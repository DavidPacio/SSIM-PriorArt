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658" w:rsidRDefault="006C0CBF" w:rsidP="008F1489">
      <w:pPr>
        <w:pStyle w:val="Heading4"/>
        <w:jc w:val="center"/>
      </w:pPr>
      <w:r>
        <w:t xml:space="preserve">Thoughts re TARI, </w:t>
      </w:r>
      <w:proofErr w:type="spellStart"/>
      <w:r w:rsidR="00834658" w:rsidRPr="00834658">
        <w:t>Braiins</w:t>
      </w:r>
      <w:proofErr w:type="spellEnd"/>
      <w:r>
        <w:t>, and GGTC</w:t>
      </w:r>
    </w:p>
    <w:p w:rsidR="003C7E92" w:rsidRDefault="00996B87" w:rsidP="008F1489">
      <w:pPr>
        <w:jc w:val="right"/>
      </w:pPr>
      <w:r>
        <w:t>1</w:t>
      </w:r>
      <w:r w:rsidR="006C0CBF">
        <w:t>7</w:t>
      </w:r>
      <w:r w:rsidR="003C7E92">
        <w:t xml:space="preserve"> October 2011</w:t>
      </w:r>
    </w:p>
    <w:p w:rsidR="00567B61" w:rsidRDefault="006C0CBF" w:rsidP="00567B61">
      <w:pPr>
        <w:pStyle w:val="Heading4"/>
      </w:pPr>
      <w:r>
        <w:t>Introduction</w:t>
      </w:r>
    </w:p>
    <w:p w:rsidR="006C0CBF" w:rsidRDefault="00567B61" w:rsidP="00567B61">
      <w:pPr>
        <w:pStyle w:val="NormalSpaceAfter"/>
      </w:pPr>
      <w:r>
        <w:t>Th</w:t>
      </w:r>
      <w:r w:rsidR="006C0CBF">
        <w:t xml:space="preserve">is document presents some thoughts on the potential of TARI, </w:t>
      </w:r>
      <w:proofErr w:type="spellStart"/>
      <w:r w:rsidR="006C0CBF">
        <w:t>Braiins</w:t>
      </w:r>
      <w:proofErr w:type="spellEnd"/>
      <w:r w:rsidR="006C0CBF">
        <w:t xml:space="preserve">, and possible synergies with </w:t>
      </w:r>
      <w:proofErr w:type="spellStart"/>
      <w:r w:rsidR="006C0CBF">
        <w:t>GGTC’s</w:t>
      </w:r>
      <w:proofErr w:type="spellEnd"/>
      <w:r w:rsidR="006C0CBF">
        <w:t xml:space="preserve"> objectives as we understand them.</w:t>
      </w:r>
    </w:p>
    <w:p w:rsidR="008178BD" w:rsidRDefault="00142410" w:rsidP="00567B61">
      <w:pPr>
        <w:pStyle w:val="NormalSpaceAfter"/>
      </w:pPr>
      <w:r>
        <w:t xml:space="preserve">The document is intended purely as a basis for discussion. It is not </w:t>
      </w:r>
      <w:r w:rsidR="008178BD">
        <w:t>a business plan or a proposal.</w:t>
      </w:r>
    </w:p>
    <w:p w:rsidR="00BE1E44" w:rsidRDefault="008178BD" w:rsidP="006B29B7">
      <w:pPr>
        <w:pStyle w:val="NormalSpaceAfter"/>
      </w:pPr>
      <w:r>
        <w:t xml:space="preserve">The ideas contained it are copyright </w:t>
      </w:r>
      <w:proofErr w:type="spellStart"/>
      <w:r>
        <w:t>Braiins</w:t>
      </w:r>
      <w:proofErr w:type="spellEnd"/>
      <w:r>
        <w:t xml:space="preserve"> Limited unless referring to IPR owned </w:t>
      </w:r>
      <w:r w:rsidR="006B29B7">
        <w:t>by others</w:t>
      </w:r>
      <w:r w:rsidR="002D5115">
        <w:t>.</w:t>
      </w:r>
    </w:p>
    <w:p w:rsidR="00510149" w:rsidRDefault="006B29B7" w:rsidP="004031FF">
      <w:pPr>
        <w:pStyle w:val="Heading4"/>
      </w:pPr>
      <w:r>
        <w:t>TARI</w:t>
      </w:r>
      <w:r w:rsidR="00786F16">
        <w:t xml:space="preserve"> to Now</w:t>
      </w:r>
    </w:p>
    <w:p w:rsidR="00CB42EE" w:rsidRDefault="00CB42EE" w:rsidP="00B12161">
      <w:pPr>
        <w:pStyle w:val="NormalSpaceAfter"/>
      </w:pPr>
      <w:r>
        <w:t>TARI has the potential to help most business</w:t>
      </w:r>
      <w:r w:rsidR="00156C19">
        <w:t>es</w:t>
      </w:r>
      <w:r w:rsidR="00B27AE7" w:rsidRPr="00B27AE7">
        <w:t xml:space="preserve"> </w:t>
      </w:r>
      <w:r w:rsidR="00B27AE7">
        <w:t>effect improvements through its simple yet insightful approach</w:t>
      </w:r>
      <w:r w:rsidR="001F4D45">
        <w:t>.</w:t>
      </w:r>
    </w:p>
    <w:p w:rsidR="00BC152F" w:rsidRDefault="00CB42EE" w:rsidP="00B12161">
      <w:pPr>
        <w:pStyle w:val="NormalSpaceAfter"/>
      </w:pPr>
      <w:r>
        <w:t xml:space="preserve">Yet, despite some significant successes, as </w:t>
      </w:r>
      <w:r w:rsidR="00942326">
        <w:t xml:space="preserve">described in the </w:t>
      </w:r>
      <w:hyperlink r:id="rId8" w:history="1">
        <w:r w:rsidR="00942326" w:rsidRPr="00BC152F">
          <w:rPr>
            <w:rStyle w:val="Hyperlink"/>
          </w:rPr>
          <w:t>TARI</w:t>
        </w:r>
        <w:r w:rsidR="00942326" w:rsidRPr="00BC152F">
          <w:rPr>
            <w:rStyle w:val="Hyperlink"/>
            <w:rFonts w:cs="Arial"/>
          </w:rPr>
          <w:t>®</w:t>
        </w:r>
        <w:r w:rsidR="00942326" w:rsidRPr="00BC152F">
          <w:rPr>
            <w:rStyle w:val="Hyperlink"/>
          </w:rPr>
          <w:t xml:space="preserve"> Testimonials</w:t>
        </w:r>
      </w:hyperlink>
      <w:r w:rsidR="00942326">
        <w:t xml:space="preserve"> page of </w:t>
      </w:r>
      <w:r w:rsidR="00BC152F">
        <w:t xml:space="preserve">the TARI Info site, TARI has never achieved </w:t>
      </w:r>
      <w:r w:rsidR="004D4BDA">
        <w:t>a</w:t>
      </w:r>
      <w:r w:rsidR="00BC152F">
        <w:t xml:space="preserve"> breakthrough into mass acceptance and use.</w:t>
      </w:r>
    </w:p>
    <w:p w:rsidR="00CF2F2E" w:rsidRDefault="00CF2F2E" w:rsidP="00B12161">
      <w:pPr>
        <w:pStyle w:val="NormalSpaceAfter"/>
      </w:pPr>
      <w:r>
        <w:t>Why not?</w:t>
      </w:r>
    </w:p>
    <w:p w:rsidR="00CF2F2E" w:rsidRDefault="00CF2F2E" w:rsidP="00CE78C7">
      <w:pPr>
        <w:pStyle w:val="NormalSpaceAfter"/>
      </w:pPr>
      <w:r>
        <w:t>In our view the reasons are:</w:t>
      </w:r>
    </w:p>
    <w:p w:rsidR="00CE78C7" w:rsidRDefault="00CE78C7" w:rsidP="00EC2842">
      <w:pPr>
        <w:pStyle w:val="ListBullet"/>
      </w:pPr>
      <w:r>
        <w:t>Lack of marketing. TARI has never benefitted from strong marketing.</w:t>
      </w:r>
    </w:p>
    <w:p w:rsidR="00CF2F2E" w:rsidRPr="00EC2842" w:rsidRDefault="00BF106F" w:rsidP="00EC2842">
      <w:pPr>
        <w:pStyle w:val="ListBullet"/>
      </w:pPr>
      <w:proofErr w:type="spellStart"/>
      <w:r w:rsidRPr="00EC2842">
        <w:t>TARI’s</w:t>
      </w:r>
      <w:proofErr w:type="spellEnd"/>
      <w:r w:rsidR="00CF2F2E" w:rsidRPr="00EC2842">
        <w:t xml:space="preserve"> very simplicity turns </w:t>
      </w:r>
      <w:r w:rsidR="008529A2">
        <w:t xml:space="preserve">Business School and </w:t>
      </w:r>
      <w:r w:rsidR="00CF2F2E" w:rsidRPr="00EC2842">
        <w:t xml:space="preserve">Management Consultant types off, as there is no basis for their </w:t>
      </w:r>
      <w:r w:rsidR="008529A2">
        <w:t xml:space="preserve">analysis or </w:t>
      </w:r>
      <w:r w:rsidR="00CF2F2E" w:rsidRPr="00EC2842">
        <w:t xml:space="preserve">high fees when using </w:t>
      </w:r>
      <w:r w:rsidR="00D51D3D">
        <w:t>it</w:t>
      </w:r>
      <w:r w:rsidR="00CF2F2E" w:rsidRPr="00EC2842">
        <w:t xml:space="preserve">, so no </w:t>
      </w:r>
      <w:r w:rsidR="008529A2">
        <w:t xml:space="preserve">Business Schools other than those associated with Keith, or </w:t>
      </w:r>
      <w:r w:rsidR="00CF2F2E" w:rsidRPr="00EC2842">
        <w:t>“gurus’ other than Keith himself</w:t>
      </w:r>
      <w:r w:rsidR="008529A2">
        <w:t>,</w:t>
      </w:r>
      <w:r w:rsidR="00CF2F2E" w:rsidRPr="00EC2842">
        <w:t xml:space="preserve"> have endorsed it.</w:t>
      </w:r>
    </w:p>
    <w:p w:rsidR="001C7E33" w:rsidRPr="00EC2842" w:rsidRDefault="001C7E33" w:rsidP="00EC2842">
      <w:pPr>
        <w:pStyle w:val="ListBullet"/>
      </w:pPr>
      <w:r w:rsidRPr="00EC2842">
        <w:t>It is so different from what most Account</w:t>
      </w:r>
      <w:r w:rsidR="008300F6" w:rsidRPr="00EC2842">
        <w:t>ants</w:t>
      </w:r>
      <w:r w:rsidRPr="00EC2842">
        <w:t xml:space="preserve"> and business people are accustomed to, that they don’t “get it” readily, and </w:t>
      </w:r>
      <w:r w:rsidR="00FC0AF8">
        <w:t>i</w:t>
      </w:r>
      <w:r w:rsidRPr="00EC2842">
        <w:t>f people have to struggle for more than a few minutes at most to understand a new concept, they move on.</w:t>
      </w:r>
    </w:p>
    <w:p w:rsidR="009E1ED6" w:rsidRPr="00EC2842" w:rsidRDefault="00F07F49" w:rsidP="00EC2842">
      <w:pPr>
        <w:pStyle w:val="ListBullet"/>
      </w:pPr>
      <w:r w:rsidRPr="00EC2842">
        <w:t>C</w:t>
      </w:r>
      <w:r w:rsidR="009E1ED6" w:rsidRPr="00EC2842">
        <w:t xml:space="preserve">urrent accounting systems do not usually record activity, one of the </w:t>
      </w:r>
      <w:r w:rsidR="00BC3AE1" w:rsidRPr="00EC2842">
        <w:t>key</w:t>
      </w:r>
      <w:r w:rsidR="009E1ED6" w:rsidRPr="00EC2842">
        <w:t xml:space="preserve"> components of TARI</w:t>
      </w:r>
      <w:r w:rsidRPr="00EC2842">
        <w:t>. A</w:t>
      </w:r>
      <w:r w:rsidR="00A84EF9" w:rsidRPr="00EC2842">
        <w:t xml:space="preserve">s a consequence no integration with any package exists, </w:t>
      </w:r>
      <w:r w:rsidRPr="00EC2842">
        <w:t xml:space="preserve">so </w:t>
      </w:r>
      <w:r w:rsidR="009E1ED6" w:rsidRPr="00EC2842">
        <w:t xml:space="preserve">people </w:t>
      </w:r>
      <w:r w:rsidR="00BC3AE1" w:rsidRPr="00EC2842">
        <w:t>think they won’t have the re</w:t>
      </w:r>
      <w:r w:rsidR="00A84EF9" w:rsidRPr="00EC2842">
        <w:t>q</w:t>
      </w:r>
      <w:r w:rsidR="00BC3AE1" w:rsidRPr="00EC2842">
        <w:t xml:space="preserve">uired data, or are put off by the thought of needing to find the data from sources other than their existing accounting system, even though in fact the data </w:t>
      </w:r>
      <w:r w:rsidR="00A84EF9" w:rsidRPr="00EC2842">
        <w:t>required is minimal, and readily available to most businesses once what is needed is understood.</w:t>
      </w:r>
    </w:p>
    <w:p w:rsidR="00BF106F" w:rsidRDefault="008300F6" w:rsidP="00EC2842">
      <w:pPr>
        <w:pStyle w:val="ListBullet"/>
      </w:pPr>
      <w:r w:rsidRPr="00EC2842">
        <w:t xml:space="preserve">No method has yet been achieved that allows TARI to </w:t>
      </w:r>
      <w:r w:rsidR="001253D5" w:rsidRPr="00EC2842">
        <w:t xml:space="preserve">be used well </w:t>
      </w:r>
      <w:r w:rsidRPr="00EC2842">
        <w:t>without hand</w:t>
      </w:r>
      <w:r w:rsidR="001253D5" w:rsidRPr="00EC2842">
        <w:t>s</w:t>
      </w:r>
      <w:r w:rsidRPr="00EC2842">
        <w:t xml:space="preserve"> on cons</w:t>
      </w:r>
      <w:r w:rsidR="009E1ED6" w:rsidRPr="00EC2842">
        <w:t xml:space="preserve">ulting by </w:t>
      </w:r>
      <w:r w:rsidR="009E1ED6">
        <w:t>Keith himself or an expensive person like him.</w:t>
      </w:r>
      <w:r w:rsidR="001253D5">
        <w:t xml:space="preserve"> In particular no guidance has been available</w:t>
      </w:r>
      <w:r w:rsidR="00BF106F">
        <w:t xml:space="preserve"> </w:t>
      </w:r>
      <w:r w:rsidR="001F4D45">
        <w:t xml:space="preserve">within the program </w:t>
      </w:r>
      <w:r w:rsidR="00BF106F">
        <w:t>for choosing what activity or activities to target.</w:t>
      </w:r>
    </w:p>
    <w:p w:rsidR="00E45C98" w:rsidRDefault="00E45C98" w:rsidP="00EC2842">
      <w:pPr>
        <w:pStyle w:val="ListBullet"/>
      </w:pPr>
      <w:r>
        <w:t xml:space="preserve">The various TARI products over the years including </w:t>
      </w:r>
      <w:proofErr w:type="spellStart"/>
      <w:r>
        <w:t>Hartley.Consultant</w:t>
      </w:r>
      <w:proofErr w:type="spellEnd"/>
      <w:r>
        <w:t xml:space="preserve"> and </w:t>
      </w:r>
      <w:hyperlink r:id="rId9" w:history="1">
        <w:r w:rsidRPr="00E45C98">
          <w:rPr>
            <w:rStyle w:val="Hyperlink"/>
          </w:rPr>
          <w:t>TARI for Business</w:t>
        </w:r>
      </w:hyperlink>
      <w:r w:rsidR="00A32662">
        <w:t xml:space="preserve"> have been too complicated, </w:t>
      </w:r>
      <w:r w:rsidR="009B7285">
        <w:t>and thus at odds with the conceptual simplicity of TARI and the claims made about it</w:t>
      </w:r>
      <w:r w:rsidR="00F23AA1">
        <w:t>s simplicity in</w:t>
      </w:r>
      <w:r w:rsidR="009B7285">
        <w:t xml:space="preserve"> Keith’s various papers</w:t>
      </w:r>
      <w:r w:rsidR="00F23AA1">
        <w:t xml:space="preserve"> and book</w:t>
      </w:r>
      <w:r w:rsidR="009B7285">
        <w:t>.</w:t>
      </w:r>
    </w:p>
    <w:p w:rsidR="00786F16" w:rsidRDefault="00786F16" w:rsidP="00786F16">
      <w:pPr>
        <w:pStyle w:val="Heading4"/>
      </w:pPr>
      <w:r>
        <w:t>TARI from Now</w:t>
      </w:r>
    </w:p>
    <w:p w:rsidR="00215469" w:rsidRDefault="009F5A54" w:rsidP="00B12161">
      <w:pPr>
        <w:pStyle w:val="NormalSpaceAfter"/>
      </w:pPr>
      <w:r>
        <w:t>How could TARI be made to take off and achi</w:t>
      </w:r>
      <w:r w:rsidR="00215469">
        <w:t>e</w:t>
      </w:r>
      <w:r>
        <w:t>ve its potential</w:t>
      </w:r>
      <w:r w:rsidR="00215469">
        <w:t>?</w:t>
      </w:r>
    </w:p>
    <w:p w:rsidR="00786F16" w:rsidRDefault="00215469" w:rsidP="00B12161">
      <w:pPr>
        <w:pStyle w:val="NormalSpaceAfter"/>
      </w:pPr>
      <w:r>
        <w:t xml:space="preserve">Again, in our view, </w:t>
      </w:r>
      <w:r w:rsidR="00866B37">
        <w:t xml:space="preserve">TARI can be made to work as a </w:t>
      </w:r>
      <w:proofErr w:type="gramStart"/>
      <w:r w:rsidR="00866B37">
        <w:t>business,</w:t>
      </w:r>
      <w:proofErr w:type="gramEnd"/>
      <w:r w:rsidR="00866B37">
        <w:t xml:space="preserve"> and in the process help thousands and ultimately millions of business owners around the world</w:t>
      </w:r>
      <w:r w:rsidR="00FD357B">
        <w:t>, by</w:t>
      </w:r>
      <w:r w:rsidR="00786F16">
        <w:t>:</w:t>
      </w:r>
    </w:p>
    <w:p w:rsidR="009E1ED6" w:rsidRDefault="00A03CF5" w:rsidP="00CA2B85">
      <w:pPr>
        <w:pStyle w:val="ListBullet"/>
        <w:spacing w:after="120"/>
      </w:pPr>
      <w:r>
        <w:t>Fully e</w:t>
      </w:r>
      <w:r w:rsidR="0055471E">
        <w:t xml:space="preserve">mbracing modern software delivery and operating methods, namely </w:t>
      </w:r>
      <w:proofErr w:type="spellStart"/>
      <w:r w:rsidR="0055471E">
        <w:t>SaaS</w:t>
      </w:r>
      <w:proofErr w:type="spellEnd"/>
      <w:r w:rsidR="0055471E">
        <w:t xml:space="preserve"> (Software as a Service) or Cloud </w:t>
      </w:r>
      <w:r w:rsidR="00FD357B">
        <w:t>based systems.</w:t>
      </w:r>
      <w:r w:rsidR="006917D2">
        <w:t xml:space="preserve"> This provides major advantages</w:t>
      </w:r>
      <w:r w:rsidR="008D70DF">
        <w:t xml:space="preserve"> of:</w:t>
      </w:r>
    </w:p>
    <w:p w:rsidR="00E575E7" w:rsidRDefault="00E575E7" w:rsidP="00E575E7">
      <w:pPr>
        <w:pStyle w:val="ListBullet2"/>
      </w:pPr>
      <w:r>
        <w:t>ability to add or change things easily and quickly</w:t>
      </w:r>
    </w:p>
    <w:p w:rsidR="008D70DF" w:rsidRDefault="008D70DF" w:rsidP="00BF6724">
      <w:pPr>
        <w:pStyle w:val="ListBullet2"/>
      </w:pPr>
      <w:r>
        <w:t xml:space="preserve">no </w:t>
      </w:r>
      <w:r w:rsidR="004F03B8">
        <w:t xml:space="preserve">installation or </w:t>
      </w:r>
      <w:r>
        <w:t>upgrade problems for supplier or user</w:t>
      </w:r>
    </w:p>
    <w:p w:rsidR="00FD2299" w:rsidRDefault="00FD2299" w:rsidP="00851870">
      <w:pPr>
        <w:pStyle w:val="ListBullet2"/>
      </w:pPr>
      <w:r>
        <w:lastRenderedPageBreak/>
        <w:t>no backup issues for users</w:t>
      </w:r>
    </w:p>
    <w:p w:rsidR="00FD2299" w:rsidRDefault="00FD2299" w:rsidP="00851870">
      <w:pPr>
        <w:pStyle w:val="ListBullet2"/>
      </w:pPr>
      <w:r>
        <w:t>ability by users to work with their TARI data via any computer or smart phone/table</w:t>
      </w:r>
      <w:r w:rsidR="00A03CF5">
        <w:t>t</w:t>
      </w:r>
      <w:r>
        <w:t xml:space="preserve"> anywhere</w:t>
      </w:r>
    </w:p>
    <w:p w:rsidR="00735BD1" w:rsidRDefault="00735BD1" w:rsidP="00851870">
      <w:pPr>
        <w:pStyle w:val="ListBullet2"/>
      </w:pPr>
      <w:r>
        <w:t xml:space="preserve">ability to allow interaction between user and advisor, whether Accountant or a </w:t>
      </w:r>
      <w:proofErr w:type="spellStart"/>
      <w:r>
        <w:t>Tari</w:t>
      </w:r>
      <w:proofErr w:type="spellEnd"/>
      <w:r>
        <w:t xml:space="preserve"> qualified consultant in Bangalore or anywhere else</w:t>
      </w:r>
      <w:r w:rsidR="00CA2B85">
        <w:t xml:space="preserve"> in the world</w:t>
      </w:r>
    </w:p>
    <w:p w:rsidR="00AE0B5F" w:rsidRDefault="00AE0B5F" w:rsidP="00AE0B5F">
      <w:pPr>
        <w:pStyle w:val="ListBullet2"/>
      </w:pPr>
      <w:r>
        <w:t>pricing flexibility</w:t>
      </w:r>
    </w:p>
    <w:p w:rsidR="00B74DDE" w:rsidRDefault="00B74DDE" w:rsidP="00851870">
      <w:pPr>
        <w:pStyle w:val="ListBullet2"/>
      </w:pPr>
      <w:proofErr w:type="gramStart"/>
      <w:r w:rsidRPr="00B74DDE">
        <w:t>increased</w:t>
      </w:r>
      <w:proofErr w:type="gramEnd"/>
      <w:r w:rsidRPr="00B74DDE">
        <w:t xml:space="preserve"> possibility of exchanging data with other accounting systems (</w:t>
      </w:r>
      <w:proofErr w:type="spellStart"/>
      <w:r w:rsidRPr="00B74DDE">
        <w:t>SaaS</w:t>
      </w:r>
      <w:proofErr w:type="spellEnd"/>
      <w:r w:rsidRPr="00B74DDE">
        <w:t xml:space="preserve"> based ones anyway such as </w:t>
      </w:r>
      <w:proofErr w:type="spellStart"/>
      <w:r w:rsidRPr="00B74DDE">
        <w:t>Kashflow</w:t>
      </w:r>
      <w:proofErr w:type="spellEnd"/>
      <w:r w:rsidRPr="00B74DDE">
        <w:t xml:space="preserve">) via </w:t>
      </w:r>
      <w:proofErr w:type="spellStart"/>
      <w:r w:rsidRPr="00B74DDE">
        <w:t>mashups</w:t>
      </w:r>
      <w:proofErr w:type="spellEnd"/>
      <w:r w:rsidR="00E86E42">
        <w:t xml:space="preserve"> (</w:t>
      </w:r>
      <w:r w:rsidR="00E86E42" w:rsidRPr="00707C51">
        <w:t xml:space="preserve">see </w:t>
      </w:r>
      <w:hyperlink r:id="rId10" w:history="1">
        <w:r w:rsidR="00E86E42" w:rsidRPr="00707C51">
          <w:rPr>
            <w:rStyle w:val="Hyperlink"/>
          </w:rPr>
          <w:t>Wiki link</w:t>
        </w:r>
      </w:hyperlink>
      <w:r w:rsidR="00E86E42">
        <w:t>)</w:t>
      </w:r>
      <w:r w:rsidRPr="00B74DDE">
        <w:t xml:space="preserve">. Keith and Trevor have attempted to interest accounting system suppliers such as MYOB, QuickBooks, Intuit, SAP, Sage (who passed on </w:t>
      </w:r>
      <w:proofErr w:type="spellStart"/>
      <w:r w:rsidRPr="00B74DDE">
        <w:t>Hartley.Consultant</w:t>
      </w:r>
      <w:proofErr w:type="spellEnd"/>
      <w:r w:rsidRPr="00B74DDE">
        <w:t xml:space="preserve"> in 2000) to put “TARI Inside” but did not ever find a taker.</w:t>
      </w:r>
    </w:p>
    <w:p w:rsidR="0019268D" w:rsidRDefault="0019268D" w:rsidP="00851870">
      <w:pPr>
        <w:pStyle w:val="ListBullet2"/>
      </w:pPr>
      <w:r>
        <w:t xml:space="preserve">no large </w:t>
      </w:r>
      <w:r w:rsidR="00A03CF5">
        <w:t xml:space="preserve">supplier </w:t>
      </w:r>
      <w:r>
        <w:t>capital investment</w:t>
      </w:r>
      <w:r w:rsidR="002E3EF3">
        <w:t>,</w:t>
      </w:r>
      <w:r>
        <w:t xml:space="preserve"> cloud servers being readily available at low cost by the month</w:t>
      </w:r>
    </w:p>
    <w:p w:rsidR="007D6304" w:rsidRDefault="007D6304" w:rsidP="00851870">
      <w:pPr>
        <w:pStyle w:val="ListBullet2"/>
      </w:pPr>
      <w:proofErr w:type="gramStart"/>
      <w:r>
        <w:t>no</w:t>
      </w:r>
      <w:proofErr w:type="gramEnd"/>
      <w:r>
        <w:t xml:space="preserve"> expensive database or other software required </w:t>
      </w:r>
      <w:r w:rsidR="00164EC7">
        <w:t xml:space="preserve">by supplier </w:t>
      </w:r>
      <w:r>
        <w:t xml:space="preserve">as all can be done with open source systems in a so called LAMP environment - Linux, Apache, </w:t>
      </w:r>
      <w:proofErr w:type="spellStart"/>
      <w:r>
        <w:t>MySQL</w:t>
      </w:r>
      <w:proofErr w:type="spellEnd"/>
      <w:r>
        <w:t>, and PHP</w:t>
      </w:r>
      <w:r w:rsidR="004E07A9">
        <w:t>. (When volum</w:t>
      </w:r>
      <w:r w:rsidR="0066474F">
        <w:t>e</w:t>
      </w:r>
      <w:r w:rsidR="004E07A9">
        <w:t xml:space="preserve">s are such that multiple servers for </w:t>
      </w:r>
      <w:r w:rsidR="0066474F">
        <w:t xml:space="preserve">high availability </w:t>
      </w:r>
      <w:r w:rsidR="004E07A9">
        <w:t>fail safe redundancy with</w:t>
      </w:r>
      <w:r w:rsidR="0066474F">
        <w:t xml:space="preserve"> DB replication involved are required, a support contract for </w:t>
      </w:r>
      <w:proofErr w:type="spellStart"/>
      <w:r w:rsidR="0066474F">
        <w:t>MySQL</w:t>
      </w:r>
      <w:proofErr w:type="spellEnd"/>
      <w:r w:rsidR="0066474F">
        <w:t xml:space="preserve"> would be wise, but that is all that is needed.)</w:t>
      </w:r>
    </w:p>
    <w:p w:rsidR="00316E13" w:rsidRDefault="00316E13" w:rsidP="00851870">
      <w:pPr>
        <w:pStyle w:val="ListBullet2"/>
      </w:pPr>
      <w:r>
        <w:t xml:space="preserve">low </w:t>
      </w:r>
      <w:r w:rsidR="00164EC7">
        <w:t xml:space="preserve">supplier </w:t>
      </w:r>
      <w:r>
        <w:t>operati</w:t>
      </w:r>
      <w:r w:rsidR="0002371C">
        <w:t>ng</w:t>
      </w:r>
      <w:r>
        <w:t xml:space="preserve"> costs </w:t>
      </w:r>
      <w:r w:rsidR="0002371C">
        <w:t xml:space="preserve">with few fixed costs e.g. </w:t>
      </w:r>
      <w:r>
        <w:t xml:space="preserve">no office </w:t>
      </w:r>
      <w:r w:rsidR="0002371C">
        <w:t xml:space="preserve">is </w:t>
      </w:r>
      <w:r>
        <w:t>required – all can be done virtually with people working from home or on the road</w:t>
      </w:r>
    </w:p>
    <w:p w:rsidR="00FD2299" w:rsidRDefault="00FD2299" w:rsidP="00851870">
      <w:pPr>
        <w:pStyle w:val="ListBullet2"/>
      </w:pPr>
      <w:r>
        <w:t xml:space="preserve">low </w:t>
      </w:r>
      <w:r w:rsidR="00303B66">
        <w:t>staffing costs</w:t>
      </w:r>
      <w:r w:rsidR="0002371C">
        <w:t xml:space="preserve"> – provided the software is written to minimise support needs</w:t>
      </w:r>
    </w:p>
    <w:p w:rsidR="00FD2299" w:rsidRDefault="00AE0B5F" w:rsidP="00851870">
      <w:pPr>
        <w:pStyle w:val="ListBullet2"/>
      </w:pPr>
      <w:proofErr w:type="gramStart"/>
      <w:r>
        <w:t>all</w:t>
      </w:r>
      <w:proofErr w:type="gramEnd"/>
      <w:r>
        <w:t xml:space="preserve"> data for all users available for </w:t>
      </w:r>
      <w:r w:rsidR="00721318">
        <w:t xml:space="preserve">KPI </w:t>
      </w:r>
      <w:r w:rsidR="00303B66">
        <w:t>and inter-form comparison use</w:t>
      </w:r>
      <w:r w:rsidR="00721318">
        <w:t xml:space="preserve">, subject to user agreement </w:t>
      </w:r>
      <w:r w:rsidR="00984ADF">
        <w:t>for the use of their data in aggregate form for this purpose of course</w:t>
      </w:r>
      <w:r w:rsidR="0052777A">
        <w:t>. This is major.</w:t>
      </w:r>
    </w:p>
    <w:p w:rsidR="000A1C38" w:rsidRDefault="00BF6724" w:rsidP="00851870">
      <w:pPr>
        <w:pStyle w:val="ListContinue"/>
      </w:pPr>
      <w:r>
        <w:t>The disadvan</w:t>
      </w:r>
      <w:r w:rsidR="00984ADF">
        <w:t xml:space="preserve">tages of the </w:t>
      </w:r>
      <w:proofErr w:type="spellStart"/>
      <w:r w:rsidR="00984ADF">
        <w:t>SaaS</w:t>
      </w:r>
      <w:proofErr w:type="spellEnd"/>
      <w:r w:rsidR="00984ADF">
        <w:t xml:space="preserve">/Cloud approach are primarily </w:t>
      </w:r>
      <w:r w:rsidR="00E55777">
        <w:t xml:space="preserve">security or hacking concerns, but these can be addressed by proper software development </w:t>
      </w:r>
      <w:r w:rsidR="009A7F6C">
        <w:t>-</w:t>
      </w:r>
      <w:r w:rsidR="00E55777">
        <w:t xml:space="preserve"> most hacking </w:t>
      </w:r>
      <w:r w:rsidR="009A7F6C">
        <w:t xml:space="preserve">successes even of the likes of </w:t>
      </w:r>
      <w:r w:rsidR="00A17CFD">
        <w:t xml:space="preserve">major companies like </w:t>
      </w:r>
      <w:r w:rsidR="009A7F6C">
        <w:t xml:space="preserve">Sony have been through exploiting well known and easily prevented security holes. </w:t>
      </w:r>
      <w:r w:rsidR="00A17CFD">
        <w:t xml:space="preserve">People are also becoming used to the whole concept of cloud systems thanks to its wide spread use by </w:t>
      </w:r>
      <w:r w:rsidR="000A1C38">
        <w:t>Google, Microsoft, Apple, and others.</w:t>
      </w:r>
    </w:p>
    <w:p w:rsidR="00D164EA" w:rsidRDefault="00FD357B" w:rsidP="007A1622">
      <w:pPr>
        <w:pStyle w:val="ListBullet"/>
      </w:pPr>
      <w:r>
        <w:t xml:space="preserve">Changing to a </w:t>
      </w:r>
      <w:r w:rsidR="004958D7">
        <w:t xml:space="preserve">low monthly </w:t>
      </w:r>
      <w:r>
        <w:t xml:space="preserve">subscription </w:t>
      </w:r>
      <w:r w:rsidR="00D164EA">
        <w:t xml:space="preserve">based </w:t>
      </w:r>
      <w:r>
        <w:t xml:space="preserve">pricing model, as is common for cloud systems, </w:t>
      </w:r>
      <w:r w:rsidR="00D164EA">
        <w:t>with no lock in, thereby making the buying decision easier, and ensuring good cash flow as the numbers build, albeit with less inflow in the beginning.</w:t>
      </w:r>
      <w:r w:rsidR="004958D7">
        <w:t xml:space="preserve"> The pricing can be flexible as t</w:t>
      </w:r>
      <w:r w:rsidR="006A2A5D">
        <w:t>o</w:t>
      </w:r>
      <w:r w:rsidR="004958D7">
        <w:t xml:space="preserve"> business size, number of </w:t>
      </w:r>
      <w:proofErr w:type="gramStart"/>
      <w:r w:rsidR="004958D7">
        <w:t>users,</w:t>
      </w:r>
      <w:proofErr w:type="gramEnd"/>
      <w:r w:rsidR="004958D7">
        <w:t xml:space="preserve"> features used, data volume, or whatever else </w:t>
      </w:r>
      <w:r w:rsidR="00A44B4A">
        <w:t xml:space="preserve">it might make sense to factor in, though obviously the pricing equation should not be </w:t>
      </w:r>
      <w:r w:rsidR="00BD3E00">
        <w:t>so</w:t>
      </w:r>
      <w:r w:rsidR="00A44B4A">
        <w:t xml:space="preserve"> complicated as to frighten people off.</w:t>
      </w:r>
      <w:r w:rsidR="00EC559C">
        <w:t xml:space="preserve"> This </w:t>
      </w:r>
      <w:r w:rsidR="00B74DDE">
        <w:t xml:space="preserve">monetisation model </w:t>
      </w:r>
      <w:r w:rsidR="00EC559C">
        <w:t>also helps to keep the supplier focused on serving existing clients which is good.</w:t>
      </w:r>
    </w:p>
    <w:p w:rsidR="00FD05C2" w:rsidRDefault="00FD05C2" w:rsidP="00E94B3B">
      <w:pPr>
        <w:pStyle w:val="ListBullet"/>
      </w:pPr>
      <w:r>
        <w:t xml:space="preserve">Keeping the software simple, </w:t>
      </w:r>
      <w:r w:rsidR="00E94B3B">
        <w:t>yet</w:t>
      </w:r>
      <w:r>
        <w:t xml:space="preserve"> also building in step by step getting started </w:t>
      </w:r>
      <w:r w:rsidR="00647930">
        <w:t>help</w:t>
      </w:r>
      <w:r>
        <w:t xml:space="preserve"> </w:t>
      </w:r>
      <w:r w:rsidR="00C66242">
        <w:t xml:space="preserve">(e.g. via a Wizard) </w:t>
      </w:r>
      <w:r>
        <w:t>that has been lacking previously</w:t>
      </w:r>
      <w:r w:rsidR="00925BCD">
        <w:t xml:space="preserve">, and ongoing help as </w:t>
      </w:r>
      <w:r w:rsidR="00A7402B">
        <w:t>per</w:t>
      </w:r>
      <w:r w:rsidR="00925BCD">
        <w:t xml:space="preserve"> the next point</w:t>
      </w:r>
      <w:r>
        <w:t>.</w:t>
      </w:r>
    </w:p>
    <w:p w:rsidR="00BD3E00" w:rsidRDefault="00BD3E00" w:rsidP="00E94B3B">
      <w:pPr>
        <w:pStyle w:val="ListBullet"/>
      </w:pPr>
      <w:r>
        <w:t xml:space="preserve">Including tracking and </w:t>
      </w:r>
      <w:r w:rsidR="00AA4434">
        <w:t>buil</w:t>
      </w:r>
      <w:r w:rsidR="00C05A56">
        <w:t>t</w:t>
      </w:r>
      <w:r w:rsidR="00AA4434">
        <w:t xml:space="preserve"> in </w:t>
      </w:r>
      <w:r w:rsidR="0095121F">
        <w:t xml:space="preserve">guidance for </w:t>
      </w:r>
      <w:r>
        <w:t>meeting the business goals</w:t>
      </w:r>
      <w:r w:rsidR="008758A8">
        <w:t xml:space="preserve"> is vital for achieving scale</w:t>
      </w:r>
      <w:r w:rsidR="00AA4434">
        <w:t>.</w:t>
      </w:r>
      <w:r w:rsidR="00BA4ECE">
        <w:t xml:space="preserve"> Over time this system could be made smarter and smarter, progressively becoming closer to an automated Keith. The </w:t>
      </w:r>
      <w:r w:rsidR="00B57B7E">
        <w:t xml:space="preserve">growing database of live “case studies” would help greatly. The </w:t>
      </w:r>
      <w:r w:rsidR="002D5D83">
        <w:t xml:space="preserve">semantic web of </w:t>
      </w:r>
      <w:r w:rsidR="002D5D83" w:rsidRPr="002D5D83">
        <w:t>Tim Berners-Lee</w:t>
      </w:r>
      <w:r w:rsidR="00320A89">
        <w:t>’s</w:t>
      </w:r>
      <w:r w:rsidR="002D5D83">
        <w:t xml:space="preserve"> dreams has been a long time coming, but bits of it are becoming real. TARI, despite the complexities of business, is still a small subset of “the web” and so </w:t>
      </w:r>
      <w:r w:rsidR="0095121F">
        <w:t>should be able to become intelligent faster or better than general purpose systems.</w:t>
      </w:r>
      <w:r w:rsidR="00AA4434">
        <w:t xml:space="preserve"> Achieving this, even </w:t>
      </w:r>
      <w:r w:rsidR="00B57B7E">
        <w:t xml:space="preserve">a small bit at a time, but progressively getting better, </w:t>
      </w:r>
      <w:r w:rsidR="00320A89">
        <w:t xml:space="preserve">would help make TARI a “WOW” success, </w:t>
      </w:r>
      <w:r w:rsidR="00C05A56">
        <w:t xml:space="preserve">and even perhaps a viral phenomenon. It would </w:t>
      </w:r>
      <w:r w:rsidR="00AA4434">
        <w:t xml:space="preserve">help ensure that </w:t>
      </w:r>
      <w:r w:rsidR="008758A8">
        <w:t xml:space="preserve">most users use it </w:t>
      </w:r>
      <w:r w:rsidR="00AA4434">
        <w:t xml:space="preserve">every day and that the monthly subscriptions </w:t>
      </w:r>
      <w:r w:rsidR="00C05A56">
        <w:t>keep coming in.</w:t>
      </w:r>
    </w:p>
    <w:p w:rsidR="00E94B3B" w:rsidRDefault="00E94B3B" w:rsidP="008B1289">
      <w:pPr>
        <w:pStyle w:val="ListBullet"/>
      </w:pPr>
      <w:r>
        <w:t>Building a network of advisors to pr</w:t>
      </w:r>
      <w:r w:rsidR="004206FD">
        <w:t xml:space="preserve">ovide help for those who need more than even </w:t>
      </w:r>
      <w:r w:rsidR="004D3C91">
        <w:t xml:space="preserve">a </w:t>
      </w:r>
      <w:r w:rsidR="004206FD">
        <w:t>“smart” TARI can provide</w:t>
      </w:r>
      <w:r w:rsidR="008B1289">
        <w:t>.</w:t>
      </w:r>
      <w:r w:rsidR="004206FD">
        <w:t xml:space="preserve"> Previous attempts to convince Accountants to be proactive about TARI </w:t>
      </w:r>
      <w:r w:rsidR="004206FD">
        <w:lastRenderedPageBreak/>
        <w:t>have not worked very well. Most Accountants just aren’t of that mind set. But a</w:t>
      </w:r>
      <w:r w:rsidR="00F4481F">
        <w:t>n online</w:t>
      </w:r>
      <w:r w:rsidR="004206FD">
        <w:t xml:space="preserve"> network </w:t>
      </w:r>
      <w:r w:rsidR="00F4481F">
        <w:t>that allowed TARI qualified advisors, whether Account</w:t>
      </w:r>
      <w:r w:rsidR="00815544">
        <w:t xml:space="preserve">ants or not, to match up with business people wanting help, wherever they might be in the world, </w:t>
      </w:r>
      <w:r w:rsidR="00DD6DC7">
        <w:t xml:space="preserve">and a product that facilitated this, </w:t>
      </w:r>
      <w:r w:rsidR="00815544">
        <w:t xml:space="preserve">could be </w:t>
      </w:r>
      <w:r w:rsidR="00DD6DC7">
        <w:t xml:space="preserve">rather </w:t>
      </w:r>
      <w:r w:rsidR="00815544">
        <w:t>a different matter.</w:t>
      </w:r>
    </w:p>
    <w:p w:rsidR="00E8276E" w:rsidRDefault="000837B4" w:rsidP="00E8276E">
      <w:pPr>
        <w:pStyle w:val="ListBullet"/>
      </w:pPr>
      <w:r>
        <w:t xml:space="preserve">Potentially including TARI as a part of a broader offering as envisaged by GGTC, though that has the dangers of </w:t>
      </w:r>
      <w:r w:rsidR="00E8276E">
        <w:t xml:space="preserve">complexity and </w:t>
      </w:r>
      <w:r>
        <w:t>loss of focus</w:t>
      </w:r>
      <w:r w:rsidR="00E8276E">
        <w:t>.</w:t>
      </w:r>
      <w:r w:rsidR="001F4D45" w:rsidRPr="00F455F3">
        <w:rPr>
          <w:sz w:val="18"/>
        </w:rPr>
        <w:t>(See Note 1 below)</w:t>
      </w:r>
    </w:p>
    <w:p w:rsidR="008B1289" w:rsidRDefault="00E8276E" w:rsidP="00E8276E">
      <w:pPr>
        <w:pStyle w:val="ListBullet"/>
      </w:pPr>
      <w:r>
        <w:t>M</w:t>
      </w:r>
      <w:r w:rsidR="008B1289">
        <w:t>arketing</w:t>
      </w:r>
      <w:r w:rsidR="00015130">
        <w:t xml:space="preserve">, both online and offline, </w:t>
      </w:r>
      <w:r>
        <w:t>including, crucially, developing ways and means of conveying the concept and benefits quickly</w:t>
      </w:r>
      <w:r w:rsidR="00230AD1">
        <w:t xml:space="preserve"> in easy to grasp ways.</w:t>
      </w:r>
    </w:p>
    <w:p w:rsidR="00A55D09" w:rsidRDefault="008B1289" w:rsidP="00B12161">
      <w:pPr>
        <w:pStyle w:val="NormalSpaceAfter"/>
      </w:pPr>
      <w:r>
        <w:t xml:space="preserve">Given all this, TARI has the potential to </w:t>
      </w:r>
      <w:r w:rsidR="00A55D09">
        <w:t>serve hundreds, thousands, tens of thousands, and ultimately millions of businesses.</w:t>
      </w:r>
    </w:p>
    <w:p w:rsidR="00796D75" w:rsidRDefault="00796D75" w:rsidP="00B12161">
      <w:pPr>
        <w:pStyle w:val="NormalSpaceAfter"/>
      </w:pPr>
      <w:r>
        <w:t>Why hasn’t this been done?</w:t>
      </w:r>
    </w:p>
    <w:p w:rsidR="00AF6ADE" w:rsidRDefault="00796D75" w:rsidP="00B12161">
      <w:pPr>
        <w:pStyle w:val="NormalSpaceAfter"/>
      </w:pPr>
      <w:r>
        <w:t xml:space="preserve">Work did start on </w:t>
      </w:r>
      <w:r w:rsidR="00E94479">
        <w:t xml:space="preserve">the </w:t>
      </w:r>
      <w:proofErr w:type="spellStart"/>
      <w:r w:rsidR="00E94479">
        <w:t>SaaS</w:t>
      </w:r>
      <w:proofErr w:type="spellEnd"/>
      <w:r w:rsidR="00E94479">
        <w:t xml:space="preserve"> approach and the above broad philosophy via David’s company in Antigua in 2008. However, Keith and Trevor pulled the plug in August 2009, </w:t>
      </w:r>
      <w:r w:rsidR="00F455EB">
        <w:t>as initial targets had not been met</w:t>
      </w:r>
      <w:r w:rsidR="004F054E">
        <w:t xml:space="preserve">. </w:t>
      </w:r>
      <w:r w:rsidR="00911E70">
        <w:t>T</w:t>
      </w:r>
      <w:r w:rsidR="00F455EB">
        <w:t>he</w:t>
      </w:r>
      <w:r w:rsidR="00AF6ADE">
        <w:t>y</w:t>
      </w:r>
      <w:r w:rsidR="00F455EB">
        <w:t xml:space="preserve"> were not able or willing to keep funding development. (The whole system was </w:t>
      </w:r>
      <w:r w:rsidR="00AF6ADE">
        <w:t>far from complete or ready at the time that the attempt was abandoned.)</w:t>
      </w:r>
      <w:r w:rsidR="00911E70">
        <w:t xml:space="preserve"> Plus, a traditional distributor appeared on the horizon which brought them back into their comfort zone (though the deal did not go to completion),</w:t>
      </w:r>
    </w:p>
    <w:p w:rsidR="006D3692" w:rsidRDefault="006D3692" w:rsidP="00B12161">
      <w:pPr>
        <w:pStyle w:val="NormalSpaceAfter"/>
      </w:pPr>
      <w:r>
        <w:t xml:space="preserve">Since then Keith and Trevor have developed their version of TARI </w:t>
      </w:r>
      <w:proofErr w:type="spellStart"/>
      <w:r>
        <w:t>SaaS</w:t>
      </w:r>
      <w:proofErr w:type="spellEnd"/>
      <w:r>
        <w:t xml:space="preserve"> (which David has not seen), but </w:t>
      </w:r>
      <w:r w:rsidR="00650E84">
        <w:t>a</w:t>
      </w:r>
      <w:r>
        <w:t xml:space="preserve"> whole integrated plan </w:t>
      </w:r>
      <w:r w:rsidR="00650E84">
        <w:t xml:space="preserve">as </w:t>
      </w:r>
      <w:r>
        <w:t>described above has not been carried through.</w:t>
      </w:r>
    </w:p>
    <w:p w:rsidR="00D82407" w:rsidRDefault="00D82407" w:rsidP="00B12161">
      <w:pPr>
        <w:pStyle w:val="NormalSpaceAfter"/>
      </w:pPr>
      <w:r>
        <w:t xml:space="preserve">Mentor has not done it either </w:t>
      </w:r>
      <w:r w:rsidR="00431A65">
        <w:t xml:space="preserve">due to </w:t>
      </w:r>
      <w:r>
        <w:t>lack</w:t>
      </w:r>
      <w:r w:rsidR="00431A65">
        <w:t xml:space="preserve"> of </w:t>
      </w:r>
      <w:r>
        <w:t xml:space="preserve">the </w:t>
      </w:r>
      <w:r w:rsidR="00431A65">
        <w:t xml:space="preserve">required </w:t>
      </w:r>
      <w:r>
        <w:t>financial resources.</w:t>
      </w:r>
    </w:p>
    <w:p w:rsidR="001F4D45" w:rsidRPr="001F4D45" w:rsidRDefault="001F4D45" w:rsidP="00F455F3">
      <w:pPr>
        <w:pStyle w:val="NormalSpaceAfter"/>
        <w:spacing w:after="0"/>
        <w:rPr>
          <w:sz w:val="20"/>
        </w:rPr>
      </w:pPr>
      <w:r w:rsidRPr="001F4D45">
        <w:rPr>
          <w:sz w:val="20"/>
        </w:rPr>
        <w:t>Note 1</w:t>
      </w:r>
    </w:p>
    <w:p w:rsidR="00F455F3" w:rsidRDefault="001F4D45" w:rsidP="001F4D45">
      <w:pPr>
        <w:pStyle w:val="CommentText"/>
        <w:rPr>
          <w:sz w:val="18"/>
        </w:rPr>
      </w:pPr>
      <w:r>
        <w:rPr>
          <w:sz w:val="18"/>
        </w:rPr>
        <w:t xml:space="preserve">Need to differentiate </w:t>
      </w:r>
      <w:r w:rsidR="00F455F3">
        <w:rPr>
          <w:sz w:val="18"/>
        </w:rPr>
        <w:t xml:space="preserve">when looking </w:t>
      </w:r>
      <w:r>
        <w:rPr>
          <w:sz w:val="18"/>
        </w:rPr>
        <w:t xml:space="preserve">at TARI </w:t>
      </w:r>
      <w:r w:rsidR="00F455F3">
        <w:rPr>
          <w:sz w:val="18"/>
        </w:rPr>
        <w:t xml:space="preserve">between </w:t>
      </w:r>
      <w:r>
        <w:rPr>
          <w:sz w:val="18"/>
        </w:rPr>
        <w:t>the nar</w:t>
      </w:r>
      <w:r w:rsidR="00F455F3">
        <w:rPr>
          <w:sz w:val="18"/>
        </w:rPr>
        <w:t>r</w:t>
      </w:r>
      <w:r>
        <w:rPr>
          <w:sz w:val="18"/>
        </w:rPr>
        <w:t xml:space="preserve">ow </w:t>
      </w:r>
      <w:r w:rsidR="00F455F3">
        <w:rPr>
          <w:sz w:val="18"/>
        </w:rPr>
        <w:t>view</w:t>
      </w:r>
      <w:r>
        <w:rPr>
          <w:sz w:val="18"/>
        </w:rPr>
        <w:t xml:space="preserve"> of </w:t>
      </w:r>
      <w:r w:rsidR="00F455F3">
        <w:rPr>
          <w:sz w:val="18"/>
        </w:rPr>
        <w:t xml:space="preserve">it </w:t>
      </w:r>
      <w:r>
        <w:rPr>
          <w:sz w:val="18"/>
        </w:rPr>
        <w:t xml:space="preserve">being </w:t>
      </w:r>
      <w:r w:rsidR="00F455F3">
        <w:rPr>
          <w:sz w:val="18"/>
        </w:rPr>
        <w:t xml:space="preserve">just </w:t>
      </w:r>
      <w:r>
        <w:rPr>
          <w:sz w:val="18"/>
        </w:rPr>
        <w:t>a KPI (which it is, albeit a major and original one),</w:t>
      </w:r>
      <w:r w:rsidR="00F455F3">
        <w:rPr>
          <w:sz w:val="18"/>
        </w:rPr>
        <w:t xml:space="preserve"> versus </w:t>
      </w:r>
      <w:r>
        <w:rPr>
          <w:sz w:val="18"/>
        </w:rPr>
        <w:t xml:space="preserve">the broader picture </w:t>
      </w:r>
      <w:r w:rsidR="00F455F3">
        <w:rPr>
          <w:sz w:val="18"/>
        </w:rPr>
        <w:t>which Keith developed with his Action Sheets (and related methodologies) and his PKIR books (which are reference or benchmarking information). These last two areas would be useful in conjunction with any set of KPI types.</w:t>
      </w:r>
    </w:p>
    <w:p w:rsidR="00A13FBD" w:rsidRDefault="00A13FBD" w:rsidP="00A13FBD">
      <w:pPr>
        <w:pStyle w:val="Heading4"/>
      </w:pPr>
      <w:proofErr w:type="spellStart"/>
      <w:r>
        <w:t>Braiins</w:t>
      </w:r>
      <w:proofErr w:type="spellEnd"/>
    </w:p>
    <w:p w:rsidR="00C07733" w:rsidRDefault="00650E84" w:rsidP="00B12161">
      <w:pPr>
        <w:pStyle w:val="NormalSpaceAfter"/>
      </w:pPr>
      <w:proofErr w:type="spellStart"/>
      <w:r>
        <w:t>Braiins</w:t>
      </w:r>
      <w:proofErr w:type="spellEnd"/>
      <w:r>
        <w:t xml:space="preserve"> or </w:t>
      </w:r>
      <w:r w:rsidR="00C07733" w:rsidRPr="00C07733">
        <w:t xml:space="preserve">Business Reporting and Accounting Inline </w:t>
      </w:r>
      <w:proofErr w:type="spellStart"/>
      <w:r w:rsidR="00C07733" w:rsidRPr="00C07733">
        <w:t>InterNet</w:t>
      </w:r>
      <w:proofErr w:type="spellEnd"/>
      <w:r w:rsidR="00C07733" w:rsidRPr="00C07733">
        <w:t xml:space="preserve"> Service</w:t>
      </w:r>
      <w:r w:rsidR="00C07733">
        <w:t xml:space="preserve">, is a </w:t>
      </w:r>
      <w:proofErr w:type="spellStart"/>
      <w:r w:rsidR="00C07733">
        <w:t>SaaS</w:t>
      </w:r>
      <w:proofErr w:type="spellEnd"/>
      <w:r w:rsidR="00C07733">
        <w:t xml:space="preserve">/Cloud based Accounts Production </w:t>
      </w:r>
      <w:r w:rsidR="000B34B2">
        <w:t>system in development</w:t>
      </w:r>
      <w:r w:rsidR="004E37B7">
        <w:t>, with a 2012 launch target.</w:t>
      </w:r>
    </w:p>
    <w:p w:rsidR="00C07733" w:rsidRDefault="00C07733" w:rsidP="00C07733">
      <w:pPr>
        <w:pStyle w:val="NormalSpaceAfter"/>
      </w:pPr>
      <w:proofErr w:type="spellStart"/>
      <w:r>
        <w:t>Braiins</w:t>
      </w:r>
      <w:proofErr w:type="spellEnd"/>
      <w:r>
        <w:t xml:space="preserve"> is an </w:t>
      </w:r>
      <w:proofErr w:type="spellStart"/>
      <w:r>
        <w:t>iXBRL</w:t>
      </w:r>
      <w:proofErr w:type="spellEnd"/>
      <w:r>
        <w:t xml:space="preserve"> accounts expert system which generates Taxonomy and HMRC/CH compliant accounts while ensuring accounting and dimensional integrity is maintained, all under full practice control, with complete audit trail.</w:t>
      </w:r>
    </w:p>
    <w:p w:rsidR="000B34B2" w:rsidRDefault="000B34B2" w:rsidP="00B12161">
      <w:pPr>
        <w:pStyle w:val="NormalSpaceAfter"/>
      </w:pPr>
      <w:proofErr w:type="spellStart"/>
      <w:r>
        <w:t>Braiins</w:t>
      </w:r>
      <w:proofErr w:type="spellEnd"/>
      <w:r>
        <w:t xml:space="preserve"> is owned by Charles </w:t>
      </w:r>
      <w:proofErr w:type="spellStart"/>
      <w:r>
        <w:t>Woodgate</w:t>
      </w:r>
      <w:proofErr w:type="spellEnd"/>
      <w:r>
        <w:t xml:space="preserve"> and David Hartley.</w:t>
      </w:r>
    </w:p>
    <w:p w:rsidR="00AA665E" w:rsidRDefault="00CA0E24" w:rsidP="00B12161">
      <w:pPr>
        <w:pStyle w:val="NormalSpaceAfter"/>
      </w:pPr>
      <w:r>
        <w:t xml:space="preserve">Charles and </w:t>
      </w:r>
      <w:r w:rsidR="004E37B7">
        <w:t xml:space="preserve">David have been active in the Accounts Production market for many years, </w:t>
      </w:r>
      <w:r>
        <w:t>most recently via Hartley Computer UK Ltd</w:t>
      </w:r>
      <w:r w:rsidR="00AD118E">
        <w:t xml:space="preserve"> (HCUK)</w:t>
      </w:r>
      <w:r w:rsidR="009E1170">
        <w:t xml:space="preserve"> which </w:t>
      </w:r>
      <w:r w:rsidR="00FA483C">
        <w:t xml:space="preserve">was sold to Sage in 2000. (For why see </w:t>
      </w:r>
      <w:hyperlink r:id="rId11" w:history="1">
        <w:r w:rsidR="00FA483C" w:rsidRPr="00CA0E24">
          <w:rPr>
            <w:rStyle w:val="Hyperlink"/>
          </w:rPr>
          <w:t>David Hartley</w:t>
        </w:r>
      </w:hyperlink>
      <w:r w:rsidR="00AA665E">
        <w:t>.)</w:t>
      </w:r>
    </w:p>
    <w:p w:rsidR="00CA0E24" w:rsidRDefault="00220BB6" w:rsidP="00B12161">
      <w:pPr>
        <w:pStyle w:val="NormalSpaceAfter"/>
      </w:pPr>
      <w:r>
        <w:t xml:space="preserve">The HCUK Accounts Production system, named </w:t>
      </w:r>
      <w:proofErr w:type="spellStart"/>
      <w:r w:rsidRPr="00220BB6">
        <w:t>Hartley.Accountant</w:t>
      </w:r>
      <w:proofErr w:type="spellEnd"/>
      <w:r w:rsidRPr="00220BB6">
        <w:t xml:space="preserve">, </w:t>
      </w:r>
      <w:r>
        <w:t xml:space="preserve">now </w:t>
      </w:r>
      <w:r w:rsidRPr="00220BB6">
        <w:t>renamed Sage Accounts Production Advanced (SAPA) remains the flagship product of the Sage Accounting Division to this day, some 11 years later, attesting to its fundamental quality.</w:t>
      </w:r>
    </w:p>
    <w:p w:rsidR="00E67147" w:rsidRDefault="00136E06" w:rsidP="00B12161">
      <w:pPr>
        <w:pStyle w:val="NormalSpaceAfter"/>
      </w:pPr>
      <w:r w:rsidRPr="00136E06">
        <w:t xml:space="preserve">In January 2011 when the news broke that Sage </w:t>
      </w:r>
      <w:r>
        <w:t xml:space="preserve">was </w:t>
      </w:r>
      <w:r w:rsidR="005C1E33">
        <w:t xml:space="preserve">expected to be </w:t>
      </w:r>
      <w:r>
        <w:t xml:space="preserve">late in </w:t>
      </w:r>
      <w:r w:rsidRPr="00136E06">
        <w:t>releas</w:t>
      </w:r>
      <w:r>
        <w:t>ing</w:t>
      </w:r>
      <w:r w:rsidRPr="00136E06">
        <w:t xml:space="preserve"> </w:t>
      </w:r>
      <w:proofErr w:type="spellStart"/>
      <w:r w:rsidRPr="00136E06">
        <w:t>iXBRL</w:t>
      </w:r>
      <w:proofErr w:type="spellEnd"/>
      <w:r w:rsidRPr="00136E06">
        <w:t xml:space="preserve"> capable version</w:t>
      </w:r>
      <w:r w:rsidR="009E1170">
        <w:t>s</w:t>
      </w:r>
      <w:r w:rsidRPr="00136E06">
        <w:t xml:space="preserve"> of </w:t>
      </w:r>
      <w:r>
        <w:t xml:space="preserve">their AP products </w:t>
      </w:r>
      <w:r w:rsidR="00686439">
        <w:t xml:space="preserve">for the pending </w:t>
      </w:r>
      <w:r w:rsidRPr="00136E06">
        <w:t>HRMC deadline of 1st April 2011</w:t>
      </w:r>
      <w:r w:rsidR="00686439">
        <w:t xml:space="preserve"> for mandatory submission of company accounts in </w:t>
      </w:r>
      <w:proofErr w:type="spellStart"/>
      <w:r w:rsidR="00686439">
        <w:t>iXBRL</w:t>
      </w:r>
      <w:proofErr w:type="spellEnd"/>
      <w:r w:rsidR="00686439">
        <w:t xml:space="preserve"> format</w:t>
      </w:r>
      <w:r w:rsidRPr="00136E06">
        <w:t xml:space="preserve">, David and </w:t>
      </w:r>
      <w:r w:rsidR="00686439">
        <w:t>Charles</w:t>
      </w:r>
      <w:r w:rsidRPr="00136E06">
        <w:t xml:space="preserve"> offered their services to Sage to help their old clients, and Sage, through the crisis. Plus it was an opportunity to earn a few bob. But Sage did not take advantage of the offer</w:t>
      </w:r>
      <w:r w:rsidR="00E67147">
        <w:t>.</w:t>
      </w:r>
    </w:p>
    <w:p w:rsidR="007C2160" w:rsidRDefault="00E67147" w:rsidP="00B12161">
      <w:pPr>
        <w:pStyle w:val="NormalSpaceAfter"/>
      </w:pPr>
      <w:r>
        <w:lastRenderedPageBreak/>
        <w:t xml:space="preserve">Thus </w:t>
      </w:r>
      <w:proofErr w:type="spellStart"/>
      <w:r w:rsidR="00136E06" w:rsidRPr="00136E06">
        <w:t>Braiins</w:t>
      </w:r>
      <w:proofErr w:type="spellEnd"/>
      <w:r w:rsidR="00136E06" w:rsidRPr="00136E06">
        <w:t xml:space="preserve"> was born, </w:t>
      </w:r>
      <w:r w:rsidR="00F21B02">
        <w:t xml:space="preserve">with Charles and David going it alone, </w:t>
      </w:r>
      <w:r w:rsidR="00136E06" w:rsidRPr="00136E06">
        <w:t xml:space="preserve">to offer </w:t>
      </w:r>
      <w:proofErr w:type="spellStart"/>
      <w:r w:rsidR="00136E06" w:rsidRPr="00136E06">
        <w:t>iXBRL</w:t>
      </w:r>
      <w:proofErr w:type="spellEnd"/>
      <w:r w:rsidR="00136E06" w:rsidRPr="00136E06">
        <w:t xml:space="preserve"> Accounts Production services to SAPA users, </w:t>
      </w:r>
      <w:r w:rsidR="00B92198">
        <w:t>the five year</w:t>
      </w:r>
      <w:r w:rsidR="00502634">
        <w:t xml:space="preserve"> restraint of trade</w:t>
      </w:r>
      <w:r w:rsidR="00B92198">
        <w:t xml:space="preserve"> from the sale to Sage having long since expired.</w:t>
      </w:r>
    </w:p>
    <w:p w:rsidR="00350F5E" w:rsidRDefault="00350F5E" w:rsidP="00B12161">
      <w:pPr>
        <w:pStyle w:val="NormalSpaceAfter"/>
      </w:pPr>
      <w:r>
        <w:t xml:space="preserve">Thus the initial target market for </w:t>
      </w:r>
      <w:proofErr w:type="spellStart"/>
      <w:r>
        <w:t>Braiins</w:t>
      </w:r>
      <w:proofErr w:type="spellEnd"/>
      <w:r>
        <w:t xml:space="preserve"> will be SAPA </w:t>
      </w:r>
      <w:r w:rsidR="00405B2D">
        <w:t xml:space="preserve">Accounting Firm </w:t>
      </w:r>
      <w:r>
        <w:t xml:space="preserve">users. We understand that </w:t>
      </w:r>
      <w:r w:rsidR="006134ED">
        <w:t xml:space="preserve">several hundred thousand </w:t>
      </w:r>
      <w:r>
        <w:t>s</w:t>
      </w:r>
      <w:r>
        <w:t xml:space="preserve">ets of accounts are produced annually via SAPA, so </w:t>
      </w:r>
      <w:proofErr w:type="spellStart"/>
      <w:r>
        <w:t>Braiins</w:t>
      </w:r>
      <w:proofErr w:type="spellEnd"/>
      <w:r>
        <w:t xml:space="preserve"> will not need to capture a very big market share to </w:t>
      </w:r>
      <w:r w:rsidR="00AB50BD">
        <w:t>reach break even</w:t>
      </w:r>
      <w:r w:rsidR="00D27202">
        <w:t>.</w:t>
      </w:r>
    </w:p>
    <w:p w:rsidR="00F21B02" w:rsidRDefault="00F21B02" w:rsidP="00B12161">
      <w:pPr>
        <w:pStyle w:val="NormalSpaceAfter"/>
      </w:pPr>
      <w:r>
        <w:t xml:space="preserve">We intend to offer </w:t>
      </w:r>
      <w:proofErr w:type="spellStart"/>
      <w:r>
        <w:t>Braiins</w:t>
      </w:r>
      <w:proofErr w:type="spellEnd"/>
      <w:r>
        <w:t xml:space="preserve"> to </w:t>
      </w:r>
      <w:r w:rsidR="00F7415E">
        <w:t xml:space="preserve">users of </w:t>
      </w:r>
      <w:r>
        <w:t>other</w:t>
      </w:r>
      <w:r w:rsidR="00F7415E">
        <w:t xml:space="preserve"> AP packages too e.g. </w:t>
      </w:r>
      <w:r w:rsidR="00911E70">
        <w:t>Thomson Reuters</w:t>
      </w:r>
      <w:r w:rsidR="00F7415E">
        <w:t>, Iris</w:t>
      </w:r>
      <w:r w:rsidR="00D27202">
        <w:t>, CCH</w:t>
      </w:r>
      <w:r w:rsidR="00F7415E">
        <w:t xml:space="preserve"> etc, once the SAPA offering is bedded down.</w:t>
      </w:r>
    </w:p>
    <w:p w:rsidR="006B3B9B" w:rsidRDefault="006B3B9B" w:rsidP="00B12161">
      <w:pPr>
        <w:pStyle w:val="NormalSpaceAfter"/>
      </w:pPr>
      <w:proofErr w:type="spellStart"/>
      <w:r>
        <w:t>Braiins</w:t>
      </w:r>
      <w:proofErr w:type="spellEnd"/>
      <w:r>
        <w:t xml:space="preserve"> will initially be UK-GAAP taxonomy based, but it will be extended to encompass UK IFRS, and in time to work with other international taxonomies.</w:t>
      </w:r>
      <w:r w:rsidR="00312F42">
        <w:t xml:space="preserve"> The international potential is not limited to countries requiri</w:t>
      </w:r>
      <w:r w:rsidR="00431E97">
        <w:t xml:space="preserve">ng accounts in </w:t>
      </w:r>
      <w:proofErr w:type="spellStart"/>
      <w:r w:rsidR="00431E97">
        <w:t>iXBRL</w:t>
      </w:r>
      <w:proofErr w:type="spellEnd"/>
      <w:r w:rsidR="00431E97">
        <w:t xml:space="preserve"> format.</w:t>
      </w:r>
    </w:p>
    <w:p w:rsidR="00350F5E" w:rsidRDefault="00AB50BD" w:rsidP="00B12161">
      <w:pPr>
        <w:pStyle w:val="NormalSpaceAfter"/>
      </w:pPr>
      <w:r>
        <w:t xml:space="preserve">In the end Sage did cobble together kludge releases </w:t>
      </w:r>
      <w:r w:rsidR="000D3317">
        <w:t>by</w:t>
      </w:r>
      <w:r>
        <w:t xml:space="preserve"> 31 March 2011, which was good from our perspective – it was just enough to stop the base from defecting en masse, but not enough to </w:t>
      </w:r>
      <w:r w:rsidR="00573233">
        <w:t>meet the need properly</w:t>
      </w:r>
      <w:r w:rsidR="00B370BE">
        <w:t>. These releases did not even perform HMRC minimum tagging and needed special dispensation from HMRC</w:t>
      </w:r>
      <w:r>
        <w:t>.</w:t>
      </w:r>
      <w:r w:rsidR="006B3B9B">
        <w:t xml:space="preserve"> </w:t>
      </w:r>
      <w:r w:rsidR="00BB18DD">
        <w:t>Sage has announced that they are developing a new system to replace SAPA and their other AP systems, but no launch date has yet been</w:t>
      </w:r>
      <w:r w:rsidR="00E67147">
        <w:t xml:space="preserve"> advised. </w:t>
      </w:r>
      <w:r w:rsidR="00431E97">
        <w:t xml:space="preserve">We </w:t>
      </w:r>
      <w:r w:rsidR="00573233">
        <w:t>believe</w:t>
      </w:r>
      <w:r w:rsidR="00431E97">
        <w:t xml:space="preserve"> that even when/if they do get their new system </w:t>
      </w:r>
      <w:proofErr w:type="gramStart"/>
      <w:r w:rsidR="00431E97">
        <w:t>out,</w:t>
      </w:r>
      <w:proofErr w:type="gramEnd"/>
      <w:r w:rsidR="00431E97">
        <w:t xml:space="preserve"> the opportunity for </w:t>
      </w:r>
      <w:proofErr w:type="spellStart"/>
      <w:r w:rsidR="00431E97">
        <w:t>Braiins</w:t>
      </w:r>
      <w:proofErr w:type="spellEnd"/>
      <w:r w:rsidR="00431E97">
        <w:t xml:space="preserve"> will remain, and perhaps even be strengthened.</w:t>
      </w:r>
    </w:p>
    <w:p w:rsidR="0037622F" w:rsidRDefault="0037622F" w:rsidP="0037622F">
      <w:pPr>
        <w:pStyle w:val="Heading4"/>
      </w:pPr>
      <w:proofErr w:type="spellStart"/>
      <w:r>
        <w:t>Braiins</w:t>
      </w:r>
      <w:proofErr w:type="spellEnd"/>
      <w:r>
        <w:t xml:space="preserve"> </w:t>
      </w:r>
      <w:r w:rsidR="00931C78">
        <w:t>Technology, Design</w:t>
      </w:r>
      <w:r w:rsidR="0029341A">
        <w:t xml:space="preserve"> and </w:t>
      </w:r>
      <w:r w:rsidR="009D58EB">
        <w:t>Key Features</w:t>
      </w:r>
    </w:p>
    <w:p w:rsidR="00283BDB" w:rsidRDefault="0029341A" w:rsidP="00B12161">
      <w:pPr>
        <w:pStyle w:val="NormalSpaceAfter"/>
      </w:pPr>
      <w:proofErr w:type="spellStart"/>
      <w:r>
        <w:t>Braiins</w:t>
      </w:r>
      <w:proofErr w:type="spellEnd"/>
      <w:r>
        <w:t xml:space="preserve"> is being developed as a </w:t>
      </w:r>
      <w:proofErr w:type="spellStart"/>
      <w:r>
        <w:t>SaaS</w:t>
      </w:r>
      <w:proofErr w:type="spellEnd"/>
      <w:r>
        <w:t xml:space="preserve">/cloud system. The advantages this provides for </w:t>
      </w:r>
      <w:proofErr w:type="spellStart"/>
      <w:r>
        <w:t>Braiins</w:t>
      </w:r>
      <w:proofErr w:type="spellEnd"/>
      <w:r>
        <w:t xml:space="preserve"> are similar to those listed above for TARI, so </w:t>
      </w:r>
      <w:r w:rsidR="00283BDB">
        <w:t xml:space="preserve">we won’t repeat them here, except to highlight </w:t>
      </w:r>
      <w:r w:rsidR="00F879DA">
        <w:t>two points</w:t>
      </w:r>
      <w:r w:rsidR="00283BDB">
        <w:t>:</w:t>
      </w:r>
    </w:p>
    <w:p w:rsidR="0044248E" w:rsidRDefault="00707C51" w:rsidP="00B12161">
      <w:pPr>
        <w:pStyle w:val="ListBullet2"/>
        <w:numPr>
          <w:ilvl w:val="0"/>
          <w:numId w:val="21"/>
        </w:numPr>
      </w:pPr>
      <w:r>
        <w:t>Al</w:t>
      </w:r>
      <w:r w:rsidR="0082018F">
        <w:t>l data for all users available for KPI and inter-form comparison use, subject to user agreement for the use of their data in aggregate form for this purpose of course. This is major</w:t>
      </w:r>
      <w:r w:rsidR="00F879DA">
        <w:t xml:space="preserve"> (</w:t>
      </w:r>
      <w:r w:rsidR="0082018F">
        <w:t xml:space="preserve">Yes, just as envisaged for a potential TARI cloud system, </w:t>
      </w:r>
      <w:proofErr w:type="spellStart"/>
      <w:r w:rsidR="0082018F">
        <w:t>Braiins</w:t>
      </w:r>
      <w:proofErr w:type="spellEnd"/>
      <w:r w:rsidR="0082018F">
        <w:t xml:space="preserve"> will have available </w:t>
      </w:r>
      <w:r w:rsidR="0044248E">
        <w:t>the financial data for all companies being processed through the system</w:t>
      </w:r>
      <w:r w:rsidR="00F879DA">
        <w:t>)</w:t>
      </w:r>
      <w:r w:rsidR="0044248E">
        <w:t>.</w:t>
      </w:r>
    </w:p>
    <w:p w:rsidR="00D27202" w:rsidRDefault="00D27202" w:rsidP="00F879DA">
      <w:pPr>
        <w:pStyle w:val="NormalSpaceAfter"/>
        <w:numPr>
          <w:ilvl w:val="0"/>
          <w:numId w:val="21"/>
        </w:numPr>
      </w:pPr>
      <w:r>
        <w:t xml:space="preserve">If GGTC plan to develop TARI and their other Business Management products on a </w:t>
      </w:r>
      <w:proofErr w:type="spellStart"/>
      <w:r>
        <w:t>SaaS</w:t>
      </w:r>
      <w:proofErr w:type="spellEnd"/>
      <w:r>
        <w:t xml:space="preserve"> platform then there will be a considerable amount of development and technology that could be shared. </w:t>
      </w:r>
      <w:r w:rsidR="00707C51">
        <w:t>P</w:t>
      </w:r>
      <w:r w:rsidR="00F879DA">
        <w:t xml:space="preserve">arts of what we have already implemented </w:t>
      </w:r>
      <w:r>
        <w:t xml:space="preserve">could be directly used by GGTC. Likewise it would speed up </w:t>
      </w:r>
      <w:r w:rsidR="00F879DA">
        <w:t xml:space="preserve">both our </w:t>
      </w:r>
      <w:r>
        <w:t xml:space="preserve">development </w:t>
      </w:r>
      <w:r w:rsidR="00F879DA">
        <w:t xml:space="preserve">times </w:t>
      </w:r>
      <w:r>
        <w:t xml:space="preserve">and share costs if we worked in conjunction with each other on </w:t>
      </w:r>
      <w:r w:rsidR="00F879DA">
        <w:t xml:space="preserve">other common areas. (We are very conscious that time spent on TARI by either of us at present is time not spent on </w:t>
      </w:r>
      <w:proofErr w:type="spellStart"/>
      <w:r w:rsidR="00F879DA">
        <w:t>Braiins</w:t>
      </w:r>
      <w:proofErr w:type="spellEnd"/>
      <w:r w:rsidR="00F879DA">
        <w:t>, and we are running on a tight timescale and budget).</w:t>
      </w:r>
      <w:r>
        <w:t xml:space="preserve">  </w:t>
      </w:r>
    </w:p>
    <w:p w:rsidR="00A2387E" w:rsidRDefault="00A2387E" w:rsidP="00A2387E">
      <w:pPr>
        <w:pStyle w:val="NormalSpaceAfter"/>
      </w:pPr>
      <w:r>
        <w:t xml:space="preserve">Initially </w:t>
      </w:r>
      <w:proofErr w:type="spellStart"/>
      <w:r>
        <w:t>Braiins</w:t>
      </w:r>
      <w:proofErr w:type="spellEnd"/>
      <w:r>
        <w:t xml:space="preserve"> is intended for use by Accounting Firms (HMRC Agents) on behalf of their clients, though in time, </w:t>
      </w:r>
      <w:proofErr w:type="spellStart"/>
      <w:r>
        <w:t>Braiins</w:t>
      </w:r>
      <w:proofErr w:type="spellEnd"/>
      <w:r>
        <w:t xml:space="preserve"> could be used directly by </w:t>
      </w:r>
      <w:r w:rsidR="000D3317">
        <w:t xml:space="preserve">those companies e.g. </w:t>
      </w:r>
      <w:proofErr w:type="spellStart"/>
      <w:r>
        <w:t>PLCs</w:t>
      </w:r>
      <w:proofErr w:type="spellEnd"/>
      <w:r>
        <w:t xml:space="preserve"> </w:t>
      </w:r>
      <w:r w:rsidR="000D3317">
        <w:t xml:space="preserve">which </w:t>
      </w:r>
      <w:r>
        <w:t>produc</w:t>
      </w:r>
      <w:r w:rsidR="000D3317">
        <w:t>e</w:t>
      </w:r>
      <w:r>
        <w:t xml:space="preserve"> their own accounts.</w:t>
      </w:r>
    </w:p>
    <w:p w:rsidR="007C39D8" w:rsidRDefault="0044248E" w:rsidP="00B12161">
      <w:pPr>
        <w:pStyle w:val="NormalSpaceAfter"/>
      </w:pPr>
      <w:proofErr w:type="spellStart"/>
      <w:r>
        <w:t>Braiins</w:t>
      </w:r>
      <w:proofErr w:type="spellEnd"/>
      <w:r>
        <w:t xml:space="preserve"> is not, and is not ever intended to be</w:t>
      </w:r>
      <w:r w:rsidR="002B0619">
        <w:t>,</w:t>
      </w:r>
      <w:r>
        <w:t xml:space="preserve"> a full Accounts Production system in the </w:t>
      </w:r>
      <w:r w:rsidR="007C39D8">
        <w:t xml:space="preserve">traditional </w:t>
      </w:r>
      <w:r>
        <w:t>ledger/char</w:t>
      </w:r>
      <w:r w:rsidR="007C39D8">
        <w:t>t</w:t>
      </w:r>
      <w:r>
        <w:t xml:space="preserve"> of accounts sense. </w:t>
      </w:r>
      <w:r w:rsidR="007C39D8">
        <w:t xml:space="preserve">Instead, it focuses on the final stage of the process, to produce </w:t>
      </w:r>
      <w:proofErr w:type="spellStart"/>
      <w:r w:rsidR="007C39D8">
        <w:t>iXBRL</w:t>
      </w:r>
      <w:proofErr w:type="spellEnd"/>
      <w:r w:rsidR="007C39D8">
        <w:t xml:space="preserve"> compliant accounts as required by HMRC and CH.</w:t>
      </w:r>
      <w:r w:rsidR="0043087B">
        <w:t xml:space="preserve"> Thus our </w:t>
      </w:r>
      <w:r w:rsidR="00677E1B">
        <w:t xml:space="preserve">preferred </w:t>
      </w:r>
      <w:r w:rsidR="0043087B">
        <w:t xml:space="preserve">description of it as an </w:t>
      </w:r>
      <w:proofErr w:type="spellStart"/>
      <w:r w:rsidR="0043087B">
        <w:t>iXBRL</w:t>
      </w:r>
      <w:proofErr w:type="spellEnd"/>
      <w:r w:rsidR="0043087B">
        <w:t xml:space="preserve"> accounts expert system.</w:t>
      </w:r>
    </w:p>
    <w:p w:rsidR="00EC7348" w:rsidRDefault="006814DD" w:rsidP="00B12161">
      <w:pPr>
        <w:pStyle w:val="NormalSpaceAfter"/>
      </w:pPr>
      <w:r>
        <w:t xml:space="preserve">Data will </w:t>
      </w:r>
      <w:r w:rsidR="00A2387E">
        <w:t xml:space="preserve">usually </w:t>
      </w:r>
      <w:r>
        <w:t xml:space="preserve">be imported from </w:t>
      </w:r>
      <w:r w:rsidR="00A2387E">
        <w:t>an</w:t>
      </w:r>
      <w:r>
        <w:t xml:space="preserve">other system, and then </w:t>
      </w:r>
      <w:r w:rsidR="005D1359">
        <w:t xml:space="preserve">be </w:t>
      </w:r>
      <w:r>
        <w:t xml:space="preserve">refined within </w:t>
      </w:r>
      <w:proofErr w:type="spellStart"/>
      <w:r>
        <w:t>Braiins</w:t>
      </w:r>
      <w:proofErr w:type="spellEnd"/>
      <w:r>
        <w:t xml:space="preserve"> for the final accounts step</w:t>
      </w:r>
      <w:r w:rsidR="00EC7348">
        <w:t xml:space="preserve">, though </w:t>
      </w:r>
      <w:r w:rsidR="00677E1B">
        <w:t xml:space="preserve">manual </w:t>
      </w:r>
      <w:r w:rsidR="00EC7348">
        <w:t>p</w:t>
      </w:r>
      <w:r w:rsidR="003E7283">
        <w:t xml:space="preserve">osting (data entry) </w:t>
      </w:r>
      <w:r w:rsidR="00EC7348">
        <w:t xml:space="preserve">of everything </w:t>
      </w:r>
      <w:r w:rsidR="003E7283">
        <w:t xml:space="preserve">within </w:t>
      </w:r>
      <w:proofErr w:type="spellStart"/>
      <w:r w:rsidR="003E7283">
        <w:t>Braiins</w:t>
      </w:r>
      <w:proofErr w:type="spellEnd"/>
      <w:r w:rsidR="003E7283">
        <w:t xml:space="preserve"> will be possible</w:t>
      </w:r>
      <w:r w:rsidR="00EC7348">
        <w:t>.</w:t>
      </w:r>
    </w:p>
    <w:p w:rsidR="00FF6E97" w:rsidRDefault="00EC7348" w:rsidP="00B12161">
      <w:pPr>
        <w:pStyle w:val="NormalSpaceAfter"/>
      </w:pPr>
      <w:r>
        <w:t xml:space="preserve"> </w:t>
      </w:r>
      <w:r w:rsidR="00FF6E97">
        <w:t xml:space="preserve">We say that </w:t>
      </w:r>
      <w:proofErr w:type="spellStart"/>
      <w:r w:rsidR="00FF6E97">
        <w:t>Braiins</w:t>
      </w:r>
      <w:proofErr w:type="spellEnd"/>
      <w:r w:rsidR="00FF6E97">
        <w:t xml:space="preserve"> ensures that “accounting and dimensional integrity is maintained, under full practice control, with complete audit trail” because, amazingly, the current AP systems in the market do not do this.</w:t>
      </w:r>
    </w:p>
    <w:p w:rsidR="00CA438B" w:rsidRDefault="005E46B2" w:rsidP="00B12161">
      <w:pPr>
        <w:pStyle w:val="NormalSpaceAfter"/>
      </w:pPr>
      <w:r>
        <w:t xml:space="preserve">All current systems, as far as we are aware anyway, work by “bolting on” </w:t>
      </w:r>
      <w:proofErr w:type="spellStart"/>
      <w:r>
        <w:t>iXBRL</w:t>
      </w:r>
      <w:proofErr w:type="spellEnd"/>
      <w:r>
        <w:t xml:space="preserve"> output to their </w:t>
      </w:r>
      <w:r w:rsidR="004C1516">
        <w:t>other methods of generating accounts</w:t>
      </w:r>
      <w:r w:rsidR="00602F51">
        <w:t xml:space="preserve"> (at a cost of £1 million in development according to Iris for </w:t>
      </w:r>
      <w:r w:rsidR="00602F51">
        <w:lastRenderedPageBreak/>
        <w:t>their effort)</w:t>
      </w:r>
      <w:r w:rsidR="004C1516">
        <w:t xml:space="preserve">, and fail to enforce proper controls. It is easy to produce garbage </w:t>
      </w:r>
      <w:proofErr w:type="spellStart"/>
      <w:r w:rsidR="004C1516">
        <w:t>iXBRL</w:t>
      </w:r>
      <w:proofErr w:type="spellEnd"/>
      <w:r w:rsidR="000907FF">
        <w:t xml:space="preserve">. This is especially true of the tagging systems on offer. The audit trail reference is in our tag line because there is no way for a partner to review </w:t>
      </w:r>
      <w:proofErr w:type="spellStart"/>
      <w:r w:rsidR="000907FF">
        <w:t>iXBRL</w:t>
      </w:r>
      <w:proofErr w:type="spellEnd"/>
      <w:r w:rsidR="000907FF">
        <w:t xml:space="preserve"> </w:t>
      </w:r>
      <w:r w:rsidR="0087065D">
        <w:t xml:space="preserve">tags </w:t>
      </w:r>
      <w:r w:rsidR="000907FF">
        <w:t xml:space="preserve">in other systems, </w:t>
      </w:r>
      <w:r w:rsidR="00CA438B">
        <w:t>a</w:t>
      </w:r>
      <w:r w:rsidR="0087065D">
        <w:t>s to</w:t>
      </w:r>
      <w:r w:rsidR="00CA438B">
        <w:t xml:space="preserve"> what was entered or edited by whom, and when. A partner or </w:t>
      </w:r>
      <w:r w:rsidR="006134ED">
        <w:t>manager</w:t>
      </w:r>
      <w:r w:rsidR="00CA438B">
        <w:t xml:space="preserve"> has to look at every tag individually = a huge time consumer.</w:t>
      </w:r>
    </w:p>
    <w:p w:rsidR="00602F51" w:rsidRDefault="00B55C1A" w:rsidP="00B12161">
      <w:pPr>
        <w:pStyle w:val="NormalSpaceAfter"/>
      </w:pPr>
      <w:proofErr w:type="spellStart"/>
      <w:r>
        <w:t>Braiins</w:t>
      </w:r>
      <w:proofErr w:type="spellEnd"/>
      <w:r>
        <w:t>, by comparison, has started from the proverbial clean slate</w:t>
      </w:r>
      <w:r w:rsidR="0087065D">
        <w:t>, with the</w:t>
      </w:r>
      <w:r w:rsidR="00C85C08">
        <w:t xml:space="preserve"> </w:t>
      </w:r>
      <w:r w:rsidR="0087065D">
        <w:t>ben</w:t>
      </w:r>
      <w:r w:rsidR="00C85C08">
        <w:t>e</w:t>
      </w:r>
      <w:r w:rsidR="0087065D">
        <w:t>fit of our experience, and many years of thought and discussion as t</w:t>
      </w:r>
      <w:r w:rsidR="00C85C08">
        <w:t>o</w:t>
      </w:r>
      <w:r w:rsidR="0087065D">
        <w:t xml:space="preserve"> what is needed in an “AP engine”. </w:t>
      </w:r>
      <w:r w:rsidR="00C85C08">
        <w:t>T</w:t>
      </w:r>
      <w:r>
        <w:t xml:space="preserve">he process has enabled us to incorporate </w:t>
      </w:r>
      <w:r w:rsidR="00602F51">
        <w:t>big steps</w:t>
      </w:r>
      <w:r w:rsidR="008C51FE">
        <w:t xml:space="preserve"> </w:t>
      </w:r>
      <w:r w:rsidR="00602F51">
        <w:t xml:space="preserve">forward, rather the backwards steps </w:t>
      </w:r>
      <w:r w:rsidR="00C85C08">
        <w:t xml:space="preserve">resulting from </w:t>
      </w:r>
      <w:r w:rsidR="00602F51">
        <w:t>the bolting on approach.</w:t>
      </w:r>
    </w:p>
    <w:p w:rsidR="00DB0776" w:rsidRPr="00BE3C77" w:rsidRDefault="00CE4037" w:rsidP="00DD2627">
      <w:pPr>
        <w:pStyle w:val="NormalSpaceAfter"/>
        <w:keepNext/>
        <w:rPr>
          <w:i/>
        </w:rPr>
      </w:pPr>
      <w:r w:rsidRPr="00BE3C77">
        <w:rPr>
          <w:i/>
        </w:rPr>
        <w:t>Some Key Features</w:t>
      </w:r>
    </w:p>
    <w:p w:rsidR="00CE4037" w:rsidRDefault="00CE4037" w:rsidP="000F4846">
      <w:pPr>
        <w:pStyle w:val="ListBullet"/>
      </w:pPr>
      <w:r>
        <w:t>Taxonomy in DB Form</w:t>
      </w:r>
      <w:r w:rsidR="00387CF5">
        <w:t>:</w:t>
      </w:r>
      <w:r>
        <w:t xml:space="preserve"> </w:t>
      </w:r>
      <w:r w:rsidR="004D5719">
        <w:t xml:space="preserve"> The Taxonomies are published in XML form, involving </w:t>
      </w:r>
      <w:r w:rsidR="00E7035B" w:rsidRPr="00E7035B">
        <w:t>91,386</w:t>
      </w:r>
      <w:r w:rsidR="004D5719">
        <w:t xml:space="preserve"> XML nodes in the case of the UK GAAP taxonomy. </w:t>
      </w:r>
      <w:r w:rsidR="00C06AEC">
        <w:t xml:space="preserve">Working with such a large amount of XML is cumbersome and slow, so one of the first things we did for </w:t>
      </w:r>
      <w:proofErr w:type="spellStart"/>
      <w:r w:rsidR="00C06AEC">
        <w:t>Braiins</w:t>
      </w:r>
      <w:proofErr w:type="spellEnd"/>
      <w:r w:rsidR="00C06AEC">
        <w:t xml:space="preserve"> was to co</w:t>
      </w:r>
      <w:r w:rsidR="000F4846">
        <w:t>n</w:t>
      </w:r>
      <w:r w:rsidR="00C06AEC">
        <w:t xml:space="preserve">vert the taxonomy to </w:t>
      </w:r>
      <w:proofErr w:type="gramStart"/>
      <w:r w:rsidR="00C06AEC">
        <w:t>an</w:t>
      </w:r>
      <w:proofErr w:type="gramEnd"/>
      <w:r w:rsidR="00C06AEC">
        <w:t xml:space="preserve"> </w:t>
      </w:r>
      <w:proofErr w:type="spellStart"/>
      <w:r w:rsidR="00C06AEC">
        <w:t>MySQL</w:t>
      </w:r>
      <w:proofErr w:type="spellEnd"/>
      <w:r w:rsidR="00C06AEC">
        <w:t xml:space="preserve"> database. We know of no other product which works with the Taxonomy in this form.</w:t>
      </w:r>
      <w:r w:rsidR="000F4846">
        <w:t xml:space="preserve"> </w:t>
      </w:r>
      <w:r w:rsidR="00BE3C77">
        <w:t>We have developed n</w:t>
      </w:r>
      <w:r w:rsidR="000F4846">
        <w:t>umerous tools to work with the Taxonomy DB.</w:t>
      </w:r>
    </w:p>
    <w:p w:rsidR="000F4846" w:rsidRDefault="000F4846" w:rsidP="000F4846">
      <w:pPr>
        <w:pStyle w:val="ListBullet"/>
      </w:pPr>
      <w:r>
        <w:t>Speed</w:t>
      </w:r>
      <w:r w:rsidR="00E7035B">
        <w:t>:</w:t>
      </w:r>
      <w:r>
        <w:t xml:space="preserve"> </w:t>
      </w:r>
      <w:proofErr w:type="spellStart"/>
      <w:r>
        <w:t>Braiins</w:t>
      </w:r>
      <w:proofErr w:type="spellEnd"/>
      <w:r>
        <w:t xml:space="preserve"> is fast. Generating a full set of accounts takes </w:t>
      </w:r>
      <w:r w:rsidR="00A264C3">
        <w:t xml:space="preserve">in around </w:t>
      </w:r>
      <w:r>
        <w:t xml:space="preserve">a tenth of a second on an ordinary PC or on a low powered $15 a month </w:t>
      </w:r>
      <w:r w:rsidR="00974013">
        <w:t xml:space="preserve">shared </w:t>
      </w:r>
      <w:r>
        <w:t>server.</w:t>
      </w:r>
      <w:r w:rsidR="004C4313">
        <w:t xml:space="preserve"> This compares with up to </w:t>
      </w:r>
      <w:r w:rsidR="006134ED">
        <w:t>a</w:t>
      </w:r>
      <w:ins w:id="0" w:author="Woodgate" w:date="2011-10-12T12:42:00Z">
        <w:r w:rsidR="006134ED">
          <w:t xml:space="preserve"> </w:t>
        </w:r>
      </w:ins>
      <w:r w:rsidR="004C4313">
        <w:t xml:space="preserve">minute </w:t>
      </w:r>
      <w:r w:rsidR="006134ED">
        <w:t xml:space="preserve">or more </w:t>
      </w:r>
      <w:r w:rsidR="004C4313">
        <w:t>for competing systems. The speed difference is money to an Accounting firm producing many sets of accounts.</w:t>
      </w:r>
      <w:r w:rsidR="00F53DA2">
        <w:t xml:space="preserve"> Plus less frustration. Imagine having to wait one or more minutes to regenerate the accounts every time an adjustment is made.</w:t>
      </w:r>
    </w:p>
    <w:p w:rsidR="00461846" w:rsidRDefault="001703DE" w:rsidP="000F4846">
      <w:pPr>
        <w:pStyle w:val="ListBullet"/>
      </w:pPr>
      <w:proofErr w:type="spellStart"/>
      <w:r>
        <w:t>Braiins</w:t>
      </w:r>
      <w:proofErr w:type="spellEnd"/>
      <w:r>
        <w:t xml:space="preserve"> Report Objects: </w:t>
      </w:r>
      <w:proofErr w:type="spellStart"/>
      <w:r>
        <w:t>Braiins</w:t>
      </w:r>
      <w:proofErr w:type="spellEnd"/>
      <w:r>
        <w:t xml:space="preserve"> works using </w:t>
      </w:r>
      <w:proofErr w:type="spellStart"/>
      <w:r>
        <w:t>Braiins</w:t>
      </w:r>
      <w:proofErr w:type="spellEnd"/>
      <w:r>
        <w:t xml:space="preserve"> Report Objects or Bros, which embody a </w:t>
      </w:r>
      <w:r w:rsidR="00974013">
        <w:t>large</w:t>
      </w:r>
      <w:r>
        <w:t xml:space="preserve"> amount of intelligence, effectively replacing the chart of accounts of traditional systems, but with full taxonomy knowledge built in. It is not now good enough to use either just a traditional chart of </w:t>
      </w:r>
      <w:proofErr w:type="gramStart"/>
      <w:r>
        <w:t>accounts,</w:t>
      </w:r>
      <w:proofErr w:type="gramEnd"/>
      <w:r>
        <w:t xml:space="preserve"> or just a Taxonomy based structure as the new </w:t>
      </w:r>
      <w:r w:rsidR="006407EE">
        <w:t>S</w:t>
      </w:r>
      <w:r>
        <w:t xml:space="preserve">age system is rumoured to do, as aspects of both are needed. </w:t>
      </w:r>
      <w:r w:rsidR="006407EE">
        <w:t xml:space="preserve">Bros provide both </w:t>
      </w:r>
      <w:r w:rsidR="00461846">
        <w:t xml:space="preserve">‘chart of accounts’ </w:t>
      </w:r>
      <w:r w:rsidR="00E17659">
        <w:t xml:space="preserve">(in implicit and explicit ways) </w:t>
      </w:r>
      <w:r w:rsidR="00710B04">
        <w:t xml:space="preserve">features plus </w:t>
      </w:r>
      <w:r w:rsidR="00461846">
        <w:t xml:space="preserve">taxonomy </w:t>
      </w:r>
      <w:r w:rsidR="00710B04">
        <w:t xml:space="preserve">knowledge. They </w:t>
      </w:r>
      <w:r w:rsidR="00461846">
        <w:t xml:space="preserve">provide much of the </w:t>
      </w:r>
      <w:proofErr w:type="spellStart"/>
      <w:r w:rsidR="00461846">
        <w:t>Braiins</w:t>
      </w:r>
      <w:proofErr w:type="spellEnd"/>
      <w:r w:rsidR="00461846">
        <w:t xml:space="preserve"> power and control, while also </w:t>
      </w:r>
      <w:r w:rsidR="00710B04">
        <w:t>allowing</w:t>
      </w:r>
      <w:r w:rsidR="00461846">
        <w:t xml:space="preserve"> fast processing.</w:t>
      </w:r>
    </w:p>
    <w:p w:rsidR="001703DE" w:rsidRDefault="00461846" w:rsidP="000F4846">
      <w:pPr>
        <w:pStyle w:val="ListBullet"/>
      </w:pPr>
      <w:r>
        <w:t xml:space="preserve">Automatic summing and checks: Bros include built in automatic summing and checks, </w:t>
      </w:r>
      <w:r w:rsidR="00B312F9">
        <w:t>as part of ensuring data and dimensional integrity, so that the report generator does not need to do all th</w:t>
      </w:r>
      <w:r w:rsidR="004D073D">
        <w:t>e</w:t>
      </w:r>
      <w:r w:rsidR="00B312F9">
        <w:t>se things</w:t>
      </w:r>
      <w:r w:rsidR="00B14E53">
        <w:t>, or check them after the event.</w:t>
      </w:r>
    </w:p>
    <w:p w:rsidR="00F53DA2" w:rsidRDefault="00F53DA2" w:rsidP="000F4846">
      <w:pPr>
        <w:pStyle w:val="ListBullet"/>
      </w:pPr>
      <w:r>
        <w:t>HTML Quality</w:t>
      </w:r>
      <w:r w:rsidR="001E0079">
        <w:t>:</w:t>
      </w:r>
      <w:r>
        <w:t xml:space="preserve"> </w:t>
      </w:r>
      <w:proofErr w:type="spellStart"/>
      <w:r>
        <w:t>Braiins</w:t>
      </w:r>
      <w:proofErr w:type="spellEnd"/>
      <w:r>
        <w:t xml:space="preserve"> produce</w:t>
      </w:r>
      <w:r w:rsidR="006134ED">
        <w:t>s</w:t>
      </w:r>
      <w:r>
        <w:t xml:space="preserve"> good quality, good looking HTML accounts. </w:t>
      </w:r>
      <w:r w:rsidR="007A3356">
        <w:t>The quality of the HTML output produced by competing systems is poor.</w:t>
      </w:r>
    </w:p>
    <w:p w:rsidR="0098366C" w:rsidRDefault="0098366C" w:rsidP="000F4846">
      <w:pPr>
        <w:pStyle w:val="ListBullet"/>
      </w:pPr>
      <w:r>
        <w:t>Accounts Quality</w:t>
      </w:r>
      <w:r w:rsidR="000A6486">
        <w:t xml:space="preserve"> and Finesse</w:t>
      </w:r>
      <w:r w:rsidR="001E0079">
        <w:t>:</w:t>
      </w:r>
      <w:r>
        <w:t xml:space="preserve"> </w:t>
      </w:r>
      <w:proofErr w:type="spellStart"/>
      <w:r>
        <w:t>Braiins</w:t>
      </w:r>
      <w:proofErr w:type="spellEnd"/>
      <w:r>
        <w:t xml:space="preserve"> incorp</w:t>
      </w:r>
      <w:r w:rsidR="00D9040E">
        <w:t>o</w:t>
      </w:r>
      <w:r>
        <w:t>rates much of the intelligence regarding things like suppressing unwanted subtotals</w:t>
      </w:r>
      <w:r w:rsidR="001E0079">
        <w:t xml:space="preserve"> though </w:t>
      </w:r>
      <w:r w:rsidR="001E1C2D">
        <w:t xml:space="preserve">keeping but </w:t>
      </w:r>
      <w:r w:rsidR="001E0079">
        <w:t>hiding those with tags</w:t>
      </w:r>
      <w:r>
        <w:t>, mov</w:t>
      </w:r>
      <w:r w:rsidR="001E0079">
        <w:t>ing</w:t>
      </w:r>
      <w:r>
        <w:t xml:space="preserve"> </w:t>
      </w:r>
      <w:r w:rsidR="001E1C2D">
        <w:t xml:space="preserve">single items </w:t>
      </w:r>
      <w:r>
        <w:t xml:space="preserve">between columns etc that </w:t>
      </w:r>
      <w:r w:rsidR="001E0079">
        <w:t xml:space="preserve">helped </w:t>
      </w:r>
      <w:r>
        <w:t>ma</w:t>
      </w:r>
      <w:r w:rsidR="001E0079">
        <w:t>k</w:t>
      </w:r>
      <w:r>
        <w:t xml:space="preserve">e </w:t>
      </w:r>
      <w:proofErr w:type="spellStart"/>
      <w:r>
        <w:t>Hartley.Accountant</w:t>
      </w:r>
      <w:proofErr w:type="spellEnd"/>
      <w:r>
        <w:t xml:space="preserve"> so much loved.</w:t>
      </w:r>
    </w:p>
    <w:p w:rsidR="007A3356" w:rsidRDefault="007A3356" w:rsidP="000F4846">
      <w:pPr>
        <w:pStyle w:val="ListBullet"/>
      </w:pPr>
      <w:r>
        <w:t>User Preferences</w:t>
      </w:r>
      <w:r w:rsidR="001E0079">
        <w:t>:</w:t>
      </w:r>
      <w:r>
        <w:t xml:space="preserve"> </w:t>
      </w:r>
      <w:proofErr w:type="spellStart"/>
      <w:r>
        <w:t>Braiins</w:t>
      </w:r>
      <w:proofErr w:type="spellEnd"/>
      <w:r w:rsidR="00D9040E">
        <w:t xml:space="preserve"> provides </w:t>
      </w:r>
      <w:r>
        <w:t>options</w:t>
      </w:r>
      <w:r w:rsidR="00D9040E">
        <w:t xml:space="preserve"> for users to customise the look of the accounts to suit their preferences. It even keeps track of different kinds of zeros (sum to zero versus a not posted ‘zero’) and allows them to be formatted differently.</w:t>
      </w:r>
    </w:p>
    <w:p w:rsidR="008A46CA" w:rsidRDefault="005C158B" w:rsidP="000F4846">
      <w:pPr>
        <w:pStyle w:val="ListBullet"/>
      </w:pPr>
      <w:r>
        <w:t>Smart Posting</w:t>
      </w:r>
      <w:r w:rsidR="000A6486">
        <w:t>:</w:t>
      </w:r>
      <w:r>
        <w:t xml:space="preserve"> </w:t>
      </w:r>
      <w:proofErr w:type="spellStart"/>
      <w:r>
        <w:t>Braiins</w:t>
      </w:r>
      <w:proofErr w:type="spellEnd"/>
      <w:r>
        <w:t xml:space="preserve"> makes posting (and thus tagging) easy by how it presents entry options to users, </w:t>
      </w:r>
      <w:r w:rsidR="008A46CA">
        <w:t xml:space="preserve">partly by how it organises data, and partly by how </w:t>
      </w:r>
      <w:r w:rsidR="00CF50B8">
        <w:t xml:space="preserve">it </w:t>
      </w:r>
      <w:r w:rsidR="008A46CA">
        <w:t>keeps track of company type and what accounts areas are appropriate.</w:t>
      </w:r>
    </w:p>
    <w:p w:rsidR="008203CE" w:rsidRDefault="008203CE" w:rsidP="000F4846">
      <w:pPr>
        <w:pStyle w:val="ListBullet"/>
      </w:pPr>
      <w:r>
        <w:t xml:space="preserve">Separation of Double Entry and Schedule Data: </w:t>
      </w:r>
      <w:proofErr w:type="spellStart"/>
      <w:r>
        <w:t>Braiins</w:t>
      </w:r>
      <w:proofErr w:type="spellEnd"/>
      <w:r>
        <w:t xml:space="preserve"> conceptually and in practice keeps double entry “accounting” data and schedule, single entry, data distinct</w:t>
      </w:r>
      <w:r w:rsidR="004D113B">
        <w:t xml:space="preserve"> with different controls applying. SAPA and </w:t>
      </w:r>
      <w:r w:rsidR="00677E1B">
        <w:t xml:space="preserve">some </w:t>
      </w:r>
      <w:r w:rsidR="004D113B">
        <w:t>other AP systems have tended to mix these up because of how they operate through a chart of accounts structure.</w:t>
      </w:r>
      <w:r w:rsidR="00164F5D">
        <w:t xml:space="preserve"> </w:t>
      </w:r>
      <w:r w:rsidR="00677E1B">
        <w:t xml:space="preserve">(Even those AP systems which have used distinct schedule input </w:t>
      </w:r>
      <w:r w:rsidR="00910970">
        <w:t xml:space="preserve">often </w:t>
      </w:r>
      <w:r w:rsidR="00677E1B">
        <w:t xml:space="preserve">fail to fully cross check common data). </w:t>
      </w:r>
      <w:r w:rsidR="00164F5D">
        <w:t xml:space="preserve">With the proliferation of </w:t>
      </w:r>
      <w:r w:rsidR="00164F5D">
        <w:lastRenderedPageBreak/>
        <w:t xml:space="preserve">compliance requirements, the traditional </w:t>
      </w:r>
      <w:r w:rsidR="00EA2C6D">
        <w:t xml:space="preserve">way has </w:t>
      </w:r>
      <w:r w:rsidR="00164F5D">
        <w:t xml:space="preserve">“grown like </w:t>
      </w:r>
      <w:proofErr w:type="spellStart"/>
      <w:r w:rsidR="00164F5D">
        <w:t>Topsy</w:t>
      </w:r>
      <w:proofErr w:type="spellEnd"/>
      <w:r w:rsidR="00164F5D">
        <w:t xml:space="preserve">” </w:t>
      </w:r>
      <w:r w:rsidR="0077749B">
        <w:t xml:space="preserve">and </w:t>
      </w:r>
      <w:r w:rsidR="00164F5D">
        <w:t>become very messy</w:t>
      </w:r>
      <w:r w:rsidR="00EA2C6D">
        <w:t xml:space="preserve">. </w:t>
      </w:r>
      <w:proofErr w:type="spellStart"/>
      <w:r w:rsidR="00EA2C6D">
        <w:t>Braiins</w:t>
      </w:r>
      <w:proofErr w:type="spellEnd"/>
      <w:r w:rsidR="00EA2C6D">
        <w:t xml:space="preserve"> will help restore sanity, and make everything much cleaner.</w:t>
      </w:r>
    </w:p>
    <w:p w:rsidR="00DD2627" w:rsidRDefault="00DD2627" w:rsidP="000F4846">
      <w:pPr>
        <w:pStyle w:val="ListBullet"/>
      </w:pPr>
      <w:r>
        <w:t xml:space="preserve">Full Tagging: </w:t>
      </w:r>
      <w:proofErr w:type="spellStart"/>
      <w:r>
        <w:t>Braiins</w:t>
      </w:r>
      <w:proofErr w:type="spellEnd"/>
      <w:r>
        <w:t xml:space="preserve"> is designed to go straight to full tagging as required by HMRC from 1</w:t>
      </w:r>
      <w:r w:rsidRPr="00DD2627">
        <w:rPr>
          <w:vertAlign w:val="superscript"/>
        </w:rPr>
        <w:t>st</w:t>
      </w:r>
      <w:r>
        <w:t xml:space="preserve"> April 2013. We have skipped the minimum tagging option totally.</w:t>
      </w:r>
    </w:p>
    <w:p w:rsidR="008A46CA" w:rsidRDefault="008A46CA" w:rsidP="000F4846">
      <w:pPr>
        <w:pStyle w:val="ListBullet"/>
      </w:pPr>
      <w:r>
        <w:t xml:space="preserve">Dimensional Integrity enforced: </w:t>
      </w:r>
      <w:proofErr w:type="spellStart"/>
      <w:r>
        <w:t>Braiins</w:t>
      </w:r>
      <w:proofErr w:type="spellEnd"/>
      <w:r>
        <w:t xml:space="preserve"> does not permit silly or inappropriate taxonomy dimensions to be applied, as other systems do since they lack the buil</w:t>
      </w:r>
      <w:r w:rsidR="000E3D68">
        <w:t>t</w:t>
      </w:r>
      <w:r>
        <w:t xml:space="preserve"> in knowledge about what is valid where.</w:t>
      </w:r>
    </w:p>
    <w:p w:rsidR="001703DE" w:rsidRDefault="001703DE" w:rsidP="000F4846">
      <w:pPr>
        <w:pStyle w:val="ListBullet"/>
      </w:pPr>
      <w:r>
        <w:t xml:space="preserve">Audit trail: </w:t>
      </w:r>
      <w:proofErr w:type="spellStart"/>
      <w:r>
        <w:t>Braiins</w:t>
      </w:r>
      <w:proofErr w:type="spellEnd"/>
      <w:r>
        <w:t xml:space="preserve"> keeps a full audit trail of who did what when to make manager or partner review much easier and faster.</w:t>
      </w:r>
    </w:p>
    <w:p w:rsidR="00E406DA" w:rsidRDefault="00E406DA" w:rsidP="000F4846">
      <w:pPr>
        <w:pStyle w:val="ListBullet"/>
      </w:pPr>
      <w:r>
        <w:t>Full Export: Users will remain in full control of their data i.e. they will be able to export it, and or delete it.</w:t>
      </w:r>
    </w:p>
    <w:p w:rsidR="003E0856" w:rsidRDefault="003E0856" w:rsidP="000F4846">
      <w:pPr>
        <w:pStyle w:val="ListBullet"/>
      </w:pPr>
      <w:r>
        <w:t>KPI or Inter</w:t>
      </w:r>
      <w:ins w:id="1" w:author="Woodgate" w:date="2011-10-12T12:47:00Z">
        <w:r w:rsidR="000E3D68">
          <w:t>-</w:t>
        </w:r>
      </w:ins>
      <w:r>
        <w:t xml:space="preserve">firm Comparison System: We plan to invite Accountant </w:t>
      </w:r>
      <w:r w:rsidR="00194A34">
        <w:t xml:space="preserve">firm </w:t>
      </w:r>
      <w:r>
        <w:t>users to opt in to this system</w:t>
      </w:r>
      <w:r w:rsidR="0077749B">
        <w:t xml:space="preserve">. Users who opt in </w:t>
      </w:r>
      <w:r>
        <w:t>w</w:t>
      </w:r>
      <w:r w:rsidR="00194A34">
        <w:t>ill</w:t>
      </w:r>
      <w:r>
        <w:t xml:space="preserve"> </w:t>
      </w:r>
      <w:r w:rsidR="0077749B">
        <w:t xml:space="preserve">then in turn </w:t>
      </w:r>
      <w:r>
        <w:t xml:space="preserve">need to obtain the approval of their clients. </w:t>
      </w:r>
      <w:r w:rsidR="00194A34">
        <w:t>Participating Accountants could then use the results to assis</w:t>
      </w:r>
      <w:r w:rsidR="0077749B">
        <w:t>t</w:t>
      </w:r>
      <w:r w:rsidR="00194A34">
        <w:t xml:space="preserve"> in advising their clients. </w:t>
      </w:r>
      <w:proofErr w:type="spellStart"/>
      <w:r w:rsidR="00194A34">
        <w:t>Braiins</w:t>
      </w:r>
      <w:proofErr w:type="spellEnd"/>
      <w:r w:rsidR="00194A34">
        <w:t xml:space="preserve"> would provide starting point KPI/Comparison results for the Accountant to use.</w:t>
      </w:r>
      <w:r w:rsidR="00F61E89">
        <w:t xml:space="preserve"> As the database grows, this source of data could become a significant strength of </w:t>
      </w:r>
      <w:proofErr w:type="spellStart"/>
      <w:r w:rsidR="00F61E89">
        <w:t>Braiins</w:t>
      </w:r>
      <w:proofErr w:type="spellEnd"/>
      <w:r w:rsidR="00F61E89">
        <w:t>. No other AP system which is not cloud based could offer it.</w:t>
      </w:r>
    </w:p>
    <w:p w:rsidR="00CF50B8" w:rsidRDefault="00CF50B8" w:rsidP="00CF50B8">
      <w:r>
        <w:t xml:space="preserve">Note: Some of the above is working today, </w:t>
      </w:r>
      <w:r w:rsidR="00FA742F">
        <w:t>and sufficient to show that the concepts do work</w:t>
      </w:r>
      <w:r w:rsidR="009951F0">
        <w:t xml:space="preserve"> and can be delivered</w:t>
      </w:r>
      <w:r w:rsidR="00FA742F">
        <w:t xml:space="preserve">, </w:t>
      </w:r>
      <w:r>
        <w:t xml:space="preserve">but much </w:t>
      </w:r>
      <w:r w:rsidR="00FA742F">
        <w:t xml:space="preserve">still remains to be </w:t>
      </w:r>
      <w:r w:rsidR="009951F0">
        <w:t>completed</w:t>
      </w:r>
      <w:r>
        <w:t>.</w:t>
      </w:r>
    </w:p>
    <w:p w:rsidR="00794E17" w:rsidRDefault="00794E17" w:rsidP="009D58EB">
      <w:pPr>
        <w:pStyle w:val="Heading4"/>
      </w:pPr>
      <w:proofErr w:type="spellStart"/>
      <w:r>
        <w:t>Braiins</w:t>
      </w:r>
      <w:proofErr w:type="spellEnd"/>
      <w:r>
        <w:t xml:space="preserve"> </w:t>
      </w:r>
      <w:r w:rsidR="00D67892">
        <w:t xml:space="preserve">UK </w:t>
      </w:r>
      <w:r>
        <w:t>Monetisation</w:t>
      </w:r>
    </w:p>
    <w:p w:rsidR="00794E17" w:rsidRDefault="00794E17" w:rsidP="00794E17">
      <w:pPr>
        <w:pStyle w:val="NormalSpaceAfter"/>
      </w:pPr>
      <w:r>
        <w:t xml:space="preserve">It is planned to charge for </w:t>
      </w:r>
      <w:proofErr w:type="spellStart"/>
      <w:r>
        <w:t>Braiins</w:t>
      </w:r>
      <w:proofErr w:type="spellEnd"/>
      <w:r>
        <w:t xml:space="preserve"> on pre-paid credits (or tokens) basis i.e. on a pay as you go basis, with no big commitment and no lock in.</w:t>
      </w:r>
    </w:p>
    <w:p w:rsidR="00794E17" w:rsidRDefault="00794E17" w:rsidP="00794E17">
      <w:pPr>
        <w:pStyle w:val="NormalSpaceAfter"/>
      </w:pPr>
      <w:r>
        <w:t xml:space="preserve">Credits will then be charged per set of accounts. </w:t>
      </w:r>
      <w:r w:rsidR="005F64AC">
        <w:t>The number of credits can be varied according to the complexity of the set of accounts and areas used e.g. more if Financial Instruments are involved.</w:t>
      </w:r>
    </w:p>
    <w:p w:rsidR="00E86E42" w:rsidRDefault="00673B9D" w:rsidP="00E86E42">
      <w:pPr>
        <w:pStyle w:val="NormalSpaceAfter"/>
      </w:pPr>
      <w:r w:rsidRPr="004D09E2">
        <w:t>Credits will probably cost £1 each, with a discount for volume, but the number of credits per average set of accounts hasn’t been finalised yet.</w:t>
      </w:r>
      <w:r w:rsidR="00E86E42">
        <w:t xml:space="preserve"> We think that the bulk of the accounts will be in a range of £10 to £25 per set.</w:t>
      </w:r>
    </w:p>
    <w:p w:rsidR="004D09E2" w:rsidRDefault="004D09E2" w:rsidP="004D09E2">
      <w:pPr>
        <w:pStyle w:val="CommentText"/>
        <w:rPr>
          <w:sz w:val="22"/>
        </w:rPr>
      </w:pPr>
      <w:r w:rsidRPr="004D09E2">
        <w:rPr>
          <w:sz w:val="22"/>
        </w:rPr>
        <w:t xml:space="preserve"> </w:t>
      </w:r>
      <w:r>
        <w:rPr>
          <w:sz w:val="22"/>
        </w:rPr>
        <w:t xml:space="preserve">(The software cost of producing a set of accounts using a conventional AP system is hard to establish, it could be anything from £5 to £50. </w:t>
      </w:r>
      <w:r w:rsidRPr="004D09E2">
        <w:rPr>
          <w:sz w:val="22"/>
        </w:rPr>
        <w:t xml:space="preserve">One cannot compare directly, because no existing AP charges at the level of an individual set of accounts. They provide licenses for doing X number of accounts, </w:t>
      </w:r>
      <w:r w:rsidR="00E86E42">
        <w:rPr>
          <w:sz w:val="22"/>
        </w:rPr>
        <w:t>(where X might be from 10 to Unlimited)</w:t>
      </w:r>
      <w:r w:rsidRPr="004D09E2">
        <w:rPr>
          <w:sz w:val="22"/>
        </w:rPr>
        <w:t xml:space="preserve">, and often with extra charges for specialist formats such as Charities. The lowest effective rate we can see </w:t>
      </w:r>
      <w:r w:rsidR="00E86E42">
        <w:rPr>
          <w:sz w:val="22"/>
        </w:rPr>
        <w:t xml:space="preserve">on an on going basis </w:t>
      </w:r>
      <w:r w:rsidRPr="004D09E2">
        <w:rPr>
          <w:sz w:val="22"/>
        </w:rPr>
        <w:t xml:space="preserve">is about £5 for a set of accounts. But to get </w:t>
      </w:r>
      <w:r w:rsidR="00707C51">
        <w:rPr>
          <w:sz w:val="22"/>
        </w:rPr>
        <w:t xml:space="preserve">to </w:t>
      </w:r>
      <w:r w:rsidRPr="004D09E2">
        <w:rPr>
          <w:sz w:val="22"/>
        </w:rPr>
        <w:t>this low unit rate</w:t>
      </w:r>
      <w:r w:rsidR="00707C51">
        <w:rPr>
          <w:sz w:val="22"/>
        </w:rPr>
        <w:t>,</w:t>
      </w:r>
      <w:r w:rsidRPr="004D09E2">
        <w:rPr>
          <w:sz w:val="22"/>
        </w:rPr>
        <w:t xml:space="preserve"> the Accounting Firm would have been forced to </w:t>
      </w:r>
      <w:r w:rsidR="00E86E42">
        <w:rPr>
          <w:sz w:val="22"/>
        </w:rPr>
        <w:t xml:space="preserve">buy </w:t>
      </w:r>
      <w:r w:rsidRPr="004D09E2">
        <w:rPr>
          <w:sz w:val="22"/>
        </w:rPr>
        <w:t xml:space="preserve">software costing </w:t>
      </w:r>
      <w:r w:rsidR="00E86E42">
        <w:rPr>
          <w:sz w:val="22"/>
        </w:rPr>
        <w:t xml:space="preserve">many </w:t>
      </w:r>
      <w:r w:rsidRPr="004D09E2">
        <w:rPr>
          <w:sz w:val="22"/>
        </w:rPr>
        <w:t>thousand</w:t>
      </w:r>
      <w:r w:rsidR="00707C51">
        <w:rPr>
          <w:sz w:val="22"/>
        </w:rPr>
        <w:t>s of</w:t>
      </w:r>
      <w:r w:rsidRPr="004D09E2">
        <w:rPr>
          <w:sz w:val="22"/>
        </w:rPr>
        <w:t xml:space="preserve"> pounds up front, and </w:t>
      </w:r>
      <w:r w:rsidR="00E86E42">
        <w:rPr>
          <w:sz w:val="22"/>
        </w:rPr>
        <w:t>then several thousand pounds every year for continued licenses and support</w:t>
      </w:r>
      <w:r w:rsidR="00707C51">
        <w:rPr>
          <w:sz w:val="22"/>
        </w:rPr>
        <w:t>)</w:t>
      </w:r>
      <w:r w:rsidR="00E86E42">
        <w:rPr>
          <w:sz w:val="22"/>
        </w:rPr>
        <w:t>.</w:t>
      </w:r>
    </w:p>
    <w:p w:rsidR="00E86E42" w:rsidRPr="004D09E2" w:rsidRDefault="00E86E42" w:rsidP="004D09E2">
      <w:pPr>
        <w:pStyle w:val="CommentText"/>
        <w:rPr>
          <w:sz w:val="22"/>
        </w:rPr>
      </w:pPr>
    </w:p>
    <w:p w:rsidR="007E2810" w:rsidRDefault="00E86E42" w:rsidP="00794E17">
      <w:pPr>
        <w:pStyle w:val="NormalSpaceAfter"/>
      </w:pPr>
      <w:r>
        <w:t>But w</w:t>
      </w:r>
      <w:r w:rsidR="00FB6584">
        <w:t>ith the cloud approach and our knowledge of the work involved for each client, we will be able to produce</w:t>
      </w:r>
      <w:r w:rsidR="004C1EF0">
        <w:t xml:space="preserve"> an “</w:t>
      </w:r>
      <w:proofErr w:type="spellStart"/>
      <w:r w:rsidR="00FB6584">
        <w:t>iXBRL</w:t>
      </w:r>
      <w:proofErr w:type="spellEnd"/>
      <w:r w:rsidR="00FB6584">
        <w:t xml:space="preserve"> Processing Fee</w:t>
      </w:r>
      <w:r w:rsidR="004C1EF0">
        <w:t>”</w:t>
      </w:r>
      <w:r w:rsidR="00FB6584">
        <w:t xml:space="preserve"> report or </w:t>
      </w:r>
      <w:r w:rsidR="004C1EF0">
        <w:t xml:space="preserve">pro-forma </w:t>
      </w:r>
      <w:r w:rsidR="00FB6584">
        <w:t xml:space="preserve">invoice for the Accounting Firm to include </w:t>
      </w:r>
      <w:r w:rsidR="006B7C1F">
        <w:t xml:space="preserve">as an </w:t>
      </w:r>
      <w:r>
        <w:t>on-cost</w:t>
      </w:r>
      <w:r w:rsidR="006B7C1F">
        <w:t xml:space="preserve"> in the bill to their client. Accounting firms will love that. One of the popular topics on </w:t>
      </w:r>
      <w:proofErr w:type="spellStart"/>
      <w:r w:rsidR="006B7C1F">
        <w:t>iXBRL</w:t>
      </w:r>
      <w:proofErr w:type="spellEnd"/>
      <w:r w:rsidR="006B7C1F">
        <w:t xml:space="preserve"> related forums has been about how much to charge for the extra work </w:t>
      </w:r>
      <w:r w:rsidR="00C110F2">
        <w:t xml:space="preserve">involved in </w:t>
      </w:r>
      <w:r w:rsidR="006B7C1F">
        <w:t xml:space="preserve">producing </w:t>
      </w:r>
      <w:proofErr w:type="spellStart"/>
      <w:r w:rsidR="006B7C1F">
        <w:t>iXBRL</w:t>
      </w:r>
      <w:proofErr w:type="spellEnd"/>
      <w:r w:rsidR="006B7C1F">
        <w:t xml:space="preserve"> accounts at </w:t>
      </w:r>
      <w:proofErr w:type="spellStart"/>
      <w:r w:rsidR="006B7C1F">
        <w:t>HMRC’s</w:t>
      </w:r>
      <w:proofErr w:type="spellEnd"/>
      <w:r w:rsidR="006B7C1F">
        <w:t xml:space="preserve"> dictate. The answers range from nothing to £250. Having an external “fee” particular to the individual client would get around this problem nicely.</w:t>
      </w:r>
    </w:p>
    <w:p w:rsidR="00336897" w:rsidRDefault="00336897" w:rsidP="007C39CC">
      <w:pPr>
        <w:pStyle w:val="NormalSpaceAfter"/>
      </w:pPr>
      <w:r>
        <w:t>PLC type clients, when we get to that stage, will be charged much more of course.</w:t>
      </w:r>
    </w:p>
    <w:p w:rsidR="00336897" w:rsidRDefault="00336897" w:rsidP="007C39CC">
      <w:pPr>
        <w:pStyle w:val="NormalSpaceAfter"/>
      </w:pPr>
      <w:r>
        <w:t xml:space="preserve">We may also licence the back end parts of the system to other suppliers as </w:t>
      </w:r>
      <w:r w:rsidR="00D67892">
        <w:t xml:space="preserve">an </w:t>
      </w:r>
      <w:proofErr w:type="spellStart"/>
      <w:r w:rsidR="00D67892">
        <w:t>iXBRL</w:t>
      </w:r>
      <w:proofErr w:type="spellEnd"/>
      <w:r w:rsidR="00D67892">
        <w:t xml:space="preserve"> engine on a </w:t>
      </w:r>
      <w:proofErr w:type="gramStart"/>
      <w:r w:rsidR="00D67892">
        <w:t>royal</w:t>
      </w:r>
      <w:r w:rsidR="005A5EC6">
        <w:t>t</w:t>
      </w:r>
      <w:r w:rsidR="00D67892">
        <w:t>ies</w:t>
      </w:r>
      <w:proofErr w:type="gramEnd"/>
      <w:r w:rsidR="00D67892">
        <w:t xml:space="preserve"> basis.</w:t>
      </w:r>
    </w:p>
    <w:p w:rsidR="00D67892" w:rsidRDefault="00D67892" w:rsidP="007C39CC">
      <w:pPr>
        <w:pStyle w:val="NormalSpaceAfter"/>
      </w:pPr>
      <w:r>
        <w:lastRenderedPageBreak/>
        <w:t>Another poss</w:t>
      </w:r>
      <w:r w:rsidR="005A5EC6">
        <w:t>ibility is to sell the system outright to large practices who want to customise it heavily, or who would like to re-brand it under the firm’s name.</w:t>
      </w:r>
    </w:p>
    <w:p w:rsidR="0085208D" w:rsidRDefault="0085208D" w:rsidP="007C39CC">
      <w:pPr>
        <w:pStyle w:val="NormalSpaceAfter"/>
      </w:pPr>
      <w:r>
        <w:t>We have not as yet decided, or even discussed, how to charge for the KPI/Inter</w:t>
      </w:r>
      <w:r w:rsidR="00E86E42">
        <w:t>-</w:t>
      </w:r>
      <w:r>
        <w:t>firm Comparison service.</w:t>
      </w:r>
    </w:p>
    <w:p w:rsidR="00A91DF3" w:rsidRDefault="00A91DF3" w:rsidP="007C39CC">
      <w:pPr>
        <w:pStyle w:val="NormalSpaceAfter"/>
      </w:pPr>
      <w:r>
        <w:t xml:space="preserve">Staff needs will be modest – Charles and David, plus 2 or 3 others </w:t>
      </w:r>
      <w:r w:rsidR="0022619B">
        <w:t xml:space="preserve">for </w:t>
      </w:r>
      <w:r>
        <w:t>up to the 100,000 sets of accounts per annum sort of level.</w:t>
      </w:r>
    </w:p>
    <w:p w:rsidR="00573585" w:rsidRDefault="00573585" w:rsidP="007C39CC">
      <w:pPr>
        <w:pStyle w:val="NormalSpaceAfter"/>
      </w:pPr>
      <w:r>
        <w:t xml:space="preserve">Survival and funding for </w:t>
      </w:r>
      <w:r w:rsidR="004C0A88">
        <w:t xml:space="preserve">expansion requires us to reach about 1,000 sets of accounts per month at an average of our lowest goal of £10 each. That should not be too hard! </w:t>
      </w:r>
    </w:p>
    <w:p w:rsidR="006B7C1F" w:rsidRDefault="003B4A37" w:rsidP="001F2A9B">
      <w:pPr>
        <w:pStyle w:val="NormalSpaceAfter"/>
      </w:pPr>
      <w:r>
        <w:t xml:space="preserve">Numbers of the order of </w:t>
      </w:r>
      <w:r w:rsidR="00D10966">
        <w:t>1</w:t>
      </w:r>
      <w:r w:rsidR="005A5EC6">
        <w:t>0</w:t>
      </w:r>
      <w:r w:rsidR="00D10966">
        <w:t xml:space="preserve">0,000 sets of accounts per year </w:t>
      </w:r>
      <w:r>
        <w:t xml:space="preserve">should be </w:t>
      </w:r>
      <w:r w:rsidR="00AD5B75">
        <w:t>achievable</w:t>
      </w:r>
      <w:r>
        <w:t xml:space="preserve"> within a few years.</w:t>
      </w:r>
    </w:p>
    <w:p w:rsidR="00F67555" w:rsidRDefault="00F67555" w:rsidP="001F2A9B">
      <w:pPr>
        <w:pStyle w:val="NormalSpaceAfter"/>
      </w:pPr>
      <w:r>
        <w:t xml:space="preserve">Then we will be in a position to get moving internationally and </w:t>
      </w:r>
      <w:r w:rsidR="005740D8">
        <w:t>to</w:t>
      </w:r>
      <w:r w:rsidR="00AD5B75">
        <w:t xml:space="preserve"> do other interesting things.</w:t>
      </w:r>
    </w:p>
    <w:p w:rsidR="009D58EB" w:rsidRDefault="009D58EB" w:rsidP="009D58EB">
      <w:pPr>
        <w:pStyle w:val="Heading4"/>
      </w:pPr>
      <w:proofErr w:type="spellStart"/>
      <w:r>
        <w:t>Braiins</w:t>
      </w:r>
      <w:proofErr w:type="spellEnd"/>
      <w:r>
        <w:t xml:space="preserve"> </w:t>
      </w:r>
      <w:r w:rsidR="008D5F13">
        <w:t xml:space="preserve">UK </w:t>
      </w:r>
      <w:proofErr w:type="spellStart"/>
      <w:r>
        <w:t>USPs</w:t>
      </w:r>
      <w:proofErr w:type="spellEnd"/>
    </w:p>
    <w:p w:rsidR="00DA00DD" w:rsidRDefault="009D58EB" w:rsidP="00DA00DD">
      <w:pPr>
        <w:pStyle w:val="NormalSpaceAfter"/>
      </w:pPr>
      <w:r>
        <w:t xml:space="preserve">The speed, </w:t>
      </w:r>
      <w:r w:rsidR="00212682">
        <w:t xml:space="preserve">accuracy, </w:t>
      </w:r>
      <w:r>
        <w:t>control, quality of output</w:t>
      </w:r>
      <w:r w:rsidR="00CF56F6">
        <w:t>, KPI service, pay as you go, and client recharge fee “service”</w:t>
      </w:r>
      <w:r>
        <w:t xml:space="preserve"> described in the previous section</w:t>
      </w:r>
      <w:r w:rsidR="00CF56F6">
        <w:t>s</w:t>
      </w:r>
      <w:r w:rsidR="00794E17">
        <w:t>,</w:t>
      </w:r>
      <w:r w:rsidR="00DA00DD">
        <w:t xml:space="preserve"> </w:t>
      </w:r>
      <w:r>
        <w:t xml:space="preserve">are the </w:t>
      </w:r>
      <w:r w:rsidR="00DA00DD">
        <w:t xml:space="preserve">UK </w:t>
      </w:r>
      <w:proofErr w:type="spellStart"/>
      <w:proofErr w:type="gramStart"/>
      <w:r>
        <w:t>USPs</w:t>
      </w:r>
      <w:proofErr w:type="spellEnd"/>
      <w:proofErr w:type="gramEnd"/>
      <w:r>
        <w:t xml:space="preserve"> of </w:t>
      </w:r>
      <w:proofErr w:type="spellStart"/>
      <w:r>
        <w:t>Braiins</w:t>
      </w:r>
      <w:proofErr w:type="spellEnd"/>
      <w:r>
        <w:t>.</w:t>
      </w:r>
    </w:p>
    <w:p w:rsidR="001F2A9B" w:rsidRDefault="001F2A9B" w:rsidP="00DA00DD">
      <w:pPr>
        <w:pStyle w:val="NormalSpaceAfter"/>
      </w:pPr>
      <w:r>
        <w:t>We think they will provide an attractive offering.</w:t>
      </w:r>
    </w:p>
    <w:p w:rsidR="00600641" w:rsidRDefault="00600641" w:rsidP="00600641">
      <w:pPr>
        <w:pStyle w:val="Heading4"/>
      </w:pPr>
      <w:proofErr w:type="spellStart"/>
      <w:r>
        <w:t>Braiins</w:t>
      </w:r>
      <w:proofErr w:type="spellEnd"/>
      <w:r>
        <w:t xml:space="preserve"> UK Marketing</w:t>
      </w:r>
    </w:p>
    <w:p w:rsidR="00212682" w:rsidRDefault="00600641" w:rsidP="009D58EB">
      <w:proofErr w:type="spellStart"/>
      <w:r>
        <w:t>Braiins</w:t>
      </w:r>
      <w:proofErr w:type="spellEnd"/>
      <w:r>
        <w:t xml:space="preserve"> will have to be marketed as for any business, but we will have a </w:t>
      </w:r>
      <w:r w:rsidR="0048669E">
        <w:t>good start thanks to HMRC</w:t>
      </w:r>
      <w:r w:rsidR="00E86E42">
        <w:t xml:space="preserve"> and Companies House requiring</w:t>
      </w:r>
      <w:r w:rsidR="0048669E">
        <w:t xml:space="preserve"> full </w:t>
      </w:r>
      <w:r w:rsidR="00DD2627">
        <w:t xml:space="preserve">tagging </w:t>
      </w:r>
      <w:r w:rsidR="0048669E">
        <w:t>from 1</w:t>
      </w:r>
      <w:r w:rsidR="0048669E" w:rsidRPr="0048669E">
        <w:rPr>
          <w:vertAlign w:val="superscript"/>
        </w:rPr>
        <w:t>st</w:t>
      </w:r>
      <w:r w:rsidR="0048669E">
        <w:t xml:space="preserve"> April 2013, the SAPA user base with mostly fond memories of </w:t>
      </w:r>
      <w:proofErr w:type="spellStart"/>
      <w:proofErr w:type="gramStart"/>
      <w:r w:rsidR="0048669E">
        <w:t>Hartley.Accountant</w:t>
      </w:r>
      <w:proofErr w:type="spellEnd"/>
      <w:r w:rsidR="0048669E">
        <w:t>,</w:t>
      </w:r>
      <w:proofErr w:type="gramEnd"/>
      <w:r w:rsidR="0048669E">
        <w:t xml:space="preserve"> and the </w:t>
      </w:r>
      <w:r w:rsidR="007D326E">
        <w:t xml:space="preserve">frustrations people are suffering with </w:t>
      </w:r>
      <w:r w:rsidR="00345B84">
        <w:t xml:space="preserve">their current </w:t>
      </w:r>
      <w:r w:rsidR="007D326E">
        <w:t>systems.</w:t>
      </w:r>
    </w:p>
    <w:p w:rsidR="007D326E" w:rsidRDefault="007D326E" w:rsidP="009D58EB"/>
    <w:p w:rsidR="00D9040E" w:rsidRDefault="007D326E" w:rsidP="001F2A9B">
      <w:pPr>
        <w:pStyle w:val="NormalSpaceAfter"/>
      </w:pPr>
      <w:r>
        <w:t>Getting the word out will be relatively eas</w:t>
      </w:r>
      <w:r w:rsidR="001F2A9B">
        <w:t>y</w:t>
      </w:r>
      <w:r>
        <w:t xml:space="preserve"> thanks to the accounting press and accounting focused web sites such as Accounting Web.</w:t>
      </w:r>
    </w:p>
    <w:p w:rsidR="001F2A9B" w:rsidRDefault="005740D8" w:rsidP="00C17019">
      <w:pPr>
        <w:pStyle w:val="Heading4"/>
      </w:pPr>
      <w:proofErr w:type="spellStart"/>
      <w:r>
        <w:t>Braiins</w:t>
      </w:r>
      <w:proofErr w:type="spellEnd"/>
      <w:r>
        <w:t xml:space="preserve"> Internationally</w:t>
      </w:r>
    </w:p>
    <w:p w:rsidR="00815FE5" w:rsidRDefault="00C17019" w:rsidP="009D58EB">
      <w:r>
        <w:t xml:space="preserve">The UK approach can be replicated internationally for other countries mandating </w:t>
      </w:r>
      <w:proofErr w:type="spellStart"/>
      <w:r>
        <w:t>iXBRL</w:t>
      </w:r>
      <w:proofErr w:type="spellEnd"/>
      <w:r>
        <w:t xml:space="preserve"> or XBRL account submission. </w:t>
      </w:r>
      <w:r w:rsidR="00815FE5">
        <w:t xml:space="preserve">Numerous jurisdictions have XBRL initiatives in place (see </w:t>
      </w:r>
      <w:hyperlink r:id="rId12" w:history="1">
        <w:r w:rsidR="00815FE5" w:rsidRPr="00815FE5">
          <w:rPr>
            <w:rStyle w:val="Hyperlink"/>
          </w:rPr>
          <w:t>XBRL Jurisdictions</w:t>
        </w:r>
      </w:hyperlink>
      <w:r w:rsidR="00815FE5">
        <w:t xml:space="preserve">) though the current UK </w:t>
      </w:r>
      <w:proofErr w:type="spellStart"/>
      <w:r w:rsidR="00815FE5">
        <w:t>iXBRL</w:t>
      </w:r>
      <w:proofErr w:type="spellEnd"/>
      <w:r w:rsidR="00815FE5">
        <w:t xml:space="preserve"> program is the world’s largest in terms of mandated general company reporting.</w:t>
      </w:r>
    </w:p>
    <w:p w:rsidR="00815FE5" w:rsidRDefault="00815FE5" w:rsidP="009D58EB"/>
    <w:p w:rsidR="00921310" w:rsidRDefault="008C251D" w:rsidP="00921310">
      <w:pPr>
        <w:pStyle w:val="NormalSpaceAfter"/>
      </w:pPr>
      <w:r>
        <w:t xml:space="preserve">The US requires XBRL submissions to the SEC. Holland, </w:t>
      </w:r>
      <w:r w:rsidRPr="008C251D">
        <w:t xml:space="preserve">Australia, New Zealand and Singapore </w:t>
      </w:r>
      <w:r>
        <w:t xml:space="preserve">have </w:t>
      </w:r>
      <w:r w:rsidRPr="008C251D">
        <w:t>Standard Business Reporting (SBR) programs</w:t>
      </w:r>
      <w:r>
        <w:t xml:space="preserve"> in place which are XBRL based.</w:t>
      </w:r>
      <w:r w:rsidR="00403E4E">
        <w:t xml:space="preserve"> The </w:t>
      </w:r>
      <w:r w:rsidR="00921310">
        <w:t xml:space="preserve">list and scope of adoption will grow. </w:t>
      </w:r>
      <w:proofErr w:type="spellStart"/>
      <w:r w:rsidR="00921310">
        <w:t>Braiins</w:t>
      </w:r>
      <w:proofErr w:type="spellEnd"/>
      <w:r w:rsidR="00921310">
        <w:t xml:space="preserve"> will be ready.</w:t>
      </w:r>
    </w:p>
    <w:p w:rsidR="00403E4E" w:rsidRDefault="00921310" w:rsidP="009D58EB">
      <w:r>
        <w:t xml:space="preserve">But the </w:t>
      </w:r>
      <w:proofErr w:type="spellStart"/>
      <w:r>
        <w:t>Braiins</w:t>
      </w:r>
      <w:proofErr w:type="spellEnd"/>
      <w:r>
        <w:t xml:space="preserve"> system is not limited to countries mandating </w:t>
      </w:r>
      <w:proofErr w:type="spellStart"/>
      <w:r>
        <w:t>iXBRL</w:t>
      </w:r>
      <w:proofErr w:type="spellEnd"/>
      <w:r>
        <w:t xml:space="preserve"> accounts submission, as it could be adapted to skip the XBRL tagging parts, and just produce HTML accounts. </w:t>
      </w:r>
      <w:r w:rsidR="00FD1977">
        <w:t>This would still provide all the KPI/</w:t>
      </w:r>
      <w:proofErr w:type="spellStart"/>
      <w:r w:rsidR="00FD1977">
        <w:t>interfirm</w:t>
      </w:r>
      <w:proofErr w:type="spellEnd"/>
      <w:r w:rsidR="00FD1977">
        <w:t xml:space="preserve"> comparison features available.</w:t>
      </w:r>
    </w:p>
    <w:p w:rsidR="00FD1977" w:rsidRDefault="00FD1977" w:rsidP="00FD1977">
      <w:pPr>
        <w:pStyle w:val="Heading4"/>
      </w:pPr>
      <w:r>
        <w:t>GGTC Synergy</w:t>
      </w:r>
    </w:p>
    <w:p w:rsidR="00611000" w:rsidRDefault="00342B10" w:rsidP="00322521">
      <w:pPr>
        <w:pStyle w:val="NormalSpaceAfter"/>
      </w:pPr>
      <w:r>
        <w:t>We have noted with interest your comment</w:t>
      </w:r>
      <w:r w:rsidR="00322521">
        <w:t>s</w:t>
      </w:r>
      <w:r>
        <w:t xml:space="preserve"> in the draft response to Keith that “To reiterate: Our interest is to build a sustainable scalable business in offering support services to </w:t>
      </w:r>
      <w:proofErr w:type="spellStart"/>
      <w:r>
        <w:t>SME’s</w:t>
      </w:r>
      <w:proofErr w:type="spellEnd"/>
      <w:r>
        <w:t>, as such we are seeking products that can be offered in a structured consistent way. The software is as important as the principles in the selection of what we offer</w:t>
      </w:r>
      <w:r w:rsidR="00611000">
        <w:t xml:space="preserve"> ...  </w:t>
      </w:r>
      <w:r>
        <w:t>Scalability is the key for us – we want thousands of clients as opposed to a few.</w:t>
      </w:r>
      <w:r w:rsidR="00611000">
        <w:t>”</w:t>
      </w:r>
    </w:p>
    <w:p w:rsidR="00322521" w:rsidRDefault="00322521" w:rsidP="00322521">
      <w:pPr>
        <w:pStyle w:val="NormalSpaceAfter"/>
      </w:pPr>
      <w:r>
        <w:t xml:space="preserve">Hopefully what we have had to say about TARI will </w:t>
      </w:r>
      <w:r w:rsidR="00AD42B0">
        <w:t xml:space="preserve">assist </w:t>
      </w:r>
      <w:r>
        <w:t>your thinking.</w:t>
      </w:r>
    </w:p>
    <w:p w:rsidR="008C4EC1" w:rsidRDefault="00F3478D" w:rsidP="008C4EC1">
      <w:pPr>
        <w:pStyle w:val="NormalSpaceAfter"/>
      </w:pPr>
      <w:r>
        <w:lastRenderedPageBreak/>
        <w:t xml:space="preserve">But further to that, what we seek to do with </w:t>
      </w:r>
      <w:proofErr w:type="spellStart"/>
      <w:r>
        <w:t>Braiins</w:t>
      </w:r>
      <w:proofErr w:type="spellEnd"/>
      <w:r>
        <w:t xml:space="preserve"> may well be able to </w:t>
      </w:r>
      <w:r w:rsidR="00AD42B0">
        <w:t>help</w:t>
      </w:r>
      <w:r>
        <w:t xml:space="preserve"> in building a base of thousands of SME clients</w:t>
      </w:r>
      <w:r w:rsidR="008C4EC1">
        <w:t>, the KPI/</w:t>
      </w:r>
      <w:proofErr w:type="spellStart"/>
      <w:r w:rsidR="008C4EC1">
        <w:t>Interfirm</w:t>
      </w:r>
      <w:proofErr w:type="spellEnd"/>
      <w:r w:rsidR="008C4EC1">
        <w:t xml:space="preserve"> comparison service being an obvious area of potential cooperation.</w:t>
      </w:r>
    </w:p>
    <w:p w:rsidR="00B95A76" w:rsidRDefault="00B95A76" w:rsidP="00D57603">
      <w:pPr>
        <w:pStyle w:val="NormalSpaceAfter"/>
      </w:pPr>
      <w:r>
        <w:t>Other than those few comments perhaps it is best to leave the tho</w:t>
      </w:r>
      <w:r w:rsidR="001236D9">
        <w:t>u</w:t>
      </w:r>
      <w:r>
        <w:t>ghts of potential syn</w:t>
      </w:r>
      <w:r w:rsidR="001236D9">
        <w:t>er</w:t>
      </w:r>
      <w:r>
        <w:t>g</w:t>
      </w:r>
      <w:r w:rsidR="001236D9">
        <w:t>ies</w:t>
      </w:r>
      <w:r>
        <w:t xml:space="preserve"> to you, given that we have described our TARI thoughts and </w:t>
      </w:r>
      <w:proofErr w:type="spellStart"/>
      <w:r>
        <w:t>Braiins</w:t>
      </w:r>
      <w:proofErr w:type="spellEnd"/>
      <w:r>
        <w:t xml:space="preserve"> plans </w:t>
      </w:r>
      <w:r w:rsidR="001236D9">
        <w:t>in</w:t>
      </w:r>
      <w:r>
        <w:t xml:space="preserve"> what we trust is sufficient depth to give you a good idea of where we are coming from, and what we might be able to contribute.</w:t>
      </w:r>
    </w:p>
    <w:p w:rsidR="007E6795" w:rsidRDefault="007E6795" w:rsidP="00342B10">
      <w:r>
        <w:t>We look forward to discussing these various thoughts.</w:t>
      </w:r>
    </w:p>
    <w:p w:rsidR="007E6795" w:rsidRDefault="007E6795" w:rsidP="00342B10"/>
    <w:p w:rsidR="007E6795" w:rsidRDefault="007E6795" w:rsidP="00342B10"/>
    <w:p w:rsidR="007E6795" w:rsidRDefault="007E6795" w:rsidP="00342B10">
      <w:r>
        <w:t xml:space="preserve">David Hartley and Charles </w:t>
      </w:r>
      <w:proofErr w:type="spellStart"/>
      <w:r>
        <w:t>Woodgate</w:t>
      </w:r>
      <w:proofErr w:type="spellEnd"/>
    </w:p>
    <w:p w:rsidR="007E6795" w:rsidRDefault="007E6795" w:rsidP="00342B10"/>
    <w:p w:rsidR="007E6795" w:rsidRDefault="007E6795" w:rsidP="00342B10">
      <w:proofErr w:type="spellStart"/>
      <w:r>
        <w:t>Braiins</w:t>
      </w:r>
      <w:proofErr w:type="spellEnd"/>
      <w:r>
        <w:t xml:space="preserve"> Limited</w:t>
      </w:r>
    </w:p>
    <w:p w:rsidR="007E6795" w:rsidRDefault="007E6795" w:rsidP="00342B10">
      <w:r>
        <w:t>17 October 2011</w:t>
      </w:r>
    </w:p>
    <w:sectPr w:rsidR="007E6795" w:rsidSect="008001F9">
      <w:headerReference w:type="default" r:id="rId13"/>
      <w:pgSz w:w="11906" w:h="16838"/>
      <w:pgMar w:top="1200" w:right="1200" w:bottom="1200" w:left="12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254" w:rsidRDefault="00C44254" w:rsidP="004611F1">
      <w:r>
        <w:separator/>
      </w:r>
    </w:p>
  </w:endnote>
  <w:endnote w:type="continuationSeparator" w:id="0">
    <w:p w:rsidR="00C44254" w:rsidRDefault="00C44254" w:rsidP="004611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254" w:rsidRDefault="00C44254" w:rsidP="004611F1">
      <w:r>
        <w:separator/>
      </w:r>
    </w:p>
  </w:footnote>
  <w:footnote w:type="continuationSeparator" w:id="0">
    <w:p w:rsidR="00C44254" w:rsidRDefault="00C44254" w:rsidP="004611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26E" w:rsidRDefault="00343FA8" w:rsidP="00CC4408">
    <w:pPr>
      <w:pStyle w:val="Header"/>
      <w:jc w:val="right"/>
    </w:pPr>
    <w:fldSimple w:instr=" PAGE   \* MERGEFORMAT ">
      <w:r w:rsidR="00707C51">
        <w:rPr>
          <w:noProof/>
        </w:rPr>
        <w:t>2</w:t>
      </w:r>
    </w:fldSimple>
    <w:r w:rsidR="007D326E">
      <w:t xml:space="preserve"> of </w:t>
    </w:r>
    <w:fldSimple w:instr=" NUMPAGES  \* Arabic  \* MERGEFORMAT ">
      <w:r w:rsidR="00707C51">
        <w:rPr>
          <w:noProof/>
        </w:rPr>
        <w:t>8</w:t>
      </w:r>
    </w:fldSimple>
  </w:p>
  <w:p w:rsidR="007D326E" w:rsidRDefault="007D32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4B468F6"/>
    <w:lvl w:ilvl="0">
      <w:start w:val="1"/>
      <w:numFmt w:val="decimal"/>
      <w:lvlText w:val="%1."/>
      <w:lvlJc w:val="left"/>
      <w:pPr>
        <w:tabs>
          <w:tab w:val="num" w:pos="1492"/>
        </w:tabs>
        <w:ind w:left="1492" w:hanging="360"/>
      </w:pPr>
    </w:lvl>
  </w:abstractNum>
  <w:abstractNum w:abstractNumId="1">
    <w:nsid w:val="FFFFFF7D"/>
    <w:multiLevelType w:val="singleLevel"/>
    <w:tmpl w:val="4E1868A8"/>
    <w:lvl w:ilvl="0">
      <w:start w:val="1"/>
      <w:numFmt w:val="decimal"/>
      <w:lvlText w:val="%1."/>
      <w:lvlJc w:val="left"/>
      <w:pPr>
        <w:tabs>
          <w:tab w:val="num" w:pos="1209"/>
        </w:tabs>
        <w:ind w:left="1209" w:hanging="360"/>
      </w:pPr>
    </w:lvl>
  </w:abstractNum>
  <w:abstractNum w:abstractNumId="2">
    <w:nsid w:val="FFFFFF7E"/>
    <w:multiLevelType w:val="singleLevel"/>
    <w:tmpl w:val="147419A6"/>
    <w:lvl w:ilvl="0">
      <w:start w:val="1"/>
      <w:numFmt w:val="decimal"/>
      <w:lvlText w:val="%1."/>
      <w:lvlJc w:val="left"/>
      <w:pPr>
        <w:tabs>
          <w:tab w:val="num" w:pos="926"/>
        </w:tabs>
        <w:ind w:left="926" w:hanging="360"/>
      </w:pPr>
    </w:lvl>
  </w:abstractNum>
  <w:abstractNum w:abstractNumId="3">
    <w:nsid w:val="FFFFFF7F"/>
    <w:multiLevelType w:val="singleLevel"/>
    <w:tmpl w:val="2B7CAC64"/>
    <w:lvl w:ilvl="0">
      <w:start w:val="1"/>
      <w:numFmt w:val="decimal"/>
      <w:lvlText w:val="%1."/>
      <w:lvlJc w:val="left"/>
      <w:pPr>
        <w:tabs>
          <w:tab w:val="num" w:pos="643"/>
        </w:tabs>
        <w:ind w:left="643" w:hanging="360"/>
      </w:pPr>
    </w:lvl>
  </w:abstractNum>
  <w:abstractNum w:abstractNumId="4">
    <w:nsid w:val="FFFFFF80"/>
    <w:multiLevelType w:val="singleLevel"/>
    <w:tmpl w:val="0F1059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4181E54"/>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6CDA8008"/>
    <w:lvl w:ilvl="0">
      <w:start w:val="1"/>
      <w:numFmt w:val="decimal"/>
      <w:lvlText w:val="%1."/>
      <w:lvlJc w:val="left"/>
      <w:pPr>
        <w:tabs>
          <w:tab w:val="num" w:pos="360"/>
        </w:tabs>
        <w:ind w:left="360" w:hanging="360"/>
      </w:pPr>
    </w:lvl>
  </w:abstractNum>
  <w:abstractNum w:abstractNumId="9">
    <w:nsid w:val="FFFFFF89"/>
    <w:multiLevelType w:val="singleLevel"/>
    <w:tmpl w:val="4A109C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032A0B16"/>
    <w:multiLevelType w:val="hybridMultilevel"/>
    <w:tmpl w:val="EB7E08DA"/>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2">
    <w:nsid w:val="2B5D37C7"/>
    <w:multiLevelType w:val="multilevel"/>
    <w:tmpl w:val="842AC45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3">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51B65"/>
    <w:rsid w:val="00002C30"/>
    <w:rsid w:val="000033E6"/>
    <w:rsid w:val="0000605D"/>
    <w:rsid w:val="000101B4"/>
    <w:rsid w:val="0001158C"/>
    <w:rsid w:val="00015130"/>
    <w:rsid w:val="00020381"/>
    <w:rsid w:val="000218F5"/>
    <w:rsid w:val="00022C7D"/>
    <w:rsid w:val="000231A3"/>
    <w:rsid w:val="0002371C"/>
    <w:rsid w:val="00024406"/>
    <w:rsid w:val="00035085"/>
    <w:rsid w:val="000350B1"/>
    <w:rsid w:val="00037ECC"/>
    <w:rsid w:val="00045B5C"/>
    <w:rsid w:val="00052A76"/>
    <w:rsid w:val="00053A6C"/>
    <w:rsid w:val="00053F4C"/>
    <w:rsid w:val="00056DA5"/>
    <w:rsid w:val="00062150"/>
    <w:rsid w:val="00064011"/>
    <w:rsid w:val="00064C4C"/>
    <w:rsid w:val="00065683"/>
    <w:rsid w:val="00066A46"/>
    <w:rsid w:val="00066D6E"/>
    <w:rsid w:val="00066DCA"/>
    <w:rsid w:val="00072346"/>
    <w:rsid w:val="00073C18"/>
    <w:rsid w:val="000757AC"/>
    <w:rsid w:val="00076515"/>
    <w:rsid w:val="00081D44"/>
    <w:rsid w:val="000837B4"/>
    <w:rsid w:val="00083F4F"/>
    <w:rsid w:val="000849B8"/>
    <w:rsid w:val="000858E7"/>
    <w:rsid w:val="00086AB3"/>
    <w:rsid w:val="000907FF"/>
    <w:rsid w:val="00095667"/>
    <w:rsid w:val="00095DD8"/>
    <w:rsid w:val="000A1C38"/>
    <w:rsid w:val="000A3D0D"/>
    <w:rsid w:val="000A5661"/>
    <w:rsid w:val="000A5A8B"/>
    <w:rsid w:val="000A6486"/>
    <w:rsid w:val="000B0C66"/>
    <w:rsid w:val="000B270D"/>
    <w:rsid w:val="000B34B2"/>
    <w:rsid w:val="000B62BC"/>
    <w:rsid w:val="000C64E3"/>
    <w:rsid w:val="000D0420"/>
    <w:rsid w:val="000D0620"/>
    <w:rsid w:val="000D0DAD"/>
    <w:rsid w:val="000D3317"/>
    <w:rsid w:val="000D3420"/>
    <w:rsid w:val="000D3F2F"/>
    <w:rsid w:val="000D4E2F"/>
    <w:rsid w:val="000D54A3"/>
    <w:rsid w:val="000D7C65"/>
    <w:rsid w:val="000E3D68"/>
    <w:rsid w:val="000E4D1F"/>
    <w:rsid w:val="000E7EE6"/>
    <w:rsid w:val="000F1CB4"/>
    <w:rsid w:val="000F43CB"/>
    <w:rsid w:val="000F4846"/>
    <w:rsid w:val="000F509E"/>
    <w:rsid w:val="000F5166"/>
    <w:rsid w:val="00100FF6"/>
    <w:rsid w:val="00105AB1"/>
    <w:rsid w:val="00107FF6"/>
    <w:rsid w:val="00115DED"/>
    <w:rsid w:val="001166F5"/>
    <w:rsid w:val="001236D9"/>
    <w:rsid w:val="001253D5"/>
    <w:rsid w:val="0013259E"/>
    <w:rsid w:val="001339CC"/>
    <w:rsid w:val="00134573"/>
    <w:rsid w:val="00136E06"/>
    <w:rsid w:val="00137E60"/>
    <w:rsid w:val="001405BD"/>
    <w:rsid w:val="00140A4C"/>
    <w:rsid w:val="00140DD0"/>
    <w:rsid w:val="001416EC"/>
    <w:rsid w:val="00142410"/>
    <w:rsid w:val="001501B1"/>
    <w:rsid w:val="00156C19"/>
    <w:rsid w:val="0015711D"/>
    <w:rsid w:val="001613F3"/>
    <w:rsid w:val="001632DD"/>
    <w:rsid w:val="00164EC7"/>
    <w:rsid w:val="00164F5D"/>
    <w:rsid w:val="001703DE"/>
    <w:rsid w:val="001728F2"/>
    <w:rsid w:val="00182A38"/>
    <w:rsid w:val="001832E7"/>
    <w:rsid w:val="00183B4F"/>
    <w:rsid w:val="001844BC"/>
    <w:rsid w:val="0019268D"/>
    <w:rsid w:val="00194A34"/>
    <w:rsid w:val="0019629C"/>
    <w:rsid w:val="0019727A"/>
    <w:rsid w:val="001A0394"/>
    <w:rsid w:val="001A1158"/>
    <w:rsid w:val="001A671E"/>
    <w:rsid w:val="001A79DA"/>
    <w:rsid w:val="001B1B7F"/>
    <w:rsid w:val="001C5E85"/>
    <w:rsid w:val="001C6692"/>
    <w:rsid w:val="001C676B"/>
    <w:rsid w:val="001C7E33"/>
    <w:rsid w:val="001D3C27"/>
    <w:rsid w:val="001D7871"/>
    <w:rsid w:val="001E0079"/>
    <w:rsid w:val="001E0235"/>
    <w:rsid w:val="001E06F0"/>
    <w:rsid w:val="001E0AB8"/>
    <w:rsid w:val="001E0D8A"/>
    <w:rsid w:val="001E1C2D"/>
    <w:rsid w:val="001E2668"/>
    <w:rsid w:val="001E333F"/>
    <w:rsid w:val="001E692F"/>
    <w:rsid w:val="001F2A9B"/>
    <w:rsid w:val="001F4A02"/>
    <w:rsid w:val="001F4B88"/>
    <w:rsid w:val="001F4D45"/>
    <w:rsid w:val="002071B5"/>
    <w:rsid w:val="00207330"/>
    <w:rsid w:val="00212682"/>
    <w:rsid w:val="00214FC6"/>
    <w:rsid w:val="00215469"/>
    <w:rsid w:val="00220907"/>
    <w:rsid w:val="00220BB6"/>
    <w:rsid w:val="0022225C"/>
    <w:rsid w:val="0022619B"/>
    <w:rsid w:val="00230AD1"/>
    <w:rsid w:val="00251B65"/>
    <w:rsid w:val="00255809"/>
    <w:rsid w:val="0026276B"/>
    <w:rsid w:val="0026388D"/>
    <w:rsid w:val="00264567"/>
    <w:rsid w:val="00276929"/>
    <w:rsid w:val="00276D55"/>
    <w:rsid w:val="00283BDB"/>
    <w:rsid w:val="002847F7"/>
    <w:rsid w:val="00285751"/>
    <w:rsid w:val="0029341A"/>
    <w:rsid w:val="002942E9"/>
    <w:rsid w:val="00296D94"/>
    <w:rsid w:val="002A4154"/>
    <w:rsid w:val="002A5E40"/>
    <w:rsid w:val="002B019B"/>
    <w:rsid w:val="002B0619"/>
    <w:rsid w:val="002B711E"/>
    <w:rsid w:val="002C20E0"/>
    <w:rsid w:val="002C6F89"/>
    <w:rsid w:val="002D0AA2"/>
    <w:rsid w:val="002D2F1D"/>
    <w:rsid w:val="002D4BB3"/>
    <w:rsid w:val="002D5115"/>
    <w:rsid w:val="002D5D83"/>
    <w:rsid w:val="002D7C7C"/>
    <w:rsid w:val="002E29FE"/>
    <w:rsid w:val="002E3EF3"/>
    <w:rsid w:val="002E7A31"/>
    <w:rsid w:val="002F03A0"/>
    <w:rsid w:val="002F090D"/>
    <w:rsid w:val="002F2122"/>
    <w:rsid w:val="002F26CA"/>
    <w:rsid w:val="002F32AA"/>
    <w:rsid w:val="002F3A7B"/>
    <w:rsid w:val="002F71F8"/>
    <w:rsid w:val="003014C0"/>
    <w:rsid w:val="00303B66"/>
    <w:rsid w:val="00307DF4"/>
    <w:rsid w:val="00312A20"/>
    <w:rsid w:val="00312F42"/>
    <w:rsid w:val="0031420A"/>
    <w:rsid w:val="00316E13"/>
    <w:rsid w:val="00320A89"/>
    <w:rsid w:val="00322521"/>
    <w:rsid w:val="00335DCF"/>
    <w:rsid w:val="00336897"/>
    <w:rsid w:val="00340A48"/>
    <w:rsid w:val="00340ECD"/>
    <w:rsid w:val="0034264C"/>
    <w:rsid w:val="00342B10"/>
    <w:rsid w:val="00343CB9"/>
    <w:rsid w:val="00343FA8"/>
    <w:rsid w:val="00344537"/>
    <w:rsid w:val="00345B84"/>
    <w:rsid w:val="003467B0"/>
    <w:rsid w:val="00347CA0"/>
    <w:rsid w:val="003501BE"/>
    <w:rsid w:val="00350F5E"/>
    <w:rsid w:val="00351204"/>
    <w:rsid w:val="003649C1"/>
    <w:rsid w:val="00370E0E"/>
    <w:rsid w:val="00371880"/>
    <w:rsid w:val="0037622F"/>
    <w:rsid w:val="00383430"/>
    <w:rsid w:val="00387CF5"/>
    <w:rsid w:val="003A5D74"/>
    <w:rsid w:val="003A7F2A"/>
    <w:rsid w:val="003B4A37"/>
    <w:rsid w:val="003C0AF2"/>
    <w:rsid w:val="003C5020"/>
    <w:rsid w:val="003C5228"/>
    <w:rsid w:val="003C7E92"/>
    <w:rsid w:val="003D1340"/>
    <w:rsid w:val="003D3EA8"/>
    <w:rsid w:val="003D4767"/>
    <w:rsid w:val="003D5D33"/>
    <w:rsid w:val="003D77E6"/>
    <w:rsid w:val="003E0856"/>
    <w:rsid w:val="003E3E91"/>
    <w:rsid w:val="003E7283"/>
    <w:rsid w:val="003F2209"/>
    <w:rsid w:val="004003E8"/>
    <w:rsid w:val="004031FF"/>
    <w:rsid w:val="00403E4E"/>
    <w:rsid w:val="00405AFE"/>
    <w:rsid w:val="00405B2D"/>
    <w:rsid w:val="0041487B"/>
    <w:rsid w:val="00415BB4"/>
    <w:rsid w:val="004206FD"/>
    <w:rsid w:val="0042280E"/>
    <w:rsid w:val="0043016B"/>
    <w:rsid w:val="0043087B"/>
    <w:rsid w:val="00431A65"/>
    <w:rsid w:val="00431E97"/>
    <w:rsid w:val="00437C23"/>
    <w:rsid w:val="00442100"/>
    <w:rsid w:val="00442123"/>
    <w:rsid w:val="0044248E"/>
    <w:rsid w:val="00446AED"/>
    <w:rsid w:val="00447BF8"/>
    <w:rsid w:val="00451ADD"/>
    <w:rsid w:val="0045511B"/>
    <w:rsid w:val="00455E22"/>
    <w:rsid w:val="004611F1"/>
    <w:rsid w:val="00461846"/>
    <w:rsid w:val="00465B39"/>
    <w:rsid w:val="004677DE"/>
    <w:rsid w:val="0047714B"/>
    <w:rsid w:val="004805E5"/>
    <w:rsid w:val="0048181E"/>
    <w:rsid w:val="00483530"/>
    <w:rsid w:val="0048441A"/>
    <w:rsid w:val="0048669E"/>
    <w:rsid w:val="00490884"/>
    <w:rsid w:val="00494B49"/>
    <w:rsid w:val="00494DA7"/>
    <w:rsid w:val="004958D7"/>
    <w:rsid w:val="00496083"/>
    <w:rsid w:val="004A1F30"/>
    <w:rsid w:val="004A258A"/>
    <w:rsid w:val="004A2C75"/>
    <w:rsid w:val="004A4D28"/>
    <w:rsid w:val="004A6E6A"/>
    <w:rsid w:val="004B4E20"/>
    <w:rsid w:val="004B79AF"/>
    <w:rsid w:val="004C0541"/>
    <w:rsid w:val="004C0A88"/>
    <w:rsid w:val="004C1516"/>
    <w:rsid w:val="004C1DA7"/>
    <w:rsid w:val="004C1EF0"/>
    <w:rsid w:val="004C4313"/>
    <w:rsid w:val="004C5AD2"/>
    <w:rsid w:val="004C62F7"/>
    <w:rsid w:val="004C7779"/>
    <w:rsid w:val="004D021C"/>
    <w:rsid w:val="004D073D"/>
    <w:rsid w:val="004D09E2"/>
    <w:rsid w:val="004D113B"/>
    <w:rsid w:val="004D3C91"/>
    <w:rsid w:val="004D427D"/>
    <w:rsid w:val="004D4533"/>
    <w:rsid w:val="004D4BDA"/>
    <w:rsid w:val="004D56C7"/>
    <w:rsid w:val="004D5719"/>
    <w:rsid w:val="004D5CD9"/>
    <w:rsid w:val="004D7183"/>
    <w:rsid w:val="004E07A9"/>
    <w:rsid w:val="004E1957"/>
    <w:rsid w:val="004E3181"/>
    <w:rsid w:val="004E353D"/>
    <w:rsid w:val="004E37B7"/>
    <w:rsid w:val="004E4CFB"/>
    <w:rsid w:val="004F03B8"/>
    <w:rsid w:val="004F054E"/>
    <w:rsid w:val="004F618F"/>
    <w:rsid w:val="004F64C5"/>
    <w:rsid w:val="00502634"/>
    <w:rsid w:val="00502C52"/>
    <w:rsid w:val="00510149"/>
    <w:rsid w:val="00513FAB"/>
    <w:rsid w:val="0051652B"/>
    <w:rsid w:val="00517A69"/>
    <w:rsid w:val="005219FB"/>
    <w:rsid w:val="0052364E"/>
    <w:rsid w:val="00525EAD"/>
    <w:rsid w:val="0052777A"/>
    <w:rsid w:val="005468A7"/>
    <w:rsid w:val="00550A72"/>
    <w:rsid w:val="005511D2"/>
    <w:rsid w:val="005516D3"/>
    <w:rsid w:val="0055223F"/>
    <w:rsid w:val="0055471E"/>
    <w:rsid w:val="0055575B"/>
    <w:rsid w:val="00555962"/>
    <w:rsid w:val="00557431"/>
    <w:rsid w:val="00557998"/>
    <w:rsid w:val="00560626"/>
    <w:rsid w:val="005611A1"/>
    <w:rsid w:val="00567B61"/>
    <w:rsid w:val="00570BAF"/>
    <w:rsid w:val="00570D64"/>
    <w:rsid w:val="00571F08"/>
    <w:rsid w:val="00571F22"/>
    <w:rsid w:val="00572E49"/>
    <w:rsid w:val="00573233"/>
    <w:rsid w:val="00573585"/>
    <w:rsid w:val="005740D8"/>
    <w:rsid w:val="0057472D"/>
    <w:rsid w:val="00576D63"/>
    <w:rsid w:val="005778D5"/>
    <w:rsid w:val="00581381"/>
    <w:rsid w:val="0058435B"/>
    <w:rsid w:val="00585CEE"/>
    <w:rsid w:val="0058608F"/>
    <w:rsid w:val="00593EB2"/>
    <w:rsid w:val="005968FA"/>
    <w:rsid w:val="005A1F53"/>
    <w:rsid w:val="005A323C"/>
    <w:rsid w:val="005A5EC6"/>
    <w:rsid w:val="005B05FB"/>
    <w:rsid w:val="005B2108"/>
    <w:rsid w:val="005B30DF"/>
    <w:rsid w:val="005B6068"/>
    <w:rsid w:val="005C0593"/>
    <w:rsid w:val="005C158B"/>
    <w:rsid w:val="005C1E33"/>
    <w:rsid w:val="005C398B"/>
    <w:rsid w:val="005C5D64"/>
    <w:rsid w:val="005D016A"/>
    <w:rsid w:val="005D1037"/>
    <w:rsid w:val="005D1359"/>
    <w:rsid w:val="005D3B51"/>
    <w:rsid w:val="005E0730"/>
    <w:rsid w:val="005E1D0C"/>
    <w:rsid w:val="005E46B2"/>
    <w:rsid w:val="005E4CD3"/>
    <w:rsid w:val="005E7299"/>
    <w:rsid w:val="005E75A3"/>
    <w:rsid w:val="005F025C"/>
    <w:rsid w:val="005F0D17"/>
    <w:rsid w:val="005F64AC"/>
    <w:rsid w:val="00600406"/>
    <w:rsid w:val="00600641"/>
    <w:rsid w:val="0060197E"/>
    <w:rsid w:val="00602F51"/>
    <w:rsid w:val="00606852"/>
    <w:rsid w:val="00611000"/>
    <w:rsid w:val="00611031"/>
    <w:rsid w:val="00611625"/>
    <w:rsid w:val="006134ED"/>
    <w:rsid w:val="00617752"/>
    <w:rsid w:val="00621255"/>
    <w:rsid w:val="0062167C"/>
    <w:rsid w:val="00623C2C"/>
    <w:rsid w:val="00625D5F"/>
    <w:rsid w:val="00625FEB"/>
    <w:rsid w:val="00636F9D"/>
    <w:rsid w:val="006372EE"/>
    <w:rsid w:val="006407EE"/>
    <w:rsid w:val="00641B24"/>
    <w:rsid w:val="006437E0"/>
    <w:rsid w:val="00643D19"/>
    <w:rsid w:val="0064551D"/>
    <w:rsid w:val="00647930"/>
    <w:rsid w:val="00647D2B"/>
    <w:rsid w:val="00650047"/>
    <w:rsid w:val="00650E84"/>
    <w:rsid w:val="006555E5"/>
    <w:rsid w:val="00656F33"/>
    <w:rsid w:val="0066116D"/>
    <w:rsid w:val="00661EBA"/>
    <w:rsid w:val="00663055"/>
    <w:rsid w:val="0066474F"/>
    <w:rsid w:val="00664BED"/>
    <w:rsid w:val="00665643"/>
    <w:rsid w:val="00665B87"/>
    <w:rsid w:val="00666DC0"/>
    <w:rsid w:val="006722EF"/>
    <w:rsid w:val="00673A00"/>
    <w:rsid w:val="00673B9D"/>
    <w:rsid w:val="00674F50"/>
    <w:rsid w:val="00677B33"/>
    <w:rsid w:val="00677E1B"/>
    <w:rsid w:val="0068084B"/>
    <w:rsid w:val="006814DD"/>
    <w:rsid w:val="006817A5"/>
    <w:rsid w:val="00685169"/>
    <w:rsid w:val="00686439"/>
    <w:rsid w:val="006917D2"/>
    <w:rsid w:val="00694A43"/>
    <w:rsid w:val="006A2A5D"/>
    <w:rsid w:val="006A522F"/>
    <w:rsid w:val="006A71E2"/>
    <w:rsid w:val="006B10DE"/>
    <w:rsid w:val="006B29B7"/>
    <w:rsid w:val="006B3B9B"/>
    <w:rsid w:val="006B53EC"/>
    <w:rsid w:val="006B7C1F"/>
    <w:rsid w:val="006C0CBF"/>
    <w:rsid w:val="006C0F07"/>
    <w:rsid w:val="006D3692"/>
    <w:rsid w:val="006D6BCF"/>
    <w:rsid w:val="006E558D"/>
    <w:rsid w:val="006E76F9"/>
    <w:rsid w:val="006F4207"/>
    <w:rsid w:val="006F439A"/>
    <w:rsid w:val="006F733E"/>
    <w:rsid w:val="0070255A"/>
    <w:rsid w:val="007056DC"/>
    <w:rsid w:val="0070790B"/>
    <w:rsid w:val="00707C51"/>
    <w:rsid w:val="00710B04"/>
    <w:rsid w:val="0071176F"/>
    <w:rsid w:val="00716186"/>
    <w:rsid w:val="007161A8"/>
    <w:rsid w:val="00720FA3"/>
    <w:rsid w:val="00721318"/>
    <w:rsid w:val="00723467"/>
    <w:rsid w:val="00723FDF"/>
    <w:rsid w:val="007242D5"/>
    <w:rsid w:val="0073222C"/>
    <w:rsid w:val="0073359A"/>
    <w:rsid w:val="00735BD1"/>
    <w:rsid w:val="00740DAE"/>
    <w:rsid w:val="00741D0A"/>
    <w:rsid w:val="00750E6A"/>
    <w:rsid w:val="007527D9"/>
    <w:rsid w:val="00752AC7"/>
    <w:rsid w:val="007679A8"/>
    <w:rsid w:val="0077749B"/>
    <w:rsid w:val="00784169"/>
    <w:rsid w:val="00785EF3"/>
    <w:rsid w:val="00786F16"/>
    <w:rsid w:val="00787891"/>
    <w:rsid w:val="007945DA"/>
    <w:rsid w:val="00794E17"/>
    <w:rsid w:val="00796D75"/>
    <w:rsid w:val="007A1622"/>
    <w:rsid w:val="007A3356"/>
    <w:rsid w:val="007A548B"/>
    <w:rsid w:val="007A7376"/>
    <w:rsid w:val="007B03BB"/>
    <w:rsid w:val="007B15A3"/>
    <w:rsid w:val="007B1D8D"/>
    <w:rsid w:val="007B24B4"/>
    <w:rsid w:val="007B339B"/>
    <w:rsid w:val="007B4CFD"/>
    <w:rsid w:val="007B6A4C"/>
    <w:rsid w:val="007C04CC"/>
    <w:rsid w:val="007C2160"/>
    <w:rsid w:val="007C39CC"/>
    <w:rsid w:val="007C39D8"/>
    <w:rsid w:val="007C6DD0"/>
    <w:rsid w:val="007C7EC9"/>
    <w:rsid w:val="007D0FDC"/>
    <w:rsid w:val="007D171F"/>
    <w:rsid w:val="007D1E3C"/>
    <w:rsid w:val="007D2150"/>
    <w:rsid w:val="007D31E4"/>
    <w:rsid w:val="007D326E"/>
    <w:rsid w:val="007D6304"/>
    <w:rsid w:val="007D7FA6"/>
    <w:rsid w:val="007E0532"/>
    <w:rsid w:val="007E1704"/>
    <w:rsid w:val="007E2810"/>
    <w:rsid w:val="007E34B3"/>
    <w:rsid w:val="007E3A2D"/>
    <w:rsid w:val="007E6795"/>
    <w:rsid w:val="007F478C"/>
    <w:rsid w:val="007F5A88"/>
    <w:rsid w:val="007F7FEA"/>
    <w:rsid w:val="008001F9"/>
    <w:rsid w:val="00803986"/>
    <w:rsid w:val="008039F9"/>
    <w:rsid w:val="00806A7B"/>
    <w:rsid w:val="00812171"/>
    <w:rsid w:val="00815544"/>
    <w:rsid w:val="00815FE5"/>
    <w:rsid w:val="008178BD"/>
    <w:rsid w:val="0082018F"/>
    <w:rsid w:val="008203CE"/>
    <w:rsid w:val="00821746"/>
    <w:rsid w:val="00821952"/>
    <w:rsid w:val="0083004C"/>
    <w:rsid w:val="008300F6"/>
    <w:rsid w:val="0083036E"/>
    <w:rsid w:val="00833A2E"/>
    <w:rsid w:val="00834658"/>
    <w:rsid w:val="00837160"/>
    <w:rsid w:val="00843565"/>
    <w:rsid w:val="00844635"/>
    <w:rsid w:val="00847534"/>
    <w:rsid w:val="00850B77"/>
    <w:rsid w:val="00851870"/>
    <w:rsid w:val="0085208D"/>
    <w:rsid w:val="008529A2"/>
    <w:rsid w:val="00853DCD"/>
    <w:rsid w:val="00855624"/>
    <w:rsid w:val="00863898"/>
    <w:rsid w:val="00864DBE"/>
    <w:rsid w:val="00865B3B"/>
    <w:rsid w:val="00866B37"/>
    <w:rsid w:val="0087065D"/>
    <w:rsid w:val="008758A8"/>
    <w:rsid w:val="0089190F"/>
    <w:rsid w:val="00895373"/>
    <w:rsid w:val="008958C1"/>
    <w:rsid w:val="008958EA"/>
    <w:rsid w:val="008A2706"/>
    <w:rsid w:val="008A3F26"/>
    <w:rsid w:val="008A46CA"/>
    <w:rsid w:val="008A52B8"/>
    <w:rsid w:val="008A599E"/>
    <w:rsid w:val="008A6F04"/>
    <w:rsid w:val="008B1289"/>
    <w:rsid w:val="008B2387"/>
    <w:rsid w:val="008B42C8"/>
    <w:rsid w:val="008C105F"/>
    <w:rsid w:val="008C251D"/>
    <w:rsid w:val="008C4EC1"/>
    <w:rsid w:val="008C51FE"/>
    <w:rsid w:val="008C52B9"/>
    <w:rsid w:val="008D5F13"/>
    <w:rsid w:val="008D70DF"/>
    <w:rsid w:val="008E266B"/>
    <w:rsid w:val="008F0B3D"/>
    <w:rsid w:val="008F1489"/>
    <w:rsid w:val="008F6305"/>
    <w:rsid w:val="00902731"/>
    <w:rsid w:val="009050E3"/>
    <w:rsid w:val="00906260"/>
    <w:rsid w:val="00910970"/>
    <w:rsid w:val="00910F2D"/>
    <w:rsid w:val="00911E70"/>
    <w:rsid w:val="0091394D"/>
    <w:rsid w:val="009171A1"/>
    <w:rsid w:val="00921310"/>
    <w:rsid w:val="00922F98"/>
    <w:rsid w:val="00925BCD"/>
    <w:rsid w:val="00930498"/>
    <w:rsid w:val="0093112F"/>
    <w:rsid w:val="00931C78"/>
    <w:rsid w:val="009332BD"/>
    <w:rsid w:val="009365B6"/>
    <w:rsid w:val="00942326"/>
    <w:rsid w:val="009464E6"/>
    <w:rsid w:val="00946726"/>
    <w:rsid w:val="00947ECE"/>
    <w:rsid w:val="0095121F"/>
    <w:rsid w:val="0095543C"/>
    <w:rsid w:val="00955F7E"/>
    <w:rsid w:val="009628E7"/>
    <w:rsid w:val="009630E7"/>
    <w:rsid w:val="00964EE2"/>
    <w:rsid w:val="00966150"/>
    <w:rsid w:val="00966B8B"/>
    <w:rsid w:val="00974013"/>
    <w:rsid w:val="00975130"/>
    <w:rsid w:val="0098366C"/>
    <w:rsid w:val="00984743"/>
    <w:rsid w:val="00984ADF"/>
    <w:rsid w:val="00991365"/>
    <w:rsid w:val="00992B30"/>
    <w:rsid w:val="00993E27"/>
    <w:rsid w:val="009951F0"/>
    <w:rsid w:val="00996B87"/>
    <w:rsid w:val="009A0C5C"/>
    <w:rsid w:val="009A24F3"/>
    <w:rsid w:val="009A3045"/>
    <w:rsid w:val="009A63F0"/>
    <w:rsid w:val="009A7F6C"/>
    <w:rsid w:val="009B068B"/>
    <w:rsid w:val="009B216D"/>
    <w:rsid w:val="009B2E08"/>
    <w:rsid w:val="009B7285"/>
    <w:rsid w:val="009C0995"/>
    <w:rsid w:val="009D4808"/>
    <w:rsid w:val="009D58EB"/>
    <w:rsid w:val="009D5A30"/>
    <w:rsid w:val="009D5BC6"/>
    <w:rsid w:val="009E0266"/>
    <w:rsid w:val="009E0F82"/>
    <w:rsid w:val="009E1170"/>
    <w:rsid w:val="009E1ED6"/>
    <w:rsid w:val="009E6ED3"/>
    <w:rsid w:val="009F5737"/>
    <w:rsid w:val="009F5A54"/>
    <w:rsid w:val="00A01455"/>
    <w:rsid w:val="00A03CF5"/>
    <w:rsid w:val="00A05DD9"/>
    <w:rsid w:val="00A06187"/>
    <w:rsid w:val="00A06419"/>
    <w:rsid w:val="00A10857"/>
    <w:rsid w:val="00A13FBD"/>
    <w:rsid w:val="00A1640A"/>
    <w:rsid w:val="00A17CFD"/>
    <w:rsid w:val="00A20002"/>
    <w:rsid w:val="00A2387E"/>
    <w:rsid w:val="00A24BAA"/>
    <w:rsid w:val="00A264C3"/>
    <w:rsid w:val="00A306F1"/>
    <w:rsid w:val="00A32662"/>
    <w:rsid w:val="00A34687"/>
    <w:rsid w:val="00A37A27"/>
    <w:rsid w:val="00A44B4A"/>
    <w:rsid w:val="00A55D09"/>
    <w:rsid w:val="00A63811"/>
    <w:rsid w:val="00A64672"/>
    <w:rsid w:val="00A64F92"/>
    <w:rsid w:val="00A66042"/>
    <w:rsid w:val="00A67960"/>
    <w:rsid w:val="00A73E51"/>
    <w:rsid w:val="00A7402B"/>
    <w:rsid w:val="00A756F3"/>
    <w:rsid w:val="00A764D0"/>
    <w:rsid w:val="00A82050"/>
    <w:rsid w:val="00A83C26"/>
    <w:rsid w:val="00A84EF9"/>
    <w:rsid w:val="00A9161D"/>
    <w:rsid w:val="00A91DF3"/>
    <w:rsid w:val="00A94DE2"/>
    <w:rsid w:val="00A94E56"/>
    <w:rsid w:val="00AA4434"/>
    <w:rsid w:val="00AA4ACD"/>
    <w:rsid w:val="00AA5EED"/>
    <w:rsid w:val="00AA62B7"/>
    <w:rsid w:val="00AA665E"/>
    <w:rsid w:val="00AA6A6B"/>
    <w:rsid w:val="00AB3ED1"/>
    <w:rsid w:val="00AB50BD"/>
    <w:rsid w:val="00AC0128"/>
    <w:rsid w:val="00AC2BAF"/>
    <w:rsid w:val="00AC40BA"/>
    <w:rsid w:val="00AD118E"/>
    <w:rsid w:val="00AD12D7"/>
    <w:rsid w:val="00AD2927"/>
    <w:rsid w:val="00AD42B0"/>
    <w:rsid w:val="00AD4DA2"/>
    <w:rsid w:val="00AD5B75"/>
    <w:rsid w:val="00AE0B5F"/>
    <w:rsid w:val="00AE3C36"/>
    <w:rsid w:val="00AE6A9D"/>
    <w:rsid w:val="00AF2669"/>
    <w:rsid w:val="00AF393D"/>
    <w:rsid w:val="00AF6ADE"/>
    <w:rsid w:val="00B02302"/>
    <w:rsid w:val="00B02FA4"/>
    <w:rsid w:val="00B1115D"/>
    <w:rsid w:val="00B12161"/>
    <w:rsid w:val="00B14E53"/>
    <w:rsid w:val="00B17D50"/>
    <w:rsid w:val="00B22AA3"/>
    <w:rsid w:val="00B230DE"/>
    <w:rsid w:val="00B23ED7"/>
    <w:rsid w:val="00B27AE7"/>
    <w:rsid w:val="00B312F9"/>
    <w:rsid w:val="00B32437"/>
    <w:rsid w:val="00B370BE"/>
    <w:rsid w:val="00B42C60"/>
    <w:rsid w:val="00B471F0"/>
    <w:rsid w:val="00B51000"/>
    <w:rsid w:val="00B55C1A"/>
    <w:rsid w:val="00B57B7E"/>
    <w:rsid w:val="00B67EFA"/>
    <w:rsid w:val="00B7088D"/>
    <w:rsid w:val="00B74DDE"/>
    <w:rsid w:val="00B76E94"/>
    <w:rsid w:val="00B92198"/>
    <w:rsid w:val="00B95A76"/>
    <w:rsid w:val="00BA1AF8"/>
    <w:rsid w:val="00BA4ECE"/>
    <w:rsid w:val="00BA52B4"/>
    <w:rsid w:val="00BA604F"/>
    <w:rsid w:val="00BB18DD"/>
    <w:rsid w:val="00BB334E"/>
    <w:rsid w:val="00BB4174"/>
    <w:rsid w:val="00BB648D"/>
    <w:rsid w:val="00BC152F"/>
    <w:rsid w:val="00BC3AE1"/>
    <w:rsid w:val="00BD2493"/>
    <w:rsid w:val="00BD3D44"/>
    <w:rsid w:val="00BD3E00"/>
    <w:rsid w:val="00BD45DF"/>
    <w:rsid w:val="00BE04BB"/>
    <w:rsid w:val="00BE1E44"/>
    <w:rsid w:val="00BE1E4C"/>
    <w:rsid w:val="00BE3C77"/>
    <w:rsid w:val="00BF106F"/>
    <w:rsid w:val="00BF6724"/>
    <w:rsid w:val="00C0333F"/>
    <w:rsid w:val="00C03742"/>
    <w:rsid w:val="00C05A56"/>
    <w:rsid w:val="00C062F1"/>
    <w:rsid w:val="00C06AEC"/>
    <w:rsid w:val="00C07733"/>
    <w:rsid w:val="00C110F2"/>
    <w:rsid w:val="00C127EB"/>
    <w:rsid w:val="00C12917"/>
    <w:rsid w:val="00C152C3"/>
    <w:rsid w:val="00C17019"/>
    <w:rsid w:val="00C17AA5"/>
    <w:rsid w:val="00C17FB4"/>
    <w:rsid w:val="00C21113"/>
    <w:rsid w:val="00C22582"/>
    <w:rsid w:val="00C26932"/>
    <w:rsid w:val="00C317D5"/>
    <w:rsid w:val="00C43546"/>
    <w:rsid w:val="00C44254"/>
    <w:rsid w:val="00C50AF0"/>
    <w:rsid w:val="00C600B7"/>
    <w:rsid w:val="00C6341D"/>
    <w:rsid w:val="00C66242"/>
    <w:rsid w:val="00C66298"/>
    <w:rsid w:val="00C77043"/>
    <w:rsid w:val="00C8594F"/>
    <w:rsid w:val="00C85C08"/>
    <w:rsid w:val="00C86A83"/>
    <w:rsid w:val="00C942F3"/>
    <w:rsid w:val="00CA0B90"/>
    <w:rsid w:val="00CA0E24"/>
    <w:rsid w:val="00CA1E51"/>
    <w:rsid w:val="00CA24BA"/>
    <w:rsid w:val="00CA2B85"/>
    <w:rsid w:val="00CA2B8F"/>
    <w:rsid w:val="00CA438B"/>
    <w:rsid w:val="00CA7717"/>
    <w:rsid w:val="00CB2E41"/>
    <w:rsid w:val="00CB3A6A"/>
    <w:rsid w:val="00CB42EE"/>
    <w:rsid w:val="00CB5805"/>
    <w:rsid w:val="00CB5A38"/>
    <w:rsid w:val="00CB7076"/>
    <w:rsid w:val="00CC1594"/>
    <w:rsid w:val="00CC4408"/>
    <w:rsid w:val="00CC6F1B"/>
    <w:rsid w:val="00CD0456"/>
    <w:rsid w:val="00CD0CA5"/>
    <w:rsid w:val="00CD2DFC"/>
    <w:rsid w:val="00CE0E55"/>
    <w:rsid w:val="00CE3AE2"/>
    <w:rsid w:val="00CE4037"/>
    <w:rsid w:val="00CE538C"/>
    <w:rsid w:val="00CE78C7"/>
    <w:rsid w:val="00CF1002"/>
    <w:rsid w:val="00CF166F"/>
    <w:rsid w:val="00CF2F2E"/>
    <w:rsid w:val="00CF32C6"/>
    <w:rsid w:val="00CF50B8"/>
    <w:rsid w:val="00CF56F6"/>
    <w:rsid w:val="00CF59B0"/>
    <w:rsid w:val="00D03D41"/>
    <w:rsid w:val="00D10966"/>
    <w:rsid w:val="00D11E60"/>
    <w:rsid w:val="00D11E70"/>
    <w:rsid w:val="00D147E6"/>
    <w:rsid w:val="00D164EA"/>
    <w:rsid w:val="00D16E93"/>
    <w:rsid w:val="00D26DEC"/>
    <w:rsid w:val="00D27202"/>
    <w:rsid w:val="00D311C2"/>
    <w:rsid w:val="00D33AF6"/>
    <w:rsid w:val="00D37FC7"/>
    <w:rsid w:val="00D40D04"/>
    <w:rsid w:val="00D41C74"/>
    <w:rsid w:val="00D47A3C"/>
    <w:rsid w:val="00D51D1B"/>
    <w:rsid w:val="00D51D3D"/>
    <w:rsid w:val="00D52CCB"/>
    <w:rsid w:val="00D52DDA"/>
    <w:rsid w:val="00D53681"/>
    <w:rsid w:val="00D57603"/>
    <w:rsid w:val="00D57683"/>
    <w:rsid w:val="00D60133"/>
    <w:rsid w:val="00D643BB"/>
    <w:rsid w:val="00D65069"/>
    <w:rsid w:val="00D67892"/>
    <w:rsid w:val="00D82407"/>
    <w:rsid w:val="00D86721"/>
    <w:rsid w:val="00D9040E"/>
    <w:rsid w:val="00D92302"/>
    <w:rsid w:val="00D92EA6"/>
    <w:rsid w:val="00D935A8"/>
    <w:rsid w:val="00DA00DD"/>
    <w:rsid w:val="00DA412E"/>
    <w:rsid w:val="00DB010F"/>
    <w:rsid w:val="00DB0776"/>
    <w:rsid w:val="00DB6B99"/>
    <w:rsid w:val="00DC0020"/>
    <w:rsid w:val="00DC09D2"/>
    <w:rsid w:val="00DC3211"/>
    <w:rsid w:val="00DD2627"/>
    <w:rsid w:val="00DD3BDB"/>
    <w:rsid w:val="00DD6DC7"/>
    <w:rsid w:val="00DD6EB5"/>
    <w:rsid w:val="00DD788E"/>
    <w:rsid w:val="00DE0DAB"/>
    <w:rsid w:val="00DE2E4A"/>
    <w:rsid w:val="00DE6544"/>
    <w:rsid w:val="00DF24B6"/>
    <w:rsid w:val="00DF5A62"/>
    <w:rsid w:val="00E02BFD"/>
    <w:rsid w:val="00E05F4E"/>
    <w:rsid w:val="00E06BFF"/>
    <w:rsid w:val="00E1659A"/>
    <w:rsid w:val="00E17659"/>
    <w:rsid w:val="00E25B0F"/>
    <w:rsid w:val="00E33581"/>
    <w:rsid w:val="00E33C96"/>
    <w:rsid w:val="00E406DA"/>
    <w:rsid w:val="00E430DD"/>
    <w:rsid w:val="00E4570E"/>
    <w:rsid w:val="00E45C98"/>
    <w:rsid w:val="00E50094"/>
    <w:rsid w:val="00E55777"/>
    <w:rsid w:val="00E575E7"/>
    <w:rsid w:val="00E67147"/>
    <w:rsid w:val="00E675A9"/>
    <w:rsid w:val="00E7035B"/>
    <w:rsid w:val="00E719D6"/>
    <w:rsid w:val="00E745AA"/>
    <w:rsid w:val="00E770BA"/>
    <w:rsid w:val="00E77F8B"/>
    <w:rsid w:val="00E81CF6"/>
    <w:rsid w:val="00E8276E"/>
    <w:rsid w:val="00E83BFE"/>
    <w:rsid w:val="00E86D9C"/>
    <w:rsid w:val="00E86E42"/>
    <w:rsid w:val="00E94479"/>
    <w:rsid w:val="00E94B3B"/>
    <w:rsid w:val="00E96715"/>
    <w:rsid w:val="00EA2C6D"/>
    <w:rsid w:val="00EB5EA2"/>
    <w:rsid w:val="00EC19B2"/>
    <w:rsid w:val="00EC1B1C"/>
    <w:rsid w:val="00EC2842"/>
    <w:rsid w:val="00EC294A"/>
    <w:rsid w:val="00EC4D25"/>
    <w:rsid w:val="00EC559C"/>
    <w:rsid w:val="00EC7348"/>
    <w:rsid w:val="00ED26D2"/>
    <w:rsid w:val="00EE5989"/>
    <w:rsid w:val="00EF3094"/>
    <w:rsid w:val="00EF30EB"/>
    <w:rsid w:val="00F01DF4"/>
    <w:rsid w:val="00F05802"/>
    <w:rsid w:val="00F07F49"/>
    <w:rsid w:val="00F21B02"/>
    <w:rsid w:val="00F22391"/>
    <w:rsid w:val="00F238E8"/>
    <w:rsid w:val="00F23AA1"/>
    <w:rsid w:val="00F26611"/>
    <w:rsid w:val="00F321CD"/>
    <w:rsid w:val="00F3478D"/>
    <w:rsid w:val="00F4481F"/>
    <w:rsid w:val="00F455EB"/>
    <w:rsid w:val="00F455F3"/>
    <w:rsid w:val="00F518BA"/>
    <w:rsid w:val="00F52117"/>
    <w:rsid w:val="00F5253E"/>
    <w:rsid w:val="00F53CE5"/>
    <w:rsid w:val="00F53DA2"/>
    <w:rsid w:val="00F60B8A"/>
    <w:rsid w:val="00F61E89"/>
    <w:rsid w:val="00F62335"/>
    <w:rsid w:val="00F62416"/>
    <w:rsid w:val="00F62D56"/>
    <w:rsid w:val="00F63F6F"/>
    <w:rsid w:val="00F65583"/>
    <w:rsid w:val="00F67555"/>
    <w:rsid w:val="00F72C0C"/>
    <w:rsid w:val="00F7415E"/>
    <w:rsid w:val="00F76972"/>
    <w:rsid w:val="00F81675"/>
    <w:rsid w:val="00F81D30"/>
    <w:rsid w:val="00F8336D"/>
    <w:rsid w:val="00F8398B"/>
    <w:rsid w:val="00F852AB"/>
    <w:rsid w:val="00F879DA"/>
    <w:rsid w:val="00F96405"/>
    <w:rsid w:val="00F96758"/>
    <w:rsid w:val="00FA1944"/>
    <w:rsid w:val="00FA483C"/>
    <w:rsid w:val="00FA742F"/>
    <w:rsid w:val="00FB11F1"/>
    <w:rsid w:val="00FB6584"/>
    <w:rsid w:val="00FC074D"/>
    <w:rsid w:val="00FC0AF8"/>
    <w:rsid w:val="00FC1808"/>
    <w:rsid w:val="00FC48DF"/>
    <w:rsid w:val="00FC5C23"/>
    <w:rsid w:val="00FD05C2"/>
    <w:rsid w:val="00FD1977"/>
    <w:rsid w:val="00FD2299"/>
    <w:rsid w:val="00FD357B"/>
    <w:rsid w:val="00FD6274"/>
    <w:rsid w:val="00FD6E68"/>
    <w:rsid w:val="00FD7779"/>
    <w:rsid w:val="00FD782C"/>
    <w:rsid w:val="00FE6E62"/>
    <w:rsid w:val="00FE77CD"/>
    <w:rsid w:val="00FE785F"/>
    <w:rsid w:val="00FF6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4031FF"/>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alSpaceAfter">
    <w:name w:val="Normal Space After"/>
    <w:basedOn w:val="Normal"/>
    <w:qFormat/>
    <w:rsid w:val="00FD6E68"/>
    <w:pPr>
      <w:spacing w:after="200"/>
    </w:pPr>
  </w:style>
  <w:style w:type="paragraph" w:styleId="List2">
    <w:name w:val="List 2"/>
    <w:basedOn w:val="Normal"/>
    <w:rsid w:val="005F0D17"/>
    <w:pPr>
      <w:ind w:left="566" w:hanging="283"/>
      <w:contextualSpacing/>
    </w:pPr>
  </w:style>
  <w:style w:type="paragraph" w:styleId="ListBullet">
    <w:name w:val="List Bullet"/>
    <w:basedOn w:val="Normal"/>
    <w:qFormat/>
    <w:rsid w:val="00851870"/>
    <w:pPr>
      <w:numPr>
        <w:numId w:val="10"/>
      </w:numPr>
      <w:spacing w:after="200"/>
      <w:ind w:left="300" w:hanging="300"/>
    </w:pPr>
  </w:style>
  <w:style w:type="paragraph" w:styleId="ListBullet2">
    <w:name w:val="List Bullet 2"/>
    <w:basedOn w:val="Normal"/>
    <w:rsid w:val="00CA2B85"/>
    <w:pPr>
      <w:numPr>
        <w:numId w:val="11"/>
      </w:numPr>
      <w:spacing w:after="12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character" w:styleId="CommentReference">
    <w:name w:val="annotation reference"/>
    <w:basedOn w:val="DefaultParagraphFont"/>
    <w:rsid w:val="0022619B"/>
    <w:rPr>
      <w:sz w:val="16"/>
      <w:szCs w:val="16"/>
    </w:rPr>
  </w:style>
  <w:style w:type="paragraph" w:styleId="CommentText">
    <w:name w:val="annotation text"/>
    <w:basedOn w:val="Normal"/>
    <w:link w:val="CommentTextChar"/>
    <w:rsid w:val="0022619B"/>
    <w:rPr>
      <w:sz w:val="20"/>
      <w:szCs w:val="20"/>
    </w:rPr>
  </w:style>
  <w:style w:type="character" w:customStyle="1" w:styleId="CommentTextChar">
    <w:name w:val="Comment Text Char"/>
    <w:basedOn w:val="DefaultParagraphFont"/>
    <w:link w:val="CommentText"/>
    <w:rsid w:val="0022619B"/>
    <w:rPr>
      <w:rFonts w:ascii="Arial" w:hAnsi="Arial"/>
    </w:rPr>
  </w:style>
  <w:style w:type="paragraph" w:styleId="CommentSubject">
    <w:name w:val="annotation subject"/>
    <w:basedOn w:val="CommentText"/>
    <w:next w:val="CommentText"/>
    <w:link w:val="CommentSubjectChar"/>
    <w:rsid w:val="0022619B"/>
    <w:rPr>
      <w:b/>
      <w:bCs/>
    </w:rPr>
  </w:style>
  <w:style w:type="character" w:customStyle="1" w:styleId="CommentSubjectChar">
    <w:name w:val="Comment Subject Char"/>
    <w:basedOn w:val="CommentTextChar"/>
    <w:link w:val="CommentSubject"/>
    <w:rsid w:val="0022619B"/>
    <w:rPr>
      <w:b/>
      <w:bCs/>
    </w:rPr>
  </w:style>
</w:styles>
</file>

<file path=word/webSettings.xml><?xml version="1.0" encoding="utf-8"?>
<w:webSettings xmlns:r="http://schemas.openxmlformats.org/officeDocument/2006/relationships" xmlns:w="http://schemas.openxmlformats.org/wordprocessingml/2006/main">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ariinfo.com/about/testimonials.ht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xbrl.org/Jurisdic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vidjohnhartley.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Mashup_%28web_application_hybrid%29" TargetMode="External"/><Relationship Id="rId4" Type="http://schemas.openxmlformats.org/officeDocument/2006/relationships/settings" Target="settings.xml"/><Relationship Id="rId9" Type="http://schemas.openxmlformats.org/officeDocument/2006/relationships/hyperlink" Target="http://www.fbm.com.au/products.php"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E37F3-4086-4221-BEB6-E196C0AA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69</TotalTime>
  <Pages>8</Pages>
  <Words>4120</Words>
  <Characters>20363</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Element ID 2953 is huge, and somewhat hard to understand</vt:lpstr>
    </vt:vector>
  </TitlesOfParts>
  <Company>Prosperus Limited</Company>
  <LinksUpToDate>false</LinksUpToDate>
  <CharactersWithSpaces>24435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 ID 2953 is huge, and somewhat hard to understand</dc:title>
  <dc:creator>Charles</dc:creator>
  <cp:lastModifiedBy>Woodgate</cp:lastModifiedBy>
  <cp:revision>5</cp:revision>
  <cp:lastPrinted>2011-06-15T12:31:00Z</cp:lastPrinted>
  <dcterms:created xsi:type="dcterms:W3CDTF">2011-10-12T16:22:00Z</dcterms:created>
  <dcterms:modified xsi:type="dcterms:W3CDTF">2011-10-12T17:33:00Z</dcterms:modified>
</cp:coreProperties>
</file>