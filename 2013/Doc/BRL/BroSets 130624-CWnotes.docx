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Pr="0038332D" w:rsidRDefault="00834658" w:rsidP="0038332D">
      <w:pPr>
        <w:pStyle w:val="Heading4"/>
      </w:pPr>
      <w:r w:rsidRPr="0038332D">
        <w:rPr>
          <w:sz w:val="36"/>
          <w:szCs w:val="36"/>
        </w:rPr>
        <w:t>Braiin</w:t>
      </w:r>
      <w:r w:rsidR="0038332D">
        <w:rPr>
          <w:sz w:val="36"/>
          <w:szCs w:val="36"/>
        </w:rPr>
        <w:t>s BroSets</w:t>
      </w:r>
    </w:p>
    <w:p w:rsidR="003C7E92" w:rsidRDefault="00645E50" w:rsidP="008F1489">
      <w:pPr>
        <w:jc w:val="right"/>
      </w:pPr>
      <w:r>
        <w:t>24</w:t>
      </w:r>
      <w:r w:rsidR="005F701C">
        <w:t xml:space="preserve"> June</w:t>
      </w:r>
      <w:r w:rsidR="00E76639">
        <w:t xml:space="preserve"> 201</w:t>
      </w:r>
      <w:r w:rsidR="00401054">
        <w:t>3</w:t>
      </w:r>
    </w:p>
    <w:sdt>
      <w:sdtPr>
        <w:rPr>
          <w:rFonts w:eastAsia="Times New Roman" w:cs="Times New Roman"/>
          <w:color w:val="auto"/>
          <w:sz w:val="22"/>
          <w:szCs w:val="24"/>
          <w:lang w:val="en-GB" w:eastAsia="en-GB"/>
        </w:rPr>
        <w:id w:val="1652794195"/>
        <w:docPartObj>
          <w:docPartGallery w:val="Table of Contents"/>
          <w:docPartUnique/>
        </w:docPartObj>
      </w:sdtPr>
      <w:sdtEndPr>
        <w:rPr>
          <w:b/>
          <w:bCs/>
          <w:noProof/>
        </w:rPr>
      </w:sdtEndPr>
      <w:sdtContent>
        <w:p w:rsidR="0068071F" w:rsidRDefault="0068071F" w:rsidP="00B21E42">
          <w:pPr>
            <w:pStyle w:val="TOCHeading"/>
          </w:pPr>
          <w:r>
            <w:t>Contents</w:t>
          </w:r>
        </w:p>
        <w:p w:rsidR="00490B1B" w:rsidRDefault="0068071F">
          <w:pPr>
            <w:pStyle w:val="TOC1"/>
            <w:tabs>
              <w:tab w:val="left" w:pos="440"/>
              <w:tab w:val="right" w:leader="dot" w:pos="10456"/>
            </w:tabs>
            <w:rPr>
              <w:rFonts w:asciiTheme="minorHAnsi" w:eastAsiaTheme="minorEastAsia" w:hAnsiTheme="minorHAnsi" w:cstheme="minorBidi"/>
              <w:noProof/>
              <w:szCs w:val="22"/>
              <w:lang w:val="en-AU" w:eastAsia="en-AU"/>
            </w:rPr>
          </w:pPr>
          <w:r>
            <w:fldChar w:fldCharType="begin"/>
          </w:r>
          <w:r>
            <w:instrText xml:space="preserve"> TOC \o "1-3" \h \z \u </w:instrText>
          </w:r>
          <w:r>
            <w:fldChar w:fldCharType="separate"/>
          </w:r>
          <w:hyperlink w:anchor="_Toc359814369" w:history="1">
            <w:r w:rsidR="00490B1B" w:rsidRPr="00FB403B">
              <w:rPr>
                <w:rStyle w:val="Hyperlink"/>
                <w:noProof/>
              </w:rPr>
              <w:t>1.</w:t>
            </w:r>
            <w:r w:rsidR="00490B1B">
              <w:rPr>
                <w:rFonts w:asciiTheme="minorHAnsi" w:eastAsiaTheme="minorEastAsia" w:hAnsiTheme="minorHAnsi" w:cstheme="minorBidi"/>
                <w:noProof/>
                <w:szCs w:val="22"/>
                <w:lang w:val="en-AU" w:eastAsia="en-AU"/>
              </w:rPr>
              <w:tab/>
            </w:r>
            <w:r w:rsidR="00490B1B" w:rsidRPr="00FB403B">
              <w:rPr>
                <w:rStyle w:val="Hyperlink"/>
                <w:noProof/>
              </w:rPr>
              <w:t>Abbreviations or Acronyms</w:t>
            </w:r>
            <w:r w:rsidR="00490B1B">
              <w:rPr>
                <w:noProof/>
                <w:webHidden/>
              </w:rPr>
              <w:tab/>
            </w:r>
            <w:r w:rsidR="00490B1B">
              <w:rPr>
                <w:noProof/>
                <w:webHidden/>
              </w:rPr>
              <w:fldChar w:fldCharType="begin"/>
            </w:r>
            <w:r w:rsidR="00490B1B">
              <w:rPr>
                <w:noProof/>
                <w:webHidden/>
              </w:rPr>
              <w:instrText xml:space="preserve"> PAGEREF _Toc359814369 \h </w:instrText>
            </w:r>
            <w:r w:rsidR="00490B1B">
              <w:rPr>
                <w:noProof/>
                <w:webHidden/>
              </w:rPr>
            </w:r>
            <w:r w:rsidR="00490B1B">
              <w:rPr>
                <w:noProof/>
                <w:webHidden/>
              </w:rPr>
              <w:fldChar w:fldCharType="separate"/>
            </w:r>
            <w:r w:rsidR="00490B1B">
              <w:rPr>
                <w:noProof/>
                <w:webHidden/>
              </w:rPr>
              <w:t>3</w:t>
            </w:r>
            <w:r w:rsidR="00490B1B">
              <w:rPr>
                <w:noProof/>
                <w:webHidden/>
              </w:rPr>
              <w:fldChar w:fldCharType="end"/>
            </w:r>
          </w:hyperlink>
        </w:p>
        <w:p w:rsidR="00490B1B" w:rsidRDefault="006E0AA0">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0" w:history="1">
            <w:r w:rsidR="00490B1B" w:rsidRPr="00FB403B">
              <w:rPr>
                <w:rStyle w:val="Hyperlink"/>
                <w:noProof/>
              </w:rPr>
              <w:t>2.</w:t>
            </w:r>
            <w:r w:rsidR="00490B1B">
              <w:rPr>
                <w:rFonts w:asciiTheme="minorHAnsi" w:eastAsiaTheme="minorEastAsia" w:hAnsiTheme="minorHAnsi" w:cstheme="minorBidi"/>
                <w:noProof/>
                <w:szCs w:val="22"/>
                <w:lang w:val="en-AU" w:eastAsia="en-AU"/>
              </w:rPr>
              <w:tab/>
            </w:r>
            <w:r w:rsidR="00490B1B" w:rsidRPr="00FB403B">
              <w:rPr>
                <w:rStyle w:val="Hyperlink"/>
                <w:noProof/>
              </w:rPr>
              <w:t>BroSets</w:t>
            </w:r>
            <w:r w:rsidR="00490B1B">
              <w:rPr>
                <w:noProof/>
                <w:webHidden/>
              </w:rPr>
              <w:tab/>
            </w:r>
            <w:r w:rsidR="00490B1B">
              <w:rPr>
                <w:noProof/>
                <w:webHidden/>
              </w:rPr>
              <w:fldChar w:fldCharType="begin"/>
            </w:r>
            <w:r w:rsidR="00490B1B">
              <w:rPr>
                <w:noProof/>
                <w:webHidden/>
              </w:rPr>
              <w:instrText xml:space="preserve"> PAGEREF _Toc359814370 \h </w:instrText>
            </w:r>
            <w:r w:rsidR="00490B1B">
              <w:rPr>
                <w:noProof/>
                <w:webHidden/>
              </w:rPr>
            </w:r>
            <w:r w:rsidR="00490B1B">
              <w:rPr>
                <w:noProof/>
                <w:webHidden/>
              </w:rPr>
              <w:fldChar w:fldCharType="separate"/>
            </w:r>
            <w:r w:rsidR="00490B1B">
              <w:rPr>
                <w:noProof/>
                <w:webHidden/>
              </w:rPr>
              <w:t>4</w:t>
            </w:r>
            <w:r w:rsidR="00490B1B">
              <w:rPr>
                <w:noProof/>
                <w:webHidden/>
              </w:rPr>
              <w:fldChar w:fldCharType="end"/>
            </w:r>
          </w:hyperlink>
        </w:p>
        <w:p w:rsidR="00490B1B" w:rsidRDefault="006E0AA0">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1" w:history="1">
            <w:r w:rsidR="00490B1B" w:rsidRPr="00FB403B">
              <w:rPr>
                <w:rStyle w:val="Hyperlink"/>
                <w:noProof/>
              </w:rPr>
              <w:t>3.</w:t>
            </w:r>
            <w:r w:rsidR="00490B1B">
              <w:rPr>
                <w:rFonts w:asciiTheme="minorHAnsi" w:eastAsiaTheme="minorEastAsia" w:hAnsiTheme="minorHAnsi" w:cstheme="minorBidi"/>
                <w:noProof/>
                <w:szCs w:val="22"/>
                <w:lang w:val="en-AU" w:eastAsia="en-AU"/>
              </w:rPr>
              <w:tab/>
            </w:r>
            <w:r w:rsidR="00490B1B" w:rsidRPr="00FB403B">
              <w:rPr>
                <w:rStyle w:val="Hyperlink"/>
                <w:noProof/>
              </w:rPr>
              <w:t>Bros</w:t>
            </w:r>
            <w:r w:rsidR="00490B1B">
              <w:rPr>
                <w:noProof/>
                <w:webHidden/>
              </w:rPr>
              <w:tab/>
            </w:r>
            <w:r w:rsidR="00490B1B">
              <w:rPr>
                <w:noProof/>
                <w:webHidden/>
              </w:rPr>
              <w:fldChar w:fldCharType="begin"/>
            </w:r>
            <w:r w:rsidR="00490B1B">
              <w:rPr>
                <w:noProof/>
                <w:webHidden/>
              </w:rPr>
              <w:instrText xml:space="preserve"> PAGEREF _Toc359814371 \h </w:instrText>
            </w:r>
            <w:r w:rsidR="00490B1B">
              <w:rPr>
                <w:noProof/>
                <w:webHidden/>
              </w:rPr>
            </w:r>
            <w:r w:rsidR="00490B1B">
              <w:rPr>
                <w:noProof/>
                <w:webHidden/>
              </w:rPr>
              <w:fldChar w:fldCharType="separate"/>
            </w:r>
            <w:r w:rsidR="00490B1B">
              <w:rPr>
                <w:noProof/>
                <w:webHidden/>
              </w:rPr>
              <w:t>5</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2" w:history="1">
            <w:r w:rsidR="00490B1B" w:rsidRPr="00FB403B">
              <w:rPr>
                <w:rStyle w:val="Hyperlink"/>
                <w:noProof/>
              </w:rPr>
              <w:t>3.1</w:t>
            </w:r>
            <w:r w:rsidR="00490B1B">
              <w:rPr>
                <w:rFonts w:asciiTheme="minorHAnsi" w:eastAsiaTheme="minorEastAsia" w:hAnsiTheme="minorHAnsi" w:cstheme="minorBidi"/>
                <w:noProof/>
                <w:szCs w:val="22"/>
                <w:lang w:val="en-AU" w:eastAsia="en-AU"/>
              </w:rPr>
              <w:tab/>
            </w:r>
            <w:r w:rsidR="00490B1B" w:rsidRPr="00FB403B">
              <w:rPr>
                <w:rStyle w:val="Hyperlink"/>
                <w:noProof/>
              </w:rPr>
              <w:t>Terms to Describe Bros</w:t>
            </w:r>
            <w:r w:rsidR="00490B1B">
              <w:rPr>
                <w:noProof/>
                <w:webHidden/>
              </w:rPr>
              <w:tab/>
            </w:r>
            <w:r w:rsidR="00490B1B">
              <w:rPr>
                <w:noProof/>
                <w:webHidden/>
              </w:rPr>
              <w:fldChar w:fldCharType="begin"/>
            </w:r>
            <w:r w:rsidR="00490B1B">
              <w:rPr>
                <w:noProof/>
                <w:webHidden/>
              </w:rPr>
              <w:instrText xml:space="preserve"> PAGEREF _Toc359814372 \h </w:instrText>
            </w:r>
            <w:r w:rsidR="00490B1B">
              <w:rPr>
                <w:noProof/>
                <w:webHidden/>
              </w:rPr>
            </w:r>
            <w:r w:rsidR="00490B1B">
              <w:rPr>
                <w:noProof/>
                <w:webHidden/>
              </w:rPr>
              <w:fldChar w:fldCharType="separate"/>
            </w:r>
            <w:r w:rsidR="00490B1B">
              <w:rPr>
                <w:noProof/>
                <w:webHidden/>
              </w:rPr>
              <w:t>6</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3" w:history="1">
            <w:r w:rsidR="00490B1B" w:rsidRPr="00FB403B">
              <w:rPr>
                <w:rStyle w:val="Hyperlink"/>
                <w:noProof/>
              </w:rPr>
              <w:t>3.2</w:t>
            </w:r>
            <w:r w:rsidR="00490B1B">
              <w:rPr>
                <w:rFonts w:asciiTheme="minorHAnsi" w:eastAsiaTheme="minorEastAsia" w:hAnsiTheme="minorHAnsi" w:cstheme="minorBidi"/>
                <w:noProof/>
                <w:szCs w:val="22"/>
                <w:lang w:val="en-AU" w:eastAsia="en-AU"/>
              </w:rPr>
              <w:tab/>
            </w:r>
            <w:r w:rsidR="00490B1B" w:rsidRPr="00FB403B">
              <w:rPr>
                <w:rStyle w:val="Hyperlink"/>
                <w:noProof/>
              </w:rPr>
              <w:t>Slave Bros</w:t>
            </w:r>
            <w:r w:rsidR="00490B1B">
              <w:rPr>
                <w:noProof/>
                <w:webHidden/>
              </w:rPr>
              <w:tab/>
            </w:r>
            <w:r w:rsidR="00490B1B">
              <w:rPr>
                <w:noProof/>
                <w:webHidden/>
              </w:rPr>
              <w:fldChar w:fldCharType="begin"/>
            </w:r>
            <w:r w:rsidR="00490B1B">
              <w:rPr>
                <w:noProof/>
                <w:webHidden/>
              </w:rPr>
              <w:instrText xml:space="preserve"> PAGEREF _Toc359814373 \h </w:instrText>
            </w:r>
            <w:r w:rsidR="00490B1B">
              <w:rPr>
                <w:noProof/>
                <w:webHidden/>
              </w:rPr>
            </w:r>
            <w:r w:rsidR="00490B1B">
              <w:rPr>
                <w:noProof/>
                <w:webHidden/>
              </w:rPr>
              <w:fldChar w:fldCharType="separate"/>
            </w:r>
            <w:r w:rsidR="00490B1B">
              <w:rPr>
                <w:noProof/>
                <w:webHidden/>
              </w:rPr>
              <w:t>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4" w:history="1">
            <w:r w:rsidR="00490B1B" w:rsidRPr="00FB403B">
              <w:rPr>
                <w:rStyle w:val="Hyperlink"/>
                <w:noProof/>
              </w:rPr>
              <w:t>3.3</w:t>
            </w:r>
            <w:r w:rsidR="00490B1B">
              <w:rPr>
                <w:rFonts w:asciiTheme="minorHAnsi" w:eastAsiaTheme="minorEastAsia" w:hAnsiTheme="minorHAnsi" w:cstheme="minorBidi"/>
                <w:noProof/>
                <w:szCs w:val="22"/>
                <w:lang w:val="en-AU" w:eastAsia="en-AU"/>
              </w:rPr>
              <w:tab/>
            </w:r>
            <w:r w:rsidR="00490B1B" w:rsidRPr="00FB403B">
              <w:rPr>
                <w:rStyle w:val="Hyperlink"/>
                <w:noProof/>
              </w:rPr>
              <w:t>Bro References</w:t>
            </w:r>
            <w:r w:rsidR="00490B1B">
              <w:rPr>
                <w:noProof/>
                <w:webHidden/>
              </w:rPr>
              <w:tab/>
            </w:r>
            <w:r w:rsidR="00490B1B">
              <w:rPr>
                <w:noProof/>
                <w:webHidden/>
              </w:rPr>
              <w:fldChar w:fldCharType="begin"/>
            </w:r>
            <w:r w:rsidR="00490B1B">
              <w:rPr>
                <w:noProof/>
                <w:webHidden/>
              </w:rPr>
              <w:instrText xml:space="preserve"> PAGEREF _Toc359814374 \h </w:instrText>
            </w:r>
            <w:r w:rsidR="00490B1B">
              <w:rPr>
                <w:noProof/>
                <w:webHidden/>
              </w:rPr>
            </w:r>
            <w:r w:rsidR="00490B1B">
              <w:rPr>
                <w:noProof/>
                <w:webHidden/>
              </w:rPr>
              <w:fldChar w:fldCharType="separate"/>
            </w:r>
            <w:r w:rsidR="00490B1B">
              <w:rPr>
                <w:noProof/>
                <w:webHidden/>
              </w:rPr>
              <w:t>8</w:t>
            </w:r>
            <w:r w:rsidR="00490B1B">
              <w:rPr>
                <w:noProof/>
                <w:webHidden/>
              </w:rPr>
              <w:fldChar w:fldCharType="end"/>
            </w:r>
          </w:hyperlink>
        </w:p>
        <w:p w:rsidR="00490B1B" w:rsidRDefault="006E0AA0">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5" w:history="1">
            <w:r w:rsidR="00490B1B" w:rsidRPr="00FB403B">
              <w:rPr>
                <w:rStyle w:val="Hyperlink"/>
                <w:noProof/>
              </w:rPr>
              <w:t>4.</w:t>
            </w:r>
            <w:r w:rsidR="00490B1B">
              <w:rPr>
                <w:rFonts w:asciiTheme="minorHAnsi" w:eastAsiaTheme="minorEastAsia" w:hAnsiTheme="minorHAnsi" w:cstheme="minorBidi"/>
                <w:noProof/>
                <w:szCs w:val="22"/>
                <w:lang w:val="en-AU" w:eastAsia="en-AU"/>
              </w:rPr>
              <w:tab/>
            </w:r>
            <w:r w:rsidR="00490B1B" w:rsidRPr="00FB403B">
              <w:rPr>
                <w:rStyle w:val="Hyperlink"/>
                <w:noProof/>
              </w:rPr>
              <w:t>Multiple Taxonomy, Jurisdiction, and EntityType Options</w:t>
            </w:r>
            <w:r w:rsidR="00490B1B">
              <w:rPr>
                <w:noProof/>
                <w:webHidden/>
              </w:rPr>
              <w:tab/>
            </w:r>
            <w:r w:rsidR="00490B1B">
              <w:rPr>
                <w:noProof/>
                <w:webHidden/>
              </w:rPr>
              <w:fldChar w:fldCharType="begin"/>
            </w:r>
            <w:r w:rsidR="00490B1B">
              <w:rPr>
                <w:noProof/>
                <w:webHidden/>
              </w:rPr>
              <w:instrText xml:space="preserve"> PAGEREF _Toc359814375 \h </w:instrText>
            </w:r>
            <w:r w:rsidR="00490B1B">
              <w:rPr>
                <w:noProof/>
                <w:webHidden/>
              </w:rPr>
            </w:r>
            <w:r w:rsidR="00490B1B">
              <w:rPr>
                <w:noProof/>
                <w:webHidden/>
              </w:rPr>
              <w:fldChar w:fldCharType="separate"/>
            </w:r>
            <w:r w:rsidR="00490B1B">
              <w:rPr>
                <w:noProof/>
                <w:webHidden/>
              </w:rPr>
              <w:t>9</w:t>
            </w:r>
            <w:r w:rsidR="00490B1B">
              <w:rPr>
                <w:noProof/>
                <w:webHidden/>
              </w:rPr>
              <w:fldChar w:fldCharType="end"/>
            </w:r>
          </w:hyperlink>
        </w:p>
        <w:p w:rsidR="00490B1B" w:rsidRDefault="006E0AA0">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6" w:history="1">
            <w:r w:rsidR="00490B1B" w:rsidRPr="00FB403B">
              <w:rPr>
                <w:rStyle w:val="Hyperlink"/>
                <w:noProof/>
              </w:rPr>
              <w:t>5.</w:t>
            </w:r>
            <w:r w:rsidR="00490B1B">
              <w:rPr>
                <w:rFonts w:asciiTheme="minorHAnsi" w:eastAsiaTheme="minorEastAsia" w:hAnsiTheme="minorHAnsi" w:cstheme="minorBidi"/>
                <w:noProof/>
                <w:szCs w:val="22"/>
                <w:lang w:val="en-AU" w:eastAsia="en-AU"/>
              </w:rPr>
              <w:tab/>
            </w:r>
            <w:r w:rsidR="00490B1B" w:rsidRPr="00FB403B">
              <w:rPr>
                <w:rStyle w:val="Hyperlink"/>
                <w:noProof/>
              </w:rPr>
              <w:t>Working</w:t>
            </w:r>
            <w:r w:rsidR="00490B1B" w:rsidRPr="00FB403B">
              <w:rPr>
                <w:rStyle w:val="Hyperlink"/>
                <w:noProof/>
              </w:rPr>
              <w:t xml:space="preserve"> </w:t>
            </w:r>
            <w:r w:rsidR="00490B1B" w:rsidRPr="00FB403B">
              <w:rPr>
                <w:rStyle w:val="Hyperlink"/>
                <w:noProof/>
              </w:rPr>
              <w:t>with BroSets</w:t>
            </w:r>
            <w:r w:rsidR="00490B1B">
              <w:rPr>
                <w:noProof/>
                <w:webHidden/>
              </w:rPr>
              <w:tab/>
            </w:r>
            <w:r w:rsidR="00490B1B">
              <w:rPr>
                <w:noProof/>
                <w:webHidden/>
              </w:rPr>
              <w:fldChar w:fldCharType="begin"/>
            </w:r>
            <w:r w:rsidR="00490B1B">
              <w:rPr>
                <w:noProof/>
                <w:webHidden/>
              </w:rPr>
              <w:instrText xml:space="preserve"> PAGEREF _Toc359814376 \h </w:instrText>
            </w:r>
            <w:r w:rsidR="00490B1B">
              <w:rPr>
                <w:noProof/>
                <w:webHidden/>
              </w:rPr>
            </w:r>
            <w:r w:rsidR="00490B1B">
              <w:rPr>
                <w:noProof/>
                <w:webHidden/>
              </w:rPr>
              <w:fldChar w:fldCharType="separate"/>
            </w:r>
            <w:r w:rsidR="00490B1B">
              <w:rPr>
                <w:noProof/>
                <w:webHidden/>
              </w:rPr>
              <w:t>10</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7" w:history="1">
            <w:r w:rsidR="00490B1B" w:rsidRPr="00FB403B">
              <w:rPr>
                <w:rStyle w:val="Hyperlink"/>
                <w:noProof/>
              </w:rPr>
              <w:t>5.1</w:t>
            </w:r>
            <w:r w:rsidR="00490B1B">
              <w:rPr>
                <w:rFonts w:asciiTheme="minorHAnsi" w:eastAsiaTheme="minorEastAsia" w:hAnsiTheme="minorHAnsi" w:cstheme="minorBidi"/>
                <w:noProof/>
                <w:szCs w:val="22"/>
                <w:lang w:val="en-AU" w:eastAsia="en-AU"/>
              </w:rPr>
              <w:tab/>
            </w:r>
            <w:r w:rsidR="00490B1B" w:rsidRPr="00FB403B">
              <w:rPr>
                <w:rStyle w:val="Hyperlink"/>
                <w:noProof/>
              </w:rPr>
              <w:t>BroSet Import</w:t>
            </w:r>
            <w:r w:rsidR="00490B1B">
              <w:rPr>
                <w:noProof/>
                <w:webHidden/>
              </w:rPr>
              <w:tab/>
            </w:r>
            <w:r w:rsidR="00490B1B">
              <w:rPr>
                <w:noProof/>
                <w:webHidden/>
              </w:rPr>
              <w:fldChar w:fldCharType="begin"/>
            </w:r>
            <w:r w:rsidR="00490B1B">
              <w:rPr>
                <w:noProof/>
                <w:webHidden/>
              </w:rPr>
              <w:instrText xml:space="preserve"> PAGEREF _Toc359814377 \h </w:instrText>
            </w:r>
            <w:r w:rsidR="00490B1B">
              <w:rPr>
                <w:noProof/>
                <w:webHidden/>
              </w:rPr>
            </w:r>
            <w:r w:rsidR="00490B1B">
              <w:rPr>
                <w:noProof/>
                <w:webHidden/>
              </w:rPr>
              <w:fldChar w:fldCharType="separate"/>
            </w:r>
            <w:r w:rsidR="00490B1B">
              <w:rPr>
                <w:noProof/>
                <w:webHidden/>
              </w:rPr>
              <w:t>10</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78" w:history="1">
            <w:r w:rsidR="00490B1B" w:rsidRPr="00FB403B">
              <w:rPr>
                <w:rStyle w:val="Hyperlink"/>
                <w:noProof/>
              </w:rPr>
              <w:t>5.2</w:t>
            </w:r>
            <w:r w:rsidR="00490B1B">
              <w:rPr>
                <w:rFonts w:asciiTheme="minorHAnsi" w:eastAsiaTheme="minorEastAsia" w:hAnsiTheme="minorHAnsi" w:cstheme="minorBidi"/>
                <w:noProof/>
                <w:szCs w:val="22"/>
                <w:lang w:val="en-AU" w:eastAsia="en-AU"/>
              </w:rPr>
              <w:tab/>
            </w:r>
            <w:r w:rsidR="00490B1B" w:rsidRPr="00FB403B">
              <w:rPr>
                <w:rStyle w:val="Hyperlink"/>
                <w:noProof/>
              </w:rPr>
              <w:t>BroSet Export</w:t>
            </w:r>
            <w:r w:rsidR="00490B1B">
              <w:rPr>
                <w:noProof/>
                <w:webHidden/>
              </w:rPr>
              <w:tab/>
            </w:r>
            <w:r w:rsidR="00490B1B">
              <w:rPr>
                <w:noProof/>
                <w:webHidden/>
              </w:rPr>
              <w:fldChar w:fldCharType="begin"/>
            </w:r>
            <w:r w:rsidR="00490B1B">
              <w:rPr>
                <w:noProof/>
                <w:webHidden/>
              </w:rPr>
              <w:instrText xml:space="preserve"> PAGEREF _Toc359814378 \h </w:instrText>
            </w:r>
            <w:r w:rsidR="00490B1B">
              <w:rPr>
                <w:noProof/>
                <w:webHidden/>
              </w:rPr>
            </w:r>
            <w:r w:rsidR="00490B1B">
              <w:rPr>
                <w:noProof/>
                <w:webHidden/>
              </w:rPr>
              <w:fldChar w:fldCharType="separate"/>
            </w:r>
            <w:r w:rsidR="00490B1B">
              <w:rPr>
                <w:noProof/>
                <w:webHidden/>
              </w:rPr>
              <w:t>10</w:t>
            </w:r>
            <w:r w:rsidR="00490B1B">
              <w:rPr>
                <w:noProof/>
                <w:webHidden/>
              </w:rPr>
              <w:fldChar w:fldCharType="end"/>
            </w:r>
          </w:hyperlink>
        </w:p>
        <w:p w:rsidR="00490B1B" w:rsidRDefault="006E0AA0">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79" w:history="1">
            <w:r w:rsidR="00490B1B" w:rsidRPr="00FB403B">
              <w:rPr>
                <w:rStyle w:val="Hyperlink"/>
                <w:noProof/>
              </w:rPr>
              <w:t>6.</w:t>
            </w:r>
            <w:r w:rsidR="00490B1B">
              <w:rPr>
                <w:rFonts w:asciiTheme="minorHAnsi" w:eastAsiaTheme="minorEastAsia" w:hAnsiTheme="minorHAnsi" w:cstheme="minorBidi"/>
                <w:noProof/>
                <w:szCs w:val="22"/>
                <w:lang w:val="en-AU" w:eastAsia="en-AU"/>
              </w:rPr>
              <w:tab/>
            </w:r>
            <w:r w:rsidR="00490B1B" w:rsidRPr="00FB403B">
              <w:rPr>
                <w:rStyle w:val="Hyperlink"/>
                <w:noProof/>
              </w:rPr>
              <w:t>BroSet Spreadsheets</w:t>
            </w:r>
            <w:r w:rsidR="00490B1B">
              <w:rPr>
                <w:noProof/>
                <w:webHidden/>
              </w:rPr>
              <w:tab/>
            </w:r>
            <w:r w:rsidR="00490B1B">
              <w:rPr>
                <w:noProof/>
                <w:webHidden/>
              </w:rPr>
              <w:fldChar w:fldCharType="begin"/>
            </w:r>
            <w:r w:rsidR="00490B1B">
              <w:rPr>
                <w:noProof/>
                <w:webHidden/>
              </w:rPr>
              <w:instrText xml:space="preserve"> PAGEREF _Toc359814379 \h </w:instrText>
            </w:r>
            <w:r w:rsidR="00490B1B">
              <w:rPr>
                <w:noProof/>
                <w:webHidden/>
              </w:rPr>
            </w:r>
            <w:r w:rsidR="00490B1B">
              <w:rPr>
                <w:noProof/>
                <w:webHidden/>
              </w:rPr>
              <w:fldChar w:fldCharType="separate"/>
            </w:r>
            <w:r w:rsidR="00490B1B">
              <w:rPr>
                <w:noProof/>
                <w:webHidden/>
              </w:rPr>
              <w:t>11</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0" w:history="1">
            <w:r w:rsidR="00490B1B" w:rsidRPr="00FB403B">
              <w:rPr>
                <w:rStyle w:val="Hyperlink"/>
                <w:noProof/>
              </w:rPr>
              <w:t>6.1</w:t>
            </w:r>
            <w:r w:rsidR="00490B1B">
              <w:rPr>
                <w:rFonts w:asciiTheme="minorHAnsi" w:eastAsiaTheme="minorEastAsia" w:hAnsiTheme="minorHAnsi" w:cstheme="minorBidi"/>
                <w:noProof/>
                <w:szCs w:val="22"/>
                <w:lang w:val="en-AU" w:eastAsia="en-AU"/>
              </w:rPr>
              <w:tab/>
            </w:r>
            <w:r w:rsidR="00490B1B" w:rsidRPr="00FB403B">
              <w:rPr>
                <w:rStyle w:val="Hyperlink"/>
                <w:noProof/>
              </w:rPr>
              <w:t>Column Headings Row</w:t>
            </w:r>
            <w:r w:rsidR="00490B1B">
              <w:rPr>
                <w:noProof/>
                <w:webHidden/>
              </w:rPr>
              <w:tab/>
            </w:r>
            <w:r w:rsidR="00490B1B">
              <w:rPr>
                <w:noProof/>
                <w:webHidden/>
              </w:rPr>
              <w:fldChar w:fldCharType="begin"/>
            </w:r>
            <w:r w:rsidR="00490B1B">
              <w:rPr>
                <w:noProof/>
                <w:webHidden/>
              </w:rPr>
              <w:instrText xml:space="preserve"> PAGEREF _Toc359814380 \h </w:instrText>
            </w:r>
            <w:r w:rsidR="00490B1B">
              <w:rPr>
                <w:noProof/>
                <w:webHidden/>
              </w:rPr>
            </w:r>
            <w:r w:rsidR="00490B1B">
              <w:rPr>
                <w:noProof/>
                <w:webHidden/>
              </w:rPr>
              <w:fldChar w:fldCharType="separate"/>
            </w:r>
            <w:r w:rsidR="00490B1B">
              <w:rPr>
                <w:noProof/>
                <w:webHidden/>
              </w:rPr>
              <w:t>11</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1" w:history="1">
            <w:r w:rsidR="00490B1B" w:rsidRPr="00FB403B">
              <w:rPr>
                <w:rStyle w:val="Hyperlink"/>
                <w:noProof/>
              </w:rPr>
              <w:t>6.2</w:t>
            </w:r>
            <w:r w:rsidR="00490B1B">
              <w:rPr>
                <w:rFonts w:asciiTheme="minorHAnsi" w:eastAsiaTheme="minorEastAsia" w:hAnsiTheme="minorHAnsi" w:cstheme="minorBidi"/>
                <w:noProof/>
                <w:szCs w:val="22"/>
                <w:lang w:val="en-AU" w:eastAsia="en-AU"/>
              </w:rPr>
              <w:tab/>
            </w:r>
            <w:r w:rsidR="00490B1B" w:rsidRPr="00FB403B">
              <w:rPr>
                <w:rStyle w:val="Hyperlink"/>
                <w:noProof/>
              </w:rPr>
              <w:t>Comment and Blank Rows</w:t>
            </w:r>
            <w:r w:rsidR="00490B1B">
              <w:rPr>
                <w:noProof/>
                <w:webHidden/>
              </w:rPr>
              <w:tab/>
            </w:r>
            <w:r w:rsidR="00490B1B">
              <w:rPr>
                <w:noProof/>
                <w:webHidden/>
              </w:rPr>
              <w:fldChar w:fldCharType="begin"/>
            </w:r>
            <w:r w:rsidR="00490B1B">
              <w:rPr>
                <w:noProof/>
                <w:webHidden/>
              </w:rPr>
              <w:instrText xml:space="preserve"> PAGEREF _Toc359814381 \h </w:instrText>
            </w:r>
            <w:r w:rsidR="00490B1B">
              <w:rPr>
                <w:noProof/>
                <w:webHidden/>
              </w:rPr>
            </w:r>
            <w:r w:rsidR="00490B1B">
              <w:rPr>
                <w:noProof/>
                <w:webHidden/>
              </w:rPr>
              <w:fldChar w:fldCharType="separate"/>
            </w:r>
            <w:r w:rsidR="00490B1B">
              <w:rPr>
                <w:noProof/>
                <w:webHidden/>
              </w:rPr>
              <w:t>11</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2" w:history="1">
            <w:r w:rsidR="00490B1B" w:rsidRPr="00FB403B">
              <w:rPr>
                <w:rStyle w:val="Hyperlink"/>
                <w:noProof/>
              </w:rPr>
              <w:t>6.3</w:t>
            </w:r>
            <w:r w:rsidR="00490B1B">
              <w:rPr>
                <w:rFonts w:asciiTheme="minorHAnsi" w:eastAsiaTheme="minorEastAsia" w:hAnsiTheme="minorHAnsi" w:cstheme="minorBidi"/>
                <w:noProof/>
                <w:szCs w:val="22"/>
                <w:lang w:val="en-AU" w:eastAsia="en-AU"/>
              </w:rPr>
              <w:tab/>
            </w:r>
            <w:r w:rsidR="00490B1B" w:rsidRPr="00FB403B">
              <w:rPr>
                <w:rStyle w:val="Hyperlink"/>
                <w:noProof/>
              </w:rPr>
              <w:t>BroSet Statements</w:t>
            </w:r>
            <w:r w:rsidR="00490B1B">
              <w:rPr>
                <w:noProof/>
                <w:webHidden/>
              </w:rPr>
              <w:tab/>
            </w:r>
            <w:r w:rsidR="00490B1B">
              <w:rPr>
                <w:noProof/>
                <w:webHidden/>
              </w:rPr>
              <w:fldChar w:fldCharType="begin"/>
            </w:r>
            <w:r w:rsidR="00490B1B">
              <w:rPr>
                <w:noProof/>
                <w:webHidden/>
              </w:rPr>
              <w:instrText xml:space="preserve"> PAGEREF _Toc359814382 \h </w:instrText>
            </w:r>
            <w:r w:rsidR="00490B1B">
              <w:rPr>
                <w:noProof/>
                <w:webHidden/>
              </w:rPr>
            </w:r>
            <w:r w:rsidR="00490B1B">
              <w:rPr>
                <w:noProof/>
                <w:webHidden/>
              </w:rPr>
              <w:fldChar w:fldCharType="separate"/>
            </w:r>
            <w:r w:rsidR="00490B1B">
              <w:rPr>
                <w:noProof/>
                <w:webHidden/>
              </w:rPr>
              <w:t>11</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3" w:history="1">
            <w:r w:rsidR="00490B1B" w:rsidRPr="00FB403B">
              <w:rPr>
                <w:rStyle w:val="Hyperlink"/>
                <w:noProof/>
              </w:rPr>
              <w:t>6.4</w:t>
            </w:r>
            <w:r w:rsidR="00490B1B">
              <w:rPr>
                <w:rFonts w:asciiTheme="minorHAnsi" w:eastAsiaTheme="minorEastAsia" w:hAnsiTheme="minorHAnsi" w:cstheme="minorBidi"/>
                <w:noProof/>
                <w:szCs w:val="22"/>
                <w:lang w:val="en-AU" w:eastAsia="en-AU"/>
              </w:rPr>
              <w:tab/>
            </w:r>
            <w:r w:rsidR="00490B1B" w:rsidRPr="00FB403B">
              <w:rPr>
                <w:rStyle w:val="Hyperlink"/>
                <w:noProof/>
              </w:rPr>
              <w:t>Defined Bro Statements</w:t>
            </w:r>
            <w:r w:rsidR="00490B1B">
              <w:rPr>
                <w:noProof/>
                <w:webHidden/>
              </w:rPr>
              <w:tab/>
            </w:r>
            <w:r w:rsidR="00490B1B">
              <w:rPr>
                <w:noProof/>
                <w:webHidden/>
              </w:rPr>
              <w:fldChar w:fldCharType="begin"/>
            </w:r>
            <w:r w:rsidR="00490B1B">
              <w:rPr>
                <w:noProof/>
                <w:webHidden/>
              </w:rPr>
              <w:instrText xml:space="preserve"> PAGEREF _Toc359814383 \h </w:instrText>
            </w:r>
            <w:r w:rsidR="00490B1B">
              <w:rPr>
                <w:noProof/>
                <w:webHidden/>
              </w:rPr>
            </w:r>
            <w:r w:rsidR="00490B1B">
              <w:rPr>
                <w:noProof/>
                <w:webHidden/>
              </w:rPr>
              <w:fldChar w:fldCharType="separate"/>
            </w:r>
            <w:r w:rsidR="00490B1B">
              <w:rPr>
                <w:noProof/>
                <w:webHidden/>
              </w:rPr>
              <w:t>14</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4" w:history="1">
            <w:r w:rsidR="00490B1B" w:rsidRPr="00FB403B">
              <w:rPr>
                <w:rStyle w:val="Hyperlink"/>
                <w:noProof/>
              </w:rPr>
              <w:t>6.5</w:t>
            </w:r>
            <w:r w:rsidR="00490B1B">
              <w:rPr>
                <w:rFonts w:asciiTheme="minorHAnsi" w:eastAsiaTheme="minorEastAsia" w:hAnsiTheme="minorHAnsi" w:cstheme="minorBidi"/>
                <w:noProof/>
                <w:szCs w:val="22"/>
                <w:lang w:val="en-AU" w:eastAsia="en-AU"/>
              </w:rPr>
              <w:tab/>
            </w:r>
            <w:r w:rsidR="00490B1B" w:rsidRPr="00FB403B">
              <w:rPr>
                <w:rStyle w:val="Hyperlink"/>
                <w:noProof/>
              </w:rPr>
              <w:t>Include BroSet Statements</w:t>
            </w:r>
            <w:r w:rsidR="00490B1B">
              <w:rPr>
                <w:noProof/>
                <w:webHidden/>
              </w:rPr>
              <w:tab/>
            </w:r>
            <w:r w:rsidR="00490B1B">
              <w:rPr>
                <w:noProof/>
                <w:webHidden/>
              </w:rPr>
              <w:fldChar w:fldCharType="begin"/>
            </w:r>
            <w:r w:rsidR="00490B1B">
              <w:rPr>
                <w:noProof/>
                <w:webHidden/>
              </w:rPr>
              <w:instrText xml:space="preserve"> PAGEREF _Toc359814384 \h </w:instrText>
            </w:r>
            <w:r w:rsidR="00490B1B">
              <w:rPr>
                <w:noProof/>
                <w:webHidden/>
              </w:rPr>
            </w:r>
            <w:r w:rsidR="00490B1B">
              <w:rPr>
                <w:noProof/>
                <w:webHidden/>
              </w:rPr>
              <w:fldChar w:fldCharType="separate"/>
            </w:r>
            <w:r w:rsidR="00490B1B">
              <w:rPr>
                <w:noProof/>
                <w:webHidden/>
              </w:rPr>
              <w:t>14</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5" w:history="1">
            <w:r w:rsidR="00490B1B" w:rsidRPr="00FB403B">
              <w:rPr>
                <w:rStyle w:val="Hyperlink"/>
                <w:noProof/>
              </w:rPr>
              <w:t>6.6</w:t>
            </w:r>
            <w:r w:rsidR="00490B1B">
              <w:rPr>
                <w:rFonts w:asciiTheme="minorHAnsi" w:eastAsiaTheme="minorEastAsia" w:hAnsiTheme="minorHAnsi" w:cstheme="minorBidi"/>
                <w:noProof/>
                <w:szCs w:val="22"/>
                <w:lang w:val="en-AU" w:eastAsia="en-AU"/>
              </w:rPr>
              <w:tab/>
            </w:r>
            <w:r w:rsidR="00490B1B" w:rsidRPr="00FB403B">
              <w:rPr>
                <w:rStyle w:val="Hyperlink"/>
                <w:noProof/>
              </w:rPr>
              <w:t>Bro Rows</w:t>
            </w:r>
            <w:r w:rsidR="00490B1B">
              <w:rPr>
                <w:noProof/>
                <w:webHidden/>
              </w:rPr>
              <w:tab/>
            </w:r>
            <w:r w:rsidR="00490B1B">
              <w:rPr>
                <w:noProof/>
                <w:webHidden/>
              </w:rPr>
              <w:fldChar w:fldCharType="begin"/>
            </w:r>
            <w:r w:rsidR="00490B1B">
              <w:rPr>
                <w:noProof/>
                <w:webHidden/>
              </w:rPr>
              <w:instrText xml:space="preserve"> PAGEREF _Toc359814385 \h </w:instrText>
            </w:r>
            <w:r w:rsidR="00490B1B">
              <w:rPr>
                <w:noProof/>
                <w:webHidden/>
              </w:rPr>
            </w:r>
            <w:r w:rsidR="00490B1B">
              <w:rPr>
                <w:noProof/>
                <w:webHidden/>
              </w:rPr>
              <w:fldChar w:fldCharType="separate"/>
            </w:r>
            <w:r w:rsidR="00490B1B">
              <w:rPr>
                <w:noProof/>
                <w:webHidden/>
              </w:rPr>
              <w:t>15</w:t>
            </w:r>
            <w:r w:rsidR="00490B1B">
              <w:rPr>
                <w:noProof/>
                <w:webHidden/>
              </w:rPr>
              <w:fldChar w:fldCharType="end"/>
            </w:r>
          </w:hyperlink>
        </w:p>
        <w:p w:rsidR="00490B1B" w:rsidRDefault="006E0AA0">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386" w:history="1">
            <w:r w:rsidR="00490B1B" w:rsidRPr="00FB403B">
              <w:rPr>
                <w:rStyle w:val="Hyperlink"/>
                <w:noProof/>
              </w:rPr>
              <w:t>7.</w:t>
            </w:r>
            <w:r w:rsidR="00490B1B">
              <w:rPr>
                <w:rFonts w:asciiTheme="minorHAnsi" w:eastAsiaTheme="minorEastAsia" w:hAnsiTheme="minorHAnsi" w:cstheme="minorBidi"/>
                <w:noProof/>
                <w:szCs w:val="22"/>
                <w:lang w:val="en-AU" w:eastAsia="en-AU"/>
              </w:rPr>
              <w:tab/>
            </w:r>
            <w:r w:rsidR="00490B1B" w:rsidRPr="00FB403B">
              <w:rPr>
                <w:rStyle w:val="Hyperlink"/>
                <w:noProof/>
              </w:rPr>
              <w:t>The Bro Columns</w:t>
            </w:r>
            <w:r w:rsidR="00490B1B">
              <w:rPr>
                <w:noProof/>
                <w:webHidden/>
              </w:rPr>
              <w:tab/>
            </w:r>
            <w:r w:rsidR="00490B1B">
              <w:rPr>
                <w:noProof/>
                <w:webHidden/>
              </w:rPr>
              <w:fldChar w:fldCharType="begin"/>
            </w:r>
            <w:r w:rsidR="00490B1B">
              <w:rPr>
                <w:noProof/>
                <w:webHidden/>
              </w:rPr>
              <w:instrText xml:space="preserve"> PAGEREF _Toc359814386 \h </w:instrText>
            </w:r>
            <w:r w:rsidR="00490B1B">
              <w:rPr>
                <w:noProof/>
                <w:webHidden/>
              </w:rPr>
            </w:r>
            <w:r w:rsidR="00490B1B">
              <w:rPr>
                <w:noProof/>
                <w:webHidden/>
              </w:rPr>
              <w:fldChar w:fldCharType="separate"/>
            </w:r>
            <w:r w:rsidR="00490B1B">
              <w:rPr>
                <w:noProof/>
                <w:webHidden/>
              </w:rPr>
              <w:t>16</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7" w:history="1">
            <w:r w:rsidR="00490B1B" w:rsidRPr="00FB403B">
              <w:rPr>
                <w:rStyle w:val="Hyperlink"/>
                <w:noProof/>
              </w:rPr>
              <w:t>7.1</w:t>
            </w:r>
            <w:r w:rsidR="00490B1B">
              <w:rPr>
                <w:rFonts w:asciiTheme="minorHAnsi" w:eastAsiaTheme="minorEastAsia" w:hAnsiTheme="minorHAnsi" w:cstheme="minorBidi"/>
                <w:noProof/>
                <w:szCs w:val="22"/>
                <w:lang w:val="en-AU" w:eastAsia="en-AU"/>
              </w:rPr>
              <w:tab/>
            </w:r>
            <w:r w:rsidR="00490B1B" w:rsidRPr="00FB403B">
              <w:rPr>
                <w:rStyle w:val="Hyperlink"/>
                <w:noProof/>
              </w:rPr>
              <w:t>BroId</w:t>
            </w:r>
            <w:r w:rsidR="00490B1B">
              <w:rPr>
                <w:noProof/>
                <w:webHidden/>
              </w:rPr>
              <w:tab/>
            </w:r>
            <w:r w:rsidR="00490B1B">
              <w:rPr>
                <w:noProof/>
                <w:webHidden/>
              </w:rPr>
              <w:fldChar w:fldCharType="begin"/>
            </w:r>
            <w:r w:rsidR="00490B1B">
              <w:rPr>
                <w:noProof/>
                <w:webHidden/>
              </w:rPr>
              <w:instrText xml:space="preserve"> PAGEREF _Toc359814387 \h </w:instrText>
            </w:r>
            <w:r w:rsidR="00490B1B">
              <w:rPr>
                <w:noProof/>
                <w:webHidden/>
              </w:rPr>
            </w:r>
            <w:r w:rsidR="00490B1B">
              <w:rPr>
                <w:noProof/>
                <w:webHidden/>
              </w:rPr>
              <w:fldChar w:fldCharType="separate"/>
            </w:r>
            <w:r w:rsidR="00490B1B">
              <w:rPr>
                <w:noProof/>
                <w:webHidden/>
              </w:rPr>
              <w:t>16</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8" w:history="1">
            <w:r w:rsidR="00490B1B" w:rsidRPr="00FB403B">
              <w:rPr>
                <w:rStyle w:val="Hyperlink"/>
                <w:noProof/>
              </w:rPr>
              <w:t>7.2</w:t>
            </w:r>
            <w:r w:rsidR="00490B1B">
              <w:rPr>
                <w:rFonts w:asciiTheme="minorHAnsi" w:eastAsiaTheme="minorEastAsia" w:hAnsiTheme="minorHAnsi" w:cstheme="minorBidi"/>
                <w:noProof/>
                <w:szCs w:val="22"/>
                <w:lang w:val="en-AU" w:eastAsia="en-AU"/>
              </w:rPr>
              <w:tab/>
            </w:r>
            <w:r w:rsidR="00490B1B" w:rsidRPr="00FB403B">
              <w:rPr>
                <w:rStyle w:val="Hyperlink"/>
                <w:noProof/>
              </w:rPr>
              <w:t>Type</w:t>
            </w:r>
            <w:r w:rsidR="00490B1B">
              <w:rPr>
                <w:noProof/>
                <w:webHidden/>
              </w:rPr>
              <w:tab/>
            </w:r>
            <w:r w:rsidR="00490B1B">
              <w:rPr>
                <w:noProof/>
                <w:webHidden/>
              </w:rPr>
              <w:fldChar w:fldCharType="begin"/>
            </w:r>
            <w:r w:rsidR="00490B1B">
              <w:rPr>
                <w:noProof/>
                <w:webHidden/>
              </w:rPr>
              <w:instrText xml:space="preserve"> PAGEREF _Toc359814388 \h </w:instrText>
            </w:r>
            <w:r w:rsidR="00490B1B">
              <w:rPr>
                <w:noProof/>
                <w:webHidden/>
              </w:rPr>
            </w:r>
            <w:r w:rsidR="00490B1B">
              <w:rPr>
                <w:noProof/>
                <w:webHidden/>
              </w:rPr>
              <w:fldChar w:fldCharType="separate"/>
            </w:r>
            <w:r w:rsidR="00490B1B">
              <w:rPr>
                <w:noProof/>
                <w:webHidden/>
              </w:rPr>
              <w:t>17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89" w:history="1">
            <w:r w:rsidR="00490B1B" w:rsidRPr="00FB403B">
              <w:rPr>
                <w:rStyle w:val="Hyperlink"/>
                <w:noProof/>
              </w:rPr>
              <w:t>7.3</w:t>
            </w:r>
            <w:r w:rsidR="00490B1B">
              <w:rPr>
                <w:rFonts w:asciiTheme="minorHAnsi" w:eastAsiaTheme="minorEastAsia" w:hAnsiTheme="minorHAnsi" w:cstheme="minorBidi"/>
                <w:noProof/>
                <w:szCs w:val="22"/>
                <w:lang w:val="en-AU" w:eastAsia="en-AU"/>
              </w:rPr>
              <w:tab/>
            </w:r>
            <w:r w:rsidR="00490B1B" w:rsidRPr="00FB403B">
              <w:rPr>
                <w:rStyle w:val="Hyperlink"/>
                <w:noProof/>
              </w:rPr>
              <w:t>Level</w:t>
            </w:r>
            <w:r w:rsidR="00490B1B">
              <w:rPr>
                <w:noProof/>
                <w:webHidden/>
              </w:rPr>
              <w:tab/>
            </w:r>
            <w:r w:rsidR="00490B1B">
              <w:rPr>
                <w:noProof/>
                <w:webHidden/>
              </w:rPr>
              <w:fldChar w:fldCharType="begin"/>
            </w:r>
            <w:r w:rsidR="00490B1B">
              <w:rPr>
                <w:noProof/>
                <w:webHidden/>
              </w:rPr>
              <w:instrText xml:space="preserve"> PAGEREF _Toc359814389 \h </w:instrText>
            </w:r>
            <w:r w:rsidR="00490B1B">
              <w:rPr>
                <w:noProof/>
                <w:webHidden/>
              </w:rPr>
            </w:r>
            <w:r w:rsidR="00490B1B">
              <w:rPr>
                <w:noProof/>
                <w:webHidden/>
              </w:rPr>
              <w:fldChar w:fldCharType="separate"/>
            </w:r>
            <w:r w:rsidR="00490B1B">
              <w:rPr>
                <w:noProof/>
                <w:webHidden/>
              </w:rPr>
              <w:t>17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0" w:history="1">
            <w:r w:rsidR="00490B1B" w:rsidRPr="00FB403B">
              <w:rPr>
                <w:rStyle w:val="Hyperlink"/>
                <w:noProof/>
              </w:rPr>
              <w:t>7.4</w:t>
            </w:r>
            <w:r w:rsidR="00490B1B">
              <w:rPr>
                <w:rFonts w:asciiTheme="minorHAnsi" w:eastAsiaTheme="minorEastAsia" w:hAnsiTheme="minorHAnsi" w:cstheme="minorBidi"/>
                <w:noProof/>
                <w:szCs w:val="22"/>
                <w:lang w:val="en-AU" w:eastAsia="en-AU"/>
              </w:rPr>
              <w:tab/>
            </w:r>
            <w:r w:rsidR="00490B1B" w:rsidRPr="00FB403B">
              <w:rPr>
                <w:rStyle w:val="Hyperlink"/>
                <w:noProof/>
              </w:rPr>
              <w:t>BroName</w:t>
            </w:r>
            <w:r w:rsidR="00490B1B">
              <w:rPr>
                <w:noProof/>
                <w:webHidden/>
              </w:rPr>
              <w:tab/>
            </w:r>
            <w:r w:rsidR="00490B1B">
              <w:rPr>
                <w:noProof/>
                <w:webHidden/>
              </w:rPr>
              <w:fldChar w:fldCharType="begin"/>
            </w:r>
            <w:r w:rsidR="00490B1B">
              <w:rPr>
                <w:noProof/>
                <w:webHidden/>
              </w:rPr>
              <w:instrText xml:space="preserve"> PAGEREF _Toc359814390 \h </w:instrText>
            </w:r>
            <w:r w:rsidR="00490B1B">
              <w:rPr>
                <w:noProof/>
                <w:webHidden/>
              </w:rPr>
            </w:r>
            <w:r w:rsidR="00490B1B">
              <w:rPr>
                <w:noProof/>
                <w:webHidden/>
              </w:rPr>
              <w:fldChar w:fldCharType="separate"/>
            </w:r>
            <w:r w:rsidR="00490B1B">
              <w:rPr>
                <w:noProof/>
                <w:webHidden/>
              </w:rPr>
              <w:t>17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1" w:history="1">
            <w:r w:rsidR="00490B1B" w:rsidRPr="00FB403B">
              <w:rPr>
                <w:rStyle w:val="Hyperlink"/>
                <w:noProof/>
              </w:rPr>
              <w:t>7.5</w:t>
            </w:r>
            <w:r w:rsidR="00490B1B">
              <w:rPr>
                <w:rFonts w:asciiTheme="minorHAnsi" w:eastAsiaTheme="minorEastAsia" w:hAnsiTheme="minorHAnsi" w:cstheme="minorBidi"/>
                <w:noProof/>
                <w:szCs w:val="22"/>
                <w:lang w:val="en-AU" w:eastAsia="en-AU"/>
              </w:rPr>
              <w:tab/>
            </w:r>
            <w:r w:rsidR="00490B1B" w:rsidRPr="00FB403B">
              <w:rPr>
                <w:rStyle w:val="Hyperlink"/>
                <w:noProof/>
              </w:rPr>
              <w:t>Name0 and N1-N8</w:t>
            </w:r>
            <w:r w:rsidR="00490B1B">
              <w:rPr>
                <w:noProof/>
                <w:webHidden/>
              </w:rPr>
              <w:tab/>
            </w:r>
            <w:r w:rsidR="00490B1B">
              <w:rPr>
                <w:noProof/>
                <w:webHidden/>
              </w:rPr>
              <w:fldChar w:fldCharType="begin"/>
            </w:r>
            <w:r w:rsidR="00490B1B">
              <w:rPr>
                <w:noProof/>
                <w:webHidden/>
              </w:rPr>
              <w:instrText xml:space="preserve"> PAGEREF _Toc359814391 \h </w:instrText>
            </w:r>
            <w:r w:rsidR="00490B1B">
              <w:rPr>
                <w:noProof/>
                <w:webHidden/>
              </w:rPr>
            </w:r>
            <w:r w:rsidR="00490B1B">
              <w:rPr>
                <w:noProof/>
                <w:webHidden/>
              </w:rPr>
              <w:fldChar w:fldCharType="separate"/>
            </w:r>
            <w:r w:rsidR="00490B1B">
              <w:rPr>
                <w:noProof/>
                <w:webHidden/>
              </w:rPr>
              <w:t>17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2" w:history="1">
            <w:r w:rsidR="00490B1B" w:rsidRPr="00FB403B">
              <w:rPr>
                <w:rStyle w:val="Hyperlink"/>
                <w:noProof/>
              </w:rPr>
              <w:t>7.6</w:t>
            </w:r>
            <w:r w:rsidR="00490B1B">
              <w:rPr>
                <w:rFonts w:asciiTheme="minorHAnsi" w:eastAsiaTheme="minorEastAsia" w:hAnsiTheme="minorHAnsi" w:cstheme="minorBidi"/>
                <w:noProof/>
                <w:szCs w:val="22"/>
                <w:lang w:val="en-AU" w:eastAsia="en-AU"/>
              </w:rPr>
              <w:tab/>
            </w:r>
            <w:r w:rsidR="00490B1B" w:rsidRPr="00FB403B">
              <w:rPr>
                <w:rStyle w:val="Hyperlink"/>
                <w:noProof/>
              </w:rPr>
              <w:t>ShortName</w:t>
            </w:r>
            <w:r w:rsidR="00490B1B">
              <w:rPr>
                <w:noProof/>
                <w:webHidden/>
              </w:rPr>
              <w:tab/>
            </w:r>
            <w:r w:rsidR="00490B1B">
              <w:rPr>
                <w:noProof/>
                <w:webHidden/>
              </w:rPr>
              <w:fldChar w:fldCharType="begin"/>
            </w:r>
            <w:r w:rsidR="00490B1B">
              <w:rPr>
                <w:noProof/>
                <w:webHidden/>
              </w:rPr>
              <w:instrText xml:space="preserve"> PAGEREF _Toc359814392 \h </w:instrText>
            </w:r>
            <w:r w:rsidR="00490B1B">
              <w:rPr>
                <w:noProof/>
                <w:webHidden/>
              </w:rPr>
            </w:r>
            <w:r w:rsidR="00490B1B">
              <w:rPr>
                <w:noProof/>
                <w:webHidden/>
              </w:rPr>
              <w:fldChar w:fldCharType="separate"/>
            </w:r>
            <w:r w:rsidR="00490B1B">
              <w:rPr>
                <w:noProof/>
                <w:webHidden/>
              </w:rPr>
              <w:t>17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3" w:history="1">
            <w:r w:rsidR="00490B1B" w:rsidRPr="00FB403B">
              <w:rPr>
                <w:rStyle w:val="Hyperlink"/>
                <w:noProof/>
              </w:rPr>
              <w:t>7.7</w:t>
            </w:r>
            <w:r w:rsidR="00490B1B">
              <w:rPr>
                <w:rFonts w:asciiTheme="minorHAnsi" w:eastAsiaTheme="minorEastAsia" w:hAnsiTheme="minorHAnsi" w:cstheme="minorBidi"/>
                <w:noProof/>
                <w:szCs w:val="22"/>
                <w:lang w:val="en-AU" w:eastAsia="en-AU"/>
              </w:rPr>
              <w:tab/>
            </w:r>
            <w:r w:rsidR="00490B1B" w:rsidRPr="00FB403B">
              <w:rPr>
                <w:rStyle w:val="Hyperlink"/>
                <w:noProof/>
              </w:rPr>
              <w:t>Master</w:t>
            </w:r>
            <w:r w:rsidR="00490B1B">
              <w:rPr>
                <w:noProof/>
                <w:webHidden/>
              </w:rPr>
              <w:tab/>
            </w:r>
            <w:r w:rsidR="00490B1B">
              <w:rPr>
                <w:noProof/>
                <w:webHidden/>
              </w:rPr>
              <w:fldChar w:fldCharType="begin"/>
            </w:r>
            <w:r w:rsidR="00490B1B">
              <w:rPr>
                <w:noProof/>
                <w:webHidden/>
              </w:rPr>
              <w:instrText xml:space="preserve"> PAGEREF _Toc359814393 \h </w:instrText>
            </w:r>
            <w:r w:rsidR="00490B1B">
              <w:rPr>
                <w:noProof/>
                <w:webHidden/>
              </w:rPr>
            </w:r>
            <w:r w:rsidR="00490B1B">
              <w:rPr>
                <w:noProof/>
                <w:webHidden/>
              </w:rPr>
              <w:fldChar w:fldCharType="separate"/>
            </w:r>
            <w:r w:rsidR="00490B1B">
              <w:rPr>
                <w:noProof/>
                <w:webHidden/>
              </w:rPr>
              <w:t>18</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4" w:history="1">
            <w:r w:rsidR="00490B1B" w:rsidRPr="00FB403B">
              <w:rPr>
                <w:rStyle w:val="Hyperlink"/>
                <w:noProof/>
              </w:rPr>
              <w:t>7.8</w:t>
            </w:r>
            <w:r w:rsidR="00490B1B">
              <w:rPr>
                <w:rFonts w:asciiTheme="minorHAnsi" w:eastAsiaTheme="minorEastAsia" w:hAnsiTheme="minorHAnsi" w:cstheme="minorBidi"/>
                <w:noProof/>
                <w:szCs w:val="22"/>
                <w:lang w:val="en-AU" w:eastAsia="en-AU"/>
              </w:rPr>
              <w:tab/>
            </w:r>
            <w:r w:rsidR="00490B1B" w:rsidRPr="00FB403B">
              <w:rPr>
                <w:rStyle w:val="Hyperlink"/>
                <w:noProof/>
              </w:rPr>
              <w:t>Ref</w:t>
            </w:r>
            <w:r w:rsidR="00490B1B">
              <w:rPr>
                <w:noProof/>
                <w:webHidden/>
              </w:rPr>
              <w:tab/>
            </w:r>
            <w:r w:rsidR="00490B1B">
              <w:rPr>
                <w:noProof/>
                <w:webHidden/>
              </w:rPr>
              <w:fldChar w:fldCharType="begin"/>
            </w:r>
            <w:r w:rsidR="00490B1B">
              <w:rPr>
                <w:noProof/>
                <w:webHidden/>
              </w:rPr>
              <w:instrText xml:space="preserve"> PAGEREF _Toc359814394 \h </w:instrText>
            </w:r>
            <w:r w:rsidR="00490B1B">
              <w:rPr>
                <w:noProof/>
                <w:webHidden/>
              </w:rPr>
            </w:r>
            <w:r w:rsidR="00490B1B">
              <w:rPr>
                <w:noProof/>
                <w:webHidden/>
              </w:rPr>
              <w:fldChar w:fldCharType="separate"/>
            </w:r>
            <w:r w:rsidR="00490B1B">
              <w:rPr>
                <w:noProof/>
                <w:webHidden/>
              </w:rPr>
              <w:t>18</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5" w:history="1">
            <w:r w:rsidR="00490B1B" w:rsidRPr="00FB403B">
              <w:rPr>
                <w:rStyle w:val="Hyperlink"/>
                <w:noProof/>
              </w:rPr>
              <w:t>7.9</w:t>
            </w:r>
            <w:r w:rsidR="00490B1B">
              <w:rPr>
                <w:rFonts w:asciiTheme="minorHAnsi" w:eastAsiaTheme="minorEastAsia" w:hAnsiTheme="minorHAnsi" w:cstheme="minorBidi"/>
                <w:noProof/>
                <w:szCs w:val="22"/>
                <w:lang w:val="en-AU" w:eastAsia="en-AU"/>
              </w:rPr>
              <w:tab/>
            </w:r>
            <w:r w:rsidR="00490B1B" w:rsidRPr="00FB403B">
              <w:rPr>
                <w:rStyle w:val="Hyperlink"/>
                <w:noProof/>
              </w:rPr>
              <w:t>Folio</w:t>
            </w:r>
            <w:r w:rsidR="00490B1B">
              <w:rPr>
                <w:noProof/>
                <w:webHidden/>
              </w:rPr>
              <w:tab/>
            </w:r>
            <w:r w:rsidR="00490B1B">
              <w:rPr>
                <w:noProof/>
                <w:webHidden/>
              </w:rPr>
              <w:fldChar w:fldCharType="begin"/>
            </w:r>
            <w:r w:rsidR="00490B1B">
              <w:rPr>
                <w:noProof/>
                <w:webHidden/>
              </w:rPr>
              <w:instrText xml:space="preserve"> PAGEREF _Toc359814395 \h </w:instrText>
            </w:r>
            <w:r w:rsidR="00490B1B">
              <w:rPr>
                <w:noProof/>
                <w:webHidden/>
              </w:rPr>
            </w:r>
            <w:r w:rsidR="00490B1B">
              <w:rPr>
                <w:noProof/>
                <w:webHidden/>
              </w:rPr>
              <w:fldChar w:fldCharType="separate"/>
            </w:r>
            <w:r w:rsidR="00490B1B">
              <w:rPr>
                <w:noProof/>
                <w:webHidden/>
              </w:rPr>
              <w:t>18</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6" w:history="1">
            <w:r w:rsidR="00490B1B" w:rsidRPr="00FB403B">
              <w:rPr>
                <w:rStyle w:val="Hyperlink"/>
                <w:noProof/>
              </w:rPr>
              <w:t>7.10</w:t>
            </w:r>
            <w:r w:rsidR="00490B1B">
              <w:rPr>
                <w:rFonts w:asciiTheme="minorHAnsi" w:eastAsiaTheme="minorEastAsia" w:hAnsiTheme="minorHAnsi" w:cstheme="minorBidi"/>
                <w:noProof/>
                <w:szCs w:val="22"/>
                <w:lang w:val="en-AU" w:eastAsia="en-AU"/>
              </w:rPr>
              <w:tab/>
            </w:r>
            <w:r w:rsidR="00490B1B" w:rsidRPr="00FB403B">
              <w:rPr>
                <w:rStyle w:val="Hyperlink"/>
                <w:noProof/>
              </w:rPr>
              <w:t>DataType</w:t>
            </w:r>
            <w:r w:rsidR="00490B1B">
              <w:rPr>
                <w:noProof/>
                <w:webHidden/>
              </w:rPr>
              <w:tab/>
            </w:r>
            <w:r w:rsidR="00490B1B">
              <w:rPr>
                <w:noProof/>
                <w:webHidden/>
              </w:rPr>
              <w:fldChar w:fldCharType="begin"/>
            </w:r>
            <w:r w:rsidR="00490B1B">
              <w:rPr>
                <w:noProof/>
                <w:webHidden/>
              </w:rPr>
              <w:instrText xml:space="preserve"> PAGEREF _Toc359814396 \h </w:instrText>
            </w:r>
            <w:r w:rsidR="00490B1B">
              <w:rPr>
                <w:noProof/>
                <w:webHidden/>
              </w:rPr>
            </w:r>
            <w:r w:rsidR="00490B1B">
              <w:rPr>
                <w:noProof/>
                <w:webHidden/>
              </w:rPr>
              <w:fldChar w:fldCharType="separate"/>
            </w:r>
            <w:r w:rsidR="00490B1B">
              <w:rPr>
                <w:noProof/>
                <w:webHidden/>
              </w:rPr>
              <w:t>19</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7" w:history="1">
            <w:r w:rsidR="00490B1B" w:rsidRPr="00FB403B">
              <w:rPr>
                <w:rStyle w:val="Hyperlink"/>
                <w:noProof/>
              </w:rPr>
              <w:t>7.11</w:t>
            </w:r>
            <w:r w:rsidR="00490B1B">
              <w:rPr>
                <w:rFonts w:asciiTheme="minorHAnsi" w:eastAsiaTheme="minorEastAsia" w:hAnsiTheme="minorHAnsi" w:cstheme="minorBidi"/>
                <w:noProof/>
                <w:szCs w:val="22"/>
                <w:lang w:val="en-AU" w:eastAsia="en-AU"/>
              </w:rPr>
              <w:tab/>
            </w:r>
            <w:r w:rsidR="00490B1B" w:rsidRPr="00FB403B">
              <w:rPr>
                <w:rStyle w:val="Hyperlink"/>
                <w:noProof/>
              </w:rPr>
              <w:t>DboField</w:t>
            </w:r>
            <w:r w:rsidR="00490B1B">
              <w:rPr>
                <w:noProof/>
                <w:webHidden/>
              </w:rPr>
              <w:tab/>
            </w:r>
            <w:r w:rsidR="00490B1B">
              <w:rPr>
                <w:noProof/>
                <w:webHidden/>
              </w:rPr>
              <w:fldChar w:fldCharType="begin"/>
            </w:r>
            <w:r w:rsidR="00490B1B">
              <w:rPr>
                <w:noProof/>
                <w:webHidden/>
              </w:rPr>
              <w:instrText xml:space="preserve"> PAGEREF _Toc359814397 \h </w:instrText>
            </w:r>
            <w:r w:rsidR="00490B1B">
              <w:rPr>
                <w:noProof/>
                <w:webHidden/>
              </w:rPr>
            </w:r>
            <w:r w:rsidR="00490B1B">
              <w:rPr>
                <w:noProof/>
                <w:webHidden/>
              </w:rPr>
              <w:fldChar w:fldCharType="separate"/>
            </w:r>
            <w:r w:rsidR="00490B1B">
              <w:rPr>
                <w:noProof/>
                <w:webHidden/>
              </w:rPr>
              <w:t>19</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8" w:history="1">
            <w:r w:rsidR="00490B1B" w:rsidRPr="00FB403B">
              <w:rPr>
                <w:rStyle w:val="Hyperlink"/>
                <w:noProof/>
              </w:rPr>
              <w:t>7.12</w:t>
            </w:r>
            <w:r w:rsidR="00490B1B">
              <w:rPr>
                <w:rFonts w:asciiTheme="minorHAnsi" w:eastAsiaTheme="minorEastAsia" w:hAnsiTheme="minorHAnsi" w:cstheme="minorBidi"/>
                <w:noProof/>
                <w:szCs w:val="22"/>
                <w:lang w:val="en-AU" w:eastAsia="en-AU"/>
              </w:rPr>
              <w:tab/>
            </w:r>
            <w:r w:rsidR="00490B1B" w:rsidRPr="00FB403B">
              <w:rPr>
                <w:rStyle w:val="Hyperlink"/>
                <w:noProof/>
              </w:rPr>
              <w:t>Sign</w:t>
            </w:r>
            <w:r w:rsidR="00490B1B">
              <w:rPr>
                <w:noProof/>
                <w:webHidden/>
              </w:rPr>
              <w:tab/>
            </w:r>
            <w:r w:rsidR="00490B1B">
              <w:rPr>
                <w:noProof/>
                <w:webHidden/>
              </w:rPr>
              <w:fldChar w:fldCharType="begin"/>
            </w:r>
            <w:r w:rsidR="00490B1B">
              <w:rPr>
                <w:noProof/>
                <w:webHidden/>
              </w:rPr>
              <w:instrText xml:space="preserve"> PAGEREF _Toc359814398 \h </w:instrText>
            </w:r>
            <w:r w:rsidR="00490B1B">
              <w:rPr>
                <w:noProof/>
                <w:webHidden/>
              </w:rPr>
            </w:r>
            <w:r w:rsidR="00490B1B">
              <w:rPr>
                <w:noProof/>
                <w:webHidden/>
              </w:rPr>
              <w:fldChar w:fldCharType="separate"/>
            </w:r>
            <w:r w:rsidR="00490B1B">
              <w:rPr>
                <w:noProof/>
                <w:webHidden/>
              </w:rPr>
              <w:t>19</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399" w:history="1">
            <w:r w:rsidR="00490B1B" w:rsidRPr="00FB403B">
              <w:rPr>
                <w:rStyle w:val="Hyperlink"/>
                <w:noProof/>
              </w:rPr>
              <w:t>7.13</w:t>
            </w:r>
            <w:r w:rsidR="00490B1B">
              <w:rPr>
                <w:rFonts w:asciiTheme="minorHAnsi" w:eastAsiaTheme="minorEastAsia" w:hAnsiTheme="minorHAnsi" w:cstheme="minorBidi"/>
                <w:noProof/>
                <w:szCs w:val="22"/>
                <w:lang w:val="en-AU" w:eastAsia="en-AU"/>
              </w:rPr>
              <w:tab/>
            </w:r>
            <w:r w:rsidR="00490B1B" w:rsidRPr="00FB403B">
              <w:rPr>
                <w:rStyle w:val="Hyperlink"/>
                <w:noProof/>
              </w:rPr>
              <w:t>AcctTypes</w:t>
            </w:r>
            <w:r w:rsidR="00490B1B">
              <w:rPr>
                <w:noProof/>
                <w:webHidden/>
              </w:rPr>
              <w:tab/>
            </w:r>
            <w:r w:rsidR="00490B1B">
              <w:rPr>
                <w:noProof/>
                <w:webHidden/>
              </w:rPr>
              <w:fldChar w:fldCharType="begin"/>
            </w:r>
            <w:r w:rsidR="00490B1B">
              <w:rPr>
                <w:noProof/>
                <w:webHidden/>
              </w:rPr>
              <w:instrText xml:space="preserve"> PAGEREF _Toc359814399 \h </w:instrText>
            </w:r>
            <w:r w:rsidR="00490B1B">
              <w:rPr>
                <w:noProof/>
                <w:webHidden/>
              </w:rPr>
            </w:r>
            <w:r w:rsidR="00490B1B">
              <w:rPr>
                <w:noProof/>
                <w:webHidden/>
              </w:rPr>
              <w:fldChar w:fldCharType="separate"/>
            </w:r>
            <w:r w:rsidR="00490B1B">
              <w:rPr>
                <w:noProof/>
                <w:webHidden/>
              </w:rPr>
              <w:t>20</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0" w:history="1">
            <w:r w:rsidR="00490B1B" w:rsidRPr="00FB403B">
              <w:rPr>
                <w:rStyle w:val="Hyperlink"/>
                <w:noProof/>
              </w:rPr>
              <w:t>7.14</w:t>
            </w:r>
            <w:r w:rsidR="00490B1B">
              <w:rPr>
                <w:rFonts w:asciiTheme="minorHAnsi" w:eastAsiaTheme="minorEastAsia" w:hAnsiTheme="minorHAnsi" w:cstheme="minorBidi"/>
                <w:noProof/>
                <w:szCs w:val="22"/>
                <w:lang w:val="en-AU" w:eastAsia="en-AU"/>
              </w:rPr>
              <w:tab/>
            </w:r>
            <w:r w:rsidR="00490B1B" w:rsidRPr="00FB403B">
              <w:rPr>
                <w:rStyle w:val="Hyperlink"/>
                <w:noProof/>
              </w:rPr>
              <w:t>PostType</w:t>
            </w:r>
            <w:r w:rsidR="00490B1B">
              <w:rPr>
                <w:noProof/>
                <w:webHidden/>
              </w:rPr>
              <w:tab/>
            </w:r>
            <w:r w:rsidR="00490B1B">
              <w:rPr>
                <w:noProof/>
                <w:webHidden/>
              </w:rPr>
              <w:fldChar w:fldCharType="begin"/>
            </w:r>
            <w:r w:rsidR="00490B1B">
              <w:rPr>
                <w:noProof/>
                <w:webHidden/>
              </w:rPr>
              <w:instrText xml:space="preserve"> PAGEREF _Toc359814400 \h </w:instrText>
            </w:r>
            <w:r w:rsidR="00490B1B">
              <w:rPr>
                <w:noProof/>
                <w:webHidden/>
              </w:rPr>
            </w:r>
            <w:r w:rsidR="00490B1B">
              <w:rPr>
                <w:noProof/>
                <w:webHidden/>
              </w:rPr>
              <w:fldChar w:fldCharType="separate"/>
            </w:r>
            <w:r w:rsidR="00490B1B">
              <w:rPr>
                <w:noProof/>
                <w:webHidden/>
              </w:rPr>
              <w:t>20</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1" w:history="1">
            <w:r w:rsidR="00490B1B" w:rsidRPr="00FB403B">
              <w:rPr>
                <w:rStyle w:val="Hyperlink"/>
                <w:noProof/>
              </w:rPr>
              <w:t>7.15</w:t>
            </w:r>
            <w:r w:rsidR="00490B1B">
              <w:rPr>
                <w:rFonts w:asciiTheme="minorHAnsi" w:eastAsiaTheme="minorEastAsia" w:hAnsiTheme="minorHAnsi" w:cstheme="minorBidi"/>
                <w:noProof/>
                <w:szCs w:val="22"/>
                <w:lang w:val="en-AU" w:eastAsia="en-AU"/>
              </w:rPr>
              <w:tab/>
            </w:r>
            <w:r w:rsidR="00490B1B" w:rsidRPr="00FB403B">
              <w:rPr>
                <w:rStyle w:val="Hyperlink"/>
                <w:noProof/>
              </w:rPr>
              <w:t>RO</w:t>
            </w:r>
            <w:r w:rsidR="00490B1B">
              <w:rPr>
                <w:noProof/>
                <w:webHidden/>
              </w:rPr>
              <w:tab/>
            </w:r>
            <w:r w:rsidR="00490B1B">
              <w:rPr>
                <w:noProof/>
                <w:webHidden/>
              </w:rPr>
              <w:fldChar w:fldCharType="begin"/>
            </w:r>
            <w:r w:rsidR="00490B1B">
              <w:rPr>
                <w:noProof/>
                <w:webHidden/>
              </w:rPr>
              <w:instrText xml:space="preserve"> PAGEREF _Toc359814401 \h </w:instrText>
            </w:r>
            <w:r w:rsidR="00490B1B">
              <w:rPr>
                <w:noProof/>
                <w:webHidden/>
              </w:rPr>
            </w:r>
            <w:r w:rsidR="00490B1B">
              <w:rPr>
                <w:noProof/>
                <w:webHidden/>
              </w:rPr>
              <w:fldChar w:fldCharType="separate"/>
            </w:r>
            <w:r w:rsidR="00490B1B">
              <w:rPr>
                <w:noProof/>
                <w:webHidden/>
              </w:rPr>
              <w:t>20</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2" w:history="1">
            <w:r w:rsidR="00490B1B" w:rsidRPr="00FB403B">
              <w:rPr>
                <w:rStyle w:val="Hyperlink"/>
                <w:noProof/>
              </w:rPr>
              <w:t>7.16</w:t>
            </w:r>
            <w:r w:rsidR="00490B1B">
              <w:rPr>
                <w:rFonts w:asciiTheme="minorHAnsi" w:eastAsiaTheme="minorEastAsia" w:hAnsiTheme="minorHAnsi" w:cstheme="minorBidi"/>
                <w:noProof/>
                <w:szCs w:val="22"/>
                <w:lang w:val="en-AU" w:eastAsia="en-AU"/>
              </w:rPr>
              <w:tab/>
            </w:r>
            <w:r w:rsidR="00490B1B" w:rsidRPr="00FB403B">
              <w:rPr>
                <w:rStyle w:val="Hyperlink"/>
                <w:noProof/>
              </w:rPr>
              <w:t>ExclProps</w:t>
            </w:r>
            <w:r w:rsidR="00490B1B">
              <w:rPr>
                <w:noProof/>
                <w:webHidden/>
              </w:rPr>
              <w:tab/>
            </w:r>
            <w:r w:rsidR="00490B1B">
              <w:rPr>
                <w:noProof/>
                <w:webHidden/>
              </w:rPr>
              <w:fldChar w:fldCharType="begin"/>
            </w:r>
            <w:r w:rsidR="00490B1B">
              <w:rPr>
                <w:noProof/>
                <w:webHidden/>
              </w:rPr>
              <w:instrText xml:space="preserve"> PAGEREF _Toc359814402 \h </w:instrText>
            </w:r>
            <w:r w:rsidR="00490B1B">
              <w:rPr>
                <w:noProof/>
                <w:webHidden/>
              </w:rPr>
            </w:r>
            <w:r w:rsidR="00490B1B">
              <w:rPr>
                <w:noProof/>
                <w:webHidden/>
              </w:rPr>
              <w:fldChar w:fldCharType="separate"/>
            </w:r>
            <w:r w:rsidR="00490B1B">
              <w:rPr>
                <w:noProof/>
                <w:webHidden/>
              </w:rPr>
              <w:t>20</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3" w:history="1">
            <w:r w:rsidR="00490B1B" w:rsidRPr="00FB403B">
              <w:rPr>
                <w:rStyle w:val="Hyperlink"/>
                <w:noProof/>
              </w:rPr>
              <w:t>7.17</w:t>
            </w:r>
            <w:r w:rsidR="00490B1B">
              <w:rPr>
                <w:rFonts w:asciiTheme="minorHAnsi" w:eastAsiaTheme="minorEastAsia" w:hAnsiTheme="minorHAnsi" w:cstheme="minorBidi"/>
                <w:noProof/>
                <w:szCs w:val="22"/>
                <w:lang w:val="en-AU" w:eastAsia="en-AU"/>
              </w:rPr>
              <w:tab/>
            </w:r>
            <w:r w:rsidR="00490B1B" w:rsidRPr="00FB403B">
              <w:rPr>
                <w:rStyle w:val="Hyperlink"/>
                <w:noProof/>
              </w:rPr>
              <w:t>AllowProps</w:t>
            </w:r>
            <w:r w:rsidR="00490B1B">
              <w:rPr>
                <w:noProof/>
                <w:webHidden/>
              </w:rPr>
              <w:tab/>
            </w:r>
            <w:r w:rsidR="00490B1B">
              <w:rPr>
                <w:noProof/>
                <w:webHidden/>
              </w:rPr>
              <w:fldChar w:fldCharType="begin"/>
            </w:r>
            <w:r w:rsidR="00490B1B">
              <w:rPr>
                <w:noProof/>
                <w:webHidden/>
              </w:rPr>
              <w:instrText xml:space="preserve"> PAGEREF _Toc359814403 \h </w:instrText>
            </w:r>
            <w:r w:rsidR="00490B1B">
              <w:rPr>
                <w:noProof/>
                <w:webHidden/>
              </w:rPr>
            </w:r>
            <w:r w:rsidR="00490B1B">
              <w:rPr>
                <w:noProof/>
                <w:webHidden/>
              </w:rPr>
              <w:fldChar w:fldCharType="separate"/>
            </w:r>
            <w:r w:rsidR="00490B1B">
              <w:rPr>
                <w:noProof/>
                <w:webHidden/>
              </w:rPr>
              <w:t>20</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4" w:history="1">
            <w:r w:rsidR="00490B1B" w:rsidRPr="00FB403B">
              <w:rPr>
                <w:rStyle w:val="Hyperlink"/>
                <w:noProof/>
              </w:rPr>
              <w:t>7.18</w:t>
            </w:r>
            <w:r w:rsidR="00490B1B">
              <w:rPr>
                <w:rFonts w:asciiTheme="minorHAnsi" w:eastAsiaTheme="minorEastAsia" w:hAnsiTheme="minorHAnsi" w:cstheme="minorBidi"/>
                <w:noProof/>
                <w:szCs w:val="22"/>
                <w:lang w:val="en-AU" w:eastAsia="en-AU"/>
              </w:rPr>
              <w:tab/>
            </w:r>
            <w:r w:rsidR="00490B1B" w:rsidRPr="00FB403B">
              <w:rPr>
                <w:rStyle w:val="Hyperlink"/>
                <w:noProof/>
              </w:rPr>
              <w:t>Items</w:t>
            </w:r>
            <w:r w:rsidR="00490B1B">
              <w:rPr>
                <w:noProof/>
                <w:webHidden/>
              </w:rPr>
              <w:tab/>
            </w:r>
            <w:r w:rsidR="00490B1B">
              <w:rPr>
                <w:noProof/>
                <w:webHidden/>
              </w:rPr>
              <w:fldChar w:fldCharType="begin"/>
            </w:r>
            <w:r w:rsidR="00490B1B">
              <w:rPr>
                <w:noProof/>
                <w:webHidden/>
              </w:rPr>
              <w:instrText xml:space="preserve"> PAGEREF _Toc359814404 \h </w:instrText>
            </w:r>
            <w:r w:rsidR="00490B1B">
              <w:rPr>
                <w:noProof/>
                <w:webHidden/>
              </w:rPr>
            </w:r>
            <w:r w:rsidR="00490B1B">
              <w:rPr>
                <w:noProof/>
                <w:webHidden/>
              </w:rPr>
              <w:fldChar w:fldCharType="separate"/>
            </w:r>
            <w:r w:rsidR="00490B1B">
              <w:rPr>
                <w:noProof/>
                <w:webHidden/>
              </w:rPr>
              <w:t>21</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5" w:history="1">
            <w:r w:rsidR="00490B1B" w:rsidRPr="00FB403B">
              <w:rPr>
                <w:rStyle w:val="Hyperlink"/>
                <w:noProof/>
              </w:rPr>
              <w:t>7.19</w:t>
            </w:r>
            <w:r w:rsidR="00490B1B">
              <w:rPr>
                <w:rFonts w:asciiTheme="minorHAnsi" w:eastAsiaTheme="minorEastAsia" w:hAnsiTheme="minorHAnsi" w:cstheme="minorBidi"/>
                <w:noProof/>
                <w:szCs w:val="22"/>
                <w:lang w:val="en-AU" w:eastAsia="en-AU"/>
              </w:rPr>
              <w:tab/>
            </w:r>
            <w:r w:rsidR="00490B1B" w:rsidRPr="00FB403B">
              <w:rPr>
                <w:rStyle w:val="Hyperlink"/>
                <w:noProof/>
              </w:rPr>
              <w:t>SumUp</w:t>
            </w:r>
            <w:r w:rsidR="00490B1B">
              <w:rPr>
                <w:noProof/>
                <w:webHidden/>
              </w:rPr>
              <w:tab/>
            </w:r>
            <w:r w:rsidR="00490B1B">
              <w:rPr>
                <w:noProof/>
                <w:webHidden/>
              </w:rPr>
              <w:fldChar w:fldCharType="begin"/>
            </w:r>
            <w:r w:rsidR="00490B1B">
              <w:rPr>
                <w:noProof/>
                <w:webHidden/>
              </w:rPr>
              <w:instrText xml:space="preserve"> PAGEREF _Toc359814405 \h </w:instrText>
            </w:r>
            <w:r w:rsidR="00490B1B">
              <w:rPr>
                <w:noProof/>
                <w:webHidden/>
              </w:rPr>
            </w:r>
            <w:r w:rsidR="00490B1B">
              <w:rPr>
                <w:noProof/>
                <w:webHidden/>
              </w:rPr>
              <w:fldChar w:fldCharType="separate"/>
            </w:r>
            <w:r w:rsidR="00490B1B">
              <w:rPr>
                <w:noProof/>
                <w:webHidden/>
              </w:rPr>
              <w:t>23</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6" w:history="1">
            <w:r w:rsidR="00490B1B" w:rsidRPr="00FB403B">
              <w:rPr>
                <w:rStyle w:val="Hyperlink"/>
                <w:noProof/>
              </w:rPr>
              <w:t>7.20</w:t>
            </w:r>
            <w:r w:rsidR="00490B1B">
              <w:rPr>
                <w:rFonts w:asciiTheme="minorHAnsi" w:eastAsiaTheme="minorEastAsia" w:hAnsiTheme="minorHAnsi" w:cstheme="minorBidi"/>
                <w:noProof/>
                <w:szCs w:val="22"/>
                <w:lang w:val="en-AU" w:eastAsia="en-AU"/>
              </w:rPr>
              <w:tab/>
            </w:r>
            <w:r w:rsidR="00490B1B" w:rsidRPr="00FB403B">
              <w:rPr>
                <w:rStyle w:val="Hyperlink"/>
                <w:noProof/>
              </w:rPr>
              <w:t>Check</w:t>
            </w:r>
            <w:r w:rsidR="00490B1B">
              <w:rPr>
                <w:noProof/>
                <w:webHidden/>
              </w:rPr>
              <w:tab/>
            </w:r>
            <w:r w:rsidR="00490B1B">
              <w:rPr>
                <w:noProof/>
                <w:webHidden/>
              </w:rPr>
              <w:fldChar w:fldCharType="begin"/>
            </w:r>
            <w:r w:rsidR="00490B1B">
              <w:rPr>
                <w:noProof/>
                <w:webHidden/>
              </w:rPr>
              <w:instrText xml:space="preserve"> PAGEREF _Toc359814406 \h </w:instrText>
            </w:r>
            <w:r w:rsidR="00490B1B">
              <w:rPr>
                <w:noProof/>
                <w:webHidden/>
              </w:rPr>
            </w:r>
            <w:r w:rsidR="00490B1B">
              <w:rPr>
                <w:noProof/>
                <w:webHidden/>
              </w:rPr>
              <w:fldChar w:fldCharType="separate"/>
            </w:r>
            <w:r w:rsidR="00490B1B">
              <w:rPr>
                <w:noProof/>
                <w:webHidden/>
              </w:rPr>
              <w:t>23</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7" w:history="1">
            <w:r w:rsidR="00490B1B" w:rsidRPr="00FB403B">
              <w:rPr>
                <w:rStyle w:val="Hyperlink"/>
                <w:noProof/>
              </w:rPr>
              <w:t>7.21</w:t>
            </w:r>
            <w:r w:rsidR="00490B1B">
              <w:rPr>
                <w:rFonts w:asciiTheme="minorHAnsi" w:eastAsiaTheme="minorEastAsia" w:hAnsiTheme="minorHAnsi" w:cstheme="minorBidi"/>
                <w:noProof/>
                <w:szCs w:val="22"/>
                <w:lang w:val="en-AU" w:eastAsia="en-AU"/>
              </w:rPr>
              <w:tab/>
            </w:r>
            <w:r w:rsidR="00490B1B" w:rsidRPr="00FB403B">
              <w:rPr>
                <w:rStyle w:val="Hyperlink"/>
                <w:noProof/>
              </w:rPr>
              <w:t>Related</w:t>
            </w:r>
            <w:r w:rsidR="00490B1B">
              <w:rPr>
                <w:noProof/>
                <w:webHidden/>
              </w:rPr>
              <w:tab/>
            </w:r>
            <w:r w:rsidR="00490B1B">
              <w:rPr>
                <w:noProof/>
                <w:webHidden/>
              </w:rPr>
              <w:fldChar w:fldCharType="begin"/>
            </w:r>
            <w:r w:rsidR="00490B1B">
              <w:rPr>
                <w:noProof/>
                <w:webHidden/>
              </w:rPr>
              <w:instrText xml:space="preserve"> PAGEREF _Toc359814407 \h </w:instrText>
            </w:r>
            <w:r w:rsidR="00490B1B">
              <w:rPr>
                <w:noProof/>
                <w:webHidden/>
              </w:rPr>
            </w:r>
            <w:r w:rsidR="00490B1B">
              <w:rPr>
                <w:noProof/>
                <w:webHidden/>
              </w:rPr>
              <w:fldChar w:fldCharType="separate"/>
            </w:r>
            <w:r w:rsidR="00490B1B">
              <w:rPr>
                <w:noProof/>
                <w:webHidden/>
              </w:rPr>
              <w:t>24</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8" w:history="1">
            <w:r w:rsidR="00490B1B" w:rsidRPr="00FB403B">
              <w:rPr>
                <w:rStyle w:val="Hyperlink"/>
                <w:noProof/>
              </w:rPr>
              <w:t>7.22</w:t>
            </w:r>
            <w:r w:rsidR="00490B1B">
              <w:rPr>
                <w:rFonts w:asciiTheme="minorHAnsi" w:eastAsiaTheme="minorEastAsia" w:hAnsiTheme="minorHAnsi" w:cstheme="minorBidi"/>
                <w:noProof/>
                <w:szCs w:val="22"/>
                <w:lang w:val="en-AU" w:eastAsia="en-AU"/>
              </w:rPr>
              <w:tab/>
            </w:r>
            <w:r w:rsidR="00490B1B" w:rsidRPr="00FB403B">
              <w:rPr>
                <w:rStyle w:val="Hyperlink"/>
                <w:noProof/>
              </w:rPr>
              <w:t>Period</w:t>
            </w:r>
            <w:r w:rsidR="00490B1B">
              <w:rPr>
                <w:noProof/>
                <w:webHidden/>
              </w:rPr>
              <w:tab/>
            </w:r>
            <w:r w:rsidR="00490B1B">
              <w:rPr>
                <w:noProof/>
                <w:webHidden/>
              </w:rPr>
              <w:fldChar w:fldCharType="begin"/>
            </w:r>
            <w:r w:rsidR="00490B1B">
              <w:rPr>
                <w:noProof/>
                <w:webHidden/>
              </w:rPr>
              <w:instrText xml:space="preserve"> PAGEREF _Toc359814408 \h </w:instrText>
            </w:r>
            <w:r w:rsidR="00490B1B">
              <w:rPr>
                <w:noProof/>
                <w:webHidden/>
              </w:rPr>
            </w:r>
            <w:r w:rsidR="00490B1B">
              <w:rPr>
                <w:noProof/>
                <w:webHidden/>
              </w:rPr>
              <w:fldChar w:fldCharType="separate"/>
            </w:r>
            <w:r w:rsidR="00490B1B">
              <w:rPr>
                <w:noProof/>
                <w:webHidden/>
              </w:rPr>
              <w:t>24</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09" w:history="1">
            <w:r w:rsidR="00490B1B" w:rsidRPr="00FB403B">
              <w:rPr>
                <w:rStyle w:val="Hyperlink"/>
                <w:noProof/>
              </w:rPr>
              <w:t>7.23</w:t>
            </w:r>
            <w:r w:rsidR="00490B1B">
              <w:rPr>
                <w:rFonts w:asciiTheme="minorHAnsi" w:eastAsiaTheme="minorEastAsia" w:hAnsiTheme="minorHAnsi" w:cstheme="minorBidi"/>
                <w:noProof/>
                <w:szCs w:val="22"/>
                <w:lang w:val="en-AU" w:eastAsia="en-AU"/>
              </w:rPr>
              <w:tab/>
            </w:r>
            <w:r w:rsidR="00490B1B" w:rsidRPr="00FB403B">
              <w:rPr>
                <w:rStyle w:val="Hyperlink"/>
                <w:noProof/>
              </w:rPr>
              <w:t>StartEnd</w:t>
            </w:r>
            <w:r w:rsidR="00490B1B">
              <w:rPr>
                <w:noProof/>
                <w:webHidden/>
              </w:rPr>
              <w:tab/>
            </w:r>
            <w:r w:rsidR="00490B1B">
              <w:rPr>
                <w:noProof/>
                <w:webHidden/>
              </w:rPr>
              <w:fldChar w:fldCharType="begin"/>
            </w:r>
            <w:r w:rsidR="00490B1B">
              <w:rPr>
                <w:noProof/>
                <w:webHidden/>
              </w:rPr>
              <w:instrText xml:space="preserve"> PAGEREF _Toc359814409 \h </w:instrText>
            </w:r>
            <w:r w:rsidR="00490B1B">
              <w:rPr>
                <w:noProof/>
                <w:webHidden/>
              </w:rPr>
            </w:r>
            <w:r w:rsidR="00490B1B">
              <w:rPr>
                <w:noProof/>
                <w:webHidden/>
              </w:rPr>
              <w:fldChar w:fldCharType="separate"/>
            </w:r>
            <w:r w:rsidR="00490B1B">
              <w:rPr>
                <w:noProof/>
                <w:webHidden/>
              </w:rPr>
              <w:t>24</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0" w:history="1">
            <w:r w:rsidR="00490B1B" w:rsidRPr="00FB403B">
              <w:rPr>
                <w:rStyle w:val="Hyperlink"/>
                <w:noProof/>
              </w:rPr>
              <w:t>7.24</w:t>
            </w:r>
            <w:r w:rsidR="00490B1B">
              <w:rPr>
                <w:rFonts w:asciiTheme="minorHAnsi" w:eastAsiaTheme="minorEastAsia" w:hAnsiTheme="minorHAnsi" w:cstheme="minorBidi"/>
                <w:noProof/>
                <w:szCs w:val="22"/>
                <w:lang w:val="en-AU" w:eastAsia="en-AU"/>
              </w:rPr>
              <w:tab/>
            </w:r>
            <w:r w:rsidR="00490B1B" w:rsidRPr="00FB403B">
              <w:rPr>
                <w:rStyle w:val="Hyperlink"/>
                <w:noProof/>
              </w:rPr>
              <w:t>Zones</w:t>
            </w:r>
            <w:r w:rsidR="00490B1B">
              <w:rPr>
                <w:noProof/>
                <w:webHidden/>
              </w:rPr>
              <w:tab/>
            </w:r>
            <w:r w:rsidR="00490B1B">
              <w:rPr>
                <w:noProof/>
                <w:webHidden/>
              </w:rPr>
              <w:fldChar w:fldCharType="begin"/>
            </w:r>
            <w:r w:rsidR="00490B1B">
              <w:rPr>
                <w:noProof/>
                <w:webHidden/>
              </w:rPr>
              <w:instrText xml:space="preserve"> PAGEREF _Toc359814410 \h </w:instrText>
            </w:r>
            <w:r w:rsidR="00490B1B">
              <w:rPr>
                <w:noProof/>
                <w:webHidden/>
              </w:rPr>
            </w:r>
            <w:r w:rsidR="00490B1B">
              <w:rPr>
                <w:noProof/>
                <w:webHidden/>
              </w:rPr>
              <w:fldChar w:fldCharType="separate"/>
            </w:r>
            <w:r w:rsidR="00490B1B">
              <w:rPr>
                <w:noProof/>
                <w:webHidden/>
              </w:rPr>
              <w:t>25</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1" w:history="1">
            <w:r w:rsidR="00490B1B" w:rsidRPr="00FB403B">
              <w:rPr>
                <w:rStyle w:val="Hyperlink"/>
                <w:noProof/>
              </w:rPr>
              <w:t>7.25</w:t>
            </w:r>
            <w:r w:rsidR="00490B1B">
              <w:rPr>
                <w:rFonts w:asciiTheme="minorHAnsi" w:eastAsiaTheme="minorEastAsia" w:hAnsiTheme="minorHAnsi" w:cstheme="minorBidi"/>
                <w:noProof/>
                <w:szCs w:val="22"/>
                <w:lang w:val="en-AU" w:eastAsia="en-AU"/>
              </w:rPr>
              <w:tab/>
            </w:r>
            <w:r w:rsidR="00490B1B" w:rsidRPr="00FB403B">
              <w:rPr>
                <w:rStyle w:val="Hyperlink"/>
                <w:noProof/>
              </w:rPr>
              <w:t>Order</w:t>
            </w:r>
            <w:r w:rsidR="00490B1B">
              <w:rPr>
                <w:noProof/>
                <w:webHidden/>
              </w:rPr>
              <w:tab/>
            </w:r>
            <w:r w:rsidR="00490B1B">
              <w:rPr>
                <w:noProof/>
                <w:webHidden/>
              </w:rPr>
              <w:fldChar w:fldCharType="begin"/>
            </w:r>
            <w:r w:rsidR="00490B1B">
              <w:rPr>
                <w:noProof/>
                <w:webHidden/>
              </w:rPr>
              <w:instrText xml:space="preserve"> PAGEREF _Toc359814411 \h </w:instrText>
            </w:r>
            <w:r w:rsidR="00490B1B">
              <w:rPr>
                <w:noProof/>
                <w:webHidden/>
              </w:rPr>
            </w:r>
            <w:r w:rsidR="00490B1B">
              <w:rPr>
                <w:noProof/>
                <w:webHidden/>
              </w:rPr>
              <w:fldChar w:fldCharType="separate"/>
            </w:r>
            <w:r w:rsidR="00490B1B">
              <w:rPr>
                <w:noProof/>
                <w:webHidden/>
              </w:rPr>
              <w:t>25</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2" w:history="1">
            <w:r w:rsidR="00490B1B" w:rsidRPr="00FB403B">
              <w:rPr>
                <w:rStyle w:val="Hyperlink"/>
                <w:noProof/>
              </w:rPr>
              <w:t>7.26</w:t>
            </w:r>
            <w:r w:rsidR="00490B1B">
              <w:rPr>
                <w:rFonts w:asciiTheme="minorHAnsi" w:eastAsiaTheme="minorEastAsia" w:hAnsiTheme="minorHAnsi" w:cstheme="minorBidi"/>
                <w:noProof/>
                <w:szCs w:val="22"/>
                <w:lang w:val="en-AU" w:eastAsia="en-AU"/>
              </w:rPr>
              <w:tab/>
            </w:r>
            <w:r w:rsidR="00490B1B" w:rsidRPr="00FB403B">
              <w:rPr>
                <w:rStyle w:val="Hyperlink"/>
                <w:noProof/>
              </w:rPr>
              <w:t>Descr</w:t>
            </w:r>
            <w:r w:rsidR="00490B1B">
              <w:rPr>
                <w:noProof/>
                <w:webHidden/>
              </w:rPr>
              <w:tab/>
            </w:r>
            <w:r w:rsidR="00490B1B">
              <w:rPr>
                <w:noProof/>
                <w:webHidden/>
              </w:rPr>
              <w:fldChar w:fldCharType="begin"/>
            </w:r>
            <w:r w:rsidR="00490B1B">
              <w:rPr>
                <w:noProof/>
                <w:webHidden/>
              </w:rPr>
              <w:instrText xml:space="preserve"> PAGEREF _Toc359814412 \h </w:instrText>
            </w:r>
            <w:r w:rsidR="00490B1B">
              <w:rPr>
                <w:noProof/>
                <w:webHidden/>
              </w:rPr>
            </w:r>
            <w:r w:rsidR="00490B1B">
              <w:rPr>
                <w:noProof/>
                <w:webHidden/>
              </w:rPr>
              <w:fldChar w:fldCharType="separate"/>
            </w:r>
            <w:r w:rsidR="00490B1B">
              <w:rPr>
                <w:noProof/>
                <w:webHidden/>
              </w:rPr>
              <w:t>25</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3" w:history="1">
            <w:r w:rsidR="00490B1B" w:rsidRPr="00FB403B">
              <w:rPr>
                <w:rStyle w:val="Hyperlink"/>
                <w:noProof/>
              </w:rPr>
              <w:t>7.27</w:t>
            </w:r>
            <w:r w:rsidR="00490B1B">
              <w:rPr>
                <w:rFonts w:asciiTheme="minorHAnsi" w:eastAsiaTheme="minorEastAsia" w:hAnsiTheme="minorHAnsi" w:cstheme="minorBidi"/>
                <w:noProof/>
                <w:szCs w:val="22"/>
                <w:lang w:val="en-AU" w:eastAsia="en-AU"/>
              </w:rPr>
              <w:tab/>
            </w:r>
            <w:r w:rsidR="00490B1B" w:rsidRPr="00FB403B">
              <w:rPr>
                <w:rStyle w:val="Hyperlink"/>
                <w:noProof/>
              </w:rPr>
              <w:t>Taxonomies</w:t>
            </w:r>
            <w:r w:rsidR="00490B1B">
              <w:rPr>
                <w:noProof/>
                <w:webHidden/>
              </w:rPr>
              <w:tab/>
            </w:r>
            <w:r w:rsidR="00490B1B">
              <w:rPr>
                <w:noProof/>
                <w:webHidden/>
              </w:rPr>
              <w:fldChar w:fldCharType="begin"/>
            </w:r>
            <w:r w:rsidR="00490B1B">
              <w:rPr>
                <w:noProof/>
                <w:webHidden/>
              </w:rPr>
              <w:instrText xml:space="preserve"> PAGEREF _Toc359814413 \h </w:instrText>
            </w:r>
            <w:r w:rsidR="00490B1B">
              <w:rPr>
                <w:noProof/>
                <w:webHidden/>
              </w:rPr>
            </w:r>
            <w:r w:rsidR="00490B1B">
              <w:rPr>
                <w:noProof/>
                <w:webHidden/>
              </w:rPr>
              <w:fldChar w:fldCharType="separate"/>
            </w:r>
            <w:r w:rsidR="00490B1B">
              <w:rPr>
                <w:noProof/>
                <w:webHidden/>
              </w:rPr>
              <w:t>26</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4" w:history="1">
            <w:r w:rsidR="00490B1B" w:rsidRPr="00FB403B">
              <w:rPr>
                <w:rStyle w:val="Hyperlink"/>
                <w:noProof/>
              </w:rPr>
              <w:t>7.28</w:t>
            </w:r>
            <w:r w:rsidR="00490B1B">
              <w:rPr>
                <w:rFonts w:asciiTheme="minorHAnsi" w:eastAsiaTheme="minorEastAsia" w:hAnsiTheme="minorHAnsi" w:cstheme="minorBidi"/>
                <w:noProof/>
                <w:szCs w:val="22"/>
                <w:lang w:val="en-AU" w:eastAsia="en-AU"/>
              </w:rPr>
              <w:tab/>
            </w:r>
            <w:r w:rsidR="00490B1B" w:rsidRPr="00FB403B">
              <w:rPr>
                <w:rStyle w:val="Hyperlink"/>
                <w:noProof/>
              </w:rPr>
              <w:t>Countries</w:t>
            </w:r>
            <w:r w:rsidR="00490B1B">
              <w:rPr>
                <w:noProof/>
                <w:webHidden/>
              </w:rPr>
              <w:tab/>
            </w:r>
            <w:r w:rsidR="00490B1B">
              <w:rPr>
                <w:noProof/>
                <w:webHidden/>
              </w:rPr>
              <w:fldChar w:fldCharType="begin"/>
            </w:r>
            <w:r w:rsidR="00490B1B">
              <w:rPr>
                <w:noProof/>
                <w:webHidden/>
              </w:rPr>
              <w:instrText xml:space="preserve"> PAGEREF _Toc359814414 \h </w:instrText>
            </w:r>
            <w:r w:rsidR="00490B1B">
              <w:rPr>
                <w:noProof/>
                <w:webHidden/>
              </w:rPr>
            </w:r>
            <w:r w:rsidR="00490B1B">
              <w:rPr>
                <w:noProof/>
                <w:webHidden/>
              </w:rPr>
              <w:fldChar w:fldCharType="separate"/>
            </w:r>
            <w:r w:rsidR="00490B1B">
              <w:rPr>
                <w:noProof/>
                <w:webHidden/>
              </w:rPr>
              <w:t>26</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5" w:history="1">
            <w:r w:rsidR="00490B1B" w:rsidRPr="00FB403B">
              <w:rPr>
                <w:rStyle w:val="Hyperlink"/>
                <w:noProof/>
              </w:rPr>
              <w:t>7.29</w:t>
            </w:r>
            <w:r w:rsidR="00490B1B">
              <w:rPr>
                <w:rFonts w:asciiTheme="minorHAnsi" w:eastAsiaTheme="minorEastAsia" w:hAnsiTheme="minorHAnsi" w:cstheme="minorBidi"/>
                <w:noProof/>
                <w:szCs w:val="22"/>
                <w:lang w:val="en-AU" w:eastAsia="en-AU"/>
              </w:rPr>
              <w:tab/>
            </w:r>
            <w:r w:rsidR="00490B1B" w:rsidRPr="00FB403B">
              <w:rPr>
                <w:rStyle w:val="Hyperlink"/>
                <w:noProof/>
              </w:rPr>
              <w:t>EntityTypes</w:t>
            </w:r>
            <w:r w:rsidR="00490B1B">
              <w:rPr>
                <w:noProof/>
                <w:webHidden/>
              </w:rPr>
              <w:tab/>
            </w:r>
            <w:r w:rsidR="00490B1B">
              <w:rPr>
                <w:noProof/>
                <w:webHidden/>
              </w:rPr>
              <w:fldChar w:fldCharType="begin"/>
            </w:r>
            <w:r w:rsidR="00490B1B">
              <w:rPr>
                <w:noProof/>
                <w:webHidden/>
              </w:rPr>
              <w:instrText xml:space="preserve"> PAGEREF _Toc359814415 \h </w:instrText>
            </w:r>
            <w:r w:rsidR="00490B1B">
              <w:rPr>
                <w:noProof/>
                <w:webHidden/>
              </w:rPr>
            </w:r>
            <w:r w:rsidR="00490B1B">
              <w:rPr>
                <w:noProof/>
                <w:webHidden/>
              </w:rPr>
              <w:fldChar w:fldCharType="separate"/>
            </w:r>
            <w:r w:rsidR="00490B1B">
              <w:rPr>
                <w:noProof/>
                <w:webHidden/>
              </w:rPr>
              <w:t>27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6" w:history="1">
            <w:r w:rsidR="00490B1B" w:rsidRPr="00FB403B">
              <w:rPr>
                <w:rStyle w:val="Hyperlink"/>
                <w:noProof/>
              </w:rPr>
              <w:t>7.30</w:t>
            </w:r>
            <w:r w:rsidR="00490B1B">
              <w:rPr>
                <w:rFonts w:asciiTheme="minorHAnsi" w:eastAsiaTheme="minorEastAsia" w:hAnsiTheme="minorHAnsi" w:cstheme="minorBidi"/>
                <w:noProof/>
                <w:szCs w:val="22"/>
                <w:lang w:val="en-AU" w:eastAsia="en-AU"/>
              </w:rPr>
              <w:tab/>
            </w:r>
            <w:r w:rsidR="00490B1B" w:rsidRPr="00FB403B">
              <w:rPr>
                <w:rStyle w:val="Hyperlink"/>
                <w:noProof/>
              </w:rPr>
              <w:t>Comment</w:t>
            </w:r>
            <w:r w:rsidR="00490B1B">
              <w:rPr>
                <w:noProof/>
                <w:webHidden/>
              </w:rPr>
              <w:tab/>
            </w:r>
            <w:r w:rsidR="00490B1B">
              <w:rPr>
                <w:noProof/>
                <w:webHidden/>
              </w:rPr>
              <w:fldChar w:fldCharType="begin"/>
            </w:r>
            <w:r w:rsidR="00490B1B">
              <w:rPr>
                <w:noProof/>
                <w:webHidden/>
              </w:rPr>
              <w:instrText xml:space="preserve"> PAGEREF _Toc359814416 \h </w:instrText>
            </w:r>
            <w:r w:rsidR="00490B1B">
              <w:rPr>
                <w:noProof/>
                <w:webHidden/>
              </w:rPr>
            </w:r>
            <w:r w:rsidR="00490B1B">
              <w:rPr>
                <w:noProof/>
                <w:webHidden/>
              </w:rPr>
              <w:fldChar w:fldCharType="separate"/>
            </w:r>
            <w:r w:rsidR="00490B1B">
              <w:rPr>
                <w:noProof/>
                <w:webHidden/>
              </w:rPr>
              <w:t>27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7" w:history="1">
            <w:r w:rsidR="00490B1B" w:rsidRPr="00FB403B">
              <w:rPr>
                <w:rStyle w:val="Hyperlink"/>
                <w:noProof/>
              </w:rPr>
              <w:t>7.31</w:t>
            </w:r>
            <w:r w:rsidR="00490B1B">
              <w:rPr>
                <w:rFonts w:asciiTheme="minorHAnsi" w:eastAsiaTheme="minorEastAsia" w:hAnsiTheme="minorHAnsi" w:cstheme="minorBidi"/>
                <w:noProof/>
                <w:szCs w:val="22"/>
                <w:lang w:val="en-AU" w:eastAsia="en-AU"/>
              </w:rPr>
              <w:tab/>
            </w:r>
            <w:r w:rsidR="00490B1B" w:rsidRPr="00FB403B">
              <w:rPr>
                <w:rStyle w:val="Hyperlink"/>
                <w:noProof/>
              </w:rPr>
              <w:t>Scratch</w:t>
            </w:r>
            <w:r w:rsidR="00490B1B">
              <w:rPr>
                <w:noProof/>
                <w:webHidden/>
              </w:rPr>
              <w:tab/>
            </w:r>
            <w:r w:rsidR="00490B1B">
              <w:rPr>
                <w:noProof/>
                <w:webHidden/>
              </w:rPr>
              <w:fldChar w:fldCharType="begin"/>
            </w:r>
            <w:r w:rsidR="00490B1B">
              <w:rPr>
                <w:noProof/>
                <w:webHidden/>
              </w:rPr>
              <w:instrText xml:space="preserve"> PAGEREF _Toc359814417 \h </w:instrText>
            </w:r>
            <w:r w:rsidR="00490B1B">
              <w:rPr>
                <w:noProof/>
                <w:webHidden/>
              </w:rPr>
            </w:r>
            <w:r w:rsidR="00490B1B">
              <w:rPr>
                <w:noProof/>
                <w:webHidden/>
              </w:rPr>
              <w:fldChar w:fldCharType="separate"/>
            </w:r>
            <w:r w:rsidR="00490B1B">
              <w:rPr>
                <w:noProof/>
                <w:webHidden/>
              </w:rPr>
              <w:t>27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8" w:history="1">
            <w:r w:rsidR="00490B1B" w:rsidRPr="00FB403B">
              <w:rPr>
                <w:rStyle w:val="Hyperlink"/>
                <w:noProof/>
              </w:rPr>
              <w:t>7.32</w:t>
            </w:r>
            <w:r w:rsidR="00490B1B">
              <w:rPr>
                <w:rFonts w:asciiTheme="minorHAnsi" w:eastAsiaTheme="minorEastAsia" w:hAnsiTheme="minorHAnsi" w:cstheme="minorBidi"/>
                <w:noProof/>
                <w:szCs w:val="22"/>
                <w:lang w:val="en-AU" w:eastAsia="en-AU"/>
              </w:rPr>
              <w:tab/>
            </w:r>
            <w:r w:rsidR="00490B1B" w:rsidRPr="00FB403B">
              <w:rPr>
                <w:rStyle w:val="Hyperlink"/>
                <w:noProof/>
              </w:rPr>
              <w:t>I UsableProps</w:t>
            </w:r>
            <w:r w:rsidR="00490B1B">
              <w:rPr>
                <w:noProof/>
                <w:webHidden/>
              </w:rPr>
              <w:tab/>
            </w:r>
            <w:r w:rsidR="00490B1B">
              <w:rPr>
                <w:noProof/>
                <w:webHidden/>
              </w:rPr>
              <w:fldChar w:fldCharType="begin"/>
            </w:r>
            <w:r w:rsidR="00490B1B">
              <w:rPr>
                <w:noProof/>
                <w:webHidden/>
              </w:rPr>
              <w:instrText xml:space="preserve"> PAGEREF _Toc359814418 \h </w:instrText>
            </w:r>
            <w:r w:rsidR="00490B1B">
              <w:rPr>
                <w:noProof/>
                <w:webHidden/>
              </w:rPr>
            </w:r>
            <w:r w:rsidR="00490B1B">
              <w:rPr>
                <w:noProof/>
                <w:webHidden/>
              </w:rPr>
              <w:fldChar w:fldCharType="separate"/>
            </w:r>
            <w:r w:rsidR="00490B1B">
              <w:rPr>
                <w:noProof/>
                <w:webHidden/>
              </w:rPr>
              <w:t>27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19" w:history="1">
            <w:r w:rsidR="00490B1B" w:rsidRPr="00FB403B">
              <w:rPr>
                <w:rStyle w:val="Hyperlink"/>
                <w:noProof/>
              </w:rPr>
              <w:t>7.33</w:t>
            </w:r>
            <w:r w:rsidR="00490B1B">
              <w:rPr>
                <w:rFonts w:asciiTheme="minorHAnsi" w:eastAsiaTheme="minorEastAsia" w:hAnsiTheme="minorHAnsi" w:cstheme="minorBidi"/>
                <w:noProof/>
                <w:szCs w:val="22"/>
                <w:lang w:val="en-AU" w:eastAsia="en-AU"/>
              </w:rPr>
              <w:tab/>
            </w:r>
            <w:r w:rsidR="00490B1B" w:rsidRPr="00FB403B">
              <w:rPr>
                <w:rStyle w:val="Hyperlink"/>
                <w:noProof/>
              </w:rPr>
              <w:t>I Sum UsableProps</w:t>
            </w:r>
            <w:r w:rsidR="00490B1B">
              <w:rPr>
                <w:noProof/>
                <w:webHidden/>
              </w:rPr>
              <w:tab/>
            </w:r>
            <w:r w:rsidR="00490B1B">
              <w:rPr>
                <w:noProof/>
                <w:webHidden/>
              </w:rPr>
              <w:fldChar w:fldCharType="begin"/>
            </w:r>
            <w:r w:rsidR="00490B1B">
              <w:rPr>
                <w:noProof/>
                <w:webHidden/>
              </w:rPr>
              <w:instrText xml:space="preserve"> PAGEREF _Toc359814419 \h </w:instrText>
            </w:r>
            <w:r w:rsidR="00490B1B">
              <w:rPr>
                <w:noProof/>
                <w:webHidden/>
              </w:rPr>
            </w:r>
            <w:r w:rsidR="00490B1B">
              <w:rPr>
                <w:noProof/>
                <w:webHidden/>
              </w:rPr>
              <w:fldChar w:fldCharType="separate"/>
            </w:r>
            <w:r w:rsidR="00490B1B">
              <w:rPr>
                <w:noProof/>
                <w:webHidden/>
              </w:rPr>
              <w:t>27</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0" w:history="1">
            <w:r w:rsidR="00490B1B" w:rsidRPr="00FB403B">
              <w:rPr>
                <w:rStyle w:val="Hyperlink"/>
                <w:noProof/>
              </w:rPr>
              <w:t>7.34</w:t>
            </w:r>
            <w:r w:rsidR="00490B1B">
              <w:rPr>
                <w:rFonts w:asciiTheme="minorHAnsi" w:eastAsiaTheme="minorEastAsia" w:hAnsiTheme="minorHAnsi" w:cstheme="minorBidi"/>
                <w:noProof/>
                <w:szCs w:val="22"/>
                <w:lang w:val="en-AU" w:eastAsia="en-AU"/>
              </w:rPr>
              <w:tab/>
            </w:r>
            <w:r w:rsidR="00490B1B" w:rsidRPr="00FB403B">
              <w:rPr>
                <w:rStyle w:val="Hyperlink"/>
                <w:noProof/>
              </w:rPr>
              <w:t>I M Use Item Info</w:t>
            </w:r>
            <w:r w:rsidR="00490B1B">
              <w:rPr>
                <w:noProof/>
                <w:webHidden/>
              </w:rPr>
              <w:tab/>
            </w:r>
            <w:r w:rsidR="00490B1B">
              <w:rPr>
                <w:noProof/>
                <w:webHidden/>
              </w:rPr>
              <w:fldChar w:fldCharType="begin"/>
            </w:r>
            <w:r w:rsidR="00490B1B">
              <w:rPr>
                <w:noProof/>
                <w:webHidden/>
              </w:rPr>
              <w:instrText xml:space="preserve"> PAGEREF _Toc359814420 \h </w:instrText>
            </w:r>
            <w:r w:rsidR="00490B1B">
              <w:rPr>
                <w:noProof/>
                <w:webHidden/>
              </w:rPr>
            </w:r>
            <w:r w:rsidR="00490B1B">
              <w:rPr>
                <w:noProof/>
                <w:webHidden/>
              </w:rPr>
              <w:fldChar w:fldCharType="separate"/>
            </w:r>
            <w:r w:rsidR="00490B1B">
              <w:rPr>
                <w:noProof/>
                <w:webHidden/>
              </w:rPr>
              <w:t>28</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1" w:history="1">
            <w:r w:rsidR="00490B1B" w:rsidRPr="00FB403B">
              <w:rPr>
                <w:rStyle w:val="Hyperlink"/>
                <w:noProof/>
              </w:rPr>
              <w:t>7.35</w:t>
            </w:r>
            <w:r w:rsidR="00490B1B">
              <w:rPr>
                <w:rFonts w:asciiTheme="minorHAnsi" w:eastAsiaTheme="minorEastAsia" w:hAnsiTheme="minorHAnsi" w:cstheme="minorBidi"/>
                <w:noProof/>
                <w:szCs w:val="22"/>
                <w:lang w:val="en-AU" w:eastAsia="en-AU"/>
              </w:rPr>
              <w:tab/>
            </w:r>
            <w:r w:rsidR="00490B1B" w:rsidRPr="00FB403B">
              <w:rPr>
                <w:rStyle w:val="Hyperlink"/>
                <w:noProof/>
              </w:rPr>
              <w:t>I StartEnd</w:t>
            </w:r>
            <w:r w:rsidR="00490B1B">
              <w:rPr>
                <w:noProof/>
                <w:webHidden/>
              </w:rPr>
              <w:tab/>
            </w:r>
            <w:r w:rsidR="00490B1B">
              <w:rPr>
                <w:noProof/>
                <w:webHidden/>
              </w:rPr>
              <w:fldChar w:fldCharType="begin"/>
            </w:r>
            <w:r w:rsidR="00490B1B">
              <w:rPr>
                <w:noProof/>
                <w:webHidden/>
              </w:rPr>
              <w:instrText xml:space="preserve"> PAGEREF _Toc359814421 \h </w:instrText>
            </w:r>
            <w:r w:rsidR="00490B1B">
              <w:rPr>
                <w:noProof/>
                <w:webHidden/>
              </w:rPr>
            </w:r>
            <w:r w:rsidR="00490B1B">
              <w:rPr>
                <w:noProof/>
                <w:webHidden/>
              </w:rPr>
              <w:fldChar w:fldCharType="separate"/>
            </w:r>
            <w:r w:rsidR="00490B1B">
              <w:rPr>
                <w:noProof/>
                <w:webHidden/>
              </w:rPr>
              <w:t>28</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2" w:history="1">
            <w:r w:rsidR="00490B1B" w:rsidRPr="00FB403B">
              <w:rPr>
                <w:rStyle w:val="Hyperlink"/>
                <w:noProof/>
              </w:rPr>
              <w:t>7.36</w:t>
            </w:r>
            <w:r w:rsidR="00490B1B">
              <w:rPr>
                <w:rFonts w:asciiTheme="minorHAnsi" w:eastAsiaTheme="minorEastAsia" w:hAnsiTheme="minorHAnsi" w:cstheme="minorBidi"/>
                <w:noProof/>
                <w:szCs w:val="22"/>
                <w:lang w:val="en-AU" w:eastAsia="en-AU"/>
              </w:rPr>
              <w:tab/>
            </w:r>
            <w:r w:rsidR="00490B1B" w:rsidRPr="00FB403B">
              <w:rPr>
                <w:rStyle w:val="Hyperlink"/>
                <w:noProof/>
              </w:rPr>
              <w:t>I Slave Ids</w:t>
            </w:r>
            <w:r w:rsidR="00490B1B">
              <w:rPr>
                <w:noProof/>
                <w:webHidden/>
              </w:rPr>
              <w:tab/>
            </w:r>
            <w:r w:rsidR="00490B1B">
              <w:rPr>
                <w:noProof/>
                <w:webHidden/>
              </w:rPr>
              <w:fldChar w:fldCharType="begin"/>
            </w:r>
            <w:r w:rsidR="00490B1B">
              <w:rPr>
                <w:noProof/>
                <w:webHidden/>
              </w:rPr>
              <w:instrText xml:space="preserve"> PAGEREF _Toc359814422 \h </w:instrText>
            </w:r>
            <w:r w:rsidR="00490B1B">
              <w:rPr>
                <w:noProof/>
                <w:webHidden/>
              </w:rPr>
            </w:r>
            <w:r w:rsidR="00490B1B">
              <w:rPr>
                <w:noProof/>
                <w:webHidden/>
              </w:rPr>
              <w:fldChar w:fldCharType="separate"/>
            </w:r>
            <w:r w:rsidR="00490B1B">
              <w:rPr>
                <w:noProof/>
                <w:webHidden/>
              </w:rPr>
              <w:t>28</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3" w:history="1">
            <w:r w:rsidR="00490B1B" w:rsidRPr="00FB403B">
              <w:rPr>
                <w:rStyle w:val="Hyperlink"/>
                <w:noProof/>
              </w:rPr>
              <w:t>7.37</w:t>
            </w:r>
            <w:r w:rsidR="00490B1B">
              <w:rPr>
                <w:rFonts w:asciiTheme="minorHAnsi" w:eastAsiaTheme="minorEastAsia" w:hAnsiTheme="minorHAnsi" w:cstheme="minorBidi"/>
                <w:noProof/>
                <w:szCs w:val="22"/>
                <w:lang w:val="en-AU" w:eastAsia="en-AU"/>
              </w:rPr>
              <w:tab/>
            </w:r>
            <w:r w:rsidR="00490B1B" w:rsidRPr="00FB403B">
              <w:rPr>
                <w:rStyle w:val="Hyperlink"/>
                <w:noProof/>
              </w:rPr>
              <w:t>I Slave Filtering</w:t>
            </w:r>
            <w:r w:rsidR="00490B1B">
              <w:rPr>
                <w:noProof/>
                <w:webHidden/>
              </w:rPr>
              <w:tab/>
            </w:r>
            <w:r w:rsidR="00490B1B">
              <w:rPr>
                <w:noProof/>
                <w:webHidden/>
              </w:rPr>
              <w:fldChar w:fldCharType="begin"/>
            </w:r>
            <w:r w:rsidR="00490B1B">
              <w:rPr>
                <w:noProof/>
                <w:webHidden/>
              </w:rPr>
              <w:instrText xml:space="preserve"> PAGEREF _Toc359814423 \h </w:instrText>
            </w:r>
            <w:r w:rsidR="00490B1B">
              <w:rPr>
                <w:noProof/>
                <w:webHidden/>
              </w:rPr>
            </w:r>
            <w:r w:rsidR="00490B1B">
              <w:rPr>
                <w:noProof/>
                <w:webHidden/>
              </w:rPr>
              <w:fldChar w:fldCharType="separate"/>
            </w:r>
            <w:r w:rsidR="00490B1B">
              <w:rPr>
                <w:noProof/>
                <w:webHidden/>
              </w:rPr>
              <w:t>28</w:t>
            </w:r>
            <w:r w:rsidR="00490B1B">
              <w:rPr>
                <w:noProof/>
                <w:webHidden/>
              </w:rPr>
              <w:fldChar w:fldCharType="end"/>
            </w:r>
          </w:hyperlink>
        </w:p>
        <w:p w:rsidR="00490B1B" w:rsidRDefault="006E0AA0">
          <w:pPr>
            <w:pStyle w:val="TOC1"/>
            <w:tabs>
              <w:tab w:val="left" w:pos="440"/>
              <w:tab w:val="right" w:leader="dot" w:pos="10456"/>
            </w:tabs>
            <w:rPr>
              <w:rFonts w:asciiTheme="minorHAnsi" w:eastAsiaTheme="minorEastAsia" w:hAnsiTheme="minorHAnsi" w:cstheme="minorBidi"/>
              <w:noProof/>
              <w:szCs w:val="22"/>
              <w:lang w:val="en-AU" w:eastAsia="en-AU"/>
            </w:rPr>
          </w:pPr>
          <w:hyperlink w:anchor="_Toc359814424" w:history="1">
            <w:r w:rsidR="00490B1B" w:rsidRPr="00FB403B">
              <w:rPr>
                <w:rStyle w:val="Hyperlink"/>
                <w:noProof/>
              </w:rPr>
              <w:t>8.</w:t>
            </w:r>
            <w:r w:rsidR="00490B1B">
              <w:rPr>
                <w:rFonts w:asciiTheme="minorHAnsi" w:eastAsiaTheme="minorEastAsia" w:hAnsiTheme="minorHAnsi" w:cstheme="minorBidi"/>
                <w:noProof/>
                <w:szCs w:val="22"/>
                <w:lang w:val="en-AU" w:eastAsia="en-AU"/>
              </w:rPr>
              <w:tab/>
            </w:r>
            <w:r w:rsidR="00490B1B" w:rsidRPr="00FB403B">
              <w:rPr>
                <w:rStyle w:val="Hyperlink"/>
                <w:noProof/>
              </w:rPr>
              <w:t>Version Notes</w:t>
            </w:r>
            <w:r w:rsidR="00490B1B">
              <w:rPr>
                <w:noProof/>
                <w:webHidden/>
              </w:rPr>
              <w:tab/>
            </w:r>
            <w:r w:rsidR="00490B1B">
              <w:rPr>
                <w:noProof/>
                <w:webHidden/>
              </w:rPr>
              <w:fldChar w:fldCharType="begin"/>
            </w:r>
            <w:r w:rsidR="00490B1B">
              <w:rPr>
                <w:noProof/>
                <w:webHidden/>
              </w:rPr>
              <w:instrText xml:space="preserve"> PAGEREF _Toc359814424 \h </w:instrText>
            </w:r>
            <w:r w:rsidR="00490B1B">
              <w:rPr>
                <w:noProof/>
                <w:webHidden/>
              </w:rPr>
            </w:r>
            <w:r w:rsidR="00490B1B">
              <w:rPr>
                <w:noProof/>
                <w:webHidden/>
              </w:rPr>
              <w:fldChar w:fldCharType="separate"/>
            </w:r>
            <w:r w:rsidR="00490B1B">
              <w:rPr>
                <w:noProof/>
                <w:webHidden/>
              </w:rPr>
              <w:t>29</w:t>
            </w:r>
            <w:r w:rsidR="00490B1B">
              <w:rPr>
                <w:noProof/>
                <w:webHidden/>
              </w:rPr>
              <w:fldChar w:fldCharType="end"/>
            </w:r>
          </w:hyperlink>
        </w:p>
        <w:p w:rsidR="00490B1B" w:rsidRDefault="006E0AA0">
          <w:pPr>
            <w:pStyle w:val="TOC2"/>
            <w:tabs>
              <w:tab w:val="left" w:pos="880"/>
              <w:tab w:val="right" w:leader="dot" w:pos="10456"/>
            </w:tabs>
            <w:rPr>
              <w:rFonts w:asciiTheme="minorHAnsi" w:eastAsiaTheme="minorEastAsia" w:hAnsiTheme="minorHAnsi" w:cstheme="minorBidi"/>
              <w:noProof/>
              <w:szCs w:val="22"/>
              <w:lang w:val="en-AU" w:eastAsia="en-AU"/>
            </w:rPr>
          </w:pPr>
          <w:hyperlink w:anchor="_Toc359814425" w:history="1">
            <w:r w:rsidR="00490B1B" w:rsidRPr="00FB403B">
              <w:rPr>
                <w:rStyle w:val="Hyperlink"/>
                <w:noProof/>
              </w:rPr>
              <w:t>8.1</w:t>
            </w:r>
            <w:r w:rsidR="00490B1B">
              <w:rPr>
                <w:rFonts w:asciiTheme="minorHAnsi" w:eastAsiaTheme="minorEastAsia" w:hAnsiTheme="minorHAnsi" w:cstheme="minorBidi"/>
                <w:noProof/>
                <w:szCs w:val="22"/>
                <w:lang w:val="en-AU" w:eastAsia="en-AU"/>
              </w:rPr>
              <w:tab/>
            </w:r>
            <w:r w:rsidR="00490B1B" w:rsidRPr="00FB403B">
              <w:rPr>
                <w:rStyle w:val="Hyperlink"/>
                <w:noProof/>
              </w:rPr>
              <w:t>24 June 2013 Initial Release</w:t>
            </w:r>
            <w:r w:rsidR="00490B1B">
              <w:rPr>
                <w:noProof/>
                <w:webHidden/>
              </w:rPr>
              <w:tab/>
            </w:r>
            <w:r w:rsidR="00490B1B">
              <w:rPr>
                <w:noProof/>
                <w:webHidden/>
              </w:rPr>
              <w:fldChar w:fldCharType="begin"/>
            </w:r>
            <w:r w:rsidR="00490B1B">
              <w:rPr>
                <w:noProof/>
                <w:webHidden/>
              </w:rPr>
              <w:instrText xml:space="preserve"> PAGEREF _Toc359814425 \h </w:instrText>
            </w:r>
            <w:r w:rsidR="00490B1B">
              <w:rPr>
                <w:noProof/>
                <w:webHidden/>
              </w:rPr>
            </w:r>
            <w:r w:rsidR="00490B1B">
              <w:rPr>
                <w:noProof/>
                <w:webHidden/>
              </w:rPr>
              <w:fldChar w:fldCharType="separate"/>
            </w:r>
            <w:r w:rsidR="00490B1B">
              <w:rPr>
                <w:noProof/>
                <w:webHidden/>
              </w:rPr>
              <w:t>29</w:t>
            </w:r>
            <w:r w:rsidR="00490B1B">
              <w:rPr>
                <w:noProof/>
                <w:webHidden/>
              </w:rPr>
              <w:fldChar w:fldCharType="end"/>
            </w:r>
          </w:hyperlink>
        </w:p>
        <w:p w:rsidR="0068071F" w:rsidRDefault="0068071F">
          <w:r>
            <w:rPr>
              <w:b/>
              <w:bCs/>
              <w:noProof/>
            </w:rPr>
            <w:fldChar w:fldCharType="end"/>
          </w:r>
        </w:p>
      </w:sdtContent>
    </w:sdt>
    <w:p w:rsidR="0068071F" w:rsidRDefault="0068071F">
      <w:pPr>
        <w:rPr>
          <w:b/>
          <w:bCs/>
          <w:sz w:val="24"/>
          <w:szCs w:val="28"/>
        </w:rPr>
      </w:pPr>
      <w:r>
        <w:br w:type="page"/>
      </w:r>
    </w:p>
    <w:p w:rsidR="00E67ED0" w:rsidRDefault="00E67ED0" w:rsidP="00E67ED0">
      <w:pPr>
        <w:pStyle w:val="Heading1"/>
        <w:numPr>
          <w:ilvl w:val="0"/>
          <w:numId w:val="3"/>
        </w:numPr>
      </w:pPr>
      <w:bookmarkStart w:id="0" w:name="_Toc359814369"/>
      <w:r>
        <w:lastRenderedPageBreak/>
        <w:t>Abbreviations or Acronyms</w:t>
      </w:r>
      <w:bookmarkEnd w:id="0"/>
    </w:p>
    <w:p w:rsidR="00E67ED0" w:rsidRDefault="00E67ED0" w:rsidP="00E67ED0">
      <w:pPr>
        <w:pStyle w:val="NormSpace"/>
      </w:pPr>
      <w:r>
        <w:t>Abbreviations or Acronyms used in this document are:</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E67ED0" w:rsidTr="0019108A">
        <w:trPr>
          <w:tblHeader/>
        </w:trPr>
        <w:tc>
          <w:tcPr>
            <w:tcW w:w="1701" w:type="dxa"/>
          </w:tcPr>
          <w:p w:rsidR="00E67ED0" w:rsidRPr="00593ECD" w:rsidRDefault="00E67ED0" w:rsidP="0019108A">
            <w:pPr>
              <w:rPr>
                <w:b/>
              </w:rPr>
            </w:pPr>
            <w:r w:rsidRPr="00593ECD">
              <w:rPr>
                <w:b/>
              </w:rPr>
              <w:t>T</w:t>
            </w:r>
            <w:r>
              <w:rPr>
                <w:b/>
              </w:rPr>
              <w:t>erm</w:t>
            </w:r>
          </w:p>
        </w:tc>
        <w:tc>
          <w:tcPr>
            <w:tcW w:w="8739" w:type="dxa"/>
          </w:tcPr>
          <w:p w:rsidR="00E67ED0" w:rsidRPr="00593ECD" w:rsidRDefault="00E67ED0" w:rsidP="0019108A">
            <w:pPr>
              <w:rPr>
                <w:b/>
              </w:rPr>
            </w:pPr>
            <w:r>
              <w:rPr>
                <w:b/>
              </w:rPr>
              <w:t>Description</w:t>
            </w:r>
          </w:p>
        </w:tc>
      </w:tr>
      <w:tr w:rsidR="00E67ED0" w:rsidTr="0019108A">
        <w:tc>
          <w:tcPr>
            <w:tcW w:w="1701" w:type="dxa"/>
          </w:tcPr>
          <w:p w:rsidR="00E67ED0" w:rsidRDefault="00E67ED0" w:rsidP="0019108A">
            <w:r>
              <w:t>BRO or Bro</w:t>
            </w:r>
          </w:p>
        </w:tc>
        <w:tc>
          <w:tcPr>
            <w:tcW w:w="8739" w:type="dxa"/>
          </w:tcPr>
          <w:p w:rsidR="00E67ED0" w:rsidRDefault="00E67ED0" w:rsidP="0019108A">
            <w:r>
              <w:t>Braiins Report Object</w:t>
            </w:r>
          </w:p>
        </w:tc>
      </w:tr>
      <w:tr w:rsidR="0095402B" w:rsidTr="0019108A">
        <w:tc>
          <w:tcPr>
            <w:tcW w:w="1701" w:type="dxa"/>
          </w:tcPr>
          <w:p w:rsidR="0095402B" w:rsidRDefault="0095402B" w:rsidP="0019108A">
            <w:proofErr w:type="spellStart"/>
            <w:r>
              <w:t>BroRef</w:t>
            </w:r>
            <w:proofErr w:type="spellEnd"/>
          </w:p>
        </w:tc>
        <w:tc>
          <w:tcPr>
            <w:tcW w:w="8739" w:type="dxa"/>
          </w:tcPr>
          <w:p w:rsidR="0095402B" w:rsidRDefault="0095402B" w:rsidP="0019108A">
            <w:r>
              <w:t>Bro Reference</w:t>
            </w:r>
          </w:p>
        </w:tc>
      </w:tr>
      <w:tr w:rsidR="00DC0F7F" w:rsidTr="0019108A">
        <w:tc>
          <w:tcPr>
            <w:tcW w:w="1701" w:type="dxa"/>
          </w:tcPr>
          <w:p w:rsidR="00DC0F7F" w:rsidRDefault="00DC0F7F" w:rsidP="0019108A">
            <w:r>
              <w:t>BRL</w:t>
            </w:r>
          </w:p>
        </w:tc>
        <w:tc>
          <w:tcPr>
            <w:tcW w:w="8739" w:type="dxa"/>
          </w:tcPr>
          <w:p w:rsidR="00DC0F7F" w:rsidRDefault="00DC0F7F" w:rsidP="0019108A">
            <w:r>
              <w:t>Braiins Report Language</w:t>
            </w:r>
          </w:p>
        </w:tc>
      </w:tr>
      <w:tr w:rsidR="00E67ED0" w:rsidTr="0019108A">
        <w:tc>
          <w:tcPr>
            <w:tcW w:w="1701" w:type="dxa"/>
          </w:tcPr>
          <w:p w:rsidR="00E67ED0" w:rsidRDefault="00E67ED0" w:rsidP="0019108A">
            <w:r>
              <w:t>DBO</w:t>
            </w:r>
          </w:p>
        </w:tc>
        <w:tc>
          <w:tcPr>
            <w:tcW w:w="8739" w:type="dxa"/>
          </w:tcPr>
          <w:p w:rsidR="00E67ED0" w:rsidRDefault="00E67ED0" w:rsidP="0019108A">
            <w:proofErr w:type="spellStart"/>
            <w:r>
              <w:t>DataBase</w:t>
            </w:r>
            <w:proofErr w:type="spellEnd"/>
            <w:r>
              <w:t xml:space="preserve"> Object as described in </w:t>
            </w:r>
            <w:r w:rsidRPr="00411CCF">
              <w:t>the Braiins Admin BRL Property Items page</w:t>
            </w:r>
          </w:p>
        </w:tc>
      </w:tr>
      <w:tr w:rsidR="00E67ED0" w:rsidTr="0019108A">
        <w:tc>
          <w:tcPr>
            <w:tcW w:w="1701" w:type="dxa"/>
          </w:tcPr>
          <w:p w:rsidR="00E67ED0" w:rsidRPr="00D935B0" w:rsidRDefault="00E67ED0" w:rsidP="0019108A">
            <w:r>
              <w:t>DE</w:t>
            </w:r>
          </w:p>
        </w:tc>
        <w:tc>
          <w:tcPr>
            <w:tcW w:w="8739" w:type="dxa"/>
          </w:tcPr>
          <w:p w:rsidR="00E67ED0" w:rsidRDefault="00E67ED0" w:rsidP="0019108A">
            <w:r>
              <w:t>Double Entry</w:t>
            </w:r>
          </w:p>
        </w:tc>
      </w:tr>
      <w:tr w:rsidR="00E67ED0" w:rsidTr="0019108A">
        <w:tc>
          <w:tcPr>
            <w:tcW w:w="1701" w:type="dxa"/>
          </w:tcPr>
          <w:p w:rsidR="00E67ED0" w:rsidRDefault="00E67ED0" w:rsidP="0019108A">
            <w:r>
              <w:t>Item</w:t>
            </w:r>
          </w:p>
        </w:tc>
        <w:tc>
          <w:tcPr>
            <w:tcW w:w="8739" w:type="dxa"/>
          </w:tcPr>
          <w:p w:rsidR="00E67ED0" w:rsidRDefault="00E67ED0" w:rsidP="0019108A">
            <w:r>
              <w:t>Property Item as listed at the Braiins Admin BRL Property Items page</w:t>
            </w:r>
          </w:p>
        </w:tc>
      </w:tr>
      <w:tr w:rsidR="0006423E" w:rsidTr="0019108A">
        <w:tc>
          <w:tcPr>
            <w:tcW w:w="1701" w:type="dxa"/>
          </w:tcPr>
          <w:p w:rsidR="0006423E" w:rsidRDefault="0006423E" w:rsidP="0019108A">
            <w:r>
              <w:t>Prop</w:t>
            </w:r>
          </w:p>
        </w:tc>
        <w:tc>
          <w:tcPr>
            <w:tcW w:w="8739" w:type="dxa"/>
          </w:tcPr>
          <w:p w:rsidR="0006423E" w:rsidRDefault="0006423E" w:rsidP="0019108A">
            <w:r>
              <w:t>Property</w:t>
            </w:r>
          </w:p>
        </w:tc>
      </w:tr>
      <w:tr w:rsidR="00E67ED0" w:rsidTr="0019108A">
        <w:tc>
          <w:tcPr>
            <w:tcW w:w="1701" w:type="dxa"/>
          </w:tcPr>
          <w:p w:rsidR="00E67ED0" w:rsidRDefault="00E67ED0" w:rsidP="0019108A">
            <w:proofErr w:type="spellStart"/>
            <w:r>
              <w:t>PropItem</w:t>
            </w:r>
            <w:proofErr w:type="spellEnd"/>
          </w:p>
        </w:tc>
        <w:tc>
          <w:tcPr>
            <w:tcW w:w="8739" w:type="dxa"/>
          </w:tcPr>
          <w:p w:rsidR="00E67ED0" w:rsidRDefault="00E67ED0" w:rsidP="0019108A">
            <w:r>
              <w:t>Property Item as listed at the Braiins Admin BRL Property Items page</w:t>
            </w:r>
          </w:p>
        </w:tc>
      </w:tr>
      <w:tr w:rsidR="0095402B" w:rsidTr="0019108A">
        <w:tc>
          <w:tcPr>
            <w:tcW w:w="1701" w:type="dxa"/>
          </w:tcPr>
          <w:p w:rsidR="0095402B" w:rsidRDefault="0095402B" w:rsidP="0019108A">
            <w:proofErr w:type="spellStart"/>
            <w:r>
              <w:t>PropItemRef</w:t>
            </w:r>
            <w:proofErr w:type="spellEnd"/>
          </w:p>
        </w:tc>
        <w:tc>
          <w:tcPr>
            <w:tcW w:w="8739" w:type="dxa"/>
          </w:tcPr>
          <w:p w:rsidR="0095402B" w:rsidRDefault="0095402B" w:rsidP="0019108A">
            <w:r>
              <w:t>Property Item name used as part of a Bro Reference</w:t>
            </w:r>
          </w:p>
        </w:tc>
      </w:tr>
      <w:tr w:rsidR="00E67ED0" w:rsidTr="0019108A">
        <w:tc>
          <w:tcPr>
            <w:tcW w:w="1701" w:type="dxa"/>
          </w:tcPr>
          <w:p w:rsidR="00E67ED0" w:rsidRDefault="00E67ED0" w:rsidP="0019108A">
            <w:r>
              <w:t>RG</w:t>
            </w:r>
          </w:p>
        </w:tc>
        <w:tc>
          <w:tcPr>
            <w:tcW w:w="8739" w:type="dxa"/>
          </w:tcPr>
          <w:p w:rsidR="00E67ED0" w:rsidRDefault="00E67ED0" w:rsidP="0019108A">
            <w:r>
              <w:t>The Braiins Report Generator</w:t>
            </w:r>
          </w:p>
        </w:tc>
      </w:tr>
      <w:tr w:rsidR="00E67ED0" w:rsidTr="0019108A">
        <w:tc>
          <w:tcPr>
            <w:tcW w:w="1701" w:type="dxa"/>
          </w:tcPr>
          <w:p w:rsidR="00E67ED0" w:rsidRDefault="00E67ED0" w:rsidP="0019108A">
            <w:r>
              <w:t>RO</w:t>
            </w:r>
          </w:p>
        </w:tc>
        <w:tc>
          <w:tcPr>
            <w:tcW w:w="8739" w:type="dxa"/>
          </w:tcPr>
          <w:p w:rsidR="00E67ED0" w:rsidRDefault="00E67ED0" w:rsidP="0019108A">
            <w:proofErr w:type="spellStart"/>
            <w:r>
              <w:t>ReportOnly</w:t>
            </w:r>
            <w:proofErr w:type="spellEnd"/>
          </w:p>
        </w:tc>
      </w:tr>
      <w:tr w:rsidR="00E67ED0" w:rsidTr="0019108A">
        <w:tc>
          <w:tcPr>
            <w:tcW w:w="1701" w:type="dxa"/>
          </w:tcPr>
          <w:p w:rsidR="00E67ED0" w:rsidRDefault="00E67ED0" w:rsidP="0019108A">
            <w:proofErr w:type="spellStart"/>
            <w:r>
              <w:t>Sch</w:t>
            </w:r>
            <w:proofErr w:type="spellEnd"/>
          </w:p>
        </w:tc>
        <w:tc>
          <w:tcPr>
            <w:tcW w:w="8739" w:type="dxa"/>
          </w:tcPr>
          <w:p w:rsidR="00E67ED0" w:rsidRDefault="00E67ED0" w:rsidP="0019108A">
            <w:r>
              <w:t>Schedule</w:t>
            </w:r>
          </w:p>
        </w:tc>
      </w:tr>
      <w:tr w:rsidR="00E67ED0" w:rsidTr="0019108A">
        <w:tc>
          <w:tcPr>
            <w:tcW w:w="1701" w:type="dxa"/>
          </w:tcPr>
          <w:p w:rsidR="00E67ED0" w:rsidRDefault="00E67ED0" w:rsidP="0019108A">
            <w:r>
              <w:t>SE</w:t>
            </w:r>
          </w:p>
        </w:tc>
        <w:tc>
          <w:tcPr>
            <w:tcW w:w="8739" w:type="dxa"/>
          </w:tcPr>
          <w:p w:rsidR="00E67ED0" w:rsidRDefault="00E67ED0" w:rsidP="0019108A">
            <w:proofErr w:type="spellStart"/>
            <w:r>
              <w:t>StartEnd</w:t>
            </w:r>
            <w:proofErr w:type="spellEnd"/>
          </w:p>
        </w:tc>
      </w:tr>
      <w:tr w:rsidR="00E67ED0" w:rsidTr="0019108A">
        <w:tc>
          <w:tcPr>
            <w:tcW w:w="1701" w:type="dxa"/>
          </w:tcPr>
          <w:p w:rsidR="00E67ED0" w:rsidRDefault="00E67ED0" w:rsidP="0019108A">
            <w:r>
              <w:t>SS</w:t>
            </w:r>
          </w:p>
        </w:tc>
        <w:tc>
          <w:tcPr>
            <w:tcW w:w="8739" w:type="dxa"/>
          </w:tcPr>
          <w:p w:rsidR="00E67ED0" w:rsidRDefault="00E67ED0" w:rsidP="0019108A">
            <w:proofErr w:type="spellStart"/>
            <w:r>
              <w:t>SpreadSheet</w:t>
            </w:r>
            <w:proofErr w:type="spellEnd"/>
          </w:p>
        </w:tc>
      </w:tr>
    </w:tbl>
    <w:p w:rsidR="00E67ED0" w:rsidRDefault="00E67ED0" w:rsidP="00E67ED0"/>
    <w:p w:rsidR="00E67ED0" w:rsidRDefault="00E67ED0" w:rsidP="00E67ED0">
      <w:r>
        <w:br w:type="page"/>
      </w:r>
    </w:p>
    <w:p w:rsidR="00567B61" w:rsidRDefault="004F0929" w:rsidP="00B21E42">
      <w:pPr>
        <w:pStyle w:val="Heading1"/>
      </w:pPr>
      <w:r>
        <w:lastRenderedPageBreak/>
        <w:t xml:space="preserve"> </w:t>
      </w:r>
      <w:bookmarkStart w:id="1" w:name="_Ref359583467"/>
      <w:bookmarkStart w:id="2" w:name="_Toc359814370"/>
      <w:r w:rsidR="005F701C">
        <w:t>BroSets</w:t>
      </w:r>
      <w:bookmarkEnd w:id="1"/>
      <w:bookmarkEnd w:id="2"/>
    </w:p>
    <w:p w:rsidR="005F701C" w:rsidRDefault="00567B61" w:rsidP="00567B61">
      <w:pPr>
        <w:pStyle w:val="NormSpace"/>
      </w:pPr>
      <w:r>
        <w:t xml:space="preserve">Braiins </w:t>
      </w:r>
      <w:r w:rsidR="005F701C">
        <w:t xml:space="preserve">BroSets are sets or collections of Bros (Braiins Report Objects) which </w:t>
      </w:r>
      <w:r w:rsidR="005F701C" w:rsidRPr="005F701C">
        <w:t xml:space="preserve">are the means by which Braiins data is </w:t>
      </w:r>
      <w:r w:rsidR="0038332D">
        <w:t xml:space="preserve">organised, </w:t>
      </w:r>
      <w:r w:rsidR="005F701C" w:rsidRPr="005F701C">
        <w:t>stored, accessed, summed, and output</w:t>
      </w:r>
      <w:r w:rsidR="005F701C">
        <w:t>, including in XBRL form</w:t>
      </w:r>
      <w:r w:rsidR="005F701C" w:rsidRPr="005F701C">
        <w:t xml:space="preserve">. </w:t>
      </w:r>
      <w:r w:rsidR="005F701C">
        <w:t>Bros and BroSets form the Braiins intelligent equivalent of a traditional chart of accounts.</w:t>
      </w:r>
    </w:p>
    <w:p w:rsidR="00316ACE" w:rsidRDefault="00316ACE" w:rsidP="00567B61">
      <w:pPr>
        <w:pStyle w:val="NormSpace"/>
      </w:pPr>
      <w:r>
        <w:t xml:space="preserve">BroSets have a Name </w:t>
      </w:r>
      <w:r w:rsidR="00BC494F">
        <w:t xml:space="preserve">and Type </w:t>
      </w:r>
      <w:r>
        <w:t xml:space="preserve">as well as other attributes described in </w:t>
      </w:r>
      <w:r w:rsidR="00BC494F">
        <w:t xml:space="preserve">section </w:t>
      </w:r>
      <w:r w:rsidR="00BC494F" w:rsidRPr="00BC494F">
        <w:rPr>
          <w:i/>
        </w:rPr>
        <w:fldChar w:fldCharType="begin"/>
      </w:r>
      <w:r w:rsidR="00BC494F" w:rsidRPr="00BC494F">
        <w:rPr>
          <w:i/>
        </w:rPr>
        <w:instrText xml:space="preserve"> REF _Ref359589233 \r \h </w:instrText>
      </w:r>
      <w:r w:rsidR="00BC494F">
        <w:rPr>
          <w:i/>
        </w:rPr>
        <w:instrText xml:space="preserve"> \* MERGEFORMAT </w:instrText>
      </w:r>
      <w:r w:rsidR="00BC494F" w:rsidRPr="00BC494F">
        <w:rPr>
          <w:i/>
        </w:rPr>
      </w:r>
      <w:r w:rsidR="00BC494F" w:rsidRPr="00BC494F">
        <w:rPr>
          <w:i/>
        </w:rPr>
        <w:fldChar w:fldCharType="separate"/>
      </w:r>
      <w:r w:rsidR="00490B1B">
        <w:rPr>
          <w:i/>
        </w:rPr>
        <w:t>6.3</w:t>
      </w:r>
      <w:r w:rsidR="00BC494F" w:rsidRPr="00BC494F">
        <w:rPr>
          <w:i/>
        </w:rPr>
        <w:fldChar w:fldCharType="end"/>
      </w:r>
      <w:r w:rsidR="00BC494F" w:rsidRPr="00BC494F">
        <w:rPr>
          <w:i/>
        </w:rPr>
        <w:t xml:space="preserve"> </w:t>
      </w:r>
      <w:r w:rsidR="00BC494F" w:rsidRPr="00BC494F">
        <w:rPr>
          <w:i/>
        </w:rPr>
        <w:fldChar w:fldCharType="begin"/>
      </w:r>
      <w:r w:rsidR="00BC494F" w:rsidRPr="00BC494F">
        <w:rPr>
          <w:i/>
        </w:rPr>
        <w:instrText xml:space="preserve"> REF _Ref359589233 \h </w:instrText>
      </w:r>
      <w:r w:rsidR="00BC494F">
        <w:rPr>
          <w:i/>
        </w:rPr>
        <w:instrText xml:space="preserve"> \* MERGEFORMAT </w:instrText>
      </w:r>
      <w:r w:rsidR="00BC494F" w:rsidRPr="00BC494F">
        <w:rPr>
          <w:i/>
        </w:rPr>
      </w:r>
      <w:r w:rsidR="00BC494F" w:rsidRPr="00BC494F">
        <w:rPr>
          <w:i/>
        </w:rPr>
        <w:fldChar w:fldCharType="separate"/>
      </w:r>
      <w:proofErr w:type="spellStart"/>
      <w:r w:rsidR="00490B1B" w:rsidRPr="00490B1B">
        <w:rPr>
          <w:i/>
        </w:rPr>
        <w:t>BroSet</w:t>
      </w:r>
      <w:proofErr w:type="spellEnd"/>
      <w:r w:rsidR="00490B1B" w:rsidRPr="00490B1B">
        <w:rPr>
          <w:i/>
        </w:rPr>
        <w:t xml:space="preserve"> Statements</w:t>
      </w:r>
      <w:r w:rsidR="00BC494F" w:rsidRPr="00BC494F">
        <w:rPr>
          <w:i/>
        </w:rPr>
        <w:fldChar w:fldCharType="end"/>
      </w:r>
      <w:r>
        <w:t>.</w:t>
      </w:r>
    </w:p>
    <w:p w:rsidR="006F1743" w:rsidRDefault="006F1743" w:rsidP="00567B61">
      <w:pPr>
        <w:pStyle w:val="NormSpace"/>
      </w:pPr>
      <w:r>
        <w:t xml:space="preserve">Full </w:t>
      </w:r>
      <w:r w:rsidR="004624AB">
        <w:t xml:space="preserve">(or Main) </w:t>
      </w:r>
      <w:r w:rsidR="005F701C">
        <w:t xml:space="preserve">BroSets </w:t>
      </w:r>
      <w:r>
        <w:t xml:space="preserve">for use by an entity are intended to </w:t>
      </w:r>
      <w:r w:rsidR="00DC0F7F">
        <w:t xml:space="preserve">be </w:t>
      </w:r>
      <w:r>
        <w:t>built up from smaller BroSets for particular data/reporting areas e.g. Fixed Assets.</w:t>
      </w:r>
      <w:r w:rsidR="00BC494F">
        <w:t xml:space="preserve"> BroSets may be dynamically included/excluded at the time of use for </w:t>
      </w:r>
      <w:r w:rsidR="00BC494F" w:rsidRPr="00BC494F">
        <w:t>a particular taxonomy, jurisdiction</w:t>
      </w:r>
      <w:r w:rsidR="00DC0F7F">
        <w:t xml:space="preserve"> (country)</w:t>
      </w:r>
      <w:r w:rsidR="00BC494F" w:rsidRPr="00BC494F">
        <w:t>, and entity type</w:t>
      </w:r>
      <w:r w:rsidR="00BC494F">
        <w:t>.</w:t>
      </w:r>
    </w:p>
    <w:p w:rsidR="006F1743" w:rsidRDefault="006F1743" w:rsidP="00567B61">
      <w:pPr>
        <w:pStyle w:val="NormSpace"/>
      </w:pPr>
      <w:r>
        <w:t xml:space="preserve">There are </w:t>
      </w:r>
      <w:r w:rsidR="00B57ED7">
        <w:t xml:space="preserve">two </w:t>
      </w:r>
      <w:r w:rsidR="00F564DD">
        <w:t>basic</w:t>
      </w:r>
      <w:r>
        <w:t xml:space="preserve"> types of</w:t>
      </w:r>
      <w:r w:rsidR="00271B22">
        <w:t xml:space="preserve"> BroSet, In and Out:</w:t>
      </w:r>
    </w:p>
    <w:p w:rsidR="00B12F7C" w:rsidRDefault="00271B22" w:rsidP="00C57430">
      <w:pPr>
        <w:pStyle w:val="NormSpace"/>
        <w:ind w:left="1418" w:hanging="1418"/>
      </w:pPr>
      <w:r>
        <w:t>In-BroSet</w:t>
      </w:r>
      <w:r w:rsidR="00C57430">
        <w:t>s</w:t>
      </w:r>
      <w:r w:rsidR="00C57430">
        <w:tab/>
      </w:r>
      <w:r>
        <w:t>provid</w:t>
      </w:r>
      <w:r w:rsidR="00887172">
        <w:t>e</w:t>
      </w:r>
      <w:r>
        <w:t xml:space="preserve"> </w:t>
      </w:r>
      <w:r w:rsidR="00B57ED7">
        <w:t>data</w:t>
      </w:r>
      <w:r w:rsidR="00B12F7C">
        <w:t xml:space="preserve"> storage</w:t>
      </w:r>
      <w:r>
        <w:t xml:space="preserve"> (</w:t>
      </w:r>
      <w:r w:rsidR="00887172">
        <w:t xml:space="preserve">after </w:t>
      </w:r>
      <w:r w:rsidRPr="00271B22">
        <w:rPr>
          <w:b/>
        </w:rPr>
        <w:t>In</w:t>
      </w:r>
      <w:r>
        <w:t>put)</w:t>
      </w:r>
      <w:r w:rsidR="00B12F7C">
        <w:t xml:space="preserve">, summing, and non-XBRL output. They are “universal” in that they are intended to be general, not specific to any particular taxonomy, jurisdiction, or entity type, though they can encompass </w:t>
      </w:r>
      <w:r w:rsidR="00B12F7C" w:rsidRPr="00B12F7C">
        <w:t>taxonomy, jurisdiction, or entity type</w:t>
      </w:r>
      <w:r w:rsidR="00B12F7C">
        <w:t xml:space="preserve"> variations.</w:t>
      </w:r>
    </w:p>
    <w:p w:rsidR="00510107" w:rsidRDefault="00510107" w:rsidP="00510107">
      <w:pPr>
        <w:pStyle w:val="NormSpace"/>
        <w:ind w:left="1440" w:hanging="22"/>
      </w:pPr>
      <w:r>
        <w:t>In-BroSets work with BRL Folios, Properties, and Property Items.</w:t>
      </w:r>
    </w:p>
    <w:p w:rsidR="00271B22" w:rsidRDefault="00271B22" w:rsidP="00E46482">
      <w:pPr>
        <w:pStyle w:val="NormSpace"/>
      </w:pPr>
      <w:r>
        <w:t>Out-B</w:t>
      </w:r>
      <w:r w:rsidR="00C57430">
        <w:t>roSets</w:t>
      </w:r>
      <w:r w:rsidR="00E46482">
        <w:tab/>
      </w:r>
      <w:r>
        <w:t xml:space="preserve">are taxonomy specific </w:t>
      </w:r>
      <w:r w:rsidR="00DC0F7F">
        <w:t>and</w:t>
      </w:r>
      <w:r>
        <w:t xml:space="preserve"> use data from In-BroSets to provide XBRL </w:t>
      </w:r>
      <w:r w:rsidRPr="00271B22">
        <w:rPr>
          <w:b/>
        </w:rPr>
        <w:t>Out</w:t>
      </w:r>
      <w:r>
        <w:t>put.</w:t>
      </w:r>
    </w:p>
    <w:p w:rsidR="00510107" w:rsidRDefault="00510107" w:rsidP="00510107">
      <w:pPr>
        <w:pStyle w:val="NormSpace"/>
        <w:ind w:left="1440"/>
      </w:pPr>
      <w:r>
        <w:t>Out-BroSets work with the taxonomy’s Hypercubes, Dimensions, Dimension Members, and Tuples.</w:t>
      </w:r>
    </w:p>
    <w:p w:rsidR="00C57430" w:rsidRDefault="00C57430" w:rsidP="00567B61">
      <w:pPr>
        <w:pStyle w:val="NormSpace"/>
      </w:pPr>
      <w:r>
        <w:t>Both BroSet types include two sub-types:</w:t>
      </w:r>
    </w:p>
    <w:p w:rsidR="00C57430" w:rsidRDefault="00C57430" w:rsidP="00C57430">
      <w:pPr>
        <w:pStyle w:val="NormSpace"/>
        <w:ind w:left="1440" w:hanging="1440"/>
      </w:pPr>
      <w:proofErr w:type="spellStart"/>
      <w:r>
        <w:t>Incl-BroSets</w:t>
      </w:r>
      <w:proofErr w:type="spellEnd"/>
      <w:r>
        <w:tab/>
      </w:r>
      <w:r w:rsidRPr="00C57430">
        <w:t xml:space="preserve">are </w:t>
      </w:r>
      <w:r>
        <w:t xml:space="preserve">building block BroSets intended to be </w:t>
      </w:r>
      <w:proofErr w:type="gramStart"/>
      <w:r w:rsidRPr="00C57430">
        <w:rPr>
          <w:b/>
        </w:rPr>
        <w:t>Incl</w:t>
      </w:r>
      <w:r>
        <w:t>uded</w:t>
      </w:r>
      <w:proofErr w:type="gramEnd"/>
      <w:r>
        <w:t xml:space="preserve"> </w:t>
      </w:r>
      <w:r w:rsidR="00B50FA6">
        <w:t>by a Main-</w:t>
      </w:r>
      <w:r>
        <w:t xml:space="preserve">BroSet to build up a full BroSet. An </w:t>
      </w:r>
      <w:proofErr w:type="spellStart"/>
      <w:r>
        <w:t>Incl-BroSet</w:t>
      </w:r>
      <w:proofErr w:type="spellEnd"/>
      <w:r>
        <w:t xml:space="preserve"> cannot be used by itself for posting or report generation.</w:t>
      </w:r>
      <w:r w:rsidR="00B50FA6">
        <w:t xml:space="preserve"> An </w:t>
      </w:r>
      <w:proofErr w:type="spellStart"/>
      <w:r w:rsidR="00B50FA6">
        <w:t>Incl-BroSet</w:t>
      </w:r>
      <w:proofErr w:type="spellEnd"/>
      <w:r w:rsidR="00B50FA6">
        <w:t xml:space="preserve"> can include other </w:t>
      </w:r>
      <w:proofErr w:type="spellStart"/>
      <w:r w:rsidR="00B50FA6">
        <w:t>Incl-BroSets</w:t>
      </w:r>
      <w:proofErr w:type="spellEnd"/>
      <w:r w:rsidR="00B50FA6">
        <w:t>, any number of them, to any depth.</w:t>
      </w:r>
    </w:p>
    <w:p w:rsidR="00B50FA6" w:rsidRDefault="00C57430" w:rsidP="00B50FA6">
      <w:pPr>
        <w:pStyle w:val="NormSpace"/>
        <w:ind w:left="1440" w:hanging="1440"/>
      </w:pPr>
      <w:r>
        <w:t>Main-BroSets</w:t>
      </w:r>
      <w:r>
        <w:tab/>
        <w:t xml:space="preserve">are full BroSets intended for </w:t>
      </w:r>
      <w:proofErr w:type="gramStart"/>
      <w:r w:rsidR="00B50FA6">
        <w:t>In</w:t>
      </w:r>
      <w:proofErr w:type="gramEnd"/>
      <w:r w:rsidR="00B50FA6">
        <w:t xml:space="preserve"> and Out BroSet use as described above. A Main-BroSet can be complete in itself, but preferably for ease of development, maintenance, re-usability, </w:t>
      </w:r>
      <w:r w:rsidR="00C156FB">
        <w:t xml:space="preserve">and </w:t>
      </w:r>
      <w:r w:rsidR="00F564DD">
        <w:t xml:space="preserve">to take advantage of </w:t>
      </w:r>
      <w:r w:rsidR="00C156FB">
        <w:t xml:space="preserve">dynamic inclusion/exclusion </w:t>
      </w:r>
      <w:r w:rsidR="00F564DD">
        <w:t xml:space="preserve">of BroSets </w:t>
      </w:r>
      <w:r w:rsidR="00C156FB">
        <w:t xml:space="preserve">by taxonomy, jurisdiction, and </w:t>
      </w:r>
      <w:proofErr w:type="spellStart"/>
      <w:r w:rsidR="00C156FB">
        <w:t>EntityType</w:t>
      </w:r>
      <w:proofErr w:type="spellEnd"/>
      <w:r w:rsidR="00C156FB">
        <w:t>, Main-</w:t>
      </w:r>
      <w:proofErr w:type="spellStart"/>
      <w:r w:rsidR="00C156FB">
        <w:t>BroSets</w:t>
      </w:r>
      <w:proofErr w:type="spellEnd"/>
      <w:r w:rsidR="00C156FB">
        <w:t xml:space="preserve"> </w:t>
      </w:r>
      <w:r w:rsidR="00B50FA6">
        <w:t xml:space="preserve">should be built up from included </w:t>
      </w:r>
      <w:proofErr w:type="spellStart"/>
      <w:r w:rsidR="00B50FA6">
        <w:t>Incl-BroSets</w:t>
      </w:r>
      <w:proofErr w:type="spellEnd"/>
      <w:r w:rsidR="00B50FA6">
        <w:t>.</w:t>
      </w:r>
    </w:p>
    <w:p w:rsidR="00B50FA6" w:rsidRDefault="00B50FA6" w:rsidP="00B50FA6">
      <w:pPr>
        <w:pStyle w:val="NormSpace"/>
        <w:ind w:left="1440"/>
      </w:pPr>
      <w:r>
        <w:t>An Out-Main-BroSet must include one and only one In-Main-BroSet as its data source. (It can include multiple Out-</w:t>
      </w:r>
      <w:proofErr w:type="spellStart"/>
      <w:r>
        <w:t>Incl</w:t>
      </w:r>
      <w:proofErr w:type="spellEnd"/>
      <w:r>
        <w:t>-</w:t>
      </w:r>
      <w:proofErr w:type="spellStart"/>
      <w:r>
        <w:t>BroSets</w:t>
      </w:r>
      <w:proofErr w:type="spellEnd"/>
      <w:r w:rsidR="00DC0F7F">
        <w:t xml:space="preserve"> and the In-Main-</w:t>
      </w:r>
      <w:proofErr w:type="spellStart"/>
      <w:r w:rsidR="00DC0F7F">
        <w:t>BroSet</w:t>
      </w:r>
      <w:proofErr w:type="spellEnd"/>
      <w:r w:rsidR="00DC0F7F">
        <w:t xml:space="preserve"> can include multiple In-</w:t>
      </w:r>
      <w:proofErr w:type="spellStart"/>
      <w:r w:rsidR="00DC0F7F">
        <w:t>Incl</w:t>
      </w:r>
      <w:proofErr w:type="spellEnd"/>
      <w:r w:rsidR="00DC0F7F">
        <w:t>-</w:t>
      </w:r>
      <w:proofErr w:type="spellStart"/>
      <w:r w:rsidR="00DC0F7F">
        <w:t>BroSets</w:t>
      </w:r>
      <w:proofErr w:type="spellEnd"/>
      <w:r>
        <w:t>.)</w:t>
      </w:r>
    </w:p>
    <w:p w:rsidR="004624AB" w:rsidRDefault="004624AB" w:rsidP="00567B61">
      <w:pPr>
        <w:pStyle w:val="NormSpace"/>
      </w:pPr>
      <w:r>
        <w:t>Main-In-BroSets are the only ones which a user will ever “see”.</w:t>
      </w:r>
    </w:p>
    <w:p w:rsidR="00394BB4" w:rsidRDefault="00394BB4" w:rsidP="00567B61">
      <w:pPr>
        <w:pStyle w:val="NormSpace"/>
      </w:pPr>
      <w:r>
        <w:t>BroSets are maintained in Spreadsheets which are imported into Braiins.</w:t>
      </w:r>
    </w:p>
    <w:p w:rsidR="00AD3AB8" w:rsidRDefault="00394BB4" w:rsidP="00567B61">
      <w:pPr>
        <w:pStyle w:val="NormSpace"/>
      </w:pPr>
      <w:r>
        <w:t>The remainder of this version of th</w:t>
      </w:r>
      <w:r w:rsidR="00887172">
        <w:t>e</w:t>
      </w:r>
      <w:r>
        <w:t xml:space="preserve"> document describes In-BroSets only.</w:t>
      </w:r>
    </w:p>
    <w:p w:rsidR="00AD3AB8" w:rsidRDefault="00AD3AB8" w:rsidP="00AD3AB8">
      <w:r>
        <w:br w:type="page"/>
      </w:r>
    </w:p>
    <w:p w:rsidR="0068071F" w:rsidRDefault="004F0929" w:rsidP="00B21E42">
      <w:pPr>
        <w:pStyle w:val="Heading1"/>
      </w:pPr>
      <w:r>
        <w:lastRenderedPageBreak/>
        <w:t xml:space="preserve"> </w:t>
      </w:r>
      <w:bookmarkStart w:id="3" w:name="_Toc359814371"/>
      <w:r w:rsidR="0068071F">
        <w:t>Bros</w:t>
      </w:r>
      <w:bookmarkEnd w:id="3"/>
    </w:p>
    <w:p w:rsidR="003F5436" w:rsidRPr="003F5436" w:rsidRDefault="0068071F" w:rsidP="0068071F">
      <w:pPr>
        <w:pStyle w:val="NormSpace"/>
      </w:pPr>
      <w:r>
        <w:t xml:space="preserve">Bros </w:t>
      </w:r>
      <w:r w:rsidR="003F5436">
        <w:t xml:space="preserve">(Braiins Report Objects) </w:t>
      </w:r>
      <w:r>
        <w:t xml:space="preserve">are </w:t>
      </w:r>
      <w:r w:rsidR="003F5436">
        <w:t xml:space="preserve">the “accounts” of Braiins. They are organised or grouped into BroSets as described in section </w:t>
      </w:r>
      <w:r w:rsidR="003F5436" w:rsidRPr="003F5436">
        <w:rPr>
          <w:i/>
        </w:rPr>
        <w:fldChar w:fldCharType="begin"/>
      </w:r>
      <w:r w:rsidR="003F5436" w:rsidRPr="003F5436">
        <w:rPr>
          <w:i/>
        </w:rPr>
        <w:instrText xml:space="preserve"> REF _Ref359583467 \r \h </w:instrText>
      </w:r>
      <w:r w:rsidR="003F5436">
        <w:rPr>
          <w:i/>
        </w:rPr>
        <w:instrText xml:space="preserve"> \* MERGEFORMAT </w:instrText>
      </w:r>
      <w:r w:rsidR="003F5436" w:rsidRPr="003F5436">
        <w:rPr>
          <w:i/>
        </w:rPr>
      </w:r>
      <w:r w:rsidR="003F5436" w:rsidRPr="003F5436">
        <w:rPr>
          <w:i/>
        </w:rPr>
        <w:fldChar w:fldCharType="separate"/>
      </w:r>
      <w:r w:rsidR="00490B1B">
        <w:rPr>
          <w:i/>
        </w:rPr>
        <w:t>2</w:t>
      </w:r>
      <w:r w:rsidR="003F5436" w:rsidRPr="003F5436">
        <w:rPr>
          <w:i/>
        </w:rPr>
        <w:fldChar w:fldCharType="end"/>
      </w:r>
      <w:r w:rsidR="003F5436" w:rsidRPr="003F5436">
        <w:rPr>
          <w:i/>
        </w:rPr>
        <w:t xml:space="preserve">. </w:t>
      </w:r>
      <w:r w:rsidR="003F5436" w:rsidRPr="003F5436">
        <w:rPr>
          <w:i/>
        </w:rPr>
        <w:fldChar w:fldCharType="begin"/>
      </w:r>
      <w:r w:rsidR="003F5436" w:rsidRPr="003F5436">
        <w:rPr>
          <w:i/>
        </w:rPr>
        <w:instrText xml:space="preserve"> REF _Ref359583467 \h </w:instrText>
      </w:r>
      <w:r w:rsidR="003F5436">
        <w:rPr>
          <w:i/>
        </w:rPr>
        <w:instrText xml:space="preserve"> \* MERGEFORMAT </w:instrText>
      </w:r>
      <w:r w:rsidR="003F5436" w:rsidRPr="003F5436">
        <w:rPr>
          <w:i/>
        </w:rPr>
      </w:r>
      <w:r w:rsidR="003F5436" w:rsidRPr="003F5436">
        <w:rPr>
          <w:i/>
        </w:rPr>
        <w:fldChar w:fldCharType="separate"/>
      </w:r>
      <w:proofErr w:type="spellStart"/>
      <w:proofErr w:type="gramStart"/>
      <w:r w:rsidR="00490B1B" w:rsidRPr="00490B1B">
        <w:rPr>
          <w:i/>
        </w:rPr>
        <w:t>BroSets</w:t>
      </w:r>
      <w:proofErr w:type="spellEnd"/>
      <w:r w:rsidR="003F5436" w:rsidRPr="003F5436">
        <w:rPr>
          <w:i/>
        </w:rPr>
        <w:fldChar w:fldCharType="end"/>
      </w:r>
      <w:r w:rsidR="003F5436">
        <w:t>.</w:t>
      </w:r>
      <w:proofErr w:type="gramEnd"/>
    </w:p>
    <w:p w:rsidR="0068071F" w:rsidRDefault="003F5436" w:rsidP="0068071F">
      <w:pPr>
        <w:pStyle w:val="NormSpace"/>
      </w:pPr>
      <w:r>
        <w:t xml:space="preserve">Bros are </w:t>
      </w:r>
      <w:r w:rsidR="0068071F">
        <w:t xml:space="preserve">processed by the Braiins Bro Engine, named </w:t>
      </w:r>
      <w:proofErr w:type="spellStart"/>
      <w:r w:rsidR="0068071F">
        <w:t>BroClass</w:t>
      </w:r>
      <w:proofErr w:type="spellEnd"/>
      <w:r w:rsidR="0068071F">
        <w:t xml:space="preserve"> internally, using OOP (Object Oriented Programming) techniques.</w:t>
      </w:r>
    </w:p>
    <w:p w:rsidR="006758B3" w:rsidRDefault="006758B3" w:rsidP="006758B3">
      <w:pPr>
        <w:pStyle w:val="NormSpace"/>
      </w:pPr>
      <w:r>
        <w:t xml:space="preserve">Bros are intended to be used for main accounting concepts, not details. Bros should be relatively few in number versus the number of accounts in a traditional 5 or 7 digit </w:t>
      </w:r>
      <w:r w:rsidR="003A6188">
        <w:t xml:space="preserve">code </w:t>
      </w:r>
      <w:r>
        <w:t>general ledger.</w:t>
      </w:r>
    </w:p>
    <w:p w:rsidR="006758B3" w:rsidRDefault="006758B3" w:rsidP="006758B3">
      <w:pPr>
        <w:pStyle w:val="NormSpace"/>
      </w:pPr>
      <w:r>
        <w:t xml:space="preserve">The detail is covered by means of </w:t>
      </w:r>
      <w:r w:rsidR="00536996">
        <w:t xml:space="preserve">any number of </w:t>
      </w:r>
      <w:r w:rsidR="00DC0F7F">
        <w:t xml:space="preserve">BRL </w:t>
      </w:r>
      <w:r w:rsidR="0063290F">
        <w:t>P</w:t>
      </w:r>
      <w:r>
        <w:t>ropert</w:t>
      </w:r>
      <w:r w:rsidR="003A6188">
        <w:t xml:space="preserve">y </w:t>
      </w:r>
      <w:r w:rsidR="0063290F">
        <w:t>I</w:t>
      </w:r>
      <w:r w:rsidR="003A6188">
        <w:t xml:space="preserve">tems </w:t>
      </w:r>
      <w:r>
        <w:t xml:space="preserve">which may be attached to a </w:t>
      </w:r>
      <w:r w:rsidR="003A6188">
        <w:t xml:space="preserve">piece of </w:t>
      </w:r>
      <w:r>
        <w:t>data to describe it fully i.e. to add the detail. Propert</w:t>
      </w:r>
      <w:r w:rsidR="003A6188">
        <w:t xml:space="preserve">y </w:t>
      </w:r>
      <w:r w:rsidR="0063290F">
        <w:t>I</w:t>
      </w:r>
      <w:r w:rsidR="003A6188">
        <w:t xml:space="preserve">tems </w:t>
      </w:r>
      <w:r>
        <w:t xml:space="preserve">are themselves </w:t>
      </w:r>
      <w:r w:rsidR="003A6188">
        <w:t xml:space="preserve">grouped into Properties which are in turn grouped </w:t>
      </w:r>
      <w:r>
        <w:t xml:space="preserve">into Folios (groups of Properties). See the Braiins Admin BRL Folios, Properties, and Property Items pages. </w:t>
      </w:r>
      <w:r w:rsidR="003A6188">
        <w:t xml:space="preserve">A Bro Reference or </w:t>
      </w:r>
      <w:proofErr w:type="spellStart"/>
      <w:r w:rsidR="003A6188">
        <w:t>BroRef</w:t>
      </w:r>
      <w:proofErr w:type="spellEnd"/>
      <w:r w:rsidR="003A6188">
        <w:t xml:space="preserve"> is used to refer to a particular Bro or piece of data held in a Bro as described in section </w:t>
      </w:r>
      <w:r w:rsidR="0063290F" w:rsidRPr="0063290F">
        <w:rPr>
          <w:i/>
        </w:rPr>
        <w:fldChar w:fldCharType="begin"/>
      </w:r>
      <w:r w:rsidR="0063290F" w:rsidRPr="0063290F">
        <w:rPr>
          <w:i/>
        </w:rPr>
        <w:instrText xml:space="preserve"> REF _Ref359640301 \r \h </w:instrText>
      </w:r>
      <w:r w:rsidR="0063290F">
        <w:rPr>
          <w:i/>
        </w:rPr>
        <w:instrText xml:space="preserve"> \* MERGEFORMAT </w:instrText>
      </w:r>
      <w:r w:rsidR="0063290F" w:rsidRPr="0063290F">
        <w:rPr>
          <w:i/>
        </w:rPr>
      </w:r>
      <w:r w:rsidR="0063290F" w:rsidRPr="0063290F">
        <w:rPr>
          <w:i/>
        </w:rPr>
        <w:fldChar w:fldCharType="separate"/>
      </w:r>
      <w:r w:rsidR="00490B1B">
        <w:rPr>
          <w:i/>
        </w:rPr>
        <w:t>3.3</w:t>
      </w:r>
      <w:r w:rsidR="0063290F" w:rsidRPr="0063290F">
        <w:rPr>
          <w:i/>
        </w:rPr>
        <w:fldChar w:fldCharType="end"/>
      </w:r>
      <w:r w:rsidR="0063290F" w:rsidRPr="0063290F">
        <w:rPr>
          <w:i/>
        </w:rPr>
        <w:t xml:space="preserve"> </w:t>
      </w:r>
      <w:r w:rsidR="0063290F" w:rsidRPr="0063290F">
        <w:rPr>
          <w:i/>
        </w:rPr>
        <w:fldChar w:fldCharType="begin"/>
      </w:r>
      <w:r w:rsidR="0063290F" w:rsidRPr="0063290F">
        <w:rPr>
          <w:i/>
        </w:rPr>
        <w:instrText xml:space="preserve"> REF _Ref359640305 \h </w:instrText>
      </w:r>
      <w:r w:rsidR="0063290F">
        <w:rPr>
          <w:i/>
        </w:rPr>
        <w:instrText xml:space="preserve"> \* MERGEFORMAT </w:instrText>
      </w:r>
      <w:r w:rsidR="0063290F" w:rsidRPr="0063290F">
        <w:rPr>
          <w:i/>
        </w:rPr>
      </w:r>
      <w:r w:rsidR="0063290F" w:rsidRPr="0063290F">
        <w:rPr>
          <w:i/>
        </w:rPr>
        <w:fldChar w:fldCharType="separate"/>
      </w:r>
      <w:r w:rsidR="00490B1B" w:rsidRPr="00490B1B">
        <w:rPr>
          <w:i/>
        </w:rPr>
        <w:t>Bro References</w:t>
      </w:r>
      <w:r w:rsidR="0063290F" w:rsidRPr="0063290F">
        <w:rPr>
          <w:i/>
        </w:rPr>
        <w:fldChar w:fldCharType="end"/>
      </w:r>
      <w:r w:rsidR="0063290F">
        <w:t>.</w:t>
      </w:r>
    </w:p>
    <w:p w:rsidR="00536996" w:rsidRDefault="00536996" w:rsidP="006758B3">
      <w:pPr>
        <w:pStyle w:val="NormSpace"/>
      </w:pPr>
      <w:r w:rsidRPr="00536996">
        <w:t>Conceptually a Bro encompasses both knowledge about its place in the world</w:t>
      </w:r>
      <w:r w:rsidR="00EA3252">
        <w:t>;</w:t>
      </w:r>
      <w:r w:rsidRPr="00536996">
        <w:t xml:space="preserve"> what it can hold, how it relates to other Bros, how to process its data</w:t>
      </w:r>
      <w:r w:rsidR="00EA3252">
        <w:t>;</w:t>
      </w:r>
      <w:r w:rsidRPr="00536996">
        <w:t xml:space="preserve"> as well as the data itself, which ma</w:t>
      </w:r>
      <w:r w:rsidR="00EA3252">
        <w:t>y comprise many individual pieces of data</w:t>
      </w:r>
      <w:r w:rsidRPr="00536996">
        <w:t>.</w:t>
      </w:r>
    </w:p>
    <w:p w:rsidR="0068071F" w:rsidRDefault="0068071F" w:rsidP="006758B3">
      <w:pPr>
        <w:pStyle w:val="NormSpace"/>
      </w:pPr>
      <w:r>
        <w:t xml:space="preserve">Bros have a Name and optionally a </w:t>
      </w:r>
      <w:proofErr w:type="spellStart"/>
      <w:r>
        <w:t>ShortName</w:t>
      </w:r>
      <w:proofErr w:type="spellEnd"/>
      <w:r>
        <w:t xml:space="preserve">, </w:t>
      </w:r>
      <w:r w:rsidR="00887172">
        <w:t xml:space="preserve">both of </w:t>
      </w:r>
      <w:r>
        <w:t>which must be unique</w:t>
      </w:r>
      <w:r w:rsidR="00887172">
        <w:t xml:space="preserve"> across all BroSets that are pulled together </w:t>
      </w:r>
      <w:r w:rsidR="00C10A93">
        <w:t xml:space="preserve">to form a larger </w:t>
      </w:r>
      <w:r w:rsidR="003F5436">
        <w:t>BroSet</w:t>
      </w:r>
      <w:r>
        <w:t>.</w:t>
      </w:r>
    </w:p>
    <w:p w:rsidR="00887172" w:rsidRDefault="00887172" w:rsidP="0068071F">
      <w:pPr>
        <w:pStyle w:val="NormSpace"/>
      </w:pPr>
      <w:r>
        <w:t xml:space="preserve">Bros also have a numeric reference </w:t>
      </w:r>
      <w:r w:rsidR="00C10A93">
        <w:t xml:space="preserve">in the range 1 to 99999 </w:t>
      </w:r>
      <w:r>
        <w:t xml:space="preserve">called </w:t>
      </w:r>
      <w:r w:rsidR="008A3A19">
        <w:t xml:space="preserve">a </w:t>
      </w:r>
      <w:proofErr w:type="spellStart"/>
      <w:r>
        <w:t>BroId</w:t>
      </w:r>
      <w:proofErr w:type="spellEnd"/>
      <w:r>
        <w:t xml:space="preserve"> which is us</w:t>
      </w:r>
      <w:r w:rsidR="003F5436">
        <w:t>ed internally by Br</w:t>
      </w:r>
      <w:r w:rsidR="008A3A19">
        <w:t>aiins</w:t>
      </w:r>
      <w:r w:rsidR="00C10A93">
        <w:t xml:space="preserve"> for speed and efficiency reasons</w:t>
      </w:r>
      <w:r w:rsidR="00EA3252" w:rsidRPr="00EA3252">
        <w:t xml:space="preserve"> instead of the Bro name</w:t>
      </w:r>
      <w:r w:rsidR="003F5436">
        <w:t xml:space="preserve">. </w:t>
      </w:r>
      <w:proofErr w:type="spellStart"/>
      <w:r w:rsidR="003F5436">
        <w:t>BroIds</w:t>
      </w:r>
      <w:proofErr w:type="spellEnd"/>
      <w:r w:rsidR="003F5436">
        <w:t xml:space="preserve"> are allocated automatically by BroSet Import, but </w:t>
      </w:r>
      <w:r w:rsidR="008A3A19">
        <w:t xml:space="preserve">groups of Bros </w:t>
      </w:r>
      <w:r w:rsidR="003F5436">
        <w:t xml:space="preserve">can be given </w:t>
      </w:r>
      <w:proofErr w:type="spellStart"/>
      <w:r w:rsidR="008A3A19">
        <w:t>BroIds</w:t>
      </w:r>
      <w:proofErr w:type="spellEnd"/>
      <w:r w:rsidR="008A3A19">
        <w:t xml:space="preserve"> within a range by giving them a </w:t>
      </w:r>
      <w:r w:rsidR="003F5436">
        <w:t xml:space="preserve">starting </w:t>
      </w:r>
      <w:proofErr w:type="spellStart"/>
      <w:r w:rsidR="008A3A19">
        <w:t>BroId</w:t>
      </w:r>
      <w:proofErr w:type="spellEnd"/>
      <w:r w:rsidR="008A3A19">
        <w:t xml:space="preserve"> value</w:t>
      </w:r>
      <w:r w:rsidR="00C10A93">
        <w:t xml:space="preserve">. </w:t>
      </w:r>
      <w:proofErr w:type="spellStart"/>
      <w:r w:rsidR="00C10A93">
        <w:t>BroIds</w:t>
      </w:r>
      <w:proofErr w:type="spellEnd"/>
      <w:r w:rsidR="00C10A93">
        <w:t xml:space="preserve"> </w:t>
      </w:r>
      <w:r w:rsidR="00C10A93" w:rsidRPr="00C10A93">
        <w:t xml:space="preserve">must </w:t>
      </w:r>
      <w:r w:rsidR="00C10A93">
        <w:t xml:space="preserve">also </w:t>
      </w:r>
      <w:r w:rsidR="00C10A93" w:rsidRPr="00C10A93">
        <w:t>be unique across all BroSets that are pulled t</w:t>
      </w:r>
      <w:r w:rsidR="00C10A93">
        <w:t>ogether to form a larger BroSet.</w:t>
      </w:r>
    </w:p>
    <w:p w:rsidR="00C10A93" w:rsidRDefault="00C10A93" w:rsidP="0068071F">
      <w:pPr>
        <w:pStyle w:val="NormSpace"/>
      </w:pPr>
      <w:r>
        <w:t xml:space="preserve">The requirement for </w:t>
      </w:r>
      <w:proofErr w:type="spellStart"/>
      <w:r>
        <w:t>BroId</w:t>
      </w:r>
      <w:proofErr w:type="spellEnd"/>
      <w:r>
        <w:t xml:space="preserve"> uniqueness means </w:t>
      </w:r>
      <w:r w:rsidR="008A3A19">
        <w:t xml:space="preserve">that </w:t>
      </w:r>
      <w:proofErr w:type="spellStart"/>
      <w:r w:rsidR="008A3A19">
        <w:t>BroId</w:t>
      </w:r>
      <w:proofErr w:type="spellEnd"/>
      <w:r w:rsidR="008A3A19">
        <w:t xml:space="preserve"> ranges should be planned before creating BroSets and Bros. The 1 to 99999 available range provides plenty of room for this.</w:t>
      </w:r>
    </w:p>
    <w:p w:rsidR="008A3A19" w:rsidRDefault="008A3A19" w:rsidP="0068071F">
      <w:pPr>
        <w:pStyle w:val="NormSpace"/>
      </w:pPr>
      <w:r>
        <w:t xml:space="preserve">Overlapping </w:t>
      </w:r>
      <w:proofErr w:type="spellStart"/>
      <w:r>
        <w:t>BroId</w:t>
      </w:r>
      <w:proofErr w:type="spellEnd"/>
      <w:r>
        <w:t xml:space="preserve"> ranges can be used for different BroSets that will never be used together e.g. for two different versions of a TFA BroSet.</w:t>
      </w:r>
    </w:p>
    <w:p w:rsidR="0068071F" w:rsidRDefault="0068071F" w:rsidP="0068071F">
      <w:pPr>
        <w:pStyle w:val="NormSpace"/>
      </w:pPr>
      <w:r>
        <w:t xml:space="preserve">Bros are organised in a tree structure using Sets (or nodes) and Elements. An element is always a member of a set i.e. it always has a parent. A member of a set can be another set and this can continue to any depth or level, though currently BroSet export and import allow for </w:t>
      </w:r>
      <w:r w:rsidR="00EA3252">
        <w:t xml:space="preserve">only </w:t>
      </w:r>
      <w:r>
        <w:t>up to 9 levels.</w:t>
      </w:r>
    </w:p>
    <w:p w:rsidR="008A3A19" w:rsidRDefault="008A3A19" w:rsidP="0068071F">
      <w:pPr>
        <w:pStyle w:val="NormSpace"/>
      </w:pPr>
      <w:commentRangeStart w:id="4"/>
      <w:r>
        <w:t xml:space="preserve">A Set </w:t>
      </w:r>
      <w:r w:rsidR="00EA3252">
        <w:t xml:space="preserve">Bro </w:t>
      </w:r>
      <w:r>
        <w:t xml:space="preserve">cannot cross BroSets i.e. a Set Bro must be complete within one </w:t>
      </w:r>
      <w:proofErr w:type="spellStart"/>
      <w:r>
        <w:t>BroSet</w:t>
      </w:r>
      <w:proofErr w:type="spellEnd"/>
      <w:r>
        <w:t>.</w:t>
      </w:r>
      <w:commentRangeEnd w:id="4"/>
      <w:r w:rsidR="006E0AA0">
        <w:rPr>
          <w:rStyle w:val="CommentReference"/>
        </w:rPr>
        <w:commentReference w:id="4"/>
      </w:r>
    </w:p>
    <w:p w:rsidR="0068071F" w:rsidRDefault="0068071F" w:rsidP="0068071F">
      <w:pPr>
        <w:pStyle w:val="NormSpace"/>
      </w:pPr>
      <w:r>
        <w:t>A Bro holds one value per period for the so called ‘Base’ Bro (the Bro without any property references), and additional values for each property item reference value that has been posted.</w:t>
      </w:r>
    </w:p>
    <w:p w:rsidR="0068071F" w:rsidRDefault="0068071F" w:rsidP="0068071F">
      <w:pPr>
        <w:pStyle w:val="NormSpace"/>
      </w:pPr>
      <w:r>
        <w:t xml:space="preserve">Slave Bros </w:t>
      </w:r>
      <w:r w:rsidR="00953A29">
        <w:t xml:space="preserve">are a special type of Bro which </w:t>
      </w:r>
      <w:r>
        <w:t>may be used to copy Bro information, optionally filtered, to another branch of the Bro Tree to enable natural and complete tree construction. Slave Bros are described in section</w:t>
      </w:r>
      <w:r w:rsidR="00EA3252">
        <w:t xml:space="preserve"> </w:t>
      </w:r>
      <w:r w:rsidR="00EA3252" w:rsidRPr="00EA3252">
        <w:rPr>
          <w:i/>
        </w:rPr>
        <w:fldChar w:fldCharType="begin"/>
      </w:r>
      <w:r w:rsidR="00EA3252" w:rsidRPr="00EA3252">
        <w:rPr>
          <w:i/>
        </w:rPr>
        <w:instrText xml:space="preserve"> REF _Ref359812328 \r \h </w:instrText>
      </w:r>
      <w:r w:rsidR="00EA3252">
        <w:rPr>
          <w:i/>
        </w:rPr>
        <w:instrText xml:space="preserve"> \* MERGEFORMAT </w:instrText>
      </w:r>
      <w:r w:rsidR="00EA3252" w:rsidRPr="00EA3252">
        <w:rPr>
          <w:i/>
        </w:rPr>
      </w:r>
      <w:r w:rsidR="00EA3252" w:rsidRPr="00EA3252">
        <w:rPr>
          <w:i/>
        </w:rPr>
        <w:fldChar w:fldCharType="separate"/>
      </w:r>
      <w:r w:rsidR="00490B1B">
        <w:rPr>
          <w:i/>
        </w:rPr>
        <w:t>3.2</w:t>
      </w:r>
      <w:r w:rsidR="00EA3252" w:rsidRPr="00EA3252">
        <w:rPr>
          <w:i/>
        </w:rPr>
        <w:fldChar w:fldCharType="end"/>
      </w:r>
      <w:r w:rsidR="00EA3252" w:rsidRPr="00EA3252">
        <w:rPr>
          <w:i/>
        </w:rPr>
        <w:t xml:space="preserve"> </w:t>
      </w:r>
      <w:r w:rsidR="00EA3252" w:rsidRPr="00EA3252">
        <w:rPr>
          <w:i/>
        </w:rPr>
        <w:fldChar w:fldCharType="begin"/>
      </w:r>
      <w:r w:rsidR="00EA3252" w:rsidRPr="00EA3252">
        <w:rPr>
          <w:i/>
        </w:rPr>
        <w:instrText xml:space="preserve"> REF _Ref359812339 \h </w:instrText>
      </w:r>
      <w:r w:rsidR="00EA3252">
        <w:rPr>
          <w:i/>
        </w:rPr>
        <w:instrText xml:space="preserve"> \* MERGEFORMAT </w:instrText>
      </w:r>
      <w:r w:rsidR="00EA3252" w:rsidRPr="00EA3252">
        <w:rPr>
          <w:i/>
        </w:rPr>
      </w:r>
      <w:r w:rsidR="00EA3252" w:rsidRPr="00EA3252">
        <w:rPr>
          <w:i/>
        </w:rPr>
        <w:fldChar w:fldCharType="separate"/>
      </w:r>
      <w:r w:rsidR="00490B1B" w:rsidRPr="00490B1B">
        <w:rPr>
          <w:i/>
        </w:rPr>
        <w:t xml:space="preserve"> Slave </w:t>
      </w:r>
      <w:r w:rsidR="00490B1B">
        <w:t>Bros</w:t>
      </w:r>
      <w:r w:rsidR="00EA3252" w:rsidRPr="00EA3252">
        <w:rPr>
          <w:i/>
        </w:rPr>
        <w:fldChar w:fldCharType="end"/>
      </w:r>
      <w:r>
        <w:t>.</w:t>
      </w:r>
    </w:p>
    <w:p w:rsidR="0068071F" w:rsidRDefault="0068071F" w:rsidP="0068071F">
      <w:pPr>
        <w:pStyle w:val="NormSpace"/>
      </w:pPr>
      <w:r>
        <w:t xml:space="preserve">Bros have a DataType to define what kind of data they can store and process. There are 11 different DataTypes (Money, String, Date, Boolean, Integer, Decimal, </w:t>
      </w:r>
      <w:proofErr w:type="spellStart"/>
      <w:r>
        <w:t>Enum</w:t>
      </w:r>
      <w:proofErr w:type="spellEnd"/>
      <w:r>
        <w:t xml:space="preserve">, Share, </w:t>
      </w:r>
      <w:proofErr w:type="spellStart"/>
      <w:r>
        <w:t>PerShare</w:t>
      </w:r>
      <w:proofErr w:type="spellEnd"/>
      <w:r>
        <w:t xml:space="preserve">, </w:t>
      </w:r>
      <w:proofErr w:type="spellStart"/>
      <w:r>
        <w:t>Percent</w:t>
      </w:r>
      <w:proofErr w:type="spellEnd"/>
      <w:r>
        <w:t xml:space="preserve">, </w:t>
      </w:r>
      <w:proofErr w:type="spellStart"/>
      <w:r>
        <w:t>MoneyString</w:t>
      </w:r>
      <w:proofErr w:type="spellEnd"/>
      <w:r>
        <w:t>) but the most common ones are Money whose use is obvious from its name, and String for text. Money values are stored as debit (+</w:t>
      </w:r>
      <w:proofErr w:type="spellStart"/>
      <w:r>
        <w:t>ve</w:t>
      </w:r>
      <w:proofErr w:type="spellEnd"/>
      <w:r>
        <w:t>) or credit (-</w:t>
      </w:r>
      <w:proofErr w:type="spellStart"/>
      <w:r>
        <w:t>ve</w:t>
      </w:r>
      <w:proofErr w:type="spellEnd"/>
      <w:r>
        <w:t>) integer (whole number, no cents/pence) balances.</w:t>
      </w:r>
    </w:p>
    <w:p w:rsidR="0068071F" w:rsidRDefault="0068071F" w:rsidP="0068071F">
      <w:pPr>
        <w:pStyle w:val="NormSpace"/>
      </w:pPr>
      <w:r>
        <w:t xml:space="preserve">Element Bros can hold data. Set Bros may also hold data if defined accordingly. A </w:t>
      </w:r>
      <w:r w:rsidR="00CE394E">
        <w:t>S</w:t>
      </w:r>
      <w:r>
        <w:t xml:space="preserve">et Bro that has a </w:t>
      </w:r>
      <w:r w:rsidR="00CE394E">
        <w:t xml:space="preserve">summing </w:t>
      </w:r>
      <w:r>
        <w:t>numeric DataType (Money, Integer, Decimal, Share) often but not necessarily holds the sum of its children.</w:t>
      </w:r>
    </w:p>
    <w:p w:rsidR="0068071F" w:rsidRDefault="0068071F" w:rsidP="0068071F">
      <w:pPr>
        <w:pStyle w:val="NormSpace"/>
      </w:pPr>
      <w:r w:rsidRPr="00CB7EE9">
        <w:rPr>
          <w:b/>
        </w:rPr>
        <w:t>Posting Bro Uniqueness</w:t>
      </w:r>
      <w:r w:rsidR="00CB7EE9" w:rsidRPr="00CB7EE9">
        <w:rPr>
          <w:b/>
        </w:rPr>
        <w:br/>
      </w:r>
      <w:proofErr w:type="gramStart"/>
      <w:r>
        <w:t>Any</w:t>
      </w:r>
      <w:proofErr w:type="gramEnd"/>
      <w:r>
        <w:t xml:space="preserve"> possible posting must be unambiguous, which is achieved simply by virtue of Bro Names (or </w:t>
      </w:r>
      <w:proofErr w:type="spellStart"/>
      <w:r>
        <w:t>ShortNames</w:t>
      </w:r>
      <w:proofErr w:type="spellEnd"/>
      <w:r>
        <w:t>) being unique.</w:t>
      </w:r>
    </w:p>
    <w:p w:rsidR="0068071F" w:rsidRDefault="0068071F" w:rsidP="0068071F">
      <w:pPr>
        <w:pStyle w:val="NormSpace"/>
      </w:pPr>
      <w:r w:rsidRPr="00CB7EE9">
        <w:rPr>
          <w:b/>
        </w:rPr>
        <w:lastRenderedPageBreak/>
        <w:t>Set and Set Member Posting Mutual Exclusivity</w:t>
      </w:r>
      <w:r w:rsidR="00CB7EE9" w:rsidRPr="00CB7EE9">
        <w:rPr>
          <w:b/>
        </w:rPr>
        <w:br/>
      </w:r>
      <w:r>
        <w:t xml:space="preserve">Sets and Set Members are mutually exclusive </w:t>
      </w:r>
      <w:r w:rsidR="00CE394E">
        <w:t>for</w:t>
      </w:r>
      <w:r>
        <w:t xml:space="preserve"> posting i.e. a Bro (whether set or element) cannot be posted to if any ancestor has been posted to, and a Set </w:t>
      </w:r>
      <w:r w:rsidR="00CE394E">
        <w:t xml:space="preserve">Bro </w:t>
      </w:r>
      <w:r>
        <w:t>cannot be posted to if any ancestor or descendant has been posted to.</w:t>
      </w:r>
    </w:p>
    <w:p w:rsidR="0068071F" w:rsidRDefault="0068071F" w:rsidP="0068071F">
      <w:pPr>
        <w:pStyle w:val="NormSpace"/>
      </w:pPr>
      <w:r w:rsidRPr="00CB7EE9">
        <w:rPr>
          <w:b/>
        </w:rPr>
        <w:t>Property Posting Mutual Exclusivity</w:t>
      </w:r>
      <w:r w:rsidR="00CB7EE9" w:rsidRPr="00CB7EE9">
        <w:rPr>
          <w:b/>
        </w:rPr>
        <w:br/>
      </w:r>
      <w:proofErr w:type="gramStart"/>
      <w:r>
        <w:t>Posting</w:t>
      </w:r>
      <w:proofErr w:type="gramEnd"/>
      <w:r>
        <w:t xml:space="preserve"> to a Bro with and without </w:t>
      </w:r>
      <w:r w:rsidR="00CE394E">
        <w:t xml:space="preserve">a </w:t>
      </w:r>
      <w:r>
        <w:t xml:space="preserve">property </w:t>
      </w:r>
      <w:r w:rsidR="00CE394E">
        <w:t xml:space="preserve">item reference </w:t>
      </w:r>
      <w:r>
        <w:t>use are mutually exclusive.</w:t>
      </w:r>
    </w:p>
    <w:p w:rsidR="0068071F" w:rsidRDefault="0068071F" w:rsidP="0068071F">
      <w:pPr>
        <w:pStyle w:val="NormSpace"/>
      </w:pPr>
      <w:r w:rsidRPr="00CB7EE9">
        <w:rPr>
          <w:b/>
        </w:rPr>
        <w:t>Property Item Posting Mutual Exclusivity</w:t>
      </w:r>
      <w:r w:rsidR="00CB7EE9" w:rsidRPr="00CB7EE9">
        <w:rPr>
          <w:b/>
        </w:rPr>
        <w:br/>
      </w:r>
      <w:r>
        <w:t xml:space="preserve">Some Property Items are </w:t>
      </w:r>
      <w:r w:rsidR="00CE394E">
        <w:t xml:space="preserve">also </w:t>
      </w:r>
      <w:r>
        <w:t xml:space="preserve">mutually exclusive as shown in the Braiins </w:t>
      </w:r>
      <w:r w:rsidR="00CB7EE9">
        <w:t xml:space="preserve">Admin </w:t>
      </w:r>
      <w:r>
        <w:t>BRL Property Items listing.</w:t>
      </w:r>
    </w:p>
    <w:p w:rsidR="0068071F" w:rsidRDefault="0068071F" w:rsidP="0068071F">
      <w:pPr>
        <w:pStyle w:val="NormSpace"/>
      </w:pPr>
      <w:r w:rsidRPr="00CB7EE9">
        <w:rPr>
          <w:b/>
        </w:rPr>
        <w:t>Automatic Summing</w:t>
      </w:r>
      <w:r w:rsidR="00CB7EE9" w:rsidRPr="00CB7EE9">
        <w:rPr>
          <w:b/>
        </w:rPr>
        <w:br/>
      </w:r>
      <w:proofErr w:type="gramStart"/>
      <w:r>
        <w:t>Automatic</w:t>
      </w:r>
      <w:proofErr w:type="gramEnd"/>
      <w:r>
        <w:t xml:space="preserve"> summing is performed for Summing Type Bros (those of type Money, Integer, Decimal, and Share) in three ways:</w:t>
      </w:r>
    </w:p>
    <w:p w:rsidR="0068071F" w:rsidRDefault="0068071F" w:rsidP="003E0CF4">
      <w:pPr>
        <w:pStyle w:val="ListBullet"/>
      </w:pPr>
      <w:r>
        <w:t>within a given Bro where the Base value for the Bro is the sum of the property item values</w:t>
      </w:r>
    </w:p>
    <w:p w:rsidR="0068071F" w:rsidRDefault="0068071F" w:rsidP="003E0CF4">
      <w:pPr>
        <w:pStyle w:val="ListBullet"/>
      </w:pPr>
      <w:r>
        <w:t>for property items that are summed as shown in the Braiins BRL Property Items listing</w:t>
      </w:r>
    </w:p>
    <w:p w:rsidR="003E0CF4" w:rsidRDefault="0068071F" w:rsidP="003E0CF4">
      <w:pPr>
        <w:pStyle w:val="ListBullet"/>
      </w:pPr>
      <w:proofErr w:type="gramStart"/>
      <w:r>
        <w:t>up</w:t>
      </w:r>
      <w:proofErr w:type="gramEnd"/>
      <w:r>
        <w:t xml:space="preserve"> the Bro tree via Sets (for both base and property item values, subject to allowable property restrictions) unless stopped via a ‘No </w:t>
      </w:r>
      <w:proofErr w:type="spellStart"/>
      <w:r w:rsidR="00E76D6E">
        <w:t>SumUp</w:t>
      </w:r>
      <w:proofErr w:type="spellEnd"/>
      <w:r>
        <w:t>’ property.</w:t>
      </w:r>
    </w:p>
    <w:p w:rsidR="003E0CF4" w:rsidRDefault="004F0929" w:rsidP="003E0CF4">
      <w:pPr>
        <w:pStyle w:val="Heading2"/>
      </w:pPr>
      <w:r>
        <w:t xml:space="preserve"> </w:t>
      </w:r>
      <w:bookmarkStart w:id="5" w:name="_Toc359814372"/>
      <w:r w:rsidR="003E0CF4">
        <w:t>Terms to Describe Bros</w:t>
      </w:r>
      <w:bookmarkEnd w:id="5"/>
    </w:p>
    <w:p w:rsidR="003E0CF4" w:rsidRDefault="003E0CF4" w:rsidP="003E0CF4">
      <w:pPr>
        <w:pStyle w:val="NormSpace"/>
      </w:pPr>
      <w:r>
        <w:t>Bros are described using various terms from the following list, sometimes prefixed with ‘non-‘. More detail</w:t>
      </w:r>
      <w:r w:rsidR="000F279C">
        <w:t>s</w:t>
      </w:r>
      <w:r>
        <w:t xml:space="preserve"> on some of these terms </w:t>
      </w:r>
      <w:r w:rsidR="000F279C">
        <w:t>and others are</w:t>
      </w:r>
      <w:r>
        <w:t xml:space="preserve"> given in</w:t>
      </w:r>
      <w:r w:rsidR="00CE394E">
        <w:t xml:space="preserve"> section </w:t>
      </w:r>
      <w:r w:rsidR="00CE394E" w:rsidRPr="00CE394E">
        <w:rPr>
          <w:i/>
        </w:rPr>
        <w:fldChar w:fldCharType="begin"/>
      </w:r>
      <w:r w:rsidR="00CE394E" w:rsidRPr="00CE394E">
        <w:rPr>
          <w:i/>
        </w:rPr>
        <w:instrText xml:space="preserve"> REF _Ref359667236 \r \h </w:instrText>
      </w:r>
      <w:r w:rsidR="00CE394E">
        <w:rPr>
          <w:i/>
        </w:rPr>
        <w:instrText xml:space="preserve"> \* MERGEFORMAT </w:instrText>
      </w:r>
      <w:r w:rsidR="00CE394E" w:rsidRPr="00CE394E">
        <w:rPr>
          <w:i/>
        </w:rPr>
      </w:r>
      <w:r w:rsidR="00CE394E" w:rsidRPr="00CE394E">
        <w:rPr>
          <w:i/>
        </w:rPr>
        <w:fldChar w:fldCharType="separate"/>
      </w:r>
      <w:r w:rsidR="00490B1B">
        <w:rPr>
          <w:i/>
        </w:rPr>
        <w:t>7</w:t>
      </w:r>
      <w:r w:rsidR="00CE394E" w:rsidRPr="00CE394E">
        <w:rPr>
          <w:i/>
        </w:rPr>
        <w:fldChar w:fldCharType="end"/>
      </w:r>
      <w:r w:rsidR="00CE394E" w:rsidRPr="00CE394E">
        <w:rPr>
          <w:i/>
        </w:rPr>
        <w:t xml:space="preserve">. </w:t>
      </w:r>
      <w:r w:rsidR="00CE394E" w:rsidRPr="00CE394E">
        <w:rPr>
          <w:i/>
        </w:rPr>
        <w:fldChar w:fldCharType="begin"/>
      </w:r>
      <w:r w:rsidR="00CE394E" w:rsidRPr="00CE394E">
        <w:rPr>
          <w:i/>
        </w:rPr>
        <w:instrText xml:space="preserve"> REF _Ref359667236 \h </w:instrText>
      </w:r>
      <w:r w:rsidR="00CE394E">
        <w:rPr>
          <w:i/>
        </w:rPr>
        <w:instrText xml:space="preserve"> \* MERGEFORMAT </w:instrText>
      </w:r>
      <w:r w:rsidR="00CE394E" w:rsidRPr="00CE394E">
        <w:rPr>
          <w:i/>
        </w:rPr>
      </w:r>
      <w:r w:rsidR="00CE394E" w:rsidRPr="00CE394E">
        <w:rPr>
          <w:i/>
        </w:rPr>
        <w:fldChar w:fldCharType="separate"/>
      </w:r>
      <w:proofErr w:type="gramStart"/>
      <w:r w:rsidR="00490B1B" w:rsidRPr="00490B1B">
        <w:rPr>
          <w:i/>
        </w:rPr>
        <w:t>The Bro Columns</w:t>
      </w:r>
      <w:r w:rsidR="00CE394E" w:rsidRPr="00CE394E">
        <w:rPr>
          <w:i/>
        </w:rPr>
        <w:fldChar w:fldCharType="end"/>
      </w:r>
      <w:r>
        <w:t>.</w:t>
      </w:r>
      <w:proofErr w:type="gramEnd"/>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701"/>
        <w:gridCol w:w="8739"/>
      </w:tblGrid>
      <w:tr w:rsidR="003E0CF4" w:rsidTr="00F564DD">
        <w:trPr>
          <w:tblHeader/>
        </w:trPr>
        <w:tc>
          <w:tcPr>
            <w:tcW w:w="1701" w:type="dxa"/>
          </w:tcPr>
          <w:p w:rsidR="003E0CF4" w:rsidRPr="00593ECD" w:rsidRDefault="003E0CF4" w:rsidP="00F564DD">
            <w:pPr>
              <w:rPr>
                <w:b/>
              </w:rPr>
            </w:pPr>
            <w:r w:rsidRPr="00593ECD">
              <w:rPr>
                <w:b/>
              </w:rPr>
              <w:t>T</w:t>
            </w:r>
            <w:r>
              <w:rPr>
                <w:b/>
              </w:rPr>
              <w:t>erm</w:t>
            </w:r>
          </w:p>
        </w:tc>
        <w:tc>
          <w:tcPr>
            <w:tcW w:w="8739" w:type="dxa"/>
          </w:tcPr>
          <w:p w:rsidR="003E0CF4" w:rsidRPr="00593ECD" w:rsidRDefault="003E0CF4" w:rsidP="00F564DD">
            <w:pPr>
              <w:rPr>
                <w:b/>
              </w:rPr>
            </w:pPr>
            <w:r>
              <w:rPr>
                <w:b/>
              </w:rPr>
              <w:t>Description</w:t>
            </w:r>
          </w:p>
        </w:tc>
      </w:tr>
      <w:tr w:rsidR="003E0CF4" w:rsidTr="00F564DD">
        <w:tc>
          <w:tcPr>
            <w:tcW w:w="1701" w:type="dxa"/>
          </w:tcPr>
          <w:p w:rsidR="003E0CF4" w:rsidRDefault="003E0CF4" w:rsidP="00F564DD">
            <w:r>
              <w:t>Set {Bro}</w:t>
            </w:r>
          </w:p>
        </w:tc>
        <w:tc>
          <w:tcPr>
            <w:tcW w:w="8739" w:type="dxa"/>
          </w:tcPr>
          <w:p w:rsidR="003E0CF4" w:rsidRDefault="003E0CF4" w:rsidP="00F564DD">
            <w:r>
              <w:t>Bro which is a Bro tree node with child Bros which can be Sets or Elements. Slave Sets cannot be empty.</w:t>
            </w:r>
          </w:p>
        </w:tc>
      </w:tr>
      <w:tr w:rsidR="003E0CF4" w:rsidTr="00F564DD">
        <w:tc>
          <w:tcPr>
            <w:tcW w:w="1701" w:type="dxa"/>
          </w:tcPr>
          <w:p w:rsidR="003E0CF4" w:rsidRDefault="003E0CF4" w:rsidP="00F564DD">
            <w:r>
              <w:t xml:space="preserve">Element or </w:t>
            </w:r>
            <w:proofErr w:type="spellStart"/>
            <w:r>
              <w:t>Ele</w:t>
            </w:r>
            <w:proofErr w:type="spellEnd"/>
            <w:r>
              <w:t xml:space="preserve"> {Bro}</w:t>
            </w:r>
          </w:p>
        </w:tc>
        <w:tc>
          <w:tcPr>
            <w:tcW w:w="8739" w:type="dxa"/>
          </w:tcPr>
          <w:p w:rsidR="003E0CF4" w:rsidRDefault="003E0CF4" w:rsidP="00F564DD">
            <w:r>
              <w:t>Stand-alone Bro which is a member of a Set.</w:t>
            </w:r>
          </w:p>
        </w:tc>
      </w:tr>
      <w:tr w:rsidR="003E0CF4" w:rsidTr="00F564DD">
        <w:tc>
          <w:tcPr>
            <w:tcW w:w="1701" w:type="dxa"/>
          </w:tcPr>
          <w:p w:rsidR="003E0CF4" w:rsidRDefault="003E0CF4" w:rsidP="00F564DD">
            <w:r>
              <w:t>DataType</w:t>
            </w:r>
          </w:p>
        </w:tc>
        <w:tc>
          <w:tcPr>
            <w:tcW w:w="8739" w:type="dxa"/>
          </w:tcPr>
          <w:p w:rsidR="003E0CF4" w:rsidRDefault="003E0CF4" w:rsidP="00F564DD">
            <w:r>
              <w:t>Bros can have a DataType and sometimes the DataType is used to describe a Bro e.g. a Money Bro.</w:t>
            </w:r>
          </w:p>
        </w:tc>
      </w:tr>
      <w:tr w:rsidR="003E0CF4" w:rsidTr="00F564DD">
        <w:tc>
          <w:tcPr>
            <w:tcW w:w="1701" w:type="dxa"/>
          </w:tcPr>
          <w:p w:rsidR="003E0CF4" w:rsidRDefault="003E0CF4" w:rsidP="00F564DD">
            <w:r w:rsidRPr="00D935B0">
              <w:t>Summing</w:t>
            </w:r>
          </w:p>
        </w:tc>
        <w:tc>
          <w:tcPr>
            <w:tcW w:w="8739" w:type="dxa"/>
          </w:tcPr>
          <w:p w:rsidR="003E0CF4" w:rsidRDefault="003E0CF4" w:rsidP="008D5011">
            <w:r>
              <w:t xml:space="preserve">Numeric Bro </w:t>
            </w:r>
            <w:r w:rsidR="008D5011">
              <w:t xml:space="preserve">with a DataType of Money, Integer, Decimal, or Share </w:t>
            </w:r>
            <w:r>
              <w:t xml:space="preserve">that </w:t>
            </w:r>
            <w:r w:rsidR="008D5011">
              <w:t xml:space="preserve">can be summed automatically by Braiins if </w:t>
            </w:r>
            <w:r>
              <w:t xml:space="preserve">set to </w:t>
            </w:r>
            <w:proofErr w:type="spellStart"/>
            <w:r>
              <w:t>SumUp</w:t>
            </w:r>
            <w:proofErr w:type="spellEnd"/>
            <w:r>
              <w:t>.</w:t>
            </w:r>
          </w:p>
        </w:tc>
      </w:tr>
      <w:tr w:rsidR="003E0CF4" w:rsidTr="00F564DD">
        <w:tc>
          <w:tcPr>
            <w:tcW w:w="1701" w:type="dxa"/>
          </w:tcPr>
          <w:p w:rsidR="003E0CF4" w:rsidRPr="00D935B0" w:rsidRDefault="003E0CF4" w:rsidP="00F564DD">
            <w:proofErr w:type="spellStart"/>
            <w:r>
              <w:t>SumUp</w:t>
            </w:r>
            <w:proofErr w:type="spellEnd"/>
          </w:p>
        </w:tc>
        <w:tc>
          <w:tcPr>
            <w:tcW w:w="8739" w:type="dxa"/>
          </w:tcPr>
          <w:p w:rsidR="003E0CF4" w:rsidRDefault="003E0CF4" w:rsidP="00F564DD">
            <w:r>
              <w:t>Bro that is set to sum up to its Set</w:t>
            </w:r>
            <w:r w:rsidR="008D5011">
              <w:t xml:space="preserve"> parent</w:t>
            </w:r>
            <w:r>
              <w:t xml:space="preserve"> i.e. one for which the </w:t>
            </w:r>
            <w:proofErr w:type="spellStart"/>
            <w:r>
              <w:t>SumUp</w:t>
            </w:r>
            <w:proofErr w:type="spellEnd"/>
            <w:r>
              <w:t xml:space="preserve"> column = ‘+’</w:t>
            </w:r>
          </w:p>
        </w:tc>
      </w:tr>
      <w:tr w:rsidR="003E0CF4" w:rsidTr="00F564DD">
        <w:tc>
          <w:tcPr>
            <w:tcW w:w="1701" w:type="dxa"/>
          </w:tcPr>
          <w:p w:rsidR="003E0CF4" w:rsidRPr="00D935B0" w:rsidRDefault="003E0CF4" w:rsidP="00F564DD">
            <w:r>
              <w:t>Numeric</w:t>
            </w:r>
          </w:p>
        </w:tc>
        <w:tc>
          <w:tcPr>
            <w:tcW w:w="8739" w:type="dxa"/>
          </w:tcPr>
          <w:p w:rsidR="003E0CF4" w:rsidRDefault="003E0CF4" w:rsidP="008D5011">
            <w:r w:rsidRPr="00053371">
              <w:t xml:space="preserve">Bro with </w:t>
            </w:r>
            <w:r w:rsidR="008D5011">
              <w:t xml:space="preserve">a numeric </w:t>
            </w:r>
            <w:r w:rsidRPr="00053371">
              <w:t>DataType</w:t>
            </w:r>
            <w:r w:rsidR="008D5011">
              <w:t xml:space="preserve">, which is all of them except for String. See Bro Column </w:t>
            </w:r>
            <w:r w:rsidR="008D5011" w:rsidRPr="008D5011">
              <w:rPr>
                <w:i/>
              </w:rPr>
              <w:fldChar w:fldCharType="begin"/>
            </w:r>
            <w:r w:rsidR="008D5011" w:rsidRPr="008D5011">
              <w:rPr>
                <w:i/>
              </w:rPr>
              <w:instrText xml:space="preserve"> REF _Ref359743551 \r \h </w:instrText>
            </w:r>
            <w:r w:rsidR="008D5011">
              <w:rPr>
                <w:i/>
              </w:rPr>
              <w:instrText xml:space="preserve"> \* MERGEFORMAT </w:instrText>
            </w:r>
            <w:r w:rsidR="008D5011" w:rsidRPr="008D5011">
              <w:rPr>
                <w:i/>
              </w:rPr>
            </w:r>
            <w:r w:rsidR="008D5011" w:rsidRPr="008D5011">
              <w:rPr>
                <w:i/>
              </w:rPr>
              <w:fldChar w:fldCharType="separate"/>
            </w:r>
            <w:r w:rsidR="00490B1B">
              <w:rPr>
                <w:i/>
              </w:rPr>
              <w:t>7.10</w:t>
            </w:r>
            <w:r w:rsidR="008D5011" w:rsidRPr="008D5011">
              <w:rPr>
                <w:i/>
              </w:rPr>
              <w:fldChar w:fldCharType="end"/>
            </w:r>
            <w:r w:rsidR="008D5011" w:rsidRPr="008D5011">
              <w:rPr>
                <w:i/>
              </w:rPr>
              <w:t xml:space="preserve"> </w:t>
            </w:r>
            <w:r w:rsidR="008D5011" w:rsidRPr="008D5011">
              <w:rPr>
                <w:i/>
              </w:rPr>
              <w:fldChar w:fldCharType="begin"/>
            </w:r>
            <w:r w:rsidR="008D5011" w:rsidRPr="008D5011">
              <w:rPr>
                <w:i/>
              </w:rPr>
              <w:instrText xml:space="preserve"> REF _Ref359743557 \h </w:instrText>
            </w:r>
            <w:r w:rsidR="008D5011">
              <w:rPr>
                <w:i/>
              </w:rPr>
              <w:instrText xml:space="preserve"> \* MERGEFORMAT </w:instrText>
            </w:r>
            <w:r w:rsidR="008D5011" w:rsidRPr="008D5011">
              <w:rPr>
                <w:i/>
              </w:rPr>
            </w:r>
            <w:r w:rsidR="008D5011" w:rsidRPr="008D5011">
              <w:rPr>
                <w:i/>
              </w:rPr>
              <w:fldChar w:fldCharType="separate"/>
            </w:r>
            <w:proofErr w:type="spellStart"/>
            <w:r w:rsidR="00490B1B" w:rsidRPr="00490B1B">
              <w:rPr>
                <w:i/>
                <w:szCs w:val="22"/>
              </w:rPr>
              <w:t>DataType</w:t>
            </w:r>
            <w:proofErr w:type="spellEnd"/>
            <w:r w:rsidR="008D5011" w:rsidRPr="008D5011">
              <w:rPr>
                <w:i/>
              </w:rPr>
              <w:fldChar w:fldCharType="end"/>
            </w:r>
            <w:r w:rsidRPr="008D5011">
              <w:rPr>
                <w:i/>
              </w:rPr>
              <w:t>.</w:t>
            </w:r>
          </w:p>
        </w:tc>
      </w:tr>
      <w:tr w:rsidR="003E0CF4" w:rsidTr="00F564DD">
        <w:tc>
          <w:tcPr>
            <w:tcW w:w="1701" w:type="dxa"/>
          </w:tcPr>
          <w:p w:rsidR="003E0CF4" w:rsidRPr="00D935B0" w:rsidRDefault="003E0CF4" w:rsidP="00F564DD">
            <w:r>
              <w:t xml:space="preserve">DE or </w:t>
            </w:r>
            <w:proofErr w:type="spellStart"/>
            <w:r>
              <w:t>Sch</w:t>
            </w:r>
            <w:proofErr w:type="spellEnd"/>
          </w:p>
        </w:tc>
        <w:tc>
          <w:tcPr>
            <w:tcW w:w="8739" w:type="dxa"/>
          </w:tcPr>
          <w:p w:rsidR="003E0CF4" w:rsidRDefault="003E0CF4" w:rsidP="00F564DD">
            <w:r>
              <w:t xml:space="preserve">Bro with a </w:t>
            </w:r>
            <w:proofErr w:type="spellStart"/>
            <w:r>
              <w:t>PostType</w:t>
            </w:r>
            <w:proofErr w:type="spellEnd"/>
            <w:r>
              <w:t xml:space="preserve"> of DE (Double Entry) or </w:t>
            </w:r>
            <w:proofErr w:type="spellStart"/>
            <w:r>
              <w:t>Sch</w:t>
            </w:r>
            <w:proofErr w:type="spellEnd"/>
            <w:r>
              <w:t xml:space="preserve"> (Schedule).</w:t>
            </w:r>
          </w:p>
        </w:tc>
      </w:tr>
      <w:tr w:rsidR="003E0CF4" w:rsidTr="00F564DD">
        <w:tc>
          <w:tcPr>
            <w:tcW w:w="1701" w:type="dxa"/>
          </w:tcPr>
          <w:p w:rsidR="003E0CF4" w:rsidRDefault="003E0CF4" w:rsidP="00F564DD">
            <w:r>
              <w:t xml:space="preserve">RO or </w:t>
            </w:r>
            <w:proofErr w:type="spellStart"/>
            <w:r>
              <w:t>ReportOnly</w:t>
            </w:r>
            <w:proofErr w:type="spellEnd"/>
          </w:p>
        </w:tc>
        <w:tc>
          <w:tcPr>
            <w:tcW w:w="8739" w:type="dxa"/>
          </w:tcPr>
          <w:p w:rsidR="003E0CF4" w:rsidRDefault="003E0CF4" w:rsidP="00F564DD">
            <w:r>
              <w:t xml:space="preserve">An RO or  </w:t>
            </w:r>
            <w:proofErr w:type="spellStart"/>
            <w:r>
              <w:t>ReportOnly</w:t>
            </w:r>
            <w:proofErr w:type="spellEnd"/>
            <w:r>
              <w:t xml:space="preserve"> </w:t>
            </w:r>
            <w:r w:rsidRPr="00A85665">
              <w:t>Bro can only be used for reporting purposes and cannot be posted to i.e. it is a Non-Posting Bro.</w:t>
            </w:r>
            <w:r>
              <w:t xml:space="preserve"> Element Bros which are not Slaves cannot be RO as otherwise there would be no way to get data into them.</w:t>
            </w:r>
          </w:p>
        </w:tc>
      </w:tr>
      <w:tr w:rsidR="003E0CF4" w:rsidTr="00F564DD">
        <w:tc>
          <w:tcPr>
            <w:tcW w:w="1701" w:type="dxa"/>
          </w:tcPr>
          <w:p w:rsidR="003E0CF4" w:rsidRDefault="003E0CF4" w:rsidP="00F564DD">
            <w:r>
              <w:t>Non-Posting</w:t>
            </w:r>
          </w:p>
        </w:tc>
        <w:tc>
          <w:tcPr>
            <w:tcW w:w="8739" w:type="dxa"/>
          </w:tcPr>
          <w:p w:rsidR="003E0CF4" w:rsidRDefault="003E0CF4" w:rsidP="00F564DD">
            <w:r>
              <w:t>Another way of saying ‘</w:t>
            </w:r>
            <w:proofErr w:type="spellStart"/>
            <w:r>
              <w:t>ReportOnly</w:t>
            </w:r>
            <w:proofErr w:type="spellEnd"/>
            <w:r>
              <w:t>’</w:t>
            </w:r>
          </w:p>
        </w:tc>
      </w:tr>
      <w:tr w:rsidR="003E0CF4" w:rsidTr="00F564DD">
        <w:tc>
          <w:tcPr>
            <w:tcW w:w="1701" w:type="dxa"/>
          </w:tcPr>
          <w:p w:rsidR="003E0CF4" w:rsidRDefault="003E0CF4" w:rsidP="00F564DD">
            <w:r>
              <w:t>Posting</w:t>
            </w:r>
          </w:p>
        </w:tc>
        <w:tc>
          <w:tcPr>
            <w:tcW w:w="8739" w:type="dxa"/>
          </w:tcPr>
          <w:p w:rsidR="003E0CF4" w:rsidRDefault="003E0CF4" w:rsidP="00F564DD">
            <w:r>
              <w:t xml:space="preserve">A Bro which can be used for Posting, and is not </w:t>
            </w:r>
            <w:proofErr w:type="spellStart"/>
            <w:r>
              <w:t>ReportOnly</w:t>
            </w:r>
            <w:proofErr w:type="spellEnd"/>
          </w:p>
        </w:tc>
      </w:tr>
      <w:tr w:rsidR="003E0CF4" w:rsidTr="00F564DD">
        <w:tc>
          <w:tcPr>
            <w:tcW w:w="1701" w:type="dxa"/>
          </w:tcPr>
          <w:p w:rsidR="003E0CF4" w:rsidRDefault="003E0CF4" w:rsidP="00F564DD">
            <w:r>
              <w:t>Instant</w:t>
            </w:r>
          </w:p>
        </w:tc>
        <w:tc>
          <w:tcPr>
            <w:tcW w:w="8739" w:type="dxa"/>
          </w:tcPr>
          <w:p w:rsidR="003E0CF4" w:rsidRDefault="003E0CF4" w:rsidP="00F564DD">
            <w:r w:rsidRPr="007452F6">
              <w:t>A Bro</w:t>
            </w:r>
            <w:r>
              <w:t xml:space="preserve"> with Instant period</w:t>
            </w:r>
            <w:r w:rsidR="000F279C">
              <w:t xml:space="preserve"> which is one whose data applies to a specific date</w:t>
            </w:r>
            <w:r>
              <w:t>.</w:t>
            </w:r>
          </w:p>
        </w:tc>
      </w:tr>
      <w:tr w:rsidR="003E0CF4" w:rsidTr="00F564DD">
        <w:tc>
          <w:tcPr>
            <w:tcW w:w="1701" w:type="dxa"/>
          </w:tcPr>
          <w:p w:rsidR="003E0CF4" w:rsidRDefault="003E0CF4" w:rsidP="00F564DD">
            <w:r>
              <w:t>Duration</w:t>
            </w:r>
          </w:p>
        </w:tc>
        <w:tc>
          <w:tcPr>
            <w:tcW w:w="8739" w:type="dxa"/>
          </w:tcPr>
          <w:p w:rsidR="003E0CF4" w:rsidRDefault="003E0CF4" w:rsidP="00F564DD">
            <w:r w:rsidRPr="007452F6">
              <w:t>A Bro</w:t>
            </w:r>
            <w:r>
              <w:t xml:space="preserve"> with Duration period</w:t>
            </w:r>
            <w:r w:rsidR="000F279C">
              <w:t xml:space="preserve"> which is one whose data applies to a period</w:t>
            </w:r>
            <w:r>
              <w:t>.</w:t>
            </w:r>
          </w:p>
        </w:tc>
      </w:tr>
      <w:tr w:rsidR="003E0CF4" w:rsidTr="00F564DD">
        <w:tc>
          <w:tcPr>
            <w:tcW w:w="1701" w:type="dxa"/>
          </w:tcPr>
          <w:p w:rsidR="003E0CF4" w:rsidRDefault="003E0CF4" w:rsidP="00F564DD">
            <w:proofErr w:type="spellStart"/>
            <w:r>
              <w:t>StartEnd</w:t>
            </w:r>
            <w:proofErr w:type="spellEnd"/>
          </w:p>
        </w:tc>
        <w:tc>
          <w:tcPr>
            <w:tcW w:w="8739" w:type="dxa"/>
          </w:tcPr>
          <w:p w:rsidR="003E0CF4" w:rsidRDefault="003E0CF4" w:rsidP="000F279C">
            <w:r>
              <w:t xml:space="preserve">An Instant Bro </w:t>
            </w:r>
            <w:r w:rsidRPr="00007188">
              <w:t>which ha</w:t>
            </w:r>
            <w:r>
              <w:t>s</w:t>
            </w:r>
            <w:r w:rsidRPr="00007188">
              <w:t xml:space="preserve"> Start</w:t>
            </w:r>
            <w:r w:rsidR="000F279C">
              <w:t xml:space="preserve"> and </w:t>
            </w:r>
            <w:r w:rsidRPr="00007188">
              <w:t xml:space="preserve">End </w:t>
            </w:r>
            <w:r w:rsidR="000F279C">
              <w:t>or opening and closing values</w:t>
            </w:r>
            <w:r w:rsidRPr="00007188">
              <w:t>.</w:t>
            </w:r>
          </w:p>
        </w:tc>
      </w:tr>
      <w:tr w:rsidR="003E0CF4" w:rsidTr="00F564DD">
        <w:tc>
          <w:tcPr>
            <w:tcW w:w="1701" w:type="dxa"/>
          </w:tcPr>
          <w:p w:rsidR="003E0CF4" w:rsidRDefault="003E0CF4" w:rsidP="00F564DD">
            <w:r>
              <w:t>Standard</w:t>
            </w:r>
          </w:p>
        </w:tc>
        <w:tc>
          <w:tcPr>
            <w:tcW w:w="8739" w:type="dxa"/>
          </w:tcPr>
          <w:p w:rsidR="003E0CF4" w:rsidRDefault="003E0CF4" w:rsidP="00F564DD">
            <w:r>
              <w:t>A standard or normal Bro which is not a Slave.</w:t>
            </w:r>
          </w:p>
        </w:tc>
      </w:tr>
      <w:tr w:rsidR="003E0CF4" w:rsidTr="00F564DD">
        <w:tc>
          <w:tcPr>
            <w:tcW w:w="1701" w:type="dxa"/>
          </w:tcPr>
          <w:p w:rsidR="003E0CF4" w:rsidRDefault="003E0CF4" w:rsidP="00F564DD">
            <w:r>
              <w:t>Slave</w:t>
            </w:r>
          </w:p>
        </w:tc>
        <w:tc>
          <w:tcPr>
            <w:tcW w:w="8739" w:type="dxa"/>
          </w:tcPr>
          <w:p w:rsidR="003E0CF4" w:rsidRPr="00FD78EA" w:rsidRDefault="003E0CF4" w:rsidP="000F279C">
            <w:r>
              <w:t>A Slave Bro is a Bro which copies the values (or a filtered subset of the values) of another Bro, known as its Master Bro, in a different location in the Bro tree.</w:t>
            </w:r>
          </w:p>
        </w:tc>
      </w:tr>
      <w:tr w:rsidR="003E0CF4" w:rsidTr="00F564DD">
        <w:tc>
          <w:tcPr>
            <w:tcW w:w="1701" w:type="dxa"/>
          </w:tcPr>
          <w:p w:rsidR="003E0CF4" w:rsidRDefault="003E0CF4" w:rsidP="00F564DD">
            <w:r>
              <w:t>Master</w:t>
            </w:r>
          </w:p>
        </w:tc>
        <w:tc>
          <w:tcPr>
            <w:tcW w:w="8739" w:type="dxa"/>
          </w:tcPr>
          <w:p w:rsidR="003E0CF4" w:rsidRDefault="003E0CF4" w:rsidP="00F564DD">
            <w:r>
              <w:t>A Master Bro is a Bro which has one or more Slave Bros replicating its values. It can be a Set or an Element.</w:t>
            </w:r>
          </w:p>
        </w:tc>
      </w:tr>
    </w:tbl>
    <w:p w:rsidR="00780852" w:rsidRDefault="000F279C" w:rsidP="0068071F">
      <w:pPr>
        <w:pStyle w:val="Heading2"/>
      </w:pPr>
      <w:bookmarkStart w:id="6" w:name="_Ref348960080"/>
      <w:bookmarkStart w:id="7" w:name="_Ref359812292"/>
      <w:bookmarkStart w:id="8" w:name="_Ref359812328"/>
      <w:bookmarkStart w:id="9" w:name="_Ref359812339"/>
      <w:r>
        <w:lastRenderedPageBreak/>
        <w:t xml:space="preserve"> </w:t>
      </w:r>
      <w:bookmarkStart w:id="10" w:name="_Toc359814373"/>
      <w:r w:rsidR="00780852">
        <w:t>Slave Bros</w:t>
      </w:r>
      <w:bookmarkEnd w:id="6"/>
      <w:bookmarkEnd w:id="7"/>
      <w:bookmarkEnd w:id="8"/>
      <w:bookmarkEnd w:id="9"/>
      <w:bookmarkEnd w:id="10"/>
    </w:p>
    <w:p w:rsidR="00780852" w:rsidRDefault="00780852" w:rsidP="00780852">
      <w:pPr>
        <w:pStyle w:val="NormSpace"/>
      </w:pPr>
      <w:r>
        <w:t xml:space="preserve">A Slave Bro is a Bro which </w:t>
      </w:r>
      <w:r w:rsidR="00DD221A">
        <w:t>copies</w:t>
      </w:r>
      <w:r>
        <w:t xml:space="preserve"> </w:t>
      </w:r>
      <w:r w:rsidR="00F93DBA">
        <w:t xml:space="preserve">or mirrors </w:t>
      </w:r>
      <w:r w:rsidR="00067ED5">
        <w:t xml:space="preserve">(except for a Summing Set Slave – see below) </w:t>
      </w:r>
      <w:r>
        <w:t xml:space="preserve">the values </w:t>
      </w:r>
      <w:r w:rsidR="00DD221A">
        <w:t xml:space="preserve">(or a filtered subset of the values) </w:t>
      </w:r>
      <w:r>
        <w:t>of another Bro, known as its Master Bro, in a different location in the Bro tree, to facilitate natural tree structures, and summing.</w:t>
      </w:r>
      <w:r w:rsidR="00133712">
        <w:t xml:space="preserve"> The values which are copied from Master to Slave may be filtered by </w:t>
      </w:r>
      <w:r w:rsidR="00A87632">
        <w:t xml:space="preserve">folio, property, </w:t>
      </w:r>
      <w:r w:rsidR="00FD5A82">
        <w:t xml:space="preserve">or </w:t>
      </w:r>
      <w:r w:rsidR="00A87632">
        <w:t>property item</w:t>
      </w:r>
      <w:r w:rsidR="00FD5A82">
        <w:t xml:space="preserve"> and Slave Bros may be included/excluded by</w:t>
      </w:r>
      <w:r w:rsidR="00A87632">
        <w:t xml:space="preserve"> taxonomy, jurisdiction, or entity type</w:t>
      </w:r>
      <w:r w:rsidR="00FD5A82">
        <w:t xml:space="preserve"> as for other Bros</w:t>
      </w:r>
      <w:r w:rsidR="00133712">
        <w:t>.</w:t>
      </w:r>
    </w:p>
    <w:p w:rsidR="00B67577" w:rsidRDefault="00B67577" w:rsidP="00780852">
      <w:pPr>
        <w:pStyle w:val="NormSpace"/>
      </w:pPr>
      <w:r>
        <w:t xml:space="preserve">The </w:t>
      </w:r>
      <w:r w:rsidR="00DD221A">
        <w:t>copying</w:t>
      </w:r>
      <w:r>
        <w:t xml:space="preserve"> may be for the values of a prior year </w:t>
      </w:r>
      <w:r w:rsidR="006F31AD">
        <w:t xml:space="preserve">- </w:t>
      </w:r>
      <w:r>
        <w:t xml:space="preserve">1, 2, or 3 </w:t>
      </w:r>
      <w:r w:rsidR="006F31AD">
        <w:t xml:space="preserve">years </w:t>
      </w:r>
      <w:r>
        <w:t>backwards in time from the current year. This allows cross year figures to be introduced into Bros for start/end and movement purposes.</w:t>
      </w:r>
      <w:r w:rsidR="005C6AD8">
        <w:t xml:space="preserve"> Such Bros are called Prior Year Slaves. A Money Prior Year Slave must have a </w:t>
      </w:r>
      <w:proofErr w:type="spellStart"/>
      <w:r w:rsidR="00A87632">
        <w:t>PostType</w:t>
      </w:r>
      <w:proofErr w:type="spellEnd"/>
      <w:r w:rsidR="005C6AD8">
        <w:t xml:space="preserve"> of </w:t>
      </w:r>
      <w:proofErr w:type="spellStart"/>
      <w:r w:rsidR="005C6AD8">
        <w:t>Sch</w:t>
      </w:r>
      <w:proofErr w:type="spellEnd"/>
      <w:r w:rsidR="005C6AD8">
        <w:t xml:space="preserve"> as such cross year figures cannot be DE. </w:t>
      </w:r>
      <w:r w:rsidR="00A87632">
        <w:t>BroSet Import</w:t>
      </w:r>
      <w:r w:rsidR="005C6AD8">
        <w:t xml:space="preserve"> sets Money Prior Year Slave</w:t>
      </w:r>
      <w:r w:rsidR="00DD221A">
        <w:t>s</w:t>
      </w:r>
      <w:r w:rsidR="005C6AD8">
        <w:t xml:space="preserve"> to </w:t>
      </w:r>
      <w:proofErr w:type="spellStart"/>
      <w:r w:rsidR="005C6AD8">
        <w:t>Sch</w:t>
      </w:r>
      <w:proofErr w:type="spellEnd"/>
      <w:r w:rsidR="005C6AD8">
        <w:t xml:space="preserve"> if not input as Sch.</w:t>
      </w:r>
    </w:p>
    <w:p w:rsidR="002E320E" w:rsidRDefault="002E320E" w:rsidP="00780852">
      <w:pPr>
        <w:pStyle w:val="NormSpace"/>
      </w:pPr>
      <w:r>
        <w:t>If a Slave Bro has a</w:t>
      </w:r>
      <w:r w:rsidR="00A87632">
        <w:t xml:space="preserve"> Folio</w:t>
      </w:r>
      <w:r>
        <w:t xml:space="preserve"> (it doesn’t have to), it must be </w:t>
      </w:r>
      <w:r w:rsidR="00780852">
        <w:t xml:space="preserve">either the same </w:t>
      </w:r>
      <w:r>
        <w:t xml:space="preserve">as the </w:t>
      </w:r>
      <w:r w:rsidR="00143B63">
        <w:t>Folio</w:t>
      </w:r>
      <w:r w:rsidR="00780852">
        <w:t xml:space="preserve"> </w:t>
      </w:r>
      <w:r>
        <w:t xml:space="preserve">of its Master, </w:t>
      </w:r>
      <w:r w:rsidR="00780852">
        <w:t xml:space="preserve">or a subset of the Master’s </w:t>
      </w:r>
      <w:r w:rsidR="00143B63">
        <w:t>Folio</w:t>
      </w:r>
      <w:r w:rsidR="00786AFF">
        <w:t>, if the Master has one</w:t>
      </w:r>
      <w:r>
        <w:t xml:space="preserve">. If no </w:t>
      </w:r>
      <w:r w:rsidR="00143B63">
        <w:t>Folio</w:t>
      </w:r>
      <w:r>
        <w:t xml:space="preserve"> is input for a Slave, it inherits its Master’s </w:t>
      </w:r>
      <w:r w:rsidR="00143B63">
        <w:t>Folio</w:t>
      </w:r>
      <w:r>
        <w:t>, if any.</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5C6AD8" w:rsidRDefault="005C6AD8" w:rsidP="00780852">
      <w:pPr>
        <w:pStyle w:val="NormSpace"/>
      </w:pPr>
      <w:r w:rsidRPr="007A0F59">
        <w:rPr>
          <w:highlight w:val="yellow"/>
        </w:rPr>
        <w:t xml:space="preserve">If the Master is a Start/End Bro </w:t>
      </w:r>
      <w:r w:rsidR="000958E7" w:rsidRPr="007A0F59">
        <w:rPr>
          <w:highlight w:val="yellow"/>
        </w:rPr>
        <w:t xml:space="preserve">both the Start and </w:t>
      </w:r>
      <w:r w:rsidRPr="007A0F59">
        <w:rPr>
          <w:highlight w:val="yellow"/>
        </w:rPr>
        <w:t xml:space="preserve">End values are </w:t>
      </w:r>
      <w:r w:rsidR="00786AFF" w:rsidRPr="007A0F59">
        <w:rPr>
          <w:highlight w:val="yellow"/>
        </w:rPr>
        <w:t>copied</w:t>
      </w:r>
      <w:r w:rsidRPr="007A0F59">
        <w:rPr>
          <w:highlight w:val="yellow"/>
        </w:rPr>
        <w:t xml:space="preserve"> to the Slave. If </w:t>
      </w:r>
      <w:r w:rsidR="000958E7" w:rsidRPr="007A0F59">
        <w:rPr>
          <w:highlight w:val="yellow"/>
        </w:rPr>
        <w:t xml:space="preserve">just the </w:t>
      </w:r>
      <w:r w:rsidRPr="007A0F59">
        <w:rPr>
          <w:highlight w:val="yellow"/>
        </w:rPr>
        <w:t>Start values are needed these may be obtained in another Bro defined as a Prior Year Slave.</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xml:space="preserve"> </w:t>
      </w:r>
      <w:proofErr w:type="gramStart"/>
      <w:r w:rsidR="00684B07">
        <w:t>Either</w:t>
      </w:r>
      <w:r w:rsidR="0017119A">
        <w:t>{</w:t>
      </w:r>
      <w:proofErr w:type="gramEnd"/>
      <w:r w:rsidR="0017119A">
        <w:t xml:space="preserve"> Year#}</w:t>
      </w:r>
      <w:r>
        <w:t xml:space="preserve"> Master Bro Name’ Check which is automatically added to the Bro by </w:t>
      </w:r>
      <w:r w:rsidR="00A87632">
        <w:t>BroSet Import</w:t>
      </w:r>
      <w:r w:rsidR="00133712">
        <w:t xml:space="preserve"> if no slave filtering is involved</w:t>
      </w:r>
      <w:r>
        <w:t>.</w:t>
      </w:r>
    </w:p>
    <w:p w:rsidR="00780852" w:rsidRDefault="00780852" w:rsidP="00780852">
      <w:r>
        <w:t xml:space="preserve">Slave </w:t>
      </w:r>
      <w:r w:rsidR="00FD5A82">
        <w:t>attributes</w:t>
      </w:r>
      <w:r>
        <w:t xml:space="preserve"> which can </w:t>
      </w:r>
      <w:r w:rsidR="003A444F">
        <w:t xml:space="preserve">be entered for a Slave and which can </w:t>
      </w:r>
      <w:r>
        <w:t xml:space="preserve">differ from those of the Master </w:t>
      </w:r>
      <w:r w:rsidR="003A444F">
        <w:t xml:space="preserve">unless noted otherwise </w:t>
      </w:r>
      <w:r>
        <w:t>are:</w:t>
      </w:r>
    </w:p>
    <w:p w:rsidR="00780852" w:rsidRDefault="00780852" w:rsidP="00780852">
      <w:pPr>
        <w:pStyle w:val="ListBullet"/>
      </w:pPr>
      <w:r>
        <w:t>Level</w:t>
      </w:r>
      <w:r w:rsidR="00FD5A82">
        <w:t xml:space="preserve"> (via the number of segments in the Name)</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143B63" w:rsidP="00780852">
      <w:pPr>
        <w:pStyle w:val="ListBullet"/>
      </w:pPr>
      <w:r>
        <w:t>Folio</w:t>
      </w:r>
      <w:r w:rsidR="00780852">
        <w:t xml:space="preserve"> (can be a subset of the Master’s)</w:t>
      </w:r>
    </w:p>
    <w:p w:rsidR="00C60528" w:rsidRDefault="00C60528" w:rsidP="00A5658A">
      <w:pPr>
        <w:pStyle w:val="ListBullet"/>
      </w:pPr>
      <w:r>
        <w:t>Sign (for a Money Bro, with a warning)</w:t>
      </w:r>
    </w:p>
    <w:p w:rsidR="00780852" w:rsidRDefault="007942C9" w:rsidP="00780852">
      <w:pPr>
        <w:pStyle w:val="ListBullet"/>
      </w:pPr>
      <w:proofErr w:type="spellStart"/>
      <w:r>
        <w:t>AcctType</w:t>
      </w:r>
      <w:proofErr w:type="spellEnd"/>
    </w:p>
    <w:p w:rsidR="00780852" w:rsidRDefault="00A87632" w:rsidP="00780852">
      <w:pPr>
        <w:pStyle w:val="ListBullet"/>
      </w:pPr>
      <w:proofErr w:type="spellStart"/>
      <w:r>
        <w:t>PostType</w:t>
      </w:r>
      <w:proofErr w:type="spellEnd"/>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r w:rsidR="005C6AD8">
        <w:t xml:space="preserve">. Must be </w:t>
      </w:r>
      <w:proofErr w:type="spellStart"/>
      <w:r w:rsidR="005C6AD8">
        <w:t>Sch</w:t>
      </w:r>
      <w:proofErr w:type="spellEnd"/>
      <w:r w:rsidR="005C6AD8">
        <w:t xml:space="preserve"> for a Money Prior Year Slave.</w:t>
      </w:r>
      <w:r w:rsidR="00F93DBA">
        <w:t>)</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3A444F" w:rsidRDefault="003A444F" w:rsidP="003A444F">
      <w:pPr>
        <w:pStyle w:val="ListBullet"/>
      </w:pPr>
      <w:r>
        <w:t>Period (must be the same as the Master’s but can be entered for the Slave as a check)</w:t>
      </w:r>
    </w:p>
    <w:p w:rsidR="003A444F" w:rsidRDefault="003A444F" w:rsidP="003A444F">
      <w:pPr>
        <w:pStyle w:val="ListBullet"/>
      </w:pPr>
      <w:proofErr w:type="spellStart"/>
      <w:r>
        <w:t>StartEnd</w:t>
      </w:r>
      <w:proofErr w:type="spellEnd"/>
      <w:r>
        <w:t xml:space="preserve"> (must be the same as the Master’s but can be entered for the Slave as a check)</w:t>
      </w:r>
    </w:p>
    <w:p w:rsidR="00780852" w:rsidRDefault="00780852" w:rsidP="00780852">
      <w:pPr>
        <w:pStyle w:val="ListBullet"/>
      </w:pPr>
      <w:r>
        <w:t>Zones</w:t>
      </w:r>
    </w:p>
    <w:p w:rsidR="003A444F" w:rsidRDefault="003A444F" w:rsidP="003A444F">
      <w:pPr>
        <w:pStyle w:val="ListBullet"/>
      </w:pPr>
      <w:r>
        <w:t>Order</w:t>
      </w:r>
    </w:p>
    <w:p w:rsidR="00780852" w:rsidRDefault="00780852" w:rsidP="00780852">
      <w:pPr>
        <w:pStyle w:val="ListBullet"/>
      </w:pPr>
      <w:proofErr w:type="spellStart"/>
      <w:r>
        <w:t>Descr</w:t>
      </w:r>
      <w:proofErr w:type="spellEnd"/>
    </w:p>
    <w:p w:rsidR="007942C9" w:rsidRDefault="007942C9" w:rsidP="00780852">
      <w:pPr>
        <w:pStyle w:val="ListBullet"/>
      </w:pPr>
      <w:r>
        <w:t>Taxonomies</w:t>
      </w:r>
    </w:p>
    <w:p w:rsidR="007942C9" w:rsidRDefault="007942C9" w:rsidP="00780852">
      <w:pPr>
        <w:pStyle w:val="ListBullet"/>
      </w:pPr>
      <w:r>
        <w:t>Countries</w:t>
      </w:r>
    </w:p>
    <w:p w:rsidR="007942C9" w:rsidRDefault="007942C9" w:rsidP="00780852">
      <w:pPr>
        <w:pStyle w:val="ListBullet"/>
      </w:pPr>
      <w:proofErr w:type="spellStart"/>
      <w:r>
        <w:t>EntityTypes</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133712" w:rsidP="00F84FDC">
      <w:r>
        <w:t xml:space="preserve">Filtering </w:t>
      </w:r>
      <w:r w:rsidR="00F84FDC">
        <w:t>properties for Slaves are:</w:t>
      </w:r>
    </w:p>
    <w:p w:rsidR="00133712" w:rsidRDefault="007942C9" w:rsidP="007942C9">
      <w:pPr>
        <w:pStyle w:val="ListBullet"/>
      </w:pPr>
      <w:r>
        <w:t>Folio</w:t>
      </w:r>
      <w:r w:rsidR="00133712">
        <w:t xml:space="preserve"> (since this can be a subset of the Master’s)</w:t>
      </w:r>
    </w:p>
    <w:p w:rsidR="00F84FDC" w:rsidRDefault="007942C9" w:rsidP="007942C9">
      <w:pPr>
        <w:pStyle w:val="ListBullet"/>
      </w:pPr>
      <w:proofErr w:type="spellStart"/>
      <w:r>
        <w:t>ExclProps</w:t>
      </w:r>
      <w:proofErr w:type="spellEnd"/>
    </w:p>
    <w:p w:rsidR="00F84FDC" w:rsidRDefault="007942C9" w:rsidP="007942C9">
      <w:pPr>
        <w:pStyle w:val="ListBullet"/>
      </w:pPr>
      <w:proofErr w:type="spellStart"/>
      <w:r>
        <w:t>AllowProps</w:t>
      </w:r>
      <w:proofErr w:type="spellEnd"/>
    </w:p>
    <w:p w:rsidR="005C6AD8" w:rsidRDefault="007942C9" w:rsidP="00AD3AB8">
      <w:pPr>
        <w:pStyle w:val="ListBSpace"/>
      </w:pPr>
      <w:r>
        <w:t>Items</w:t>
      </w:r>
    </w:p>
    <w:p w:rsidR="00780852" w:rsidRDefault="00FD6AB7" w:rsidP="00780852">
      <w:r>
        <w:lastRenderedPageBreak/>
        <w:t>P</w:t>
      </w:r>
      <w:r w:rsidR="00780852">
        <w:t>ropert</w:t>
      </w:r>
      <w:r w:rsidR="003A444F">
        <w:t>y</w:t>
      </w:r>
      <w:r w:rsidR="00780852">
        <w:t xml:space="preserve"> </w:t>
      </w:r>
      <w:r w:rsidR="003A444F">
        <w:t xml:space="preserve">always </w:t>
      </w:r>
      <w:r w:rsidR="00780852">
        <w:t>inherit</w:t>
      </w:r>
      <w:r>
        <w:t>ed from</w:t>
      </w:r>
      <w:r w:rsidR="00780852">
        <w:t xml:space="preserve"> the Master</w:t>
      </w:r>
    </w:p>
    <w:p w:rsidR="00780852" w:rsidRDefault="00DB2114" w:rsidP="00780852">
      <w:pPr>
        <w:pStyle w:val="ListBullet"/>
      </w:pPr>
      <w:r>
        <w:t>DataType</w:t>
      </w:r>
    </w:p>
    <w:p w:rsidR="00FD6AB7" w:rsidRDefault="00FD6AB7" w:rsidP="00FD6AB7">
      <w:pPr>
        <w:pStyle w:val="ListBullet"/>
        <w:numPr>
          <w:ilvl w:val="0"/>
          <w:numId w:val="0"/>
        </w:numPr>
      </w:pPr>
    </w:p>
    <w:p w:rsidR="00FD6AB7" w:rsidRDefault="00FD6AB7" w:rsidP="002A1AB3">
      <w:pPr>
        <w:pStyle w:val="ListBullet"/>
        <w:keepNext/>
        <w:numPr>
          <w:ilvl w:val="0"/>
          <w:numId w:val="0"/>
        </w:numPr>
      </w:pPr>
      <w:r>
        <w:t>Properties inherited from the Master, if not set for the Slave:</w:t>
      </w:r>
    </w:p>
    <w:p w:rsidR="00FD6AB7" w:rsidRDefault="007942C9" w:rsidP="00C60528">
      <w:pPr>
        <w:pStyle w:val="ListBullet"/>
      </w:pPr>
      <w:r>
        <w:t>Folio</w:t>
      </w:r>
    </w:p>
    <w:p w:rsidR="00C60528" w:rsidRDefault="007942C9" w:rsidP="00C60528">
      <w:pPr>
        <w:pStyle w:val="ListBullet"/>
      </w:pPr>
      <w:r>
        <w:t>Sign</w:t>
      </w:r>
    </w:p>
    <w:p w:rsidR="003A444F" w:rsidRDefault="003A444F" w:rsidP="002C0C2A">
      <w:pPr>
        <w:pStyle w:val="ListBullet"/>
      </w:pPr>
      <w:r>
        <w:t>Period</w:t>
      </w:r>
    </w:p>
    <w:p w:rsidR="003A444F" w:rsidRDefault="003A444F" w:rsidP="002C0C2A">
      <w:pPr>
        <w:pStyle w:val="ListBullet"/>
      </w:pPr>
      <w:proofErr w:type="spellStart"/>
      <w:r>
        <w:t>StartEnd</w:t>
      </w:r>
      <w:proofErr w:type="spellEnd"/>
    </w:p>
    <w:p w:rsidR="000A03AE" w:rsidRDefault="004F0929" w:rsidP="0068071F">
      <w:pPr>
        <w:pStyle w:val="Heading2"/>
      </w:pPr>
      <w:bookmarkStart w:id="11" w:name="_Ref348960181"/>
      <w:r>
        <w:t xml:space="preserve"> </w:t>
      </w:r>
      <w:bookmarkStart w:id="12" w:name="_Ref359640301"/>
      <w:bookmarkStart w:id="13" w:name="_Ref359640305"/>
      <w:bookmarkStart w:id="14" w:name="_Toc359814374"/>
      <w:r w:rsidR="000A03AE">
        <w:t>Bro Reference</w:t>
      </w:r>
      <w:bookmarkEnd w:id="11"/>
      <w:r w:rsidR="003E0CF4">
        <w:t>s</w:t>
      </w:r>
      <w:bookmarkEnd w:id="12"/>
      <w:bookmarkEnd w:id="13"/>
      <w:bookmarkEnd w:id="14"/>
    </w:p>
    <w:p w:rsidR="000A03AE" w:rsidRDefault="005B2BEC" w:rsidP="00BD44A7">
      <w:pPr>
        <w:pStyle w:val="NormSpace"/>
        <w:keepNext/>
        <w:keepLines/>
        <w:widowControl w:val="0"/>
      </w:pPr>
      <w:r>
        <w:t xml:space="preserve">In formats and when importing/posting, </w:t>
      </w:r>
      <w:r w:rsidR="000A03AE">
        <w:t xml:space="preserve">Bros are referenced by </w:t>
      </w:r>
      <w:r w:rsidR="00606761">
        <w:t>N</w:t>
      </w:r>
      <w:r w:rsidR="000A03AE">
        <w:t>ame</w:t>
      </w:r>
      <w:r w:rsidR="00606761">
        <w:t xml:space="preserve"> or </w:t>
      </w:r>
      <w:proofErr w:type="spellStart"/>
      <w:r w:rsidR="00606761">
        <w:t>ShortName</w:t>
      </w:r>
      <w:proofErr w:type="spellEnd"/>
      <w:r w:rsidR="000A03AE">
        <w:t xml:space="preserve">, optionally with </w:t>
      </w:r>
      <w:r w:rsidR="00606761">
        <w:t>property item</w:t>
      </w:r>
      <w:r w:rsidR="000A03AE">
        <w:t xml:space="preserve"> references</w:t>
      </w:r>
      <w:r w:rsidR="00606761">
        <w:t xml:space="preserve"> and/or a</w:t>
      </w:r>
      <w:r w:rsidR="004727C0">
        <w:t xml:space="preserve"> </w:t>
      </w:r>
      <w:proofErr w:type="spellStart"/>
      <w:r w:rsidR="004727C0">
        <w:t>start|end</w:t>
      </w:r>
      <w:proofErr w:type="spellEnd"/>
      <w:r w:rsidR="0075795C">
        <w:t xml:space="preserve"> </w:t>
      </w:r>
      <w:r w:rsidR="004727C0">
        <w:t>value</w:t>
      </w:r>
      <w:r w:rsidR="000A03AE">
        <w:t xml:space="preserve"> as follows:</w:t>
      </w:r>
    </w:p>
    <w:p w:rsidR="000A03AE" w:rsidRDefault="00606761" w:rsidP="00BD44A7">
      <w:pPr>
        <w:pStyle w:val="NormSpace"/>
        <w:keepNext/>
        <w:keepLines/>
        <w:widowControl w:val="0"/>
      </w:pPr>
      <w:r>
        <w:t>&lt;</w:t>
      </w:r>
      <w:proofErr w:type="spellStart"/>
      <w:r w:rsidR="000A03AE">
        <w:t>BroName</w:t>
      </w:r>
      <w:proofErr w:type="spellEnd"/>
      <w:r>
        <w:t xml:space="preserve"> | </w:t>
      </w:r>
      <w:proofErr w:type="spellStart"/>
      <w:r>
        <w:t>BroShortName</w:t>
      </w:r>
      <w:proofErr w:type="spellEnd"/>
      <w:proofErr w:type="gramStart"/>
      <w:r>
        <w:t>&gt;</w:t>
      </w:r>
      <w:r w:rsidR="000A03AE">
        <w:t>{</w:t>
      </w:r>
      <w:proofErr w:type="gramEnd"/>
      <w:r w:rsidR="00400BBE">
        <w:t>,</w:t>
      </w:r>
      <w:proofErr w:type="spellStart"/>
      <w:r>
        <w:t>PropItem</w:t>
      </w:r>
      <w:r w:rsidR="000A03AE">
        <w:t>Ref</w:t>
      </w:r>
      <w:proofErr w:type="spellEnd"/>
      <w:r w:rsidR="000A03AE">
        <w:t>...}{</w:t>
      </w:r>
      <w:r w:rsidR="00400BBE">
        <w:t>,</w:t>
      </w:r>
      <w:r w:rsidR="000A03AE">
        <w:t>&lt;</w:t>
      </w:r>
      <w:r w:rsidR="00F21802">
        <w:t>start | end</w:t>
      </w:r>
      <w:r w:rsidR="000A03AE">
        <w:t>&gt;}</w:t>
      </w:r>
    </w:p>
    <w:p w:rsidR="000A03AE" w:rsidRDefault="00B85877" w:rsidP="00BD44A7">
      <w:pPr>
        <w:pStyle w:val="NormSpace"/>
        <w:keepNext/>
        <w:keepLines/>
        <w:widowControl w:val="0"/>
      </w:pPr>
      <w:proofErr w:type="gramStart"/>
      <w:r>
        <w:t>optionally</w:t>
      </w:r>
      <w:proofErr w:type="gramEnd"/>
      <w:r>
        <w:t xml:space="preserve"> with spaces between segments, </w:t>
      </w:r>
      <w:r w:rsidR="000A03AE">
        <w:t>where</w:t>
      </w:r>
    </w:p>
    <w:p w:rsidR="00606761"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606761">
        <w:t xml:space="preserve"> of the name</w:t>
      </w:r>
    </w:p>
    <w:p w:rsidR="000A03AE" w:rsidRDefault="00E62177" w:rsidP="00BD44A7">
      <w:pPr>
        <w:pStyle w:val="ListBSpace"/>
        <w:keepNext/>
      </w:pPr>
      <w:proofErr w:type="spellStart"/>
      <w:r>
        <w:t>BroShortname</w:t>
      </w:r>
      <w:proofErr w:type="spellEnd"/>
      <w:r w:rsidR="00606761">
        <w:t xml:space="preserve"> is a Bro’s </w:t>
      </w:r>
      <w:proofErr w:type="spellStart"/>
      <w:r w:rsidR="00606761">
        <w:t>ShortName</w:t>
      </w:r>
      <w:proofErr w:type="spellEnd"/>
      <w:r w:rsidR="00606761">
        <w:t xml:space="preserve"> if defined</w:t>
      </w:r>
    </w:p>
    <w:p w:rsidR="0075795C" w:rsidRDefault="0075795C" w:rsidP="00606761">
      <w:pPr>
        <w:pStyle w:val="ListBSpace"/>
      </w:pPr>
      <w:r>
        <w:t xml:space="preserve">The optional </w:t>
      </w:r>
      <w:r w:rsidR="00606761" w:rsidRPr="00606761">
        <w:t>property item references and/or a</w:t>
      </w:r>
      <w:r w:rsidR="004727C0">
        <w:t xml:space="preserve"> </w:t>
      </w:r>
      <w:proofErr w:type="spellStart"/>
      <w:r w:rsidR="004727C0">
        <w:t>start|end</w:t>
      </w:r>
      <w:proofErr w:type="spellEnd"/>
      <w:r w:rsidR="00606761" w:rsidRPr="00606761">
        <w:t xml:space="preserve"> </w:t>
      </w:r>
      <w:r w:rsidR="004727C0">
        <w:t>value</w:t>
      </w:r>
      <w:r>
        <w:t xml:space="preserve"> {</w:t>
      </w:r>
      <w:proofErr w:type="gramStart"/>
      <w:r w:rsidR="00400BBE">
        <w:t>,</w:t>
      </w:r>
      <w:proofErr w:type="spellStart"/>
      <w:r w:rsidR="00606761">
        <w:t>PropItem</w:t>
      </w:r>
      <w:r>
        <w:t>Ref</w:t>
      </w:r>
      <w:proofErr w:type="spellEnd"/>
      <w:proofErr w:type="gramEnd"/>
      <w:r>
        <w:t>...}{</w:t>
      </w:r>
      <w:r w:rsidR="00400BBE">
        <w:t>,</w:t>
      </w:r>
      <w:r>
        <w:t>&lt;</w:t>
      </w:r>
      <w:r w:rsidR="00F21802">
        <w:t>start | end</w:t>
      </w:r>
      <w:r>
        <w:t>&gt;} are co</w:t>
      </w:r>
      <w:r w:rsidR="00400BBE">
        <w:t>mma</w:t>
      </w:r>
      <w:r>
        <w:t xml:space="preserve"> separated and may come in any order i.e. even with {</w:t>
      </w:r>
      <w:r w:rsidR="00400BBE">
        <w:t>,</w:t>
      </w:r>
      <w:r>
        <w:t>&lt;</w:t>
      </w:r>
      <w:r w:rsidR="00F21802">
        <w:t>start | end</w:t>
      </w:r>
      <w:r>
        <w:t xml:space="preserve">&gt;} in the middle of a series of </w:t>
      </w:r>
      <w:r w:rsidR="00606761">
        <w:t xml:space="preserve">property item </w:t>
      </w:r>
      <w:r>
        <w:t>references.</w:t>
      </w:r>
    </w:p>
    <w:p w:rsidR="000A03AE" w:rsidRDefault="00606761" w:rsidP="00F21802">
      <w:pPr>
        <w:pStyle w:val="ListBSpace"/>
      </w:pPr>
      <w:proofErr w:type="spellStart"/>
      <w:r>
        <w:t>PropItem</w:t>
      </w:r>
      <w:r w:rsidR="000A03AE">
        <w:t>Ref</w:t>
      </w:r>
      <w:proofErr w:type="spellEnd"/>
      <w:r w:rsidR="000A03AE">
        <w:t xml:space="preserve"> is a </w:t>
      </w:r>
      <w:r>
        <w:t>property item</w:t>
      </w:r>
      <w:r w:rsidR="000A03AE">
        <w:t xml:space="preserve"> reference </w:t>
      </w:r>
      <w:r w:rsidR="00BD7FC3">
        <w:t xml:space="preserve">of </w:t>
      </w:r>
      <w:proofErr w:type="spellStart"/>
      <w:r w:rsidR="00BD7FC3">
        <w:t>PropertyName</w:t>
      </w:r>
      <w:r w:rsidR="000A03AE">
        <w:t>.</w:t>
      </w:r>
      <w:r w:rsidR="00BD7FC3">
        <w:t>PropertyItemName</w:t>
      </w:r>
      <w:proofErr w:type="spellEnd"/>
      <w:r w:rsidR="000A03AE">
        <w:t xml:space="preserve"> </w:t>
      </w:r>
      <w:r w:rsidR="00BD7FC3">
        <w:t>as listed in the Braiins Admin BRL Property Items page</w:t>
      </w:r>
      <w:r w:rsidR="00E613D9">
        <w:t>.</w:t>
      </w:r>
      <w:r w:rsidR="00E613D9">
        <w:br/>
      </w:r>
      <w:r w:rsidR="00E613D9">
        <w:br/>
        <w:t>For posting</w:t>
      </w:r>
      <w:r w:rsidR="00485CA9">
        <w:t>,</w:t>
      </w:r>
      <w:r w:rsidR="00E613D9">
        <w:t xml:space="preserve"> a</w:t>
      </w:r>
      <w:r w:rsidR="00BD7FC3">
        <w:t xml:space="preserve"> “#” </w:t>
      </w:r>
      <w:proofErr w:type="spellStart"/>
      <w:r w:rsidR="00BD7FC3" w:rsidRPr="00BD7FC3">
        <w:t>PropertyItemName</w:t>
      </w:r>
      <w:proofErr w:type="spellEnd"/>
      <w:r w:rsidR="00E613D9">
        <w:t xml:space="preserve"> must be</w:t>
      </w:r>
      <w:r w:rsidR="00BD7FC3">
        <w:t xml:space="preserve"> replaced by an actual D</w:t>
      </w:r>
      <w:r w:rsidR="00277281">
        <w:t>B</w:t>
      </w:r>
      <w:r w:rsidR="00BD7FC3">
        <w:t>O reference.</w:t>
      </w:r>
      <w:r w:rsidR="00E613D9">
        <w:br/>
      </w:r>
      <w:r w:rsidR="00E613D9">
        <w:br/>
      </w:r>
      <w:r w:rsidR="00277281">
        <w:t>For</w:t>
      </w:r>
      <w:r w:rsidR="00053371">
        <w:t xml:space="preserve"> RG use</w:t>
      </w:r>
      <w:r w:rsidR="00BD7FC3" w:rsidRPr="00BD7FC3">
        <w:t xml:space="preserve"> </w:t>
      </w:r>
      <w:r w:rsidR="000A03AE">
        <w:t>the ".</w:t>
      </w:r>
      <w:proofErr w:type="spellStart"/>
      <w:r w:rsidR="00BD7FC3">
        <w:t>PropertyItemName</w:t>
      </w:r>
      <w:proofErr w:type="spellEnd"/>
      <w:r w:rsidR="000A03AE">
        <w:t xml:space="preserve">" </w:t>
      </w:r>
      <w:r w:rsidR="00053371">
        <w:t xml:space="preserve">part is optional if used with a numeric Bro, meaning the sum of all the Property Item values. This applies </w:t>
      </w:r>
      <w:proofErr w:type="gramStart"/>
      <w:r w:rsidR="00053371">
        <w:t>to .#</w:t>
      </w:r>
      <w:proofErr w:type="gramEnd"/>
      <w:r w:rsidR="00053371">
        <w:t xml:space="preserve"> and well as explicit Property Items. </w:t>
      </w:r>
      <w:r w:rsidR="00053371">
        <w:br/>
      </w:r>
      <w:r w:rsidR="00053371">
        <w:br/>
      </w:r>
      <w:r w:rsidR="000A03AE">
        <w:t xml:space="preserve">The </w:t>
      </w:r>
      <w:r w:rsidR="00B85095">
        <w:t>“</w:t>
      </w:r>
      <w:proofErr w:type="spellStart"/>
      <w:r w:rsidR="00BD7FC3">
        <w:t>PropertyName</w:t>
      </w:r>
      <w:proofErr w:type="spellEnd"/>
      <w:r w:rsidR="00B85095">
        <w:t>.”</w:t>
      </w:r>
      <w:r w:rsidR="000A03AE">
        <w:t xml:space="preserve"> part </w:t>
      </w:r>
      <w:r w:rsidR="00B85095">
        <w:t xml:space="preserve">of a </w:t>
      </w:r>
      <w:proofErr w:type="spellStart"/>
      <w:r w:rsidR="00B85095">
        <w:t>PropItemRef</w:t>
      </w:r>
      <w:proofErr w:type="spellEnd"/>
      <w:r w:rsidR="00B85095">
        <w:t xml:space="preserve"> </w:t>
      </w:r>
      <w:r w:rsidR="000A03AE">
        <w:t>can be omitted if there is a ".</w:t>
      </w:r>
      <w:proofErr w:type="spellStart"/>
      <w:r w:rsidR="00BD7FC3">
        <w:t>PropertyItemName</w:t>
      </w:r>
      <w:proofErr w:type="spellEnd"/>
      <w:r w:rsidR="000A03AE">
        <w:t>" section and if the</w:t>
      </w:r>
      <w:r w:rsidR="00B85095">
        <w:t xml:space="preserve">re is a </w:t>
      </w:r>
      <w:proofErr w:type="spellStart"/>
      <w:r w:rsidR="00B85095" w:rsidRPr="00B85095">
        <w:t>PropItemRef</w:t>
      </w:r>
      <w:proofErr w:type="spellEnd"/>
      <w:r w:rsidR="00B85095">
        <w:t xml:space="preserve"> to the left of this </w:t>
      </w:r>
      <w:proofErr w:type="spellStart"/>
      <w:r w:rsidR="00B85095" w:rsidRPr="00B85095">
        <w:t>PropItemRef</w:t>
      </w:r>
      <w:proofErr w:type="spellEnd"/>
      <w:r w:rsidR="00B85095">
        <w:t xml:space="preserve"> which includes the desired </w:t>
      </w:r>
      <w:r w:rsidR="00B85095" w:rsidRPr="00B85095">
        <w:t>“</w:t>
      </w:r>
      <w:proofErr w:type="spellStart"/>
      <w:r w:rsidR="00B85095" w:rsidRPr="00B85095">
        <w:t>PropertyName</w:t>
      </w:r>
      <w:proofErr w:type="spellEnd"/>
      <w:r w:rsidR="00B85095" w:rsidRPr="00B85095">
        <w:t>.”</w:t>
      </w:r>
      <w:r w:rsidR="000A03AE">
        <w:t xml:space="preserve"> e.g.</w:t>
      </w:r>
      <w:r w:rsidR="00444305">
        <w:br/>
      </w:r>
      <w:proofErr w:type="spellStart"/>
      <w:r w:rsidR="00B85877" w:rsidRPr="00B85877">
        <w:rPr>
          <w:sz w:val="20"/>
          <w:szCs w:val="20"/>
        </w:rPr>
        <w:t>EntityInfo.Officers</w:t>
      </w:r>
      <w:proofErr w:type="spellEnd"/>
      <w:r w:rsidR="00B85877" w:rsidRPr="00B85877">
        <w:rPr>
          <w:sz w:val="20"/>
          <w:szCs w:val="20"/>
        </w:rPr>
        <w:t xml:space="preserve">, </w:t>
      </w:r>
      <w:proofErr w:type="spellStart"/>
      <w:r w:rsidR="00B85877" w:rsidRPr="00B85877">
        <w:rPr>
          <w:sz w:val="20"/>
          <w:szCs w:val="20"/>
        </w:rPr>
        <w:t>Officer.WoodgateC</w:t>
      </w:r>
      <w:proofErr w:type="spellEnd"/>
      <w:r w:rsidR="00B85877" w:rsidRPr="00B85877">
        <w:rPr>
          <w:sz w:val="20"/>
          <w:szCs w:val="20"/>
        </w:rPr>
        <w:t xml:space="preserve">, Director, Exec, Chairman, </w:t>
      </w:r>
      <w:proofErr w:type="spellStart"/>
      <w:r w:rsidR="00B85877" w:rsidRPr="00B85877">
        <w:rPr>
          <w:sz w:val="20"/>
          <w:szCs w:val="20"/>
        </w:rPr>
        <w:t>SignAccounts</w:t>
      </w:r>
      <w:proofErr w:type="spellEnd"/>
      <w:r w:rsidR="00B85877" w:rsidRPr="00B85877">
        <w:rPr>
          <w:sz w:val="20"/>
          <w:szCs w:val="20"/>
        </w:rPr>
        <w:br/>
      </w:r>
      <w:r w:rsidR="000A03AE">
        <w:t>rather than</w:t>
      </w:r>
      <w:r w:rsidR="009E5EE9">
        <w:br/>
      </w:r>
      <w:proofErr w:type="spellStart"/>
      <w:r w:rsidR="00B85877" w:rsidRPr="00B85877">
        <w:rPr>
          <w:sz w:val="20"/>
          <w:szCs w:val="20"/>
        </w:rPr>
        <w:t>EntityInfo.Officers</w:t>
      </w:r>
      <w:proofErr w:type="spellEnd"/>
      <w:r w:rsidR="00B85877" w:rsidRPr="00B85877">
        <w:rPr>
          <w:sz w:val="20"/>
          <w:szCs w:val="20"/>
        </w:rPr>
        <w:t xml:space="preserve">, </w:t>
      </w:r>
      <w:proofErr w:type="spellStart"/>
      <w:r w:rsidR="00B85877" w:rsidRPr="00B85877">
        <w:rPr>
          <w:sz w:val="20"/>
          <w:szCs w:val="20"/>
        </w:rPr>
        <w:t>Officer.WoodgateC</w:t>
      </w:r>
      <w:proofErr w:type="spellEnd"/>
      <w:r w:rsidR="00B85877" w:rsidRPr="00B85877">
        <w:rPr>
          <w:sz w:val="20"/>
          <w:szCs w:val="20"/>
        </w:rPr>
        <w:t xml:space="preserve">, </w:t>
      </w:r>
      <w:proofErr w:type="spellStart"/>
      <w:r w:rsidR="00B85877" w:rsidRPr="00B85877">
        <w:rPr>
          <w:sz w:val="20"/>
          <w:szCs w:val="20"/>
        </w:rPr>
        <w:t>Officer.Director</w:t>
      </w:r>
      <w:proofErr w:type="spellEnd"/>
      <w:r w:rsidR="00B85877" w:rsidRPr="00B85877">
        <w:rPr>
          <w:sz w:val="20"/>
          <w:szCs w:val="20"/>
        </w:rPr>
        <w:t xml:space="preserve">, </w:t>
      </w:r>
      <w:proofErr w:type="spellStart"/>
      <w:r w:rsidR="00B85877" w:rsidRPr="00B85877">
        <w:rPr>
          <w:sz w:val="20"/>
          <w:szCs w:val="20"/>
        </w:rPr>
        <w:t>Officer.Exec</w:t>
      </w:r>
      <w:proofErr w:type="spellEnd"/>
      <w:r w:rsidR="00B85877" w:rsidRPr="00B85877">
        <w:rPr>
          <w:sz w:val="20"/>
          <w:szCs w:val="20"/>
        </w:rPr>
        <w:t xml:space="preserve">, </w:t>
      </w:r>
      <w:proofErr w:type="spellStart"/>
      <w:r w:rsidR="00B85877" w:rsidRPr="00B85877">
        <w:rPr>
          <w:sz w:val="20"/>
          <w:szCs w:val="20"/>
        </w:rPr>
        <w:t>Officer.Chairman</w:t>
      </w:r>
      <w:proofErr w:type="spellEnd"/>
      <w:r w:rsidR="00B85877" w:rsidRPr="00B85877">
        <w:rPr>
          <w:sz w:val="20"/>
          <w:szCs w:val="20"/>
        </w:rPr>
        <w:t xml:space="preserve">, </w:t>
      </w:r>
      <w:proofErr w:type="spellStart"/>
      <w:r w:rsidR="00B85877" w:rsidRPr="00B85877">
        <w:rPr>
          <w:sz w:val="20"/>
          <w:szCs w:val="20"/>
        </w:rPr>
        <w:t>Officer.SignAccounts</w:t>
      </w:r>
      <w:proofErr w:type="spellEnd"/>
      <w:r w:rsidR="0047778E">
        <w:br/>
      </w:r>
      <w:r w:rsidR="0047778E" w:rsidRPr="0023462B">
        <w:rPr>
          <w:sz w:val="16"/>
          <w:szCs w:val="16"/>
        </w:rPr>
        <w:br/>
      </w:r>
      <w:r w:rsidR="000A03AE">
        <w:t>There can be any number of co</w:t>
      </w:r>
      <w:r w:rsidR="008A3B98">
        <w:t>mma</w:t>
      </w:r>
      <w:r w:rsidR="000A03AE">
        <w:t xml:space="preserve"> separated </w:t>
      </w:r>
      <w:proofErr w:type="spellStart"/>
      <w:r w:rsidR="00B85877">
        <w:t>PropItemRefs</w:t>
      </w:r>
      <w:proofErr w:type="spellEnd"/>
      <w:r w:rsidR="0075795C">
        <w:t xml:space="preserve"> in any order</w:t>
      </w:r>
      <w:r w:rsidR="003075A1">
        <w:t>, but not duplicates</w:t>
      </w:r>
      <w:r w:rsidR="000A03AE">
        <w:t>.</w:t>
      </w:r>
      <w:r w:rsidR="0075795C">
        <w:t xml:space="preserve"> </w:t>
      </w:r>
      <w:r w:rsidR="0047778E">
        <w:br/>
      </w:r>
      <w:r w:rsidR="0047778E" w:rsidRPr="0023462B">
        <w:rPr>
          <w:sz w:val="16"/>
          <w:szCs w:val="16"/>
        </w:rPr>
        <w:br/>
      </w:r>
      <w:proofErr w:type="spellStart"/>
      <w:r w:rsidR="003075A1">
        <w:t>PropItemRef</w:t>
      </w:r>
      <w:r w:rsidR="000A03AE">
        <w:t>s</w:t>
      </w:r>
      <w:proofErr w:type="spellEnd"/>
      <w:r w:rsidR="000A03AE">
        <w:t xml:space="preserve"> are converted to </w:t>
      </w:r>
      <w:proofErr w:type="spellStart"/>
      <w:r w:rsidR="003075A1">
        <w:t>ItemIds</w:t>
      </w:r>
      <w:proofErr w:type="spellEnd"/>
      <w:r w:rsidR="000A03AE">
        <w:t xml:space="preserve"> for </w:t>
      </w:r>
      <w:r w:rsidR="003075A1">
        <w:t>internal use by Braiins</w:t>
      </w:r>
      <w:r w:rsidR="000A03AE">
        <w:t>.</w:t>
      </w:r>
      <w:r w:rsidR="0047778E">
        <w:br/>
      </w:r>
      <w:r w:rsidR="0047778E" w:rsidRPr="0023462B">
        <w:rPr>
          <w:sz w:val="16"/>
          <w:szCs w:val="16"/>
        </w:rPr>
        <w:br/>
      </w:r>
      <w:r w:rsidR="000A03AE">
        <w:t xml:space="preserve">Validity checks are applied to </w:t>
      </w:r>
      <w:proofErr w:type="spellStart"/>
      <w:r w:rsidR="00F21802">
        <w:t>PropItemRef</w:t>
      </w:r>
      <w:r w:rsidR="000A03AE">
        <w:t>s</w:t>
      </w:r>
      <w:proofErr w:type="spellEnd"/>
      <w:r w:rsidR="000A03AE">
        <w:t xml:space="preserve"> e.g. versus the Bro's </w:t>
      </w:r>
      <w:r w:rsidR="00F21802">
        <w:t>usable properties</w:t>
      </w:r>
      <w:r w:rsidR="000A03AE">
        <w:t>, potentially as modified for global options, etc.</w:t>
      </w:r>
      <w:r w:rsidR="0047778E">
        <w:br/>
      </w:r>
      <w:r w:rsidR="0047778E" w:rsidRPr="0023462B">
        <w:rPr>
          <w:sz w:val="16"/>
          <w:szCs w:val="16"/>
        </w:rPr>
        <w:br/>
      </w:r>
      <w:r w:rsidR="000A03AE">
        <w:t>Mux checks also apply.</w:t>
      </w:r>
    </w:p>
    <w:p w:rsidR="0076369D" w:rsidRDefault="00400BBE" w:rsidP="00094A87">
      <w:pPr>
        <w:pStyle w:val="ListBSpace"/>
      </w:pPr>
      <w:proofErr w:type="gramStart"/>
      <w:r>
        <w:t>,</w:t>
      </w:r>
      <w:r w:rsidR="000A03AE">
        <w:t>&lt;</w:t>
      </w:r>
      <w:proofErr w:type="gramEnd"/>
      <w:r w:rsidR="0053297D">
        <w:t>start</w:t>
      </w:r>
      <w:r w:rsidR="00F21802">
        <w:t xml:space="preserve"> </w:t>
      </w:r>
      <w:r w:rsidR="0053297D">
        <w:t>|</w:t>
      </w:r>
      <w:r w:rsidR="00F21802">
        <w:t xml:space="preserve"> </w:t>
      </w:r>
      <w:r w:rsidR="000A03AE">
        <w:t>end&gt;</w:t>
      </w:r>
      <w:r w:rsidR="00065AD6">
        <w:br/>
      </w:r>
      <w:r w:rsidR="008A3B98">
        <w:t>‘</w:t>
      </w:r>
      <w:r>
        <w:t>,</w:t>
      </w:r>
      <w:r w:rsidR="000A03AE">
        <w:t>start</w:t>
      </w:r>
      <w:r w:rsidR="008A3B98">
        <w:t>’</w:t>
      </w:r>
      <w:r w:rsidR="000A03AE">
        <w:t xml:space="preserve"> </w:t>
      </w:r>
      <w:r w:rsidR="0053297D">
        <w:t xml:space="preserve">or </w:t>
      </w:r>
      <w:r w:rsidR="008A3B98">
        <w:t>‘</w:t>
      </w:r>
      <w:r>
        <w:t>,</w:t>
      </w:r>
      <w:r w:rsidR="0053297D">
        <w:t>end</w:t>
      </w:r>
      <w:r w:rsidR="008A3B98">
        <w:t>’</w:t>
      </w:r>
      <w:r w:rsidR="0053297D">
        <w:t xml:space="preserve">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r w:rsidR="00F21802">
        <w:t xml:space="preserve">Stock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The default is end, so use of end is optional.</w:t>
      </w:r>
      <w:r w:rsidR="001C0D15">
        <w:br/>
      </w:r>
      <w:r w:rsidR="00EA068E" w:rsidRPr="001C0D15">
        <w:rPr>
          <w:sz w:val="16"/>
          <w:szCs w:val="16"/>
        </w:rPr>
        <w:br/>
      </w:r>
      <w:r w:rsidR="008A3B98">
        <w:t>S</w:t>
      </w:r>
      <w:r w:rsidR="00EA068E">
        <w:t xml:space="preserve">tart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r w:rsidR="0076369D">
        <w:br w:type="page"/>
      </w:r>
    </w:p>
    <w:p w:rsidR="00F564DD" w:rsidRDefault="004F0929" w:rsidP="00B21E42">
      <w:pPr>
        <w:pStyle w:val="Heading1"/>
      </w:pPr>
      <w:bookmarkStart w:id="15" w:name="_Ref359578485"/>
      <w:r>
        <w:lastRenderedPageBreak/>
        <w:t xml:space="preserve"> </w:t>
      </w:r>
      <w:bookmarkStart w:id="16" w:name="_Ref359642496"/>
      <w:bookmarkStart w:id="17" w:name="_Ref359642501"/>
      <w:bookmarkStart w:id="18" w:name="_Toc359814375"/>
      <w:r w:rsidR="00F564DD">
        <w:t xml:space="preserve">Multiple Taxonomy, Jurisdiction, and </w:t>
      </w:r>
      <w:proofErr w:type="spellStart"/>
      <w:r w:rsidR="00F564DD">
        <w:t>EntityType</w:t>
      </w:r>
      <w:proofErr w:type="spellEnd"/>
      <w:r w:rsidR="00F564DD">
        <w:t xml:space="preserve"> Options</w:t>
      </w:r>
      <w:bookmarkEnd w:id="16"/>
      <w:bookmarkEnd w:id="17"/>
      <w:bookmarkEnd w:id="18"/>
    </w:p>
    <w:p w:rsidR="00F564DD" w:rsidRDefault="00F564DD" w:rsidP="00F564DD">
      <w:r>
        <w:t xml:space="preserve">BroSets and Bros can handle </w:t>
      </w:r>
      <w:r w:rsidRPr="00F564DD">
        <w:t xml:space="preserve">Taxonomy, </w:t>
      </w:r>
      <w:r w:rsidR="00F37A97">
        <w:t>Country (</w:t>
      </w:r>
      <w:r w:rsidRPr="00F564DD">
        <w:t>Jurisdiction</w:t>
      </w:r>
      <w:r w:rsidR="00F37A97">
        <w:t>)</w:t>
      </w:r>
      <w:r w:rsidRPr="00F564DD">
        <w:t xml:space="preserve">, and </w:t>
      </w:r>
      <w:proofErr w:type="spellStart"/>
      <w:r w:rsidRPr="00F564DD">
        <w:t>EntityType</w:t>
      </w:r>
      <w:proofErr w:type="spellEnd"/>
      <w:r>
        <w:t xml:space="preserve"> variations in </w:t>
      </w:r>
      <w:r w:rsidR="009A4B09">
        <w:t>4</w:t>
      </w:r>
      <w:r>
        <w:t xml:space="preserve"> ways:</w:t>
      </w:r>
    </w:p>
    <w:p w:rsidR="00F564DD" w:rsidRDefault="00F564DD" w:rsidP="00F564DD"/>
    <w:p w:rsidR="00F564DD" w:rsidRDefault="00F564DD" w:rsidP="009A4B09">
      <w:pPr>
        <w:pStyle w:val="ListBSpace"/>
      </w:pPr>
      <w:r>
        <w:t xml:space="preserve">A Main-BroSet can be defined to be Excluded/Included by Taxonomy, Country, or </w:t>
      </w:r>
      <w:proofErr w:type="spellStart"/>
      <w:r>
        <w:t>EntityType</w:t>
      </w:r>
      <w:proofErr w:type="spellEnd"/>
      <w:r>
        <w:t xml:space="preserve"> as described in section </w:t>
      </w:r>
      <w:r w:rsidRPr="00F564DD">
        <w:rPr>
          <w:i/>
        </w:rPr>
        <w:fldChar w:fldCharType="begin"/>
      </w:r>
      <w:r w:rsidRPr="00F564DD">
        <w:rPr>
          <w:i/>
        </w:rPr>
        <w:instrText xml:space="preserve"> REF _Ref359589233 \r \h </w:instrText>
      </w:r>
      <w:r>
        <w:rPr>
          <w:i/>
        </w:rPr>
        <w:instrText xml:space="preserve"> \* MERGEFORMAT </w:instrText>
      </w:r>
      <w:r w:rsidRPr="00F564DD">
        <w:rPr>
          <w:i/>
        </w:rPr>
      </w:r>
      <w:r w:rsidRPr="00F564DD">
        <w:rPr>
          <w:i/>
        </w:rPr>
        <w:fldChar w:fldCharType="separate"/>
      </w:r>
      <w:r w:rsidR="00490B1B">
        <w:rPr>
          <w:i/>
        </w:rPr>
        <w:t>6.3</w:t>
      </w:r>
      <w:r w:rsidRPr="00F564DD">
        <w:rPr>
          <w:i/>
        </w:rPr>
        <w:fldChar w:fldCharType="end"/>
      </w:r>
      <w:r w:rsidRPr="00F564DD">
        <w:rPr>
          <w:i/>
        </w:rPr>
        <w:t xml:space="preserve"> </w:t>
      </w:r>
      <w:r w:rsidRPr="00F564DD">
        <w:rPr>
          <w:i/>
        </w:rPr>
        <w:fldChar w:fldCharType="begin"/>
      </w:r>
      <w:r w:rsidRPr="00F564DD">
        <w:rPr>
          <w:i/>
        </w:rPr>
        <w:instrText xml:space="preserve"> REF _Ref359589233 \h </w:instrText>
      </w:r>
      <w:r>
        <w:rPr>
          <w:i/>
        </w:rPr>
        <w:instrText xml:space="preserve"> \* MERGEFORMAT </w:instrText>
      </w:r>
      <w:r w:rsidRPr="00F564DD">
        <w:rPr>
          <w:i/>
        </w:rPr>
      </w:r>
      <w:r w:rsidRPr="00F564DD">
        <w:rPr>
          <w:i/>
        </w:rPr>
        <w:fldChar w:fldCharType="separate"/>
      </w:r>
      <w:proofErr w:type="spellStart"/>
      <w:r w:rsidR="00490B1B" w:rsidRPr="00490B1B">
        <w:rPr>
          <w:i/>
        </w:rPr>
        <w:t>BroSet</w:t>
      </w:r>
      <w:proofErr w:type="spellEnd"/>
      <w:r w:rsidR="00490B1B" w:rsidRPr="00490B1B">
        <w:rPr>
          <w:i/>
        </w:rPr>
        <w:t xml:space="preserve"> Statements</w:t>
      </w:r>
      <w:r w:rsidRPr="00F564DD">
        <w:rPr>
          <w:i/>
        </w:rPr>
        <w:fldChar w:fldCharType="end"/>
      </w:r>
      <w:r>
        <w:rPr>
          <w:i/>
        </w:rPr>
        <w:t>.</w:t>
      </w:r>
      <w:r>
        <w:t xml:space="preserve"> If a Main-BroSet is excluded for the particular input or reporting operation chosen, then the B</w:t>
      </w:r>
      <w:r w:rsidR="009A4B09">
        <w:t>r</w:t>
      </w:r>
      <w:r>
        <w:t>oSet cannot be used at all.</w:t>
      </w:r>
    </w:p>
    <w:p w:rsidR="009A4B09" w:rsidRDefault="009A4B09" w:rsidP="009A4B09">
      <w:pPr>
        <w:pStyle w:val="ListBSpace"/>
      </w:pPr>
      <w:r>
        <w:t xml:space="preserve">An </w:t>
      </w:r>
      <w:proofErr w:type="spellStart"/>
      <w:r>
        <w:t>Incl-BroSet</w:t>
      </w:r>
      <w:proofErr w:type="spellEnd"/>
      <w:r>
        <w:t xml:space="preserve"> </w:t>
      </w:r>
      <w:r w:rsidRPr="009A4B09">
        <w:t xml:space="preserve">can be defined to be Excluded/Included by Taxonomy, Country, or </w:t>
      </w:r>
      <w:proofErr w:type="spellStart"/>
      <w:r w:rsidRPr="009A4B09">
        <w:t>EntityType</w:t>
      </w:r>
      <w:proofErr w:type="spellEnd"/>
      <w:r>
        <w:t xml:space="preserve"> as above. If the Main-BroSet is available for the chosen operation but the </w:t>
      </w:r>
      <w:proofErr w:type="spellStart"/>
      <w:r>
        <w:t>Incl-BroSet</w:t>
      </w:r>
      <w:proofErr w:type="spellEnd"/>
      <w:r>
        <w:t xml:space="preserve"> is not, then the Main-BroSet is adjusted dynamically </w:t>
      </w:r>
      <w:r w:rsidR="00BD336C">
        <w:t xml:space="preserve">at the time of use </w:t>
      </w:r>
      <w:r>
        <w:t xml:space="preserve">to remove the excluded </w:t>
      </w:r>
      <w:proofErr w:type="spellStart"/>
      <w:r>
        <w:t>Incl-Broset</w:t>
      </w:r>
      <w:proofErr w:type="spellEnd"/>
      <w:r>
        <w:t>(s).</w:t>
      </w:r>
    </w:p>
    <w:p w:rsidR="009A4B09" w:rsidRDefault="009A4B09" w:rsidP="00BD336C">
      <w:pPr>
        <w:pStyle w:val="ListBSpace"/>
      </w:pPr>
      <w:r w:rsidRPr="009A4B09">
        <w:t xml:space="preserve">An </w:t>
      </w:r>
      <w:r>
        <w:t xml:space="preserve">individual Set Bro (standard or slave) </w:t>
      </w:r>
      <w:r w:rsidRPr="009A4B09">
        <w:t xml:space="preserve">can be defined to be Excluded/Included by Taxonomy, Country (Jurisdiction), or </w:t>
      </w:r>
      <w:proofErr w:type="spellStart"/>
      <w:r w:rsidRPr="009A4B09">
        <w:t>EntityType</w:t>
      </w:r>
      <w:proofErr w:type="spellEnd"/>
      <w:r w:rsidR="00B2259C">
        <w:t xml:space="preserve"> as described </w:t>
      </w:r>
      <w:r w:rsidR="00F37A97">
        <w:t>in the Bro Columns</w:t>
      </w:r>
      <w:r w:rsidR="00B2259C">
        <w:t xml:space="preserve"> section</w:t>
      </w:r>
      <w:r w:rsidR="00F37A97">
        <w:t xml:space="preserve">s </w:t>
      </w:r>
      <w:r w:rsidR="00F37A97" w:rsidRPr="00F37A97">
        <w:rPr>
          <w:i/>
        </w:rPr>
        <w:fldChar w:fldCharType="begin"/>
      </w:r>
      <w:r w:rsidR="00F37A97" w:rsidRPr="00F37A97">
        <w:rPr>
          <w:i/>
        </w:rPr>
        <w:instrText xml:space="preserve"> REF _Ref359807724 \r \h </w:instrText>
      </w:r>
      <w:r w:rsidR="00F37A97">
        <w:rPr>
          <w:i/>
        </w:rPr>
        <w:instrText xml:space="preserve"> \* MERGEFORMAT </w:instrText>
      </w:r>
      <w:r w:rsidR="00F37A97" w:rsidRPr="00F37A97">
        <w:rPr>
          <w:i/>
        </w:rPr>
      </w:r>
      <w:r w:rsidR="00F37A97" w:rsidRPr="00F37A97">
        <w:rPr>
          <w:i/>
        </w:rPr>
        <w:fldChar w:fldCharType="separate"/>
      </w:r>
      <w:r w:rsidR="00490B1B">
        <w:rPr>
          <w:i/>
        </w:rPr>
        <w:t>7.27</w:t>
      </w:r>
      <w:r w:rsidR="00F37A97" w:rsidRPr="00F37A97">
        <w:rPr>
          <w:i/>
        </w:rPr>
        <w:fldChar w:fldCharType="end"/>
      </w:r>
      <w:r w:rsidR="00F37A97" w:rsidRPr="00F37A97">
        <w:rPr>
          <w:i/>
        </w:rPr>
        <w:t xml:space="preserve"> </w:t>
      </w:r>
      <w:r w:rsidR="00F37A97" w:rsidRPr="00F37A97">
        <w:rPr>
          <w:i/>
        </w:rPr>
        <w:fldChar w:fldCharType="begin"/>
      </w:r>
      <w:r w:rsidR="00F37A97" w:rsidRPr="00F37A97">
        <w:rPr>
          <w:i/>
        </w:rPr>
        <w:instrText xml:space="preserve"> REF _Ref359807738 \h </w:instrText>
      </w:r>
      <w:r w:rsidR="00F37A97">
        <w:rPr>
          <w:i/>
        </w:rPr>
        <w:instrText xml:space="preserve"> \* MERGEFORMAT </w:instrText>
      </w:r>
      <w:r w:rsidR="00F37A97" w:rsidRPr="00F37A97">
        <w:rPr>
          <w:i/>
        </w:rPr>
      </w:r>
      <w:r w:rsidR="00F37A97" w:rsidRPr="00F37A97">
        <w:rPr>
          <w:i/>
        </w:rPr>
        <w:fldChar w:fldCharType="separate"/>
      </w:r>
      <w:r w:rsidR="00490B1B" w:rsidRPr="00490B1B">
        <w:rPr>
          <w:i/>
          <w:szCs w:val="22"/>
        </w:rPr>
        <w:t>Taxonomies</w:t>
      </w:r>
      <w:r w:rsidR="00F37A97" w:rsidRPr="00F37A97">
        <w:rPr>
          <w:i/>
        </w:rPr>
        <w:fldChar w:fldCharType="end"/>
      </w:r>
      <w:r w:rsidR="00F37A97" w:rsidRPr="00F37A97">
        <w:rPr>
          <w:i/>
        </w:rPr>
        <w:t>,</w:t>
      </w:r>
      <w:r w:rsidR="00C50531">
        <w:rPr>
          <w:i/>
        </w:rPr>
        <w:fldChar w:fldCharType="begin"/>
      </w:r>
      <w:r w:rsidR="00C50531">
        <w:rPr>
          <w:i/>
        </w:rPr>
        <w:instrText xml:space="preserve"> REF _Ref359810516 \r \h </w:instrText>
      </w:r>
      <w:r w:rsidR="00C50531">
        <w:rPr>
          <w:i/>
        </w:rPr>
      </w:r>
      <w:r w:rsidR="00C50531">
        <w:rPr>
          <w:i/>
        </w:rPr>
        <w:fldChar w:fldCharType="separate"/>
      </w:r>
      <w:r w:rsidR="00490B1B">
        <w:rPr>
          <w:i/>
        </w:rPr>
        <w:t>7.28</w:t>
      </w:r>
      <w:r w:rsidR="00C50531">
        <w:rPr>
          <w:i/>
        </w:rPr>
        <w:fldChar w:fldCharType="end"/>
      </w:r>
      <w:r w:rsidR="00C50531">
        <w:rPr>
          <w:i/>
        </w:rPr>
        <w:t xml:space="preserve"> </w:t>
      </w:r>
      <w:r w:rsidR="00C50531">
        <w:rPr>
          <w:i/>
        </w:rPr>
        <w:fldChar w:fldCharType="begin"/>
      </w:r>
      <w:r w:rsidR="00C50531">
        <w:rPr>
          <w:i/>
        </w:rPr>
        <w:instrText xml:space="preserve"> REF _Ref359810528 \h </w:instrText>
      </w:r>
      <w:r w:rsidR="00C50531">
        <w:rPr>
          <w:i/>
        </w:rPr>
      </w:r>
      <w:r w:rsidR="00C50531">
        <w:rPr>
          <w:i/>
        </w:rPr>
        <w:fldChar w:fldCharType="separate"/>
      </w:r>
      <w:r w:rsidR="00490B1B">
        <w:rPr>
          <w:szCs w:val="22"/>
        </w:rPr>
        <w:t>Countries</w:t>
      </w:r>
      <w:r w:rsidR="00C50531">
        <w:rPr>
          <w:i/>
        </w:rPr>
        <w:fldChar w:fldCharType="end"/>
      </w:r>
      <w:r w:rsidR="00C50531">
        <w:rPr>
          <w:i/>
        </w:rPr>
        <w:t xml:space="preserve">, </w:t>
      </w:r>
      <w:r w:rsidR="00C50531" w:rsidRPr="00C50531">
        <w:t xml:space="preserve">and </w:t>
      </w:r>
      <w:r w:rsidR="00C50531">
        <w:rPr>
          <w:i/>
        </w:rPr>
        <w:fldChar w:fldCharType="begin"/>
      </w:r>
      <w:r w:rsidR="00C50531">
        <w:rPr>
          <w:i/>
        </w:rPr>
        <w:instrText xml:space="preserve"> REF _Ref359810546 \r \h </w:instrText>
      </w:r>
      <w:r w:rsidR="00C50531">
        <w:rPr>
          <w:i/>
        </w:rPr>
      </w:r>
      <w:r w:rsidR="00C50531">
        <w:rPr>
          <w:i/>
        </w:rPr>
        <w:fldChar w:fldCharType="separate"/>
      </w:r>
      <w:r w:rsidR="00490B1B">
        <w:rPr>
          <w:i/>
        </w:rPr>
        <w:t>7.29</w:t>
      </w:r>
      <w:r w:rsidR="00C50531">
        <w:rPr>
          <w:i/>
        </w:rPr>
        <w:fldChar w:fldCharType="end"/>
      </w:r>
      <w:r w:rsidR="00C50531">
        <w:rPr>
          <w:i/>
        </w:rPr>
        <w:t xml:space="preserve"> </w:t>
      </w:r>
      <w:r w:rsidR="00C50531">
        <w:rPr>
          <w:i/>
        </w:rPr>
        <w:fldChar w:fldCharType="begin"/>
      </w:r>
      <w:r w:rsidR="00C50531">
        <w:rPr>
          <w:i/>
        </w:rPr>
        <w:instrText xml:space="preserve"> REF _Ref359810554 \h </w:instrText>
      </w:r>
      <w:r w:rsidR="00C50531">
        <w:rPr>
          <w:i/>
        </w:rPr>
      </w:r>
      <w:r w:rsidR="00C50531">
        <w:rPr>
          <w:i/>
        </w:rPr>
        <w:fldChar w:fldCharType="separate"/>
      </w:r>
      <w:proofErr w:type="spellStart"/>
      <w:r w:rsidR="00490B1B">
        <w:rPr>
          <w:szCs w:val="22"/>
        </w:rPr>
        <w:t>EntityTypes</w:t>
      </w:r>
      <w:proofErr w:type="spellEnd"/>
      <w:r w:rsidR="00C50531">
        <w:rPr>
          <w:i/>
        </w:rPr>
        <w:fldChar w:fldCharType="end"/>
      </w:r>
      <w:r w:rsidRPr="009A4B09">
        <w:t xml:space="preserve">. If the </w:t>
      </w:r>
      <w:r>
        <w:t xml:space="preserve">Set Bro’s </w:t>
      </w:r>
      <w:r w:rsidRPr="009A4B09">
        <w:t xml:space="preserve">BroSet is available for the chosen operation but the </w:t>
      </w:r>
      <w:r>
        <w:t>Set Bro</w:t>
      </w:r>
      <w:r w:rsidRPr="009A4B09">
        <w:t xml:space="preserve"> is not, then the Main-BroSet is adjusted dynamically</w:t>
      </w:r>
      <w:r w:rsidR="00BD336C" w:rsidRPr="00BD336C">
        <w:t xml:space="preserve"> at the time of use</w:t>
      </w:r>
      <w:r w:rsidRPr="009A4B09">
        <w:t xml:space="preserve"> to remove the excluded </w:t>
      </w:r>
      <w:r>
        <w:t>Set Bro, which also excludes all of that Set Bro’s children.</w:t>
      </w:r>
    </w:p>
    <w:p w:rsidR="00F564DD" w:rsidRDefault="009A4B09" w:rsidP="00F564DD">
      <w:pPr>
        <w:pStyle w:val="ListBSpace"/>
      </w:pPr>
      <w:r w:rsidRPr="009A4B09">
        <w:t xml:space="preserve">An individual </w:t>
      </w:r>
      <w:r>
        <w:t>Element</w:t>
      </w:r>
      <w:r w:rsidRPr="009A4B09">
        <w:t xml:space="preserve"> Bro </w:t>
      </w:r>
      <w:r>
        <w:t xml:space="preserve">(standard or slave) </w:t>
      </w:r>
      <w:r w:rsidRPr="009A4B09">
        <w:t xml:space="preserve">can </w:t>
      </w:r>
      <w:r>
        <w:t xml:space="preserve">similarly </w:t>
      </w:r>
      <w:r w:rsidRPr="009A4B09">
        <w:t xml:space="preserve">be defined to be Excluded/Included by Taxonomy, Country, or </w:t>
      </w:r>
      <w:proofErr w:type="spellStart"/>
      <w:r w:rsidRPr="009A4B09">
        <w:t>EntityType</w:t>
      </w:r>
      <w:proofErr w:type="spellEnd"/>
      <w:r w:rsidRPr="009A4B09">
        <w:t xml:space="preserve">. If the </w:t>
      </w:r>
      <w:r>
        <w:t xml:space="preserve">Element </w:t>
      </w:r>
      <w:r w:rsidRPr="009A4B09">
        <w:t xml:space="preserve">Bro’s BroSet </w:t>
      </w:r>
      <w:r>
        <w:t xml:space="preserve">and Set Bro </w:t>
      </w:r>
      <w:r w:rsidRPr="009A4B09">
        <w:t xml:space="preserve">is available for the chosen operation but the </w:t>
      </w:r>
      <w:r>
        <w:t>Element</w:t>
      </w:r>
      <w:r w:rsidRPr="009A4B09">
        <w:t xml:space="preserve"> Bro is not, then the Main-BroSet is adjusted dynamically </w:t>
      </w:r>
      <w:r w:rsidR="00BD336C">
        <w:t xml:space="preserve">at time of use </w:t>
      </w:r>
      <w:r w:rsidRPr="009A4B09">
        <w:t xml:space="preserve">to remove the excluded </w:t>
      </w:r>
      <w:r>
        <w:t>Element</w:t>
      </w:r>
      <w:r w:rsidRPr="009A4B09">
        <w:t xml:space="preserve"> Bro.</w:t>
      </w:r>
    </w:p>
    <w:p w:rsidR="00BD336C" w:rsidRDefault="00BD336C" w:rsidP="009A4B09">
      <w:pPr>
        <w:pStyle w:val="NormSpace"/>
      </w:pPr>
      <w:r>
        <w:t xml:space="preserve">Inclusion requires a pass for all three tests: Taxonomy, Country, and </w:t>
      </w:r>
      <w:proofErr w:type="spellStart"/>
      <w:r>
        <w:t>EntityType</w:t>
      </w:r>
      <w:proofErr w:type="spellEnd"/>
      <w:r>
        <w:t>.</w:t>
      </w:r>
    </w:p>
    <w:p w:rsidR="00BD336C" w:rsidRDefault="00BD336C" w:rsidP="009A4B09">
      <w:pPr>
        <w:pStyle w:val="NormSpace"/>
      </w:pPr>
      <w:r>
        <w:t>Exclusion occurs with a fail on any one of the tests.</w:t>
      </w:r>
    </w:p>
    <w:p w:rsidR="00BD336C" w:rsidRDefault="00BD336C" w:rsidP="009A4B09">
      <w:pPr>
        <w:pStyle w:val="NormSpace"/>
      </w:pPr>
      <w:r>
        <w:t xml:space="preserve">Note that the three factors being tested (Taxonomy, Country, and </w:t>
      </w:r>
      <w:proofErr w:type="spellStart"/>
      <w:r>
        <w:t>EntityType</w:t>
      </w:r>
      <w:proofErr w:type="spellEnd"/>
      <w:r>
        <w:t xml:space="preserve">) </w:t>
      </w:r>
      <w:r w:rsidR="00364D53">
        <w:t xml:space="preserve">can be </w:t>
      </w:r>
      <w:r>
        <w:t xml:space="preserve">related to a degree in that an </w:t>
      </w:r>
      <w:proofErr w:type="spellStart"/>
      <w:r>
        <w:t>EntityType</w:t>
      </w:r>
      <w:proofErr w:type="spellEnd"/>
      <w:r>
        <w:t xml:space="preserve"> </w:t>
      </w:r>
      <w:r w:rsidR="00364D53">
        <w:t xml:space="preserve">can </w:t>
      </w:r>
      <w:r>
        <w:t>appl</w:t>
      </w:r>
      <w:r w:rsidR="00364D53">
        <w:t>y</w:t>
      </w:r>
      <w:r>
        <w:t xml:space="preserve"> to certain taxonomies and countries, and as an Entity must have an </w:t>
      </w:r>
      <w:proofErr w:type="spellStart"/>
      <w:r>
        <w:t>EntityType</w:t>
      </w:r>
      <w:proofErr w:type="spellEnd"/>
      <w:r>
        <w:t xml:space="preserve">, an </w:t>
      </w:r>
      <w:proofErr w:type="spellStart"/>
      <w:r>
        <w:t>Ent</w:t>
      </w:r>
      <w:r w:rsidR="00A262CC">
        <w:t>ityType</w:t>
      </w:r>
      <w:proofErr w:type="spellEnd"/>
      <w:r w:rsidR="00A262CC">
        <w:t xml:space="preserve"> will always be in play. (The </w:t>
      </w:r>
      <w:proofErr w:type="spellStart"/>
      <w:r w:rsidR="00A262CC">
        <w:t>EntityTypes</w:t>
      </w:r>
      <w:proofErr w:type="spellEnd"/>
      <w:r w:rsidR="00A262CC">
        <w:t xml:space="preserve"> DB table design allows for multiple countries and multiple taxonomies</w:t>
      </w:r>
      <w:r w:rsidR="00364D53">
        <w:t>, including none,</w:t>
      </w:r>
      <w:r w:rsidR="00A262CC">
        <w:t xml:space="preserve"> per </w:t>
      </w:r>
      <w:proofErr w:type="spellStart"/>
      <w:r w:rsidR="00A262CC">
        <w:t>EntityType</w:t>
      </w:r>
      <w:proofErr w:type="spellEnd"/>
      <w:r w:rsidR="00A262CC">
        <w:t xml:space="preserve"> though as of June 2013 no multiple ones have been defined.)</w:t>
      </w:r>
    </w:p>
    <w:p w:rsidR="009A4B09" w:rsidRDefault="00BD336C" w:rsidP="009A4B09">
      <w:pPr>
        <w:pStyle w:val="NormSpace"/>
      </w:pPr>
      <w:r>
        <w:t xml:space="preserve">These options should permit the building of flexible BroSets to cope with </w:t>
      </w:r>
      <w:r w:rsidRPr="00BD336C">
        <w:t xml:space="preserve">Taxonomy, Jurisdiction, and </w:t>
      </w:r>
      <w:proofErr w:type="spellStart"/>
      <w:r w:rsidRPr="00BD336C">
        <w:t>EntityType</w:t>
      </w:r>
      <w:proofErr w:type="spellEnd"/>
      <w:r w:rsidRPr="00BD336C">
        <w:t xml:space="preserve"> variations</w:t>
      </w:r>
      <w:r>
        <w:t xml:space="preserve">. From </w:t>
      </w:r>
      <w:r w:rsidR="00AD3AB8">
        <w:t>all perspectives (</w:t>
      </w:r>
      <w:r>
        <w:t>development, maintenance, and operational efficiency</w:t>
      </w:r>
      <w:r w:rsidR="00AD3AB8">
        <w:t>)</w:t>
      </w:r>
      <w:r>
        <w:t>, the higher up the above list that variation control is applied the better.</w:t>
      </w:r>
    </w:p>
    <w:p w:rsidR="00AD3AB8" w:rsidRDefault="00B21E42" w:rsidP="009A4B09">
      <w:pPr>
        <w:pStyle w:val="NormSpace"/>
      </w:pPr>
      <w:r w:rsidRPr="00B21E42">
        <w:rPr>
          <w:b/>
          <w:color w:val="0070C0"/>
        </w:rPr>
        <w:t>Charles:</w:t>
      </w:r>
      <w:r>
        <w:t xml:space="preserve"> It may be that </w:t>
      </w:r>
      <w:r w:rsidR="00F37A97">
        <w:t xml:space="preserve">the individual Bro </w:t>
      </w:r>
      <w:r>
        <w:t xml:space="preserve">option 4, or </w:t>
      </w:r>
      <w:r w:rsidR="00F37A97">
        <w:t xml:space="preserve">even </w:t>
      </w:r>
      <w:r>
        <w:t xml:space="preserve">options 3 and 4 are not needed, depending on how things work out with your design of </w:t>
      </w:r>
      <w:proofErr w:type="spellStart"/>
      <w:r>
        <w:t>Incl-BroSets</w:t>
      </w:r>
      <w:proofErr w:type="spellEnd"/>
      <w:r>
        <w:t>. If so I would be happy to remove them.</w:t>
      </w:r>
    </w:p>
    <w:p w:rsidR="00AD3AB8" w:rsidRDefault="00AD3AB8" w:rsidP="00AD3AB8">
      <w:r>
        <w:br w:type="page"/>
      </w:r>
    </w:p>
    <w:p w:rsidR="0068071F" w:rsidRDefault="0068071F" w:rsidP="00B21E42">
      <w:pPr>
        <w:pStyle w:val="Heading1"/>
      </w:pPr>
      <w:bookmarkStart w:id="19" w:name="_Toc359814376"/>
      <w:r>
        <w:lastRenderedPageBreak/>
        <w:t>Working with BroSets</w:t>
      </w:r>
      <w:bookmarkEnd w:id="15"/>
      <w:bookmarkEnd w:id="19"/>
    </w:p>
    <w:p w:rsidR="0068071F" w:rsidRDefault="00343F4A" w:rsidP="00B6075B">
      <w:pPr>
        <w:pStyle w:val="NormSpace"/>
      </w:pPr>
      <w:r>
        <w:t xml:space="preserve">BroSets are maintained in </w:t>
      </w:r>
      <w:proofErr w:type="spellStart"/>
      <w:r>
        <w:t>SpreadSheets</w:t>
      </w:r>
      <w:proofErr w:type="spellEnd"/>
      <w:r>
        <w:t xml:space="preserve"> as described in </w:t>
      </w:r>
      <w:r w:rsidR="00B6075B">
        <w:t xml:space="preserve">section </w:t>
      </w:r>
      <w:r w:rsidR="00B6075B" w:rsidRPr="00485CA9">
        <w:rPr>
          <w:i/>
        </w:rPr>
        <w:fldChar w:fldCharType="begin"/>
      </w:r>
      <w:r w:rsidR="00B6075B" w:rsidRPr="00485CA9">
        <w:rPr>
          <w:i/>
        </w:rPr>
        <w:instrText xml:space="preserve"> REF _Ref359578466 \w \h </w:instrText>
      </w:r>
      <w:r w:rsidR="00485CA9">
        <w:rPr>
          <w:i/>
        </w:rPr>
        <w:instrText xml:space="preserve"> \* MERGEFORMAT </w:instrText>
      </w:r>
      <w:r w:rsidR="00B6075B" w:rsidRPr="00485CA9">
        <w:rPr>
          <w:i/>
        </w:rPr>
      </w:r>
      <w:r w:rsidR="00B6075B" w:rsidRPr="00485CA9">
        <w:rPr>
          <w:i/>
        </w:rPr>
        <w:fldChar w:fldCharType="separate"/>
      </w:r>
      <w:r w:rsidR="00490B1B">
        <w:rPr>
          <w:i/>
        </w:rPr>
        <w:t>6</w:t>
      </w:r>
      <w:r w:rsidR="00B6075B" w:rsidRPr="00485CA9">
        <w:rPr>
          <w:i/>
        </w:rPr>
        <w:fldChar w:fldCharType="end"/>
      </w:r>
      <w:r w:rsidR="00485CA9" w:rsidRPr="00485CA9">
        <w:rPr>
          <w:i/>
        </w:rPr>
        <w:t>.</w:t>
      </w:r>
      <w:r w:rsidR="00B6075B" w:rsidRPr="00485CA9">
        <w:rPr>
          <w:i/>
        </w:rPr>
        <w:fldChar w:fldCharType="begin"/>
      </w:r>
      <w:r w:rsidR="00B6075B" w:rsidRPr="00485CA9">
        <w:rPr>
          <w:i/>
        </w:rPr>
        <w:instrText xml:space="preserve"> REF _Ref359578520 \h </w:instrText>
      </w:r>
      <w:r w:rsidR="00485CA9">
        <w:rPr>
          <w:i/>
        </w:rPr>
        <w:instrText xml:space="preserve"> \* MERGEFORMAT </w:instrText>
      </w:r>
      <w:r w:rsidR="00B6075B" w:rsidRPr="00485CA9">
        <w:rPr>
          <w:i/>
        </w:rPr>
      </w:r>
      <w:r w:rsidR="00B6075B" w:rsidRPr="00485CA9">
        <w:rPr>
          <w:i/>
        </w:rPr>
        <w:fldChar w:fldCharType="separate"/>
      </w:r>
      <w:r w:rsidR="00490B1B" w:rsidRPr="00490B1B">
        <w:rPr>
          <w:i/>
        </w:rPr>
        <w:t xml:space="preserve"> </w:t>
      </w:r>
      <w:proofErr w:type="spellStart"/>
      <w:proofErr w:type="gramStart"/>
      <w:r w:rsidR="00490B1B" w:rsidRPr="00490B1B">
        <w:rPr>
          <w:i/>
        </w:rPr>
        <w:t>BroSet</w:t>
      </w:r>
      <w:proofErr w:type="spellEnd"/>
      <w:r w:rsidR="00490B1B" w:rsidRPr="00490B1B">
        <w:rPr>
          <w:i/>
        </w:rPr>
        <w:t xml:space="preserve"> </w:t>
      </w:r>
      <w:proofErr w:type="spellStart"/>
      <w:r w:rsidR="00490B1B" w:rsidRPr="00490B1B">
        <w:rPr>
          <w:i/>
        </w:rPr>
        <w:t>Spreadsheets</w:t>
      </w:r>
      <w:proofErr w:type="spellEnd"/>
      <w:r w:rsidR="00B6075B" w:rsidRPr="00485CA9">
        <w:rPr>
          <w:i/>
        </w:rPr>
        <w:fldChar w:fldCharType="end"/>
      </w:r>
      <w:r w:rsidR="00B6075B">
        <w:t>.</w:t>
      </w:r>
      <w:proofErr w:type="gramEnd"/>
    </w:p>
    <w:p w:rsidR="00B6075B" w:rsidRDefault="006A3F49" w:rsidP="0068071F">
      <w:r>
        <w:t>BroSets are worked on in Braiins Admin via:</w:t>
      </w:r>
    </w:p>
    <w:p w:rsidR="006A3F49" w:rsidRDefault="006A3F49" w:rsidP="006A3F49">
      <w:pPr>
        <w:pStyle w:val="ListBullet"/>
      </w:pPr>
      <w:r>
        <w:t>BroSet Import</w:t>
      </w:r>
    </w:p>
    <w:p w:rsidR="006A3F49" w:rsidRDefault="006A3F49" w:rsidP="006A3F49">
      <w:pPr>
        <w:pStyle w:val="ListBullet"/>
      </w:pPr>
      <w:r>
        <w:t>BroSet Export</w:t>
      </w:r>
    </w:p>
    <w:p w:rsidR="006A3F49" w:rsidRDefault="006A3F49" w:rsidP="006A3F49">
      <w:pPr>
        <w:pStyle w:val="ListBullet"/>
      </w:pPr>
      <w:r>
        <w:t>BroSet List</w:t>
      </w:r>
    </w:p>
    <w:p w:rsidR="006A3F49" w:rsidRDefault="006A3F49" w:rsidP="006A3F49">
      <w:pPr>
        <w:pStyle w:val="ListBullet"/>
      </w:pPr>
      <w:r>
        <w:t>BroSet Delete</w:t>
      </w:r>
    </w:p>
    <w:p w:rsidR="006A3F49" w:rsidRPr="0068071F" w:rsidRDefault="006A3F49" w:rsidP="006A3F49">
      <w:pPr>
        <w:pStyle w:val="ListBSpace"/>
      </w:pPr>
      <w:proofErr w:type="spellStart"/>
      <w:r>
        <w:t>BroSet</w:t>
      </w:r>
      <w:proofErr w:type="spellEnd"/>
      <w:r>
        <w:t xml:space="preserve"> Build </w:t>
      </w:r>
      <w:proofErr w:type="spellStart"/>
      <w:r>
        <w:t>Structs</w:t>
      </w:r>
      <w:proofErr w:type="spellEnd"/>
    </w:p>
    <w:p w:rsidR="00173491" w:rsidRDefault="006A3F49" w:rsidP="00173491">
      <w:pPr>
        <w:pStyle w:val="NormSpace"/>
      </w:pPr>
      <w:r>
        <w:t>Individual Bros within a BroSet can be viewed online via Bros Lookup.</w:t>
      </w:r>
    </w:p>
    <w:p w:rsidR="00173491" w:rsidRDefault="00173491" w:rsidP="006A3F49">
      <w:r>
        <w:t xml:space="preserve">Some details </w:t>
      </w:r>
      <w:r w:rsidR="00485CA9">
        <w:t>on the first two options follow</w:t>
      </w:r>
      <w:r>
        <w:t>.</w:t>
      </w:r>
    </w:p>
    <w:p w:rsidR="009A699F" w:rsidRDefault="004F0929" w:rsidP="00173491">
      <w:pPr>
        <w:pStyle w:val="Heading2"/>
      </w:pPr>
      <w:r>
        <w:t xml:space="preserve"> </w:t>
      </w:r>
      <w:bookmarkStart w:id="20" w:name="_Toc359814377"/>
      <w:r w:rsidR="00042622">
        <w:t xml:space="preserve">BroSet </w:t>
      </w:r>
      <w:r w:rsidR="009A699F">
        <w:t>Import</w:t>
      </w:r>
      <w:bookmarkEnd w:id="20"/>
    </w:p>
    <w:p w:rsidR="009A699F" w:rsidRDefault="009A699F" w:rsidP="009A699F">
      <w:pPr>
        <w:pStyle w:val="NormSpace"/>
      </w:pPr>
      <w:r w:rsidRPr="007E5FFD">
        <w:t xml:space="preserve">The Braiins Admin </w:t>
      </w:r>
      <w:r w:rsidR="00A87632">
        <w:t>BroSet Import</w:t>
      </w:r>
      <w:r>
        <w:t xml:space="preserve"> module takes data from a Bro</w:t>
      </w:r>
      <w:r w:rsidR="00042622">
        <w:t>Set</w:t>
      </w:r>
      <w:r>
        <w:t xml:space="preserve"> spreadsheet (while ignoring ‘I’ or Info columns), to </w:t>
      </w:r>
      <w:r w:rsidR="00473153">
        <w:t xml:space="preserve">build </w:t>
      </w:r>
      <w:r>
        <w:t xml:space="preserve">the </w:t>
      </w:r>
      <w:proofErr w:type="spellStart"/>
      <w:r>
        <w:t>Bro</w:t>
      </w:r>
      <w:r w:rsidR="00473153">
        <w:t>Info</w:t>
      </w:r>
      <w:proofErr w:type="spellEnd"/>
      <w:r>
        <w:t xml:space="preserve"> database </w:t>
      </w:r>
      <w:r w:rsidR="00042622">
        <w:t>for the given BroSet</w:t>
      </w:r>
      <w:r>
        <w:t>, replacing all previous entries</w:t>
      </w:r>
      <w:r w:rsidR="005219C5">
        <w:t xml:space="preserve"> for that BroSet</w:t>
      </w:r>
      <w:r>
        <w:t>.</w:t>
      </w:r>
    </w:p>
    <w:p w:rsidR="00173491" w:rsidRDefault="00173491" w:rsidP="009A699F">
      <w:pPr>
        <w:pStyle w:val="NormSpace"/>
      </w:pPr>
      <w:r>
        <w:t>Only one BroSet, the one named in the “</w:t>
      </w:r>
      <w:proofErr w:type="spellStart"/>
      <w:r>
        <w:t>BroSet</w:t>
      </w:r>
      <w:proofErr w:type="spellEnd"/>
      <w:r>
        <w:t xml:space="preserve"> Name: </w:t>
      </w:r>
      <w:proofErr w:type="spellStart"/>
      <w:r>
        <w:t>nnnnn</w:t>
      </w:r>
      <w:proofErr w:type="spellEnd"/>
      <w:r>
        <w:t xml:space="preserve">” statement of the spreadsheet is affected i.e. BroSet Import is for one BroSet at a time, even if other BroSets are included by the </w:t>
      </w:r>
      <w:r w:rsidR="00485CA9">
        <w:t>B</w:t>
      </w:r>
      <w:r>
        <w:t>roSet being imported.</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w:t>
      </w:r>
      <w:r w:rsidR="00042622">
        <w:t>Set</w:t>
      </w:r>
      <w:r>
        <w:t xml:space="preserve"> database unless no errors are found.</w:t>
      </w:r>
    </w:p>
    <w:p w:rsidR="009A699F" w:rsidRDefault="009A699F" w:rsidP="00CE2D1B">
      <w:pPr>
        <w:pStyle w:val="NormSpace"/>
      </w:pPr>
      <w:r>
        <w:t>The Braiins Admin module “</w:t>
      </w:r>
      <w:r w:rsidR="00042622">
        <w:t xml:space="preserve">Build Bro </w:t>
      </w:r>
      <w:proofErr w:type="spellStart"/>
      <w:r w:rsidR="00042622">
        <w:t>Structs</w:t>
      </w:r>
      <w:proofErr w:type="spellEnd"/>
      <w:r>
        <w:t>” run</w:t>
      </w:r>
      <w:r w:rsidR="00473153">
        <w:t>s</w:t>
      </w:r>
      <w:r>
        <w:t xml:space="preserve"> after a</w:t>
      </w:r>
      <w:r w:rsidR="00473153">
        <w:t xml:space="preserve"> successful </w:t>
      </w:r>
      <w:r>
        <w:t>Import to create the Bro “</w:t>
      </w:r>
      <w:proofErr w:type="spellStart"/>
      <w:r>
        <w:t>Structs</w:t>
      </w:r>
      <w:proofErr w:type="spellEnd"/>
      <w:r>
        <w:t xml:space="preserve">” used internally by </w:t>
      </w:r>
      <w:proofErr w:type="spellStart"/>
      <w:r w:rsidR="00042622">
        <w:t>BroClass</w:t>
      </w:r>
      <w:proofErr w:type="spellEnd"/>
      <w:r>
        <w:t xml:space="preserve">. It </w:t>
      </w:r>
      <w:r w:rsidR="00473153">
        <w:t xml:space="preserve">can also be run from the Menu as a </w:t>
      </w:r>
      <w:r w:rsidR="00042622">
        <w:t>standalone</w:t>
      </w:r>
      <w:r w:rsidR="00473153">
        <w:t xml:space="preserve"> task</w:t>
      </w:r>
      <w:r w:rsidR="00173491">
        <w:t>, though this normally isn’t necessary</w:t>
      </w:r>
      <w:r>
        <w:t>.</w:t>
      </w:r>
    </w:p>
    <w:p w:rsidR="00CE2D1B" w:rsidRDefault="00CE2D1B" w:rsidP="009A699F">
      <w:r w:rsidRPr="00202935">
        <w:rPr>
          <w:i/>
        </w:rPr>
        <w:t>Hint:</w:t>
      </w:r>
      <w:r>
        <w:t xml:space="preserve"> When importing it is only necessary to upload SS columns as far as Scratch since the following </w:t>
      </w:r>
      <w:r w:rsidR="00485CA9">
        <w:t>‘</w:t>
      </w:r>
      <w:r>
        <w:t>I</w:t>
      </w:r>
      <w:r w:rsidR="00485CA9">
        <w:t>’</w:t>
      </w:r>
      <w:r>
        <w:t xml:space="preserve"> </w:t>
      </w:r>
      <w:r w:rsidR="00485CA9">
        <w:t xml:space="preserve">or Info </w:t>
      </w:r>
      <w:r>
        <w:t>columns are ignored by Import. Doing this saves some bandwidth and upload time.</w:t>
      </w:r>
    </w:p>
    <w:p w:rsidR="0073222C" w:rsidRDefault="004F0929" w:rsidP="00173491">
      <w:pPr>
        <w:pStyle w:val="Heading2"/>
      </w:pPr>
      <w:r>
        <w:t xml:space="preserve"> </w:t>
      </w:r>
      <w:bookmarkStart w:id="21" w:name="_Toc359814378"/>
      <w:r w:rsidR="00042622">
        <w:t xml:space="preserve">BroSet </w:t>
      </w:r>
      <w:r w:rsidR="0073222C">
        <w:t>Export</w:t>
      </w:r>
      <w:bookmarkEnd w:id="21"/>
    </w:p>
    <w:p w:rsidR="007344EC" w:rsidRDefault="007E5FFD" w:rsidP="007344EC">
      <w:pPr>
        <w:pStyle w:val="NormSpace"/>
      </w:pPr>
      <w:r>
        <w:t xml:space="preserve">The Braiins Admin </w:t>
      </w:r>
      <w:r w:rsidR="00A87632">
        <w:t>BroSet Export</w:t>
      </w:r>
      <w:r w:rsidR="0073222C">
        <w:t xml:space="preserve"> </w:t>
      </w:r>
      <w:r>
        <w:t xml:space="preserve">module </w:t>
      </w:r>
      <w:r w:rsidR="0073222C">
        <w:t xml:space="preserve">creates a tab delimited text file </w:t>
      </w:r>
      <w:r w:rsidR="00473153">
        <w:t>/</w:t>
      </w:r>
      <w:r w:rsidR="00611625" w:rsidRPr="00611625">
        <w:t>Admin</w:t>
      </w:r>
      <w:r w:rsidR="00214FC6">
        <w:t>/</w:t>
      </w:r>
      <w:r w:rsidR="00473153">
        <w:t>BrosAndTx/</w:t>
      </w:r>
      <w:r w:rsidR="00611625" w:rsidRPr="00611625">
        <w:t>Bro</w:t>
      </w:r>
      <w:r w:rsidR="00042622">
        <w:t>Set-BroSetName-&lt;Names|Ids&gt;</w:t>
      </w:r>
      <w:r w:rsidR="00D11CD6">
        <w:t>-</w:t>
      </w:r>
      <w:r w:rsidR="00473153">
        <w:t>y</w:t>
      </w:r>
      <w:r w:rsidR="00D11CD6">
        <w:t>yyy-mm-dd</w:t>
      </w:r>
      <w:r w:rsidR="00E76658">
        <w:t>_</w:t>
      </w:r>
      <w:r w:rsidR="00D11CD6">
        <w:t>HH</w:t>
      </w:r>
      <w:r w:rsidR="00E76658">
        <w:t>_</w:t>
      </w:r>
      <w:r w:rsidR="00D11CD6">
        <w:t>MM</w:t>
      </w:r>
      <w:r w:rsidR="00611625" w:rsidRPr="00611625">
        <w:t>.txt</w:t>
      </w:r>
      <w:r w:rsidR="00173491">
        <w:t xml:space="preserve"> for the selected BroSet</w:t>
      </w:r>
      <w:r w:rsidR="00202935">
        <w:t xml:space="preserve">, </w:t>
      </w:r>
      <w:r w:rsidR="00214FC6">
        <w:t>with a link to the file</w:t>
      </w:r>
      <w:r w:rsidR="00A34687">
        <w:t xml:space="preserve">, of all Bros in the </w:t>
      </w:r>
      <w:r w:rsidR="00042622">
        <w:t>BroSet</w:t>
      </w:r>
      <w:r w:rsidR="007344EC">
        <w:t>, for all the columns listed in the Spreadsheet Columns table below</w:t>
      </w:r>
      <w:r w:rsidR="00214FC6">
        <w:t>.</w:t>
      </w:r>
    </w:p>
    <w:p w:rsidR="00173491" w:rsidRDefault="00173491" w:rsidP="007344EC">
      <w:pPr>
        <w:pStyle w:val="NormSpace"/>
      </w:pPr>
      <w:r>
        <w:t>Export files may also be ftp copied from the server.</w:t>
      </w:r>
    </w:p>
    <w:p w:rsidR="00042622" w:rsidRDefault="00042622" w:rsidP="007344EC">
      <w:pPr>
        <w:pStyle w:val="NormSpace"/>
      </w:pPr>
      <w:r>
        <w:t>“Names” from &lt;</w:t>
      </w:r>
      <w:proofErr w:type="spellStart"/>
      <w:r>
        <w:t>Names|Ids</w:t>
      </w:r>
      <w:proofErr w:type="spellEnd"/>
      <w:r>
        <w:t>&gt; in the file name means that the option to export Folios, Properties, and Items by name was chosen, whereas “Ids” means that the Id option was chosen. Either form can be re-imported, but while Folios, properties, and Property Items are in a state of flux it is better to use the Names version, even though it is more verbose. This is the default.</w:t>
      </w:r>
    </w:p>
    <w:p w:rsidR="009A699F" w:rsidRDefault="009A699F" w:rsidP="007344EC">
      <w:pPr>
        <w:pStyle w:val="NormSpace"/>
      </w:pPr>
      <w:r>
        <w:t xml:space="preserve">Export cleans up the SS by leaving columns blank where Import can deduce </w:t>
      </w:r>
      <w:r w:rsidR="00001EBF">
        <w:t>a</w:t>
      </w:r>
      <w:r>
        <w:t xml:space="preserve"> value from previous </w:t>
      </w:r>
      <w:r w:rsidR="00001EBF">
        <w:t xml:space="preserve">row </w:t>
      </w:r>
      <w:r>
        <w:t>values.</w:t>
      </w:r>
    </w:p>
    <w:p w:rsidR="00E7725D"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7725D" w:rsidRDefault="00E7725D" w:rsidP="00E7725D">
      <w:r>
        <w:br w:type="page"/>
      </w:r>
    </w:p>
    <w:p w:rsidR="004E500B" w:rsidRDefault="004F0929" w:rsidP="00B21E42">
      <w:pPr>
        <w:pStyle w:val="Heading1"/>
      </w:pPr>
      <w:bookmarkStart w:id="22" w:name="_Ref359578466"/>
      <w:bookmarkStart w:id="23" w:name="_Ref359578495"/>
      <w:bookmarkStart w:id="24" w:name="_Ref359578520"/>
      <w:r>
        <w:lastRenderedPageBreak/>
        <w:t xml:space="preserve"> </w:t>
      </w:r>
      <w:bookmarkStart w:id="25" w:name="_Toc359814379"/>
      <w:r w:rsidR="004E500B">
        <w:t>BroSet</w:t>
      </w:r>
      <w:r w:rsidR="004E500B" w:rsidRPr="004E500B">
        <w:t xml:space="preserve"> </w:t>
      </w:r>
      <w:r w:rsidR="004E500B" w:rsidRPr="007B311B">
        <w:t>Spreadsheet</w:t>
      </w:r>
      <w:r w:rsidR="004E500B" w:rsidRPr="004E500B">
        <w:t>s</w:t>
      </w:r>
      <w:bookmarkEnd w:id="22"/>
      <w:bookmarkEnd w:id="23"/>
      <w:bookmarkEnd w:id="24"/>
      <w:bookmarkEnd w:id="25"/>
    </w:p>
    <w:p w:rsidR="004E500B" w:rsidRDefault="004E500B" w:rsidP="004E500B">
      <w:r>
        <w:t xml:space="preserve">A BroSet Spreadsheet consists of </w:t>
      </w:r>
      <w:r w:rsidR="001C56B6">
        <w:t>6 sections</w:t>
      </w:r>
      <w:r>
        <w:t xml:space="preserve">, </w:t>
      </w:r>
      <w:r w:rsidR="001C56B6">
        <w:t>only one of which is mandatory</w:t>
      </w:r>
      <w:r>
        <w:t>:</w:t>
      </w:r>
    </w:p>
    <w:p w:rsidR="004E500B" w:rsidRDefault="004E500B" w:rsidP="004E500B">
      <w:pPr>
        <w:pStyle w:val="ListBullet"/>
      </w:pPr>
      <w:r>
        <w:t>Bro Column Headings Row</w:t>
      </w:r>
    </w:p>
    <w:p w:rsidR="001C56B6" w:rsidRDefault="001C56B6" w:rsidP="004E500B">
      <w:pPr>
        <w:pStyle w:val="ListBullet"/>
      </w:pPr>
      <w:r>
        <w:t>Comment Rows</w:t>
      </w:r>
    </w:p>
    <w:p w:rsidR="004E500B" w:rsidRDefault="004E500B" w:rsidP="004E500B">
      <w:pPr>
        <w:pStyle w:val="ListBullet"/>
      </w:pPr>
      <w:r>
        <w:t>BroSet Statements to name and describe the BroSet</w:t>
      </w:r>
      <w:r w:rsidR="00C946CF">
        <w:t xml:space="preserve"> </w:t>
      </w:r>
      <w:r w:rsidR="00C946CF">
        <w:sym w:font="Wingdings" w:char="F0E7"/>
      </w:r>
      <w:r w:rsidR="00C946CF">
        <w:t xml:space="preserve"> Mandatory</w:t>
      </w:r>
    </w:p>
    <w:p w:rsidR="004E500B" w:rsidRDefault="004E500B" w:rsidP="004E500B">
      <w:pPr>
        <w:pStyle w:val="ListBullet"/>
      </w:pPr>
      <w:r>
        <w:t>Defined Bro Statements</w:t>
      </w:r>
    </w:p>
    <w:p w:rsidR="004E500B" w:rsidRDefault="004E500B" w:rsidP="004E500B">
      <w:pPr>
        <w:pStyle w:val="ListBullet"/>
      </w:pPr>
      <w:r>
        <w:t>Include BroSet Statements</w:t>
      </w:r>
    </w:p>
    <w:p w:rsidR="004E500B" w:rsidRDefault="00343F4A" w:rsidP="004E500B">
      <w:pPr>
        <w:pStyle w:val="ListBullet"/>
      </w:pPr>
      <w:r>
        <w:t>Bro Columns</w:t>
      </w:r>
    </w:p>
    <w:p w:rsidR="001C56B6" w:rsidRDefault="001C56B6" w:rsidP="001C56B6">
      <w:pPr>
        <w:pStyle w:val="ListBullet"/>
        <w:numPr>
          <w:ilvl w:val="0"/>
          <w:numId w:val="0"/>
        </w:numPr>
        <w:ind w:left="360"/>
      </w:pPr>
    </w:p>
    <w:p w:rsidR="004E500B" w:rsidRDefault="004E500B" w:rsidP="004E500B">
      <w:r>
        <w:t xml:space="preserve">Details of these </w:t>
      </w:r>
      <w:r w:rsidR="00C946CF">
        <w:t>6</w:t>
      </w:r>
      <w:r>
        <w:t xml:space="preserve"> sections are:</w:t>
      </w:r>
    </w:p>
    <w:p w:rsidR="004E500B" w:rsidRDefault="004F0929" w:rsidP="00343F4A">
      <w:pPr>
        <w:pStyle w:val="Heading2"/>
      </w:pPr>
      <w:bookmarkStart w:id="26" w:name="_Ref359580377"/>
      <w:bookmarkStart w:id="27" w:name="_Ref359580402"/>
      <w:r>
        <w:t xml:space="preserve"> </w:t>
      </w:r>
      <w:bookmarkStart w:id="28" w:name="_Toc359814380"/>
      <w:r w:rsidR="004E500B" w:rsidRPr="004E500B">
        <w:t>Column Headings Row</w:t>
      </w:r>
      <w:bookmarkEnd w:id="26"/>
      <w:bookmarkEnd w:id="27"/>
      <w:bookmarkEnd w:id="28"/>
    </w:p>
    <w:p w:rsidR="00173491" w:rsidRDefault="00173491" w:rsidP="008D47B5">
      <w:pPr>
        <w:pStyle w:val="NormSpace"/>
      </w:pPr>
      <w:r>
        <w:t>The first row of a BroSet spreadsheet is an optional row of Bro Column headings</w:t>
      </w:r>
      <w:r w:rsidR="008D47B5">
        <w:t xml:space="preserve"> that match the Bro Columns described below</w:t>
      </w:r>
      <w:r>
        <w:t>.</w:t>
      </w:r>
      <w:r w:rsidR="00A55FD8">
        <w:t xml:space="preserve"> BroSet Export includes the Headings row if the BroSet includes any Bro</w:t>
      </w:r>
      <w:r w:rsidR="008D47B5">
        <w:t xml:space="preserve"> rows</w:t>
      </w:r>
      <w:r w:rsidR="00A55FD8">
        <w:t>.</w:t>
      </w:r>
    </w:p>
    <w:p w:rsidR="00A55FD8" w:rsidRPr="00173491" w:rsidRDefault="00A55FD8" w:rsidP="008D47B5">
      <w:pPr>
        <w:pStyle w:val="NormSpace"/>
      </w:pPr>
      <w:r>
        <w:t xml:space="preserve">When importing a BroSet the Headings row can be included or </w:t>
      </w:r>
      <w:r w:rsidR="00FF2FB8">
        <w:t>not</w:t>
      </w:r>
      <w:r>
        <w:t>. If it is included, it is checked versus the BroSet Type.</w:t>
      </w:r>
      <w:r w:rsidR="008D47B5">
        <w:t xml:space="preserve"> When working with a BroSet spreadsheet it is often convenient to freeze the Headings row. Then, when selecting the spreadsheet for uploading to BroSet Import, the initial or standard Excel selection excludes the frozen Headings row. The Headings row can be added to the selection, but it is fine and simpler to just upload the selection without the Headings row.</w:t>
      </w:r>
    </w:p>
    <w:p w:rsidR="00343F4A" w:rsidRDefault="004F0929" w:rsidP="00343F4A">
      <w:pPr>
        <w:pStyle w:val="Heading2"/>
      </w:pPr>
      <w:r>
        <w:t xml:space="preserve"> </w:t>
      </w:r>
      <w:bookmarkStart w:id="29" w:name="_Toc359814381"/>
      <w:r w:rsidR="001C56B6">
        <w:t>Comment and Blank Rows</w:t>
      </w:r>
      <w:bookmarkEnd w:id="29"/>
    </w:p>
    <w:p w:rsidR="008D47B5" w:rsidRDefault="00903504" w:rsidP="00903504">
      <w:pPr>
        <w:pStyle w:val="NormSpace"/>
      </w:pPr>
      <w:r>
        <w:t>Any number of c</w:t>
      </w:r>
      <w:r w:rsidR="001C56B6">
        <w:t>omment and blank rows may be used anywhere in a BroSet spreadsheet</w:t>
      </w:r>
      <w:r>
        <w:t xml:space="preserve"> other than before a Headings row if used.</w:t>
      </w:r>
    </w:p>
    <w:p w:rsidR="00903504" w:rsidRDefault="00903504" w:rsidP="00903504">
      <w:pPr>
        <w:pStyle w:val="NormSpace"/>
      </w:pPr>
      <w:r>
        <w:t>BroSet Import treats any row that doesn’t match one of the other row types as a comment row.</w:t>
      </w:r>
    </w:p>
    <w:p w:rsidR="00903504" w:rsidRDefault="00903504" w:rsidP="00E46482">
      <w:pPr>
        <w:pStyle w:val="NormSpace"/>
      </w:pPr>
      <w:r>
        <w:t>Alternatively a row may be specifically specified as being a comment row by starting it with a “#”. This is useful for commenting out a real row during development if it is intended to restore it later.</w:t>
      </w:r>
    </w:p>
    <w:p w:rsidR="001C56B6" w:rsidRDefault="004F0929" w:rsidP="004F0929">
      <w:pPr>
        <w:pStyle w:val="Heading2"/>
      </w:pPr>
      <w:r>
        <w:t xml:space="preserve"> </w:t>
      </w:r>
      <w:bookmarkStart w:id="30" w:name="_Ref359589233"/>
      <w:bookmarkStart w:id="31" w:name="_Toc359814382"/>
      <w:r w:rsidR="001C56B6">
        <w:t>BroSet Statements</w:t>
      </w:r>
      <w:bookmarkEnd w:id="30"/>
      <w:bookmarkEnd w:id="31"/>
    </w:p>
    <w:p w:rsidR="006C18E5" w:rsidRDefault="006C18E5" w:rsidP="006C18E5">
      <w:pPr>
        <w:pStyle w:val="NormSpace"/>
      </w:pPr>
      <w:r>
        <w:t xml:space="preserve">BroSet Statements define the </w:t>
      </w:r>
      <w:r w:rsidR="00F37A97">
        <w:t xml:space="preserve">Type, </w:t>
      </w:r>
      <w:r>
        <w:t xml:space="preserve">Name, </w:t>
      </w:r>
      <w:proofErr w:type="spellStart"/>
      <w:proofErr w:type="gramStart"/>
      <w:r w:rsidR="00F37A97">
        <w:t>Descr</w:t>
      </w:r>
      <w:proofErr w:type="spellEnd"/>
      <w:r w:rsidR="00F37A97">
        <w:t>(</w:t>
      </w:r>
      <w:proofErr w:type="spellStart"/>
      <w:proofErr w:type="gramEnd"/>
      <w:r w:rsidR="00F37A97">
        <w:t>iption</w:t>
      </w:r>
      <w:proofErr w:type="spellEnd"/>
      <w:r w:rsidR="00F37A97">
        <w:t>)</w:t>
      </w:r>
      <w:r>
        <w:t xml:space="preserve">, and </w:t>
      </w:r>
      <w:r w:rsidR="00A125EA">
        <w:t xml:space="preserve">up to </w:t>
      </w:r>
      <w:r w:rsidR="00F37A97">
        <w:t>8</w:t>
      </w:r>
      <w:r w:rsidR="00A125EA">
        <w:t xml:space="preserve"> </w:t>
      </w:r>
      <w:r>
        <w:t xml:space="preserve">other </w:t>
      </w:r>
      <w:r w:rsidR="00F37A97">
        <w:t xml:space="preserve">optional </w:t>
      </w:r>
      <w:r>
        <w:t>attributes of a BroSet.</w:t>
      </w:r>
    </w:p>
    <w:p w:rsidR="001C56B6" w:rsidRDefault="00903504" w:rsidP="00D4590C">
      <w:pPr>
        <w:pStyle w:val="NormSpace"/>
      </w:pPr>
      <w:r>
        <w:t xml:space="preserve">A BroSet must include at least the </w:t>
      </w:r>
      <w:r w:rsidR="00D4590C">
        <w:t xml:space="preserve">first </w:t>
      </w:r>
      <w:r>
        <w:t xml:space="preserve">three BroSet statement </w:t>
      </w:r>
      <w:r w:rsidR="00F37A97">
        <w:t xml:space="preserve">(Type, Name, and </w:t>
      </w:r>
      <w:proofErr w:type="spellStart"/>
      <w:r w:rsidR="00F37A97">
        <w:t>Descr</w:t>
      </w:r>
      <w:proofErr w:type="spellEnd"/>
      <w:r w:rsidR="00F37A97">
        <w:t xml:space="preserve">) </w:t>
      </w:r>
      <w:r>
        <w:t>described in the table below, and as many of the</w:t>
      </w:r>
      <w:r w:rsidR="00D4590C">
        <w:t xml:space="preserve"> others</w:t>
      </w:r>
      <w:r>
        <w:t xml:space="preserve"> as is desired. These BroSet Statement rows need to appear before any Include BroSet or Bro rows.</w:t>
      </w:r>
    </w:p>
    <w:p w:rsidR="00D4590C" w:rsidRDefault="00D4590C" w:rsidP="008D47B5">
      <w:r>
        <w:t>BroSet statements take the form:</w:t>
      </w:r>
    </w:p>
    <w:p w:rsidR="00D4590C" w:rsidRDefault="00D4590C" w:rsidP="00E50D1D">
      <w:r w:rsidRPr="00D4590C">
        <w:t xml:space="preserve">BroSet </w:t>
      </w:r>
      <w:proofErr w:type="gramStart"/>
      <w:r w:rsidRPr="00D4590C">
        <w:t>Type{</w:t>
      </w:r>
      <w:proofErr w:type="gramEnd"/>
      <w:r w:rsidRPr="00D4590C">
        <w:t>:} Value(s) {# comment}</w:t>
      </w:r>
      <w:r>
        <w:br/>
        <w:t>where Type is one of &lt;</w:t>
      </w:r>
      <w:r w:rsidRPr="00D4590C">
        <w:t xml:space="preserve">Type | Name | </w:t>
      </w:r>
      <w:proofErr w:type="spellStart"/>
      <w:r w:rsidRPr="00D4590C">
        <w:t>Descr</w:t>
      </w:r>
      <w:proofErr w:type="spellEnd"/>
      <w:r w:rsidRPr="00D4590C">
        <w:t xml:space="preserve"> | </w:t>
      </w:r>
      <w:proofErr w:type="spellStart"/>
      <w:r w:rsidRPr="00D4590C">
        <w:t>SortKey</w:t>
      </w:r>
      <w:proofErr w:type="spellEnd"/>
      <w:r w:rsidRPr="00D4590C">
        <w:t xml:space="preserve"> | Taxonomies | Countries | </w:t>
      </w:r>
      <w:proofErr w:type="spellStart"/>
      <w:r w:rsidRPr="00D4590C">
        <w:t>EntityTypes</w:t>
      </w:r>
      <w:proofErr w:type="spellEnd"/>
      <w:r w:rsidRPr="00D4590C">
        <w:t xml:space="preserve"> | </w:t>
      </w:r>
      <w:proofErr w:type="spellStart"/>
      <w:r w:rsidRPr="00D4590C">
        <w:t>MemberLevel</w:t>
      </w:r>
      <w:proofErr w:type="spellEnd"/>
      <w:r w:rsidRPr="00D4590C">
        <w:t xml:space="preserve"> | </w:t>
      </w:r>
      <w:proofErr w:type="spellStart"/>
      <w:r w:rsidRPr="00D4590C">
        <w:t>EntityLevel</w:t>
      </w:r>
      <w:proofErr w:type="spellEnd"/>
      <w:r w:rsidRPr="00D4590C">
        <w:t xml:space="preserve"> | </w:t>
      </w:r>
      <w:proofErr w:type="spellStart"/>
      <w:r w:rsidRPr="00D4590C">
        <w:t>DateFrom</w:t>
      </w:r>
      <w:proofErr w:type="spellEnd"/>
      <w:r w:rsidRPr="00D4590C">
        <w:t xml:space="preserve"> | </w:t>
      </w:r>
      <w:proofErr w:type="spellStart"/>
      <w:r w:rsidRPr="00D4590C">
        <w:t>DateTo</w:t>
      </w:r>
      <w:proofErr w:type="spellEnd"/>
      <w:r w:rsidRPr="00D4590C">
        <w:t>&gt;</w:t>
      </w:r>
      <w:r>
        <w:br/>
      </w:r>
    </w:p>
    <w:p w:rsidR="00E50D1D" w:rsidRDefault="00E50D1D" w:rsidP="00E50D1D">
      <w:r>
        <w:t>Examples:</w:t>
      </w:r>
    </w:p>
    <w:p w:rsidR="00E50D1D" w:rsidRPr="00094A87" w:rsidRDefault="00E50D1D" w:rsidP="00E50D1D">
      <w:pPr>
        <w:rPr>
          <w:rFonts w:ascii="Lucida Console" w:hAnsi="Lucida Console"/>
          <w:sz w:val="20"/>
          <w:szCs w:val="20"/>
        </w:rPr>
      </w:pPr>
      <w:proofErr w:type="spellStart"/>
      <w:r w:rsidRPr="00094A87">
        <w:rPr>
          <w:rFonts w:ascii="Lucida Console" w:hAnsi="Lucida Console"/>
          <w:sz w:val="20"/>
          <w:szCs w:val="20"/>
        </w:rPr>
        <w:t>BroSet</w:t>
      </w:r>
      <w:proofErr w:type="spellEnd"/>
      <w:r w:rsidRPr="00094A87">
        <w:rPr>
          <w:rFonts w:ascii="Lucida Console" w:hAnsi="Lucida Console"/>
          <w:sz w:val="20"/>
          <w:szCs w:val="20"/>
        </w:rPr>
        <w:t xml:space="preserve"> Type: In-</w:t>
      </w:r>
      <w:proofErr w:type="spellStart"/>
      <w:r w:rsidRPr="00094A87">
        <w:rPr>
          <w:rFonts w:ascii="Lucida Console" w:hAnsi="Lucida Console"/>
          <w:sz w:val="20"/>
          <w:szCs w:val="20"/>
        </w:rPr>
        <w:t>Incl</w:t>
      </w:r>
      <w:proofErr w:type="spellEnd"/>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ab/>
        <w:t># Part of an In-Main set of BroSets</w:t>
      </w:r>
      <w:r w:rsidRPr="00094A87">
        <w:rPr>
          <w:rFonts w:ascii="Lucida Console" w:hAnsi="Lucida Console"/>
          <w:sz w:val="20"/>
          <w:szCs w:val="20"/>
        </w:rPr>
        <w:tab/>
      </w:r>
    </w:p>
    <w:p w:rsidR="00E50D1D" w:rsidRPr="00094A87" w:rsidRDefault="00E50D1D" w:rsidP="00E50D1D">
      <w:pPr>
        <w:rPr>
          <w:rFonts w:ascii="Lucida Console" w:hAnsi="Lucida Console"/>
          <w:sz w:val="20"/>
          <w:szCs w:val="20"/>
        </w:rPr>
      </w:pPr>
      <w:r w:rsidRPr="00094A87">
        <w:rPr>
          <w:rFonts w:ascii="Lucida Console" w:hAnsi="Lucida Console"/>
          <w:sz w:val="20"/>
          <w:szCs w:val="20"/>
        </w:rPr>
        <w:t>BroSet Name: TFAs</w:t>
      </w:r>
      <w:r w:rsidR="00A32842">
        <w:rPr>
          <w:rFonts w:ascii="Lucida Console" w:hAnsi="Lucida Console"/>
          <w:sz w:val="20"/>
          <w:szCs w:val="20"/>
        </w:rPr>
        <w:t>11</w:t>
      </w:r>
      <w:r w:rsidRPr="00094A87">
        <w:rPr>
          <w:rFonts w:ascii="Lucida Console" w:hAnsi="Lucida Console"/>
          <w:sz w:val="20"/>
          <w:szCs w:val="20"/>
        </w:rPr>
        <w:tab/>
      </w:r>
      <w:r w:rsidRPr="00094A87">
        <w:rPr>
          <w:rFonts w:ascii="Lucida Console" w:hAnsi="Lucida Console"/>
          <w:sz w:val="20"/>
          <w:szCs w:val="20"/>
        </w:rPr>
        <w:tab/>
      </w:r>
      <w:r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E46482" w:rsidRPr="00094A87">
        <w:rPr>
          <w:rFonts w:ascii="Lucida Console" w:hAnsi="Lucida Console"/>
          <w:sz w:val="20"/>
          <w:szCs w:val="20"/>
        </w:rPr>
        <w:tab/>
      </w:r>
      <w:r w:rsidR="00094A87">
        <w:rPr>
          <w:rFonts w:ascii="Lucida Console" w:hAnsi="Lucida Console"/>
          <w:sz w:val="20"/>
          <w:szCs w:val="20"/>
        </w:rPr>
        <w:tab/>
      </w:r>
      <w:r w:rsidRPr="00094A87">
        <w:rPr>
          <w:rFonts w:ascii="Lucida Console" w:hAnsi="Lucida Console"/>
          <w:sz w:val="20"/>
          <w:szCs w:val="20"/>
        </w:rPr>
        <w:t xml:space="preserve"># </w:t>
      </w:r>
      <w:proofErr w:type="gramStart"/>
      <w:r w:rsidRPr="00094A87">
        <w:rPr>
          <w:rFonts w:ascii="Lucida Console" w:hAnsi="Lucida Console"/>
          <w:sz w:val="20"/>
          <w:szCs w:val="20"/>
        </w:rPr>
        <w:t>To</w:t>
      </w:r>
      <w:proofErr w:type="gramEnd"/>
      <w:r w:rsidRPr="00094A87">
        <w:rPr>
          <w:rFonts w:ascii="Lucida Console" w:hAnsi="Lucida Console"/>
          <w:sz w:val="20"/>
          <w:szCs w:val="20"/>
        </w:rPr>
        <w:t xml:space="preserve"> be included by the BS BroSet</w:t>
      </w:r>
    </w:p>
    <w:p w:rsidR="00E50D1D" w:rsidRDefault="00E50D1D" w:rsidP="00E50D1D">
      <w:pPr>
        <w:pStyle w:val="NormSpace"/>
        <w:rPr>
          <w:rFonts w:ascii="Lucida Console" w:hAnsi="Lucida Console"/>
          <w:sz w:val="20"/>
          <w:szCs w:val="20"/>
        </w:rPr>
      </w:pPr>
      <w:proofErr w:type="spellStart"/>
      <w:r w:rsidRPr="00094A87">
        <w:rPr>
          <w:rFonts w:ascii="Lucida Console" w:hAnsi="Lucida Console"/>
          <w:sz w:val="20"/>
          <w:szCs w:val="20"/>
        </w:rPr>
        <w:t>BroSet</w:t>
      </w:r>
      <w:proofErr w:type="spellEnd"/>
      <w:r w:rsidRPr="00094A87">
        <w:rPr>
          <w:rFonts w:ascii="Lucida Console" w:hAnsi="Lucida Console"/>
          <w:sz w:val="20"/>
          <w:szCs w:val="20"/>
        </w:rPr>
        <w:t xml:space="preserve"> </w:t>
      </w:r>
      <w:proofErr w:type="spellStart"/>
      <w:r w:rsidRPr="00094A87">
        <w:rPr>
          <w:rFonts w:ascii="Lucida Console" w:hAnsi="Lucida Console"/>
          <w:sz w:val="20"/>
          <w:szCs w:val="20"/>
        </w:rPr>
        <w:t>Descr</w:t>
      </w:r>
      <w:proofErr w:type="spellEnd"/>
      <w:r w:rsidRPr="00094A87">
        <w:rPr>
          <w:rFonts w:ascii="Lucida Console" w:hAnsi="Lucida Console"/>
          <w:sz w:val="20"/>
          <w:szCs w:val="20"/>
        </w:rPr>
        <w:t>: TFAs</w:t>
      </w:r>
      <w:r w:rsidR="00A32842" w:rsidRPr="00A32842">
        <w:rPr>
          <w:rFonts w:ascii="Lucida Console" w:hAnsi="Lucida Console"/>
          <w:sz w:val="20"/>
          <w:szCs w:val="20"/>
        </w:rPr>
        <w:t xml:space="preserve"> excluding Impairments</w:t>
      </w:r>
      <w:r w:rsidR="00A32842">
        <w:rPr>
          <w:rFonts w:ascii="Lucida Console" w:hAnsi="Lucida Console"/>
          <w:sz w:val="20"/>
          <w:szCs w:val="20"/>
        </w:rPr>
        <w:t xml:space="preserve">, </w:t>
      </w:r>
      <w:r w:rsidR="00A32842" w:rsidRPr="00A32842">
        <w:rPr>
          <w:rFonts w:ascii="Lucida Console" w:hAnsi="Lucida Console"/>
          <w:sz w:val="20"/>
          <w:szCs w:val="20"/>
        </w:rPr>
        <w:t>UK-IFRS,</w:t>
      </w:r>
      <w:r w:rsidR="00A32842">
        <w:rPr>
          <w:rFonts w:ascii="Lucida Console" w:hAnsi="Lucida Console"/>
          <w:sz w:val="20"/>
          <w:szCs w:val="20"/>
        </w:rPr>
        <w:t xml:space="preserve"> not </w:t>
      </w:r>
      <w:r w:rsidR="00A32842" w:rsidRPr="00A32842">
        <w:rPr>
          <w:rFonts w:ascii="Lucida Console" w:hAnsi="Lucida Console"/>
          <w:sz w:val="20"/>
          <w:szCs w:val="20"/>
        </w:rPr>
        <w:t>UK-GAAP-DPL</w:t>
      </w:r>
      <w:r w:rsidR="00094A87">
        <w:rPr>
          <w:rFonts w:ascii="Lucida Console" w:hAnsi="Lucida Console"/>
          <w:sz w:val="20"/>
          <w:szCs w:val="20"/>
        </w:rPr>
        <w:tab/>
      </w:r>
      <w:r w:rsidRPr="00094A87">
        <w:rPr>
          <w:rFonts w:ascii="Lucida Console" w:hAnsi="Lucida Console"/>
          <w:sz w:val="20"/>
          <w:szCs w:val="20"/>
        </w:rPr>
        <w:t># Experimental</w:t>
      </w:r>
      <w:r w:rsidR="00094A87">
        <w:rPr>
          <w:rFonts w:ascii="Lucida Console" w:hAnsi="Lucida Console"/>
          <w:sz w:val="20"/>
          <w:szCs w:val="20"/>
        </w:rPr>
        <w:br/>
      </w:r>
      <w:proofErr w:type="spellStart"/>
      <w:r w:rsidR="00094A87">
        <w:rPr>
          <w:rFonts w:ascii="Lucida Console" w:hAnsi="Lucida Console"/>
          <w:sz w:val="20"/>
          <w:szCs w:val="20"/>
        </w:rPr>
        <w:t>BroSet</w:t>
      </w:r>
      <w:proofErr w:type="spellEnd"/>
      <w:r w:rsidR="00094A87">
        <w:rPr>
          <w:rFonts w:ascii="Lucida Console" w:hAnsi="Lucida Console"/>
          <w:sz w:val="20"/>
          <w:szCs w:val="20"/>
        </w:rPr>
        <w:t xml:space="preserve"> </w:t>
      </w:r>
      <w:proofErr w:type="spellStart"/>
      <w:r w:rsidR="00094A87">
        <w:rPr>
          <w:rFonts w:ascii="Lucida Console" w:hAnsi="Lucida Console"/>
          <w:sz w:val="20"/>
          <w:szCs w:val="20"/>
        </w:rPr>
        <w:t>SortKey</w:t>
      </w:r>
      <w:proofErr w:type="spellEnd"/>
      <w:r w:rsidR="00094A87">
        <w:rPr>
          <w:rFonts w:ascii="Lucida Console" w:hAnsi="Lucida Console"/>
          <w:sz w:val="20"/>
          <w:szCs w:val="20"/>
        </w:rPr>
        <w:t xml:space="preserve">: </w:t>
      </w:r>
      <w:r w:rsidR="0019108A">
        <w:rPr>
          <w:rFonts w:ascii="Lucida Console" w:hAnsi="Lucida Console"/>
          <w:sz w:val="20"/>
          <w:szCs w:val="20"/>
        </w:rPr>
        <w:t>Notes2</w:t>
      </w:r>
      <w:r w:rsidR="00094A87">
        <w:rPr>
          <w:rFonts w:ascii="Lucida Console" w:hAnsi="Lucida Console"/>
          <w:sz w:val="20"/>
          <w:szCs w:val="20"/>
        </w:rPr>
        <w:t>1</w:t>
      </w:r>
      <w:r w:rsidR="00094A87">
        <w:rPr>
          <w:rFonts w:ascii="Lucida Console" w:hAnsi="Lucida Console"/>
          <w:sz w:val="20"/>
          <w:szCs w:val="20"/>
        </w:rPr>
        <w:br/>
      </w:r>
      <w:proofErr w:type="spellStart"/>
      <w:r w:rsidR="00094A87">
        <w:rPr>
          <w:rFonts w:ascii="Lucida Console" w:hAnsi="Lucida Console"/>
          <w:sz w:val="20"/>
          <w:szCs w:val="20"/>
        </w:rPr>
        <w:t>BroSet</w:t>
      </w:r>
      <w:proofErr w:type="spellEnd"/>
      <w:r w:rsidR="00094A87">
        <w:rPr>
          <w:rFonts w:ascii="Lucida Console" w:hAnsi="Lucida Console"/>
          <w:sz w:val="20"/>
          <w:szCs w:val="20"/>
        </w:rPr>
        <w:t xml:space="preserve"> Taxonomies: </w:t>
      </w:r>
      <w:r w:rsidR="00A32842">
        <w:rPr>
          <w:rFonts w:ascii="Lucida Console" w:hAnsi="Lucida Console"/>
          <w:sz w:val="20"/>
          <w:szCs w:val="20"/>
        </w:rPr>
        <w:t>UK-IFRS,</w:t>
      </w:r>
      <w:r w:rsidR="00094A87">
        <w:rPr>
          <w:rFonts w:ascii="Lucida Console" w:hAnsi="Lucida Console"/>
          <w:sz w:val="20"/>
          <w:szCs w:val="20"/>
        </w:rPr>
        <w:t>-UK-GAAP-DPL</w:t>
      </w:r>
      <w:r w:rsidR="00094A87">
        <w:rPr>
          <w:rFonts w:ascii="Lucida Console" w:hAnsi="Lucida Console"/>
          <w:sz w:val="20"/>
          <w:szCs w:val="20"/>
        </w:rPr>
        <w:br/>
      </w:r>
      <w:proofErr w:type="spellStart"/>
      <w:r w:rsidR="00094A87">
        <w:rPr>
          <w:rFonts w:ascii="Lucida Console" w:hAnsi="Lucida Console"/>
          <w:sz w:val="20"/>
          <w:szCs w:val="20"/>
        </w:rPr>
        <w:t>BroSet</w:t>
      </w:r>
      <w:proofErr w:type="spellEnd"/>
      <w:r w:rsidR="00094A87">
        <w:rPr>
          <w:rFonts w:ascii="Lucida Console" w:hAnsi="Lucida Console"/>
          <w:sz w:val="20"/>
          <w:szCs w:val="20"/>
        </w:rPr>
        <w:t xml:space="preserve"> Countries: </w:t>
      </w:r>
      <w:proofErr w:type="spellStart"/>
      <w:r w:rsidR="00094A87">
        <w:rPr>
          <w:rFonts w:ascii="Lucida Console" w:hAnsi="Lucida Console"/>
          <w:sz w:val="20"/>
          <w:szCs w:val="20"/>
        </w:rPr>
        <w:t>Wales</w:t>
      </w:r>
      <w:proofErr w:type="gramStart"/>
      <w:r w:rsidR="00094A87">
        <w:rPr>
          <w:rFonts w:ascii="Lucida Console" w:hAnsi="Lucida Console"/>
          <w:sz w:val="20"/>
          <w:szCs w:val="20"/>
        </w:rPr>
        <w:t>,NI</w:t>
      </w:r>
      <w:proofErr w:type="spellEnd"/>
      <w:proofErr w:type="gramEnd"/>
      <w:r w:rsidR="00094A87">
        <w:rPr>
          <w:rFonts w:ascii="Lucida Console" w:hAnsi="Lucida Console"/>
          <w:sz w:val="20"/>
          <w:szCs w:val="20"/>
        </w:rPr>
        <w:t>,-Scotland</w:t>
      </w:r>
      <w:r w:rsidR="00507C34">
        <w:rPr>
          <w:rFonts w:ascii="Lucida Console" w:hAnsi="Lucida Console"/>
          <w:sz w:val="20"/>
          <w:szCs w:val="20"/>
        </w:rPr>
        <w:tab/>
        <w:t># Just an example!</w:t>
      </w:r>
      <w:r w:rsidR="00094A87">
        <w:rPr>
          <w:rFonts w:ascii="Lucida Console" w:hAnsi="Lucida Console"/>
          <w:sz w:val="20"/>
          <w:szCs w:val="20"/>
        </w:rPr>
        <w:br/>
      </w:r>
      <w:proofErr w:type="spellStart"/>
      <w:r w:rsidR="00094A87">
        <w:rPr>
          <w:rFonts w:ascii="Lucida Console" w:hAnsi="Lucida Console"/>
          <w:sz w:val="20"/>
          <w:szCs w:val="20"/>
        </w:rPr>
        <w:t>BroSet</w:t>
      </w:r>
      <w:proofErr w:type="spellEnd"/>
      <w:r w:rsidR="00094A87">
        <w:rPr>
          <w:rFonts w:ascii="Lucida Console" w:hAnsi="Lucida Console"/>
          <w:sz w:val="20"/>
          <w:szCs w:val="20"/>
        </w:rPr>
        <w:t xml:space="preserve"> </w:t>
      </w:r>
      <w:proofErr w:type="spellStart"/>
      <w:r w:rsidR="00094A87">
        <w:rPr>
          <w:rFonts w:ascii="Lucida Console" w:hAnsi="Lucida Console"/>
          <w:sz w:val="20"/>
          <w:szCs w:val="20"/>
        </w:rPr>
        <w:t>EntityTypes</w:t>
      </w:r>
      <w:proofErr w:type="spellEnd"/>
      <w:r w:rsidR="00094A87">
        <w:rPr>
          <w:rFonts w:ascii="Lucida Console" w:hAnsi="Lucida Console"/>
          <w:sz w:val="20"/>
          <w:szCs w:val="20"/>
        </w:rPr>
        <w:t>: -UK Charity</w:t>
      </w:r>
      <w:r w:rsidR="0019108A">
        <w:rPr>
          <w:rFonts w:ascii="Lucida Console" w:hAnsi="Lucida Console"/>
          <w:sz w:val="20"/>
          <w:szCs w:val="20"/>
        </w:rPr>
        <w:br/>
      </w:r>
      <w:proofErr w:type="spellStart"/>
      <w:r w:rsidR="0019108A">
        <w:rPr>
          <w:rFonts w:ascii="Lucida Console" w:hAnsi="Lucida Console"/>
          <w:sz w:val="20"/>
          <w:szCs w:val="20"/>
        </w:rPr>
        <w:t>BroSet</w:t>
      </w:r>
      <w:proofErr w:type="spellEnd"/>
      <w:r w:rsidR="0019108A">
        <w:rPr>
          <w:rFonts w:ascii="Lucida Console" w:hAnsi="Lucida Console"/>
          <w:sz w:val="20"/>
          <w:szCs w:val="20"/>
        </w:rPr>
        <w:t xml:space="preserve"> </w:t>
      </w:r>
      <w:proofErr w:type="spellStart"/>
      <w:r w:rsidR="0019108A">
        <w:rPr>
          <w:rFonts w:ascii="Lucida Console" w:hAnsi="Lucida Console"/>
          <w:sz w:val="20"/>
          <w:szCs w:val="20"/>
        </w:rPr>
        <w:t>MemberLevel</w:t>
      </w:r>
      <w:proofErr w:type="spellEnd"/>
      <w:r w:rsidR="0019108A">
        <w:rPr>
          <w:rFonts w:ascii="Lucida Console" w:hAnsi="Lucida Console"/>
          <w:sz w:val="20"/>
          <w:szCs w:val="20"/>
        </w:rPr>
        <w:t>: 7</w:t>
      </w:r>
      <w:r w:rsidR="0019108A">
        <w:rPr>
          <w:rFonts w:ascii="Lucida Console" w:hAnsi="Lucida Console"/>
          <w:sz w:val="20"/>
          <w:szCs w:val="20"/>
        </w:rPr>
        <w:br/>
      </w:r>
      <w:proofErr w:type="spellStart"/>
      <w:r w:rsidR="0019108A">
        <w:rPr>
          <w:rFonts w:ascii="Lucida Console" w:hAnsi="Lucida Console"/>
          <w:sz w:val="20"/>
          <w:szCs w:val="20"/>
        </w:rPr>
        <w:t>BroSet</w:t>
      </w:r>
      <w:proofErr w:type="spellEnd"/>
      <w:r w:rsidR="0019108A">
        <w:rPr>
          <w:rFonts w:ascii="Lucida Console" w:hAnsi="Lucida Console"/>
          <w:sz w:val="20"/>
          <w:szCs w:val="20"/>
        </w:rPr>
        <w:t xml:space="preserve"> </w:t>
      </w:r>
      <w:proofErr w:type="spellStart"/>
      <w:r w:rsidR="0019108A">
        <w:rPr>
          <w:rFonts w:ascii="Lucida Console" w:hAnsi="Lucida Console"/>
          <w:sz w:val="20"/>
          <w:szCs w:val="20"/>
        </w:rPr>
        <w:t>EntityLevel</w:t>
      </w:r>
      <w:proofErr w:type="spellEnd"/>
      <w:r w:rsidR="0019108A">
        <w:rPr>
          <w:rFonts w:ascii="Lucida Console" w:hAnsi="Lucida Console"/>
          <w:sz w:val="20"/>
          <w:szCs w:val="20"/>
        </w:rPr>
        <w:t>: 6</w:t>
      </w:r>
      <w:r w:rsidR="0019108A">
        <w:rPr>
          <w:rFonts w:ascii="Lucida Console" w:hAnsi="Lucida Console"/>
          <w:sz w:val="20"/>
          <w:szCs w:val="20"/>
        </w:rPr>
        <w:br/>
      </w:r>
      <w:proofErr w:type="spellStart"/>
      <w:r w:rsidR="0019108A">
        <w:rPr>
          <w:rFonts w:ascii="Lucida Console" w:hAnsi="Lucida Console"/>
          <w:sz w:val="20"/>
          <w:szCs w:val="20"/>
        </w:rPr>
        <w:t>BroSet</w:t>
      </w:r>
      <w:proofErr w:type="spellEnd"/>
      <w:r w:rsidR="0019108A">
        <w:rPr>
          <w:rFonts w:ascii="Lucida Console" w:hAnsi="Lucida Console"/>
          <w:sz w:val="20"/>
          <w:szCs w:val="20"/>
        </w:rPr>
        <w:t xml:space="preserve"> </w:t>
      </w:r>
      <w:proofErr w:type="spellStart"/>
      <w:r w:rsidR="0019108A">
        <w:rPr>
          <w:rFonts w:ascii="Lucida Console" w:hAnsi="Lucida Console"/>
          <w:sz w:val="20"/>
          <w:szCs w:val="20"/>
        </w:rPr>
        <w:t>DateFrom</w:t>
      </w:r>
      <w:proofErr w:type="spellEnd"/>
      <w:r w:rsidR="0019108A">
        <w:rPr>
          <w:rFonts w:ascii="Lucida Console" w:hAnsi="Lucida Console"/>
          <w:sz w:val="20"/>
          <w:szCs w:val="20"/>
        </w:rPr>
        <w:t>: 15-01-01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Updated taxonomy applies</w:t>
      </w:r>
      <w:r w:rsidR="0019108A">
        <w:rPr>
          <w:rFonts w:ascii="Lucida Console" w:hAnsi="Lucida Console"/>
          <w:sz w:val="20"/>
          <w:szCs w:val="20"/>
        </w:rPr>
        <w:br/>
      </w:r>
      <w:proofErr w:type="spellStart"/>
      <w:r w:rsidR="0019108A">
        <w:rPr>
          <w:rFonts w:ascii="Lucida Console" w:hAnsi="Lucida Console"/>
          <w:sz w:val="20"/>
          <w:szCs w:val="20"/>
        </w:rPr>
        <w:t>BroSet</w:t>
      </w:r>
      <w:proofErr w:type="spellEnd"/>
      <w:r w:rsidR="0019108A">
        <w:rPr>
          <w:rFonts w:ascii="Lucida Console" w:hAnsi="Lucida Console"/>
          <w:sz w:val="20"/>
          <w:szCs w:val="20"/>
        </w:rPr>
        <w:t xml:space="preserve"> </w:t>
      </w:r>
      <w:proofErr w:type="spellStart"/>
      <w:r w:rsidR="0019108A">
        <w:rPr>
          <w:rFonts w:ascii="Lucida Console" w:hAnsi="Lucida Console"/>
          <w:sz w:val="20"/>
          <w:szCs w:val="20"/>
        </w:rPr>
        <w:t>DateTo</w:t>
      </w:r>
      <w:proofErr w:type="spellEnd"/>
      <w:r w:rsidR="0019108A">
        <w:rPr>
          <w:rFonts w:ascii="Lucida Console" w:hAnsi="Lucida Console"/>
          <w:sz w:val="20"/>
          <w:szCs w:val="20"/>
        </w:rPr>
        <w:t>: 13-12-31</w:t>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r>
      <w:r w:rsidR="00507C34">
        <w:rPr>
          <w:rFonts w:ascii="Lucida Console" w:hAnsi="Lucida Console"/>
          <w:sz w:val="20"/>
          <w:szCs w:val="20"/>
        </w:rPr>
        <w:tab/>
        <w:t xml:space="preserve"># </w:t>
      </w:r>
      <w:proofErr w:type="gramStart"/>
      <w:r w:rsidR="00507C34">
        <w:rPr>
          <w:rFonts w:ascii="Lucida Console" w:hAnsi="Lucida Console"/>
          <w:sz w:val="20"/>
          <w:szCs w:val="20"/>
        </w:rPr>
        <w:t>Being</w:t>
      </w:r>
      <w:proofErr w:type="gramEnd"/>
      <w:r w:rsidR="00507C34">
        <w:rPr>
          <w:rFonts w:ascii="Lucida Console" w:hAnsi="Lucida Console"/>
          <w:sz w:val="20"/>
          <w:szCs w:val="20"/>
        </w:rPr>
        <w:t xml:space="preserve"> replaced by </w:t>
      </w:r>
      <w:proofErr w:type="spellStart"/>
      <w:r w:rsidR="00507C34">
        <w:rPr>
          <w:rFonts w:ascii="Lucida Console" w:hAnsi="Lucida Console"/>
          <w:sz w:val="20"/>
          <w:szCs w:val="20"/>
        </w:rPr>
        <w:t>TheNewCharlesSpecial</w:t>
      </w:r>
      <w:proofErr w:type="spellEnd"/>
      <w:r w:rsidR="00507C34">
        <w:rPr>
          <w:rFonts w:ascii="Lucida Console" w:hAnsi="Lucida Console"/>
          <w:sz w:val="20"/>
          <w:szCs w:val="20"/>
        </w:rPr>
        <w:t xml:space="preserve"> </w:t>
      </w:r>
      <w:proofErr w:type="spellStart"/>
      <w:r w:rsidR="00507C34">
        <w:rPr>
          <w:rFonts w:ascii="Lucida Console" w:hAnsi="Lucida Console"/>
          <w:sz w:val="20"/>
          <w:szCs w:val="20"/>
        </w:rPr>
        <w:t>BroSet</w:t>
      </w:r>
      <w:proofErr w:type="spellEnd"/>
    </w:p>
    <w:p w:rsidR="00D4590C" w:rsidRDefault="00D4590C" w:rsidP="00E46482">
      <w:pPr>
        <w:pStyle w:val="NormSpace"/>
      </w:pPr>
      <w:r>
        <w:t>Normally the BroSet statements would be text in just one cell of the spreadsheet but multiple cells can be used if preferred, especially for the optional comment.</w:t>
      </w:r>
    </w:p>
    <w:p w:rsidR="00507C34" w:rsidRDefault="00507C34" w:rsidP="00E46482">
      <w:pPr>
        <w:pStyle w:val="NormSpace"/>
      </w:pPr>
      <w:commentRangeStart w:id="32"/>
      <w:r w:rsidRPr="00507C34">
        <w:rPr>
          <w:b/>
          <w:color w:val="00B0F0"/>
        </w:rPr>
        <w:t>Charles:</w:t>
      </w:r>
      <w:r>
        <w:t xml:space="preserve"> </w:t>
      </w:r>
      <w:proofErr w:type="spellStart"/>
      <w:r>
        <w:t>MemberLevel</w:t>
      </w:r>
      <w:proofErr w:type="spellEnd"/>
      <w:r>
        <w:t xml:space="preserve">, </w:t>
      </w:r>
      <w:proofErr w:type="spellStart"/>
      <w:r>
        <w:t>EntityLevel</w:t>
      </w:r>
      <w:proofErr w:type="spellEnd"/>
      <w:r>
        <w:t xml:space="preserve">, </w:t>
      </w:r>
      <w:proofErr w:type="spellStart"/>
      <w:r>
        <w:t>DateFrom</w:t>
      </w:r>
      <w:proofErr w:type="spellEnd"/>
      <w:r>
        <w:t xml:space="preserve">, and </w:t>
      </w:r>
      <w:proofErr w:type="spellStart"/>
      <w:r>
        <w:t>DateTo</w:t>
      </w:r>
      <w:proofErr w:type="spellEnd"/>
      <w:r>
        <w:t xml:space="preserve"> might not be of much use. Remove them?</w:t>
      </w:r>
      <w:commentRangeEnd w:id="32"/>
      <w:r w:rsidR="009946D2">
        <w:rPr>
          <w:rStyle w:val="CommentReference"/>
        </w:rPr>
        <w:commentReference w:id="32"/>
      </w:r>
    </w:p>
    <w:p w:rsidR="00D4590C" w:rsidRDefault="00A125EA" w:rsidP="00507C34">
      <w:pPr>
        <w:pStyle w:val="NormSpace"/>
        <w:keepNext/>
      </w:pPr>
      <w:r>
        <w:lastRenderedPageBreak/>
        <w:t>Details of each BroSet Statement Type:</w:t>
      </w:r>
    </w:p>
    <w:tbl>
      <w:tblPr>
        <w:tblStyle w:val="TableGrid"/>
        <w:tblW w:w="0" w:type="auto"/>
        <w:tblInd w:w="60" w:type="dxa"/>
        <w:tblLayout w:type="fixed"/>
        <w:tblCellMar>
          <w:top w:w="60" w:type="dxa"/>
          <w:left w:w="60" w:type="dxa"/>
          <w:bottom w:w="60" w:type="dxa"/>
          <w:right w:w="60" w:type="dxa"/>
        </w:tblCellMar>
        <w:tblLook w:val="04A0" w:firstRow="1" w:lastRow="0" w:firstColumn="1" w:lastColumn="0" w:noHBand="0" w:noVBand="1"/>
      </w:tblPr>
      <w:tblGrid>
        <w:gridCol w:w="1474"/>
        <w:gridCol w:w="9072"/>
      </w:tblGrid>
      <w:tr w:rsidR="00A125EA" w:rsidTr="00771709">
        <w:trPr>
          <w:tblHeader/>
        </w:trPr>
        <w:tc>
          <w:tcPr>
            <w:tcW w:w="1474" w:type="dxa"/>
          </w:tcPr>
          <w:p w:rsidR="00A125EA" w:rsidRPr="00593ECD" w:rsidRDefault="00A125EA" w:rsidP="00A125EA">
            <w:pPr>
              <w:rPr>
                <w:b/>
              </w:rPr>
            </w:pPr>
            <w:r w:rsidRPr="00593ECD">
              <w:rPr>
                <w:b/>
              </w:rPr>
              <w:t>T</w:t>
            </w:r>
            <w:r>
              <w:rPr>
                <w:b/>
              </w:rPr>
              <w:t>ype</w:t>
            </w:r>
          </w:p>
        </w:tc>
        <w:tc>
          <w:tcPr>
            <w:tcW w:w="9072" w:type="dxa"/>
          </w:tcPr>
          <w:p w:rsidR="00A125EA" w:rsidRPr="00593ECD" w:rsidRDefault="00A125EA" w:rsidP="00A125EA">
            <w:pPr>
              <w:rPr>
                <w:b/>
              </w:rPr>
            </w:pPr>
            <w:r>
              <w:rPr>
                <w:b/>
              </w:rPr>
              <w:t>Value(s)</w:t>
            </w:r>
          </w:p>
        </w:tc>
      </w:tr>
      <w:tr w:rsidR="00A125EA" w:rsidTr="00771709">
        <w:tc>
          <w:tcPr>
            <w:tcW w:w="1474" w:type="dxa"/>
          </w:tcPr>
          <w:p w:rsidR="00A125EA" w:rsidRDefault="00A125EA" w:rsidP="00A125EA">
            <w:r>
              <w:t>Type</w:t>
            </w:r>
          </w:p>
        </w:tc>
        <w:tc>
          <w:tcPr>
            <w:tcW w:w="9072" w:type="dxa"/>
          </w:tcPr>
          <w:p w:rsidR="00A125EA" w:rsidRDefault="00A125EA" w:rsidP="00A125EA">
            <w:r>
              <w:t>&lt;</w:t>
            </w:r>
            <w:r w:rsidRPr="00A125EA">
              <w:t>In-Main</w:t>
            </w:r>
            <w:r>
              <w:t xml:space="preserve"> | In-</w:t>
            </w:r>
            <w:proofErr w:type="spellStart"/>
            <w:r>
              <w:t>Incl</w:t>
            </w:r>
            <w:proofErr w:type="spellEnd"/>
            <w:r>
              <w:t xml:space="preserve"> | Out-Main | Out-</w:t>
            </w:r>
            <w:proofErr w:type="spellStart"/>
            <w:r>
              <w:t>Incl</w:t>
            </w:r>
            <w:proofErr w:type="spellEnd"/>
            <w:r>
              <w:t>&gt;</w:t>
            </w:r>
            <w:r>
              <w:br/>
              <w:t>to define the type of BroSet this is</w:t>
            </w:r>
            <w:r w:rsidR="00A631A4">
              <w:t xml:space="preserve">, as described in section </w:t>
            </w:r>
            <w:r w:rsidR="00A631A4" w:rsidRPr="00A631A4">
              <w:rPr>
                <w:i/>
              </w:rPr>
              <w:fldChar w:fldCharType="begin"/>
            </w:r>
            <w:r w:rsidR="00A631A4" w:rsidRPr="00A631A4">
              <w:rPr>
                <w:i/>
              </w:rPr>
              <w:instrText xml:space="preserve"> REF _Ref359583467 \r \h </w:instrText>
            </w:r>
            <w:r w:rsidR="00A631A4">
              <w:rPr>
                <w:i/>
              </w:rPr>
              <w:instrText xml:space="preserve"> \* MERGEFORMAT </w:instrText>
            </w:r>
            <w:r w:rsidR="00A631A4" w:rsidRPr="00A631A4">
              <w:rPr>
                <w:i/>
              </w:rPr>
            </w:r>
            <w:r w:rsidR="00A631A4" w:rsidRPr="00A631A4">
              <w:rPr>
                <w:i/>
              </w:rPr>
              <w:fldChar w:fldCharType="separate"/>
            </w:r>
            <w:r w:rsidR="00490B1B">
              <w:rPr>
                <w:i/>
              </w:rPr>
              <w:t>2</w:t>
            </w:r>
            <w:r w:rsidR="00A631A4" w:rsidRPr="00A631A4">
              <w:rPr>
                <w:i/>
              </w:rPr>
              <w:fldChar w:fldCharType="end"/>
            </w:r>
            <w:r w:rsidR="00A631A4" w:rsidRPr="00A631A4">
              <w:rPr>
                <w:i/>
              </w:rPr>
              <w:t xml:space="preserve">. </w:t>
            </w:r>
            <w:r w:rsidR="00A631A4" w:rsidRPr="00A631A4">
              <w:rPr>
                <w:i/>
              </w:rPr>
              <w:fldChar w:fldCharType="begin"/>
            </w:r>
            <w:r w:rsidR="00A631A4" w:rsidRPr="00A631A4">
              <w:rPr>
                <w:i/>
              </w:rPr>
              <w:instrText xml:space="preserve"> REF _Ref359583467 \h </w:instrText>
            </w:r>
            <w:r w:rsidR="00A631A4">
              <w:rPr>
                <w:i/>
              </w:rPr>
              <w:instrText xml:space="preserve"> \* MERGEFORMAT </w:instrText>
            </w:r>
            <w:r w:rsidR="00A631A4" w:rsidRPr="00A631A4">
              <w:rPr>
                <w:i/>
              </w:rPr>
            </w:r>
            <w:r w:rsidR="00A631A4" w:rsidRPr="00A631A4">
              <w:rPr>
                <w:i/>
              </w:rPr>
              <w:fldChar w:fldCharType="separate"/>
            </w:r>
            <w:proofErr w:type="spellStart"/>
            <w:r w:rsidR="00490B1B" w:rsidRPr="00490B1B">
              <w:rPr>
                <w:i/>
              </w:rPr>
              <w:t>BroSets</w:t>
            </w:r>
            <w:proofErr w:type="spellEnd"/>
            <w:r w:rsidR="00A631A4" w:rsidRPr="00A631A4">
              <w:rPr>
                <w:i/>
              </w:rPr>
              <w:fldChar w:fldCharType="end"/>
            </w:r>
          </w:p>
        </w:tc>
      </w:tr>
      <w:tr w:rsidR="00A125EA" w:rsidTr="00771709">
        <w:tc>
          <w:tcPr>
            <w:tcW w:w="1474" w:type="dxa"/>
          </w:tcPr>
          <w:p w:rsidR="00A125EA" w:rsidRDefault="00A631A4" w:rsidP="00A631A4">
            <w:r>
              <w:t>Name</w:t>
            </w:r>
          </w:p>
        </w:tc>
        <w:tc>
          <w:tcPr>
            <w:tcW w:w="9072" w:type="dxa"/>
          </w:tcPr>
          <w:p w:rsidR="00A631A4" w:rsidRDefault="00A631A4" w:rsidP="00A631A4">
            <w:pPr>
              <w:pStyle w:val="NormSpace"/>
            </w:pPr>
            <w:r>
              <w:t xml:space="preserve">The Name of the BroSet which needs to </w:t>
            </w:r>
            <w:r w:rsidRPr="00A631A4">
              <w:t>be</w:t>
            </w:r>
            <w:r>
              <w:t xml:space="preserve"> unique.</w:t>
            </w:r>
            <w:r w:rsidR="004624AB">
              <w:t xml:space="preserve"> Names are case sensitive, and can include spaces.</w:t>
            </w:r>
          </w:p>
          <w:p w:rsidR="00A125EA" w:rsidRDefault="00A631A4" w:rsidP="00A631A4">
            <w:pPr>
              <w:pStyle w:val="NormSpace"/>
            </w:pPr>
            <w:r w:rsidRPr="00A631A4">
              <w:rPr>
                <w:color w:val="FF0000"/>
              </w:rPr>
              <w:t>Warning:</w:t>
            </w:r>
            <w:r>
              <w:t xml:space="preserve"> If a new spreadsheet </w:t>
            </w:r>
            <w:r w:rsidR="00FF2FB8">
              <w:t xml:space="preserve">(tab) </w:t>
            </w:r>
            <w:r>
              <w:t>is copied from a previous one and the name is not changed, importing the new BroSet will overwrite the previous one in the database of BroSets.</w:t>
            </w:r>
          </w:p>
          <w:p w:rsidR="00A631A4" w:rsidRDefault="00A631A4" w:rsidP="00A631A4">
            <w:r>
              <w:t>Editing the name of a previously imported BroSet and importing it again will cause another BroSet to be added to the database of BroSets. The previous BroSet can be deleted if it is no longer wanted.</w:t>
            </w:r>
          </w:p>
        </w:tc>
      </w:tr>
      <w:tr w:rsidR="00A125EA" w:rsidTr="00771709">
        <w:tc>
          <w:tcPr>
            <w:tcW w:w="1474" w:type="dxa"/>
          </w:tcPr>
          <w:p w:rsidR="00A125EA" w:rsidRDefault="00A125EA" w:rsidP="00A631A4">
            <w:proofErr w:type="spellStart"/>
            <w:r>
              <w:t>D</w:t>
            </w:r>
            <w:r w:rsidR="00A631A4">
              <w:t>escr</w:t>
            </w:r>
            <w:proofErr w:type="spellEnd"/>
          </w:p>
        </w:tc>
        <w:tc>
          <w:tcPr>
            <w:tcW w:w="9072" w:type="dxa"/>
          </w:tcPr>
          <w:p w:rsidR="00A125EA" w:rsidRDefault="00A631A4" w:rsidP="004624AB">
            <w:r>
              <w:t>A description of the BroSet. This text is what a user would see for a Main-</w:t>
            </w:r>
            <w:r w:rsidR="004624AB">
              <w:t>In-</w:t>
            </w:r>
            <w:r>
              <w:t xml:space="preserve">BroSet. (Users will never “see” </w:t>
            </w:r>
            <w:r w:rsidR="004624AB">
              <w:t xml:space="preserve">other </w:t>
            </w:r>
            <w:r>
              <w:t>BroSet</w:t>
            </w:r>
            <w:r w:rsidR="004624AB">
              <w:t xml:space="preserve"> type</w:t>
            </w:r>
            <w:r>
              <w:t>s.)</w:t>
            </w:r>
          </w:p>
        </w:tc>
      </w:tr>
      <w:tr w:rsidR="00A125EA" w:rsidTr="00771709">
        <w:tc>
          <w:tcPr>
            <w:tcW w:w="1474" w:type="dxa"/>
          </w:tcPr>
          <w:p w:rsidR="00A125EA" w:rsidRDefault="004624AB" w:rsidP="00F564DD">
            <w:proofErr w:type="spellStart"/>
            <w:r>
              <w:t>SortKey</w:t>
            </w:r>
            <w:proofErr w:type="spellEnd"/>
          </w:p>
        </w:tc>
        <w:tc>
          <w:tcPr>
            <w:tcW w:w="9072" w:type="dxa"/>
          </w:tcPr>
          <w:p w:rsidR="00A125EA" w:rsidRDefault="004624AB" w:rsidP="004624AB">
            <w:r>
              <w:t xml:space="preserve">Optional text to control the order in which BroSets list, including Main-In-BroSets for users. If no </w:t>
            </w:r>
            <w:proofErr w:type="spellStart"/>
            <w:r>
              <w:t>Sortkey</w:t>
            </w:r>
            <w:proofErr w:type="spellEnd"/>
            <w:r>
              <w:t xml:space="preserve"> is provided, the BroSet Name is used</w:t>
            </w:r>
            <w:r w:rsidR="00A125EA">
              <w:t>.</w:t>
            </w:r>
          </w:p>
        </w:tc>
      </w:tr>
      <w:tr w:rsidR="00A125EA" w:rsidTr="00771709">
        <w:tc>
          <w:tcPr>
            <w:tcW w:w="1474" w:type="dxa"/>
          </w:tcPr>
          <w:p w:rsidR="00A125EA" w:rsidRPr="00D935B0" w:rsidRDefault="004624AB" w:rsidP="00F564DD">
            <w:r>
              <w:t>Taxonomies</w:t>
            </w:r>
          </w:p>
        </w:tc>
        <w:tc>
          <w:tcPr>
            <w:tcW w:w="9072" w:type="dxa"/>
          </w:tcPr>
          <w:p w:rsidR="00364D53" w:rsidRDefault="00110103" w:rsidP="00FB306E">
            <w:pPr>
              <w:pStyle w:val="NormSpace"/>
            </w:pPr>
            <w:r>
              <w:t xml:space="preserve">Optional comma separated list of </w:t>
            </w:r>
            <w:r w:rsidR="00FB306E">
              <w:t>any number of T</w:t>
            </w:r>
            <w:r>
              <w:t>axonom</w:t>
            </w:r>
            <w:r w:rsidR="00BC670C">
              <w:t>ies entered as Taxonomy Id or Taxonomy Name or both e.g. 2 or UK-GAAP-DPL or 2 UK-GAAP-DPL</w:t>
            </w:r>
            <w:r w:rsidR="003A485B">
              <w:t xml:space="preserve">. See section </w:t>
            </w:r>
            <w:r w:rsidR="003A485B" w:rsidRPr="003A485B">
              <w:rPr>
                <w:i/>
              </w:rPr>
              <w:fldChar w:fldCharType="begin"/>
            </w:r>
            <w:r w:rsidR="003A485B" w:rsidRPr="003A485B">
              <w:rPr>
                <w:i/>
              </w:rPr>
              <w:instrText xml:space="preserve"> REF _Ref359642496 \r \h </w:instrText>
            </w:r>
            <w:r w:rsidR="003A485B">
              <w:rPr>
                <w:i/>
              </w:rPr>
              <w:instrText xml:space="preserve"> \* MERGEFORMAT </w:instrText>
            </w:r>
            <w:r w:rsidR="003A485B" w:rsidRPr="003A485B">
              <w:rPr>
                <w:i/>
              </w:rPr>
            </w:r>
            <w:r w:rsidR="003A485B" w:rsidRPr="003A485B">
              <w:rPr>
                <w:i/>
              </w:rPr>
              <w:fldChar w:fldCharType="separate"/>
            </w:r>
            <w:r w:rsidR="00490B1B">
              <w:rPr>
                <w:i/>
              </w:rPr>
              <w:t>4</w:t>
            </w:r>
            <w:r w:rsidR="003A485B" w:rsidRPr="003A485B">
              <w:rPr>
                <w:i/>
              </w:rPr>
              <w:fldChar w:fldCharType="end"/>
            </w:r>
            <w:r w:rsidR="003A485B" w:rsidRPr="003A485B">
              <w:rPr>
                <w:i/>
              </w:rPr>
              <w:t xml:space="preserve">. </w:t>
            </w:r>
            <w:r w:rsidR="003A485B" w:rsidRPr="003A485B">
              <w:rPr>
                <w:i/>
              </w:rPr>
              <w:fldChar w:fldCharType="begin"/>
            </w:r>
            <w:r w:rsidR="003A485B" w:rsidRPr="003A485B">
              <w:rPr>
                <w:i/>
              </w:rPr>
              <w:instrText xml:space="preserve"> REF _Ref359642501 \h </w:instrText>
            </w:r>
            <w:r w:rsidR="003A485B">
              <w:rPr>
                <w:i/>
              </w:rPr>
              <w:instrText xml:space="preserve"> \* MERGEFORMAT </w:instrText>
            </w:r>
            <w:r w:rsidR="003A485B" w:rsidRPr="003A485B">
              <w:rPr>
                <w:i/>
              </w:rPr>
            </w:r>
            <w:r w:rsidR="003A485B"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003A485B" w:rsidRPr="003A485B">
              <w:rPr>
                <w:i/>
              </w:rPr>
              <w:fldChar w:fldCharType="end"/>
            </w:r>
            <w:r w:rsidR="003A485B">
              <w:t xml:space="preserve"> for an overview of the use of the Taxonomies option.</w:t>
            </w:r>
          </w:p>
          <w:p w:rsidR="00FB306E" w:rsidRDefault="00FB306E" w:rsidP="00FB306E">
            <w:pPr>
              <w:pStyle w:val="NormSpace"/>
            </w:pPr>
            <w:r>
              <w:t xml:space="preserve">A Taxonomy </w:t>
            </w:r>
            <w:r w:rsidR="00BC670C">
              <w:t>in the list</w:t>
            </w:r>
            <w:r w:rsidR="00364D53">
              <w:t xml:space="preserve"> </w:t>
            </w:r>
            <w:r>
              <w:t>may be prefixed by a “-</w:t>
            </w:r>
            <w:proofErr w:type="gramStart"/>
            <w:r>
              <w:t>“ to</w:t>
            </w:r>
            <w:proofErr w:type="gramEnd"/>
            <w:r>
              <w:t xml:space="preserve"> mean ‘Not” i.e. Not that </w:t>
            </w:r>
            <w:r w:rsidR="003A485B">
              <w:t>T</w:t>
            </w:r>
            <w:r>
              <w:t>axonomy.</w:t>
            </w:r>
            <w:r w:rsidR="00A16B12">
              <w:t xml:space="preserve"> A given Taxonomy can be included </w:t>
            </w:r>
            <w:r w:rsidR="00551A9A">
              <w:t>only once</w:t>
            </w:r>
            <w:r w:rsidR="00A16B12">
              <w:t xml:space="preserve"> i.e. with </w:t>
            </w:r>
            <w:r w:rsidR="00551A9A">
              <w:t>or</w:t>
            </w:r>
            <w:r w:rsidR="003A485B">
              <w:t xml:space="preserve"> </w:t>
            </w:r>
            <w:r w:rsidR="00A16B12">
              <w:t>without a ‘-</w:t>
            </w:r>
            <w:proofErr w:type="gramStart"/>
            <w:r w:rsidR="00A16B12">
              <w:t>‘ prefix</w:t>
            </w:r>
            <w:proofErr w:type="gramEnd"/>
            <w:r w:rsidR="00A16B12">
              <w:t>.</w:t>
            </w:r>
          </w:p>
          <w:p w:rsidR="00FB306E" w:rsidRDefault="00FB306E" w:rsidP="00FB306E">
            <w:pPr>
              <w:pStyle w:val="NormSpace"/>
            </w:pPr>
            <w:r>
              <w:t>Two lists of Taxonomies</w:t>
            </w:r>
            <w:r w:rsidR="00550D88" w:rsidRPr="00550D88">
              <w:t xml:space="preserve"> for the BroSet</w:t>
            </w:r>
            <w:r>
              <w:t xml:space="preserve"> are generated from this statement:</w:t>
            </w:r>
            <w:r>
              <w:br/>
              <w:t>- the Allow (or include) list of Taxonomies</w:t>
            </w:r>
            <w:r>
              <w:br/>
              <w:t>- the Not (or exclude) list of Taxonomies</w:t>
            </w:r>
          </w:p>
          <w:p w:rsidR="00F86B13" w:rsidRDefault="00FB306E" w:rsidP="00FB306E">
            <w:pPr>
              <w:pStyle w:val="NormSpace"/>
            </w:pPr>
            <w:r>
              <w:t xml:space="preserve">The two lists are used as follows to control when </w:t>
            </w:r>
            <w:r w:rsidR="00A16B12">
              <w:t>the</w:t>
            </w:r>
            <w:r>
              <w:t xml:space="preserve"> BroSet is used:</w:t>
            </w:r>
          </w:p>
          <w:p w:rsidR="000C0EFE" w:rsidRDefault="000C0EFE" w:rsidP="00FB306E">
            <w:pPr>
              <w:pStyle w:val="NormSpace"/>
            </w:pPr>
            <w:r>
              <w:t xml:space="preserve">If the user activity (posting or reporting) does not involve a </w:t>
            </w:r>
            <w:r w:rsidR="00A16B12">
              <w:t xml:space="preserve">particular </w:t>
            </w:r>
            <w:r>
              <w:t>target Taxonomy, then n</w:t>
            </w:r>
            <w:r w:rsidR="00C156FB">
              <w:t>othing is done with these lists, and the BroSet is used (included)</w:t>
            </w:r>
            <w:r w:rsidR="00551A9A">
              <w:t xml:space="preserve">, provided it also passes the </w:t>
            </w:r>
            <w:r w:rsidR="00261EC9" w:rsidRPr="00261EC9">
              <w:t>other BroSet Statement tests</w:t>
            </w:r>
            <w:r w:rsidR="00C156FB">
              <w:t>.</w:t>
            </w:r>
          </w:p>
          <w:p w:rsidR="00A16B12" w:rsidRDefault="000C0EFE" w:rsidP="00FB306E">
            <w:pPr>
              <w:pStyle w:val="NormSpace"/>
            </w:pPr>
            <w:r>
              <w:t xml:space="preserve">If the user activity </w:t>
            </w:r>
            <w:r w:rsidR="00A16B12">
              <w:t>does involve a particular target Taxonomy:</w:t>
            </w:r>
          </w:p>
          <w:p w:rsidR="00A16B12" w:rsidRDefault="00A16B12" w:rsidP="00F86B13">
            <w:pPr>
              <w:pStyle w:val="ListBSpace"/>
            </w:pPr>
            <w:r>
              <w:t>the BroSet is used (included) if:</w:t>
            </w:r>
          </w:p>
          <w:p w:rsidR="00A16B12" w:rsidRDefault="00F86B13" w:rsidP="00F86B13">
            <w:pPr>
              <w:pStyle w:val="ListBT1"/>
            </w:pPr>
            <w:r>
              <w:t>t</w:t>
            </w:r>
            <w:r w:rsidR="00A16B12">
              <w:t>he Taxonomy is in the Allow list</w:t>
            </w:r>
          </w:p>
          <w:p w:rsidR="00A16B12" w:rsidRDefault="00C156FB" w:rsidP="00F86B13">
            <w:pPr>
              <w:pStyle w:val="ListBT1"/>
            </w:pPr>
            <w:r>
              <w:t>the Allow list is empty, and t</w:t>
            </w:r>
            <w:r w:rsidR="00A16B12">
              <w:t xml:space="preserve">he Taxonomy is not in </w:t>
            </w:r>
            <w:r>
              <w:t>the Not</w:t>
            </w:r>
            <w:r w:rsidR="00A16B12">
              <w:t xml:space="preserve"> list, which is also the case if the BroSet does not have a BroSet </w:t>
            </w:r>
            <w:r>
              <w:t>T</w:t>
            </w:r>
            <w:r w:rsidR="008F4AAD">
              <w:t>axonomies statement at all</w:t>
            </w:r>
          </w:p>
          <w:p w:rsidR="008F4AAD" w:rsidRDefault="00261EC9" w:rsidP="00261EC9">
            <w:pPr>
              <w:pStyle w:val="ListBT1"/>
            </w:pPr>
            <w:r w:rsidRPr="00261EC9">
              <w:t>the other BroSet Statement tests also pass</w:t>
            </w:r>
          </w:p>
          <w:p w:rsidR="00A16B12" w:rsidRDefault="00A16B12" w:rsidP="00F86B13">
            <w:pPr>
              <w:pStyle w:val="ListBSpace"/>
            </w:pPr>
            <w:r w:rsidRPr="00A16B12">
              <w:t xml:space="preserve">the BroSet is </w:t>
            </w:r>
            <w:r>
              <w:t xml:space="preserve">not </w:t>
            </w:r>
            <w:r w:rsidRPr="00A16B12">
              <w:t>used (</w:t>
            </w:r>
            <w:r>
              <w:t>i.e. it is ex</w:t>
            </w:r>
            <w:r w:rsidRPr="00A16B12">
              <w:t>cluded) if:</w:t>
            </w:r>
          </w:p>
          <w:p w:rsidR="00F86B13" w:rsidRDefault="00F86B13" w:rsidP="00F86B13">
            <w:pPr>
              <w:pStyle w:val="ListBT1"/>
            </w:pPr>
            <w:r>
              <w:t>the Taxonomy is in the Not list</w:t>
            </w:r>
          </w:p>
          <w:p w:rsidR="00A125EA" w:rsidRPr="00C156FB" w:rsidRDefault="00A16B12" w:rsidP="005A4824">
            <w:pPr>
              <w:pStyle w:val="ListBT1"/>
            </w:pPr>
            <w:r>
              <w:t>the Allow list is not empty but th</w:t>
            </w:r>
            <w:r w:rsidR="005A4824">
              <w:t>e</w:t>
            </w:r>
            <w:r>
              <w:t xml:space="preserve"> Taxonomy is not included in it</w:t>
            </w:r>
          </w:p>
        </w:tc>
      </w:tr>
      <w:tr w:rsidR="00A125EA" w:rsidTr="00771709">
        <w:tc>
          <w:tcPr>
            <w:tcW w:w="1474" w:type="dxa"/>
          </w:tcPr>
          <w:p w:rsidR="00A125EA" w:rsidRPr="00D935B0" w:rsidRDefault="004624AB" w:rsidP="00F564DD">
            <w:r>
              <w:t>Countries</w:t>
            </w:r>
          </w:p>
        </w:tc>
        <w:tc>
          <w:tcPr>
            <w:tcW w:w="9072" w:type="dxa"/>
          </w:tcPr>
          <w:p w:rsidR="003A485B" w:rsidRDefault="003A485B" w:rsidP="003A485B">
            <w:pPr>
              <w:pStyle w:val="NormSpace"/>
            </w:pPr>
            <w:r>
              <w:t>Optional comma separated list of any number of Countr</w:t>
            </w:r>
            <w:r w:rsidR="00BC670C">
              <w:t xml:space="preserve">ies entered as Country Id, Country </w:t>
            </w:r>
            <w:r>
              <w:t>Ref (</w:t>
            </w:r>
            <w:proofErr w:type="spellStart"/>
            <w:r>
              <w:t>ShortName</w:t>
            </w:r>
            <w:proofErr w:type="spellEnd"/>
            <w:r>
              <w:t xml:space="preserve">) or </w:t>
            </w:r>
            <w:r w:rsidR="00BC670C">
              <w:t>both e.g. 1 or UK or 1 UK</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Countries option.</w:t>
            </w:r>
          </w:p>
          <w:p w:rsidR="003A485B" w:rsidRDefault="003A485B" w:rsidP="003A485B">
            <w:pPr>
              <w:pStyle w:val="NormSpace"/>
            </w:pPr>
            <w:r>
              <w:t xml:space="preserve">A Country </w:t>
            </w:r>
            <w:r w:rsidR="00BC670C">
              <w:t>in the list</w:t>
            </w:r>
            <w:r>
              <w:t xml:space="preserve"> may be prefixed by a “-</w:t>
            </w:r>
            <w:proofErr w:type="gramStart"/>
            <w:r>
              <w:t>“ to</w:t>
            </w:r>
            <w:proofErr w:type="gramEnd"/>
            <w:r>
              <w:t xml:space="preserve"> mean ‘Not” i.e. Not that Country. A given Country can be included </w:t>
            </w:r>
            <w:r w:rsidR="00551A9A">
              <w:t xml:space="preserve">only </w:t>
            </w:r>
            <w:r>
              <w:t xml:space="preserve">once i.e. </w:t>
            </w:r>
            <w:r w:rsidR="00551A9A">
              <w:t xml:space="preserve">either </w:t>
            </w:r>
            <w:r>
              <w:t xml:space="preserve">with </w:t>
            </w:r>
            <w:r w:rsidR="00551A9A">
              <w:t>or</w:t>
            </w:r>
            <w:r>
              <w:t xml:space="preserve"> without a ‘-</w:t>
            </w:r>
            <w:proofErr w:type="gramStart"/>
            <w:r>
              <w:t>‘ prefix</w:t>
            </w:r>
            <w:proofErr w:type="gramEnd"/>
            <w:r>
              <w:t>.</w:t>
            </w:r>
          </w:p>
          <w:p w:rsidR="003A485B" w:rsidRDefault="003A485B" w:rsidP="003A485B">
            <w:pPr>
              <w:pStyle w:val="NormSpace"/>
            </w:pPr>
            <w:r>
              <w:t xml:space="preserve">Two lists of </w:t>
            </w:r>
            <w:r w:rsidR="00551A9A">
              <w:t>Countries</w:t>
            </w:r>
            <w:r w:rsidR="00550D88" w:rsidRPr="00550D88">
              <w:t xml:space="preserve"> for the BroSet</w:t>
            </w:r>
            <w:r>
              <w:t xml:space="preserve"> are generated from this statement:</w:t>
            </w:r>
            <w:r>
              <w:br/>
            </w:r>
            <w:r>
              <w:lastRenderedPageBreak/>
              <w:t xml:space="preserve">- the Allow (or include) list of </w:t>
            </w:r>
            <w:r w:rsidR="00551A9A">
              <w:t>Countries</w:t>
            </w:r>
            <w:r>
              <w:br/>
              <w:t>- the Not</w:t>
            </w:r>
            <w:r w:rsidR="00551A9A">
              <w:t xml:space="preserve"> (or exclude) list of Countries</w:t>
            </w:r>
          </w:p>
          <w:p w:rsidR="003A485B" w:rsidRDefault="003A485B" w:rsidP="003A485B">
            <w:pPr>
              <w:pStyle w:val="NormSpace"/>
            </w:pPr>
            <w:r>
              <w:t>The two lists are used as follows to control when the BroSet is used:</w:t>
            </w:r>
          </w:p>
          <w:p w:rsidR="003A485B" w:rsidRDefault="003A485B" w:rsidP="003A485B">
            <w:pPr>
              <w:pStyle w:val="NormSpace"/>
            </w:pPr>
            <w:r>
              <w:t xml:space="preserve">If the user activity (posting or reporting) does not involve a particular target </w:t>
            </w:r>
            <w:r w:rsidR="00551A9A">
              <w:t>Country</w:t>
            </w:r>
            <w:r>
              <w:t>, then nothing is done with these lists, and the BroSet is used (included)</w:t>
            </w:r>
            <w:r w:rsidR="00551A9A">
              <w:t xml:space="preserve">, provided it also passes the </w:t>
            </w:r>
            <w:r w:rsidR="00261EC9">
              <w:t xml:space="preserve">other BroSet Statement </w:t>
            </w:r>
            <w:r w:rsidR="00551A9A">
              <w:t>tests</w:t>
            </w:r>
            <w:r>
              <w:t>.</w:t>
            </w:r>
          </w:p>
          <w:p w:rsidR="003A485B" w:rsidRDefault="003A485B" w:rsidP="003A485B">
            <w:pPr>
              <w:pStyle w:val="NormSpace"/>
            </w:pPr>
            <w:r>
              <w:t xml:space="preserve">If the user activity does involve a particular target </w:t>
            </w:r>
            <w:r w:rsidR="00CD15B6">
              <w:t>Country</w:t>
            </w:r>
            <w:r>
              <w:t>:</w:t>
            </w:r>
          </w:p>
          <w:p w:rsidR="003A485B" w:rsidRDefault="003A485B" w:rsidP="003A485B">
            <w:pPr>
              <w:pStyle w:val="ListBSpace"/>
            </w:pPr>
            <w:r>
              <w:t>the BroSet is used (included) if:</w:t>
            </w:r>
          </w:p>
          <w:p w:rsidR="003A485B" w:rsidRDefault="003A485B" w:rsidP="003A485B">
            <w:pPr>
              <w:pStyle w:val="ListBT1"/>
            </w:pPr>
            <w:r>
              <w:t xml:space="preserve">the </w:t>
            </w:r>
            <w:r w:rsidR="00CD15B6">
              <w:t>Country</w:t>
            </w:r>
            <w:r>
              <w:t xml:space="preserve"> is in the Allow list</w:t>
            </w:r>
          </w:p>
          <w:p w:rsidR="003A485B" w:rsidRDefault="003A485B" w:rsidP="003A485B">
            <w:pPr>
              <w:pStyle w:val="ListBT1"/>
            </w:pPr>
            <w:r>
              <w:t xml:space="preserve">the Allow list is empty, and the </w:t>
            </w:r>
            <w:r w:rsidR="00CD15B6">
              <w:t>Country</w:t>
            </w:r>
            <w:r>
              <w:t xml:space="preserve"> is not in the Not list, which is also the case if the BroSet does not have a BroSet </w:t>
            </w:r>
            <w:r w:rsidR="00CD15B6">
              <w:t>Countries</w:t>
            </w:r>
            <w:r w:rsidR="008F4AAD">
              <w:t xml:space="preserve"> statement at all</w:t>
            </w:r>
          </w:p>
          <w:p w:rsidR="008F4AAD" w:rsidRDefault="00261EC9" w:rsidP="00261EC9">
            <w:pPr>
              <w:pStyle w:val="ListBT1"/>
            </w:pPr>
            <w:r w:rsidRPr="00261EC9">
              <w:t>the other BroSet Statement tests also pass</w:t>
            </w:r>
          </w:p>
          <w:p w:rsidR="003A485B" w:rsidRDefault="003A485B" w:rsidP="003A485B">
            <w:pPr>
              <w:pStyle w:val="ListBSpace"/>
            </w:pPr>
            <w:r w:rsidRPr="00A16B12">
              <w:t xml:space="preserve">the BroSet is </w:t>
            </w:r>
            <w:r>
              <w:t xml:space="preserve">not </w:t>
            </w:r>
            <w:r w:rsidRPr="00A16B12">
              <w:t>used (</w:t>
            </w:r>
            <w:r>
              <w:t>i.e. it is ex</w:t>
            </w:r>
            <w:r w:rsidRPr="00A16B12">
              <w:t>cluded) if:</w:t>
            </w:r>
          </w:p>
          <w:p w:rsidR="003A485B" w:rsidRDefault="003A485B" w:rsidP="003A485B">
            <w:pPr>
              <w:pStyle w:val="ListBT1"/>
            </w:pPr>
            <w:r>
              <w:t xml:space="preserve">the </w:t>
            </w:r>
            <w:r w:rsidR="00CD15B6">
              <w:t>Country</w:t>
            </w:r>
            <w:r>
              <w:t xml:space="preserve"> is in the Not list</w:t>
            </w:r>
          </w:p>
          <w:p w:rsidR="00A125EA" w:rsidRDefault="003A485B" w:rsidP="005A4824">
            <w:pPr>
              <w:pStyle w:val="ListBT1"/>
            </w:pPr>
            <w:r>
              <w:t>the Allow list is not empty but th</w:t>
            </w:r>
            <w:r w:rsidR="005A4824">
              <w:t>e</w:t>
            </w:r>
            <w:r>
              <w:t xml:space="preserve"> </w:t>
            </w:r>
            <w:r w:rsidR="00CD15B6">
              <w:t>Country</w:t>
            </w:r>
            <w:r>
              <w:t xml:space="preserve"> is not included in it</w:t>
            </w:r>
          </w:p>
        </w:tc>
      </w:tr>
      <w:tr w:rsidR="00A125EA" w:rsidTr="00771709">
        <w:tc>
          <w:tcPr>
            <w:tcW w:w="1474" w:type="dxa"/>
          </w:tcPr>
          <w:p w:rsidR="00A125EA" w:rsidRPr="00D935B0" w:rsidRDefault="004624AB" w:rsidP="00F564DD">
            <w:proofErr w:type="spellStart"/>
            <w:r>
              <w:lastRenderedPageBreak/>
              <w:t>EntityTypes</w:t>
            </w:r>
            <w:proofErr w:type="spellEnd"/>
          </w:p>
        </w:tc>
        <w:tc>
          <w:tcPr>
            <w:tcW w:w="9072" w:type="dxa"/>
          </w:tcPr>
          <w:p w:rsidR="00402864" w:rsidRDefault="00402864" w:rsidP="00402864">
            <w:pPr>
              <w:pStyle w:val="NormSpace"/>
            </w:pPr>
            <w:r>
              <w:t xml:space="preserve">Optional comma separated list of any number of </w:t>
            </w:r>
            <w:proofErr w:type="spellStart"/>
            <w:r w:rsidR="00BC670C">
              <w:t>EntityTypes</w:t>
            </w:r>
            <w:proofErr w:type="spellEnd"/>
            <w:r w:rsidR="00BC670C">
              <w:t xml:space="preserve"> entered as </w:t>
            </w:r>
            <w:proofErr w:type="spellStart"/>
            <w:r w:rsidR="00BC670C">
              <w:t>EntityType</w:t>
            </w:r>
            <w:proofErr w:type="spellEnd"/>
            <w:r w:rsidR="00BC670C">
              <w:t xml:space="preserve"> Id or </w:t>
            </w:r>
            <w:r>
              <w:t>Country Ref</w:t>
            </w:r>
            <w:r w:rsidR="00BC670C">
              <w:t xml:space="preserve"> followed by </w:t>
            </w:r>
            <w:proofErr w:type="spellStart"/>
            <w:r w:rsidR="00BC670C">
              <w:t>EntityType</w:t>
            </w:r>
            <w:proofErr w:type="spellEnd"/>
            <w:r w:rsidR="00BC670C">
              <w:t xml:space="preserve"> </w:t>
            </w:r>
            <w:proofErr w:type="spellStart"/>
            <w:r>
              <w:t>ShortName</w:t>
            </w:r>
            <w:proofErr w:type="spellEnd"/>
            <w:r w:rsidR="00BC670C">
              <w:t xml:space="preserve"> or both e.g. 5 or UK Private Company or 5 UK Private Company</w:t>
            </w:r>
            <w:r>
              <w:t xml:space="preserve">.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w:t>
            </w:r>
            <w:proofErr w:type="spellStart"/>
            <w:r w:rsidR="00C50531">
              <w:t>EntityType</w:t>
            </w:r>
            <w:r>
              <w:t>s</w:t>
            </w:r>
            <w:proofErr w:type="spellEnd"/>
            <w:r>
              <w:t xml:space="preserve"> option.</w:t>
            </w:r>
          </w:p>
          <w:p w:rsidR="00402864" w:rsidRDefault="00402864" w:rsidP="00402864">
            <w:pPr>
              <w:pStyle w:val="NormSpace"/>
            </w:pPr>
            <w:r>
              <w:t>A</w:t>
            </w:r>
            <w:r w:rsidR="00BC670C">
              <w:t xml:space="preserve">n </w:t>
            </w:r>
            <w:proofErr w:type="spellStart"/>
            <w:r w:rsidR="00BC670C">
              <w:t>EntityType</w:t>
            </w:r>
            <w:proofErr w:type="spellEnd"/>
            <w:r w:rsidR="00BC670C">
              <w:t xml:space="preserve"> in the last </w:t>
            </w:r>
            <w:r>
              <w:t>may be prefixed by a “-</w:t>
            </w:r>
            <w:proofErr w:type="gramStart"/>
            <w:r>
              <w:t>“ to</w:t>
            </w:r>
            <w:proofErr w:type="gramEnd"/>
            <w:r>
              <w:t xml:space="preserve"> mean ‘Not” i.e. Not that </w:t>
            </w:r>
            <w:proofErr w:type="spellStart"/>
            <w:r w:rsidR="00BC670C">
              <w:t>EntityType</w:t>
            </w:r>
            <w:proofErr w:type="spellEnd"/>
            <w:r>
              <w:t xml:space="preserve">. A given </w:t>
            </w:r>
            <w:proofErr w:type="spellStart"/>
            <w:r w:rsidR="00BC670C">
              <w:t>EntityType</w:t>
            </w:r>
            <w:proofErr w:type="spellEnd"/>
            <w:r>
              <w:t xml:space="preserve"> can be included only once i.e. either with or without a ‘-</w:t>
            </w:r>
            <w:proofErr w:type="gramStart"/>
            <w:r>
              <w:t>‘ prefix</w:t>
            </w:r>
            <w:proofErr w:type="gramEnd"/>
            <w:r>
              <w:t>.</w:t>
            </w:r>
          </w:p>
          <w:p w:rsidR="00402864" w:rsidRDefault="00402864" w:rsidP="00402864">
            <w:pPr>
              <w:pStyle w:val="NormSpace"/>
            </w:pPr>
            <w:r>
              <w:t xml:space="preserve">Two lists of </w:t>
            </w:r>
            <w:proofErr w:type="spellStart"/>
            <w:r w:rsidR="00BC670C">
              <w:t>EntityTypes</w:t>
            </w:r>
            <w:proofErr w:type="spellEnd"/>
            <w:r w:rsidRPr="00550D88">
              <w:t xml:space="preserve"> for the </w:t>
            </w:r>
            <w:proofErr w:type="spellStart"/>
            <w:r w:rsidRPr="00550D88">
              <w:t>BroSet</w:t>
            </w:r>
            <w:proofErr w:type="spellEnd"/>
            <w:r>
              <w:t xml:space="preserve"> are generated from this statement:</w:t>
            </w:r>
            <w:r>
              <w:br/>
              <w:t xml:space="preserve">- the Allow (or include) list of </w:t>
            </w:r>
            <w:proofErr w:type="spellStart"/>
            <w:r w:rsidR="00BC670C">
              <w:t>EntityTypes</w:t>
            </w:r>
            <w:proofErr w:type="spellEnd"/>
            <w:r w:rsidR="00BC670C">
              <w:br/>
            </w:r>
            <w:r>
              <w:t xml:space="preserve">- the Not (or exclude) list of </w:t>
            </w:r>
            <w:proofErr w:type="spellStart"/>
            <w:r w:rsidR="00BC670C">
              <w:t>EntityTypes</w:t>
            </w:r>
            <w:proofErr w:type="spellEnd"/>
          </w:p>
          <w:p w:rsidR="00402864" w:rsidRDefault="00402864" w:rsidP="00402864">
            <w:pPr>
              <w:pStyle w:val="NormSpace"/>
            </w:pPr>
            <w:r>
              <w:t>The two lists are used as follows to control when the BroSet is used:</w:t>
            </w:r>
          </w:p>
          <w:p w:rsidR="00402864" w:rsidRDefault="008F4AAD" w:rsidP="00402864">
            <w:pPr>
              <w:pStyle w:val="NormSpace"/>
            </w:pPr>
            <w:r>
              <w:t>U</w:t>
            </w:r>
            <w:r w:rsidR="00402864">
              <w:t xml:space="preserve">ser activity (posting or reporting) </w:t>
            </w:r>
            <w:r>
              <w:t xml:space="preserve">always involves an </w:t>
            </w:r>
            <w:proofErr w:type="spellStart"/>
            <w:r>
              <w:t>EntityType</w:t>
            </w:r>
            <w:proofErr w:type="spellEnd"/>
            <w:r>
              <w:t xml:space="preserve"> as any activity involves an Entity and an Entity always has an </w:t>
            </w:r>
            <w:proofErr w:type="spellStart"/>
            <w:r>
              <w:t>EntityType</w:t>
            </w:r>
            <w:proofErr w:type="spellEnd"/>
            <w:r w:rsidR="00402864">
              <w:t>.</w:t>
            </w:r>
            <w:r>
              <w:t xml:space="preserve"> Usage is:</w:t>
            </w:r>
          </w:p>
          <w:p w:rsidR="00402864" w:rsidRDefault="00402864" w:rsidP="00402864">
            <w:pPr>
              <w:pStyle w:val="ListBSpace"/>
            </w:pPr>
            <w:r>
              <w:t>the BroSet is used (included) if:</w:t>
            </w:r>
          </w:p>
          <w:p w:rsidR="00402864" w:rsidRDefault="00402864" w:rsidP="00402864">
            <w:pPr>
              <w:pStyle w:val="ListBT1"/>
            </w:pPr>
            <w:r>
              <w:t xml:space="preserve">the </w:t>
            </w:r>
            <w:proofErr w:type="spellStart"/>
            <w:r w:rsidR="008F4AAD">
              <w:t>EntityType</w:t>
            </w:r>
            <w:proofErr w:type="spellEnd"/>
            <w:r>
              <w:t xml:space="preserve"> is in the Allow list</w:t>
            </w:r>
          </w:p>
          <w:p w:rsidR="00402864" w:rsidRDefault="00402864" w:rsidP="00402864">
            <w:pPr>
              <w:pStyle w:val="ListBT1"/>
            </w:pPr>
            <w:r>
              <w:t xml:space="preserve">the Allow list is empty, and the </w:t>
            </w:r>
            <w:proofErr w:type="spellStart"/>
            <w:r w:rsidR="008F4AAD">
              <w:t>EntityType</w:t>
            </w:r>
            <w:proofErr w:type="spellEnd"/>
            <w:r>
              <w:t xml:space="preserve"> is not in the Not list, which is also the case if the BroSet does not have a BroSet </w:t>
            </w:r>
            <w:r w:rsidR="008F4AAD">
              <w:t>Entities statement at all</w:t>
            </w:r>
          </w:p>
          <w:p w:rsidR="008F4AAD" w:rsidRDefault="008F4AAD" w:rsidP="00402864">
            <w:pPr>
              <w:pStyle w:val="ListBT1"/>
            </w:pPr>
            <w:r>
              <w:t xml:space="preserve">the </w:t>
            </w:r>
            <w:r w:rsidR="00261EC9">
              <w:t xml:space="preserve">other BroSet Statement </w:t>
            </w:r>
            <w:r>
              <w:t>tests also pass</w:t>
            </w:r>
          </w:p>
          <w:p w:rsidR="00402864" w:rsidRDefault="00402864" w:rsidP="00402864">
            <w:pPr>
              <w:pStyle w:val="ListBSpace"/>
            </w:pPr>
            <w:r w:rsidRPr="00A16B12">
              <w:t xml:space="preserve">the BroSet is </w:t>
            </w:r>
            <w:r>
              <w:t xml:space="preserve">not </w:t>
            </w:r>
            <w:r w:rsidRPr="00A16B12">
              <w:t>used (</w:t>
            </w:r>
            <w:r>
              <w:t>i.e. it is ex</w:t>
            </w:r>
            <w:r w:rsidRPr="00A16B12">
              <w:t>cluded) if:</w:t>
            </w:r>
          </w:p>
          <w:p w:rsidR="00402864" w:rsidRDefault="00402864" w:rsidP="00402864">
            <w:pPr>
              <w:pStyle w:val="ListBT1"/>
            </w:pPr>
            <w:r>
              <w:t xml:space="preserve">the </w:t>
            </w:r>
            <w:proofErr w:type="spellStart"/>
            <w:r w:rsidR="005A4824">
              <w:t>EntityType</w:t>
            </w:r>
            <w:proofErr w:type="spellEnd"/>
            <w:r>
              <w:t xml:space="preserve"> is in the Not list</w:t>
            </w:r>
          </w:p>
          <w:p w:rsidR="00A125EA" w:rsidRDefault="00402864" w:rsidP="005A4824">
            <w:pPr>
              <w:pStyle w:val="ListBT1"/>
            </w:pPr>
            <w:r>
              <w:t>the Allow list is not empty but th</w:t>
            </w:r>
            <w:r w:rsidR="005A4824">
              <w:t xml:space="preserve">e </w:t>
            </w:r>
            <w:proofErr w:type="spellStart"/>
            <w:r w:rsidR="005A4824">
              <w:t>EntityType</w:t>
            </w:r>
            <w:proofErr w:type="spellEnd"/>
            <w:r>
              <w:t xml:space="preserve"> is not included in it</w:t>
            </w:r>
          </w:p>
        </w:tc>
      </w:tr>
      <w:tr w:rsidR="00A125EA" w:rsidTr="00771709">
        <w:tc>
          <w:tcPr>
            <w:tcW w:w="1474" w:type="dxa"/>
            <w:tcMar>
              <w:right w:w="0" w:type="dxa"/>
            </w:tcMar>
          </w:tcPr>
          <w:p w:rsidR="00A125EA" w:rsidRDefault="004624AB" w:rsidP="004624AB">
            <w:proofErr w:type="spellStart"/>
            <w:r>
              <w:t>MemberLevel</w:t>
            </w:r>
            <w:proofErr w:type="spellEnd"/>
          </w:p>
        </w:tc>
        <w:tc>
          <w:tcPr>
            <w:tcW w:w="9072" w:type="dxa"/>
          </w:tcPr>
          <w:p w:rsidR="00771709" w:rsidRDefault="00AF2679" w:rsidP="00771709">
            <w:pPr>
              <w:pStyle w:val="NormSpace"/>
            </w:pPr>
            <w:r>
              <w:t>Optional n</w:t>
            </w:r>
            <w:r w:rsidR="00771709">
              <w:t xml:space="preserve">umber in range 1 to 9 for the </w:t>
            </w:r>
            <w:proofErr w:type="spellStart"/>
            <w:r w:rsidR="00771709">
              <w:t>AccessLevel</w:t>
            </w:r>
            <w:proofErr w:type="spellEnd"/>
            <w:r w:rsidR="00771709">
              <w:t xml:space="preserve"> of the Member accessing the BroSet.</w:t>
            </w:r>
          </w:p>
          <w:p w:rsidR="00261EC9" w:rsidRDefault="00771709" w:rsidP="00261EC9">
            <w:pPr>
              <w:pStyle w:val="NormSpace"/>
            </w:pPr>
            <w:r>
              <w:t>If defined, the BroSet c</w:t>
            </w:r>
            <w:r w:rsidRPr="00771709">
              <w:t>an only be used by a Member with</w:t>
            </w:r>
            <w:r>
              <w:t xml:space="preserve"> an </w:t>
            </w:r>
            <w:proofErr w:type="spellStart"/>
            <w:r>
              <w:t>Access</w:t>
            </w:r>
            <w:r w:rsidRPr="00771709">
              <w:t>Level</w:t>
            </w:r>
            <w:proofErr w:type="spellEnd"/>
            <w:r w:rsidRPr="00771709">
              <w:t xml:space="preserve"> &gt;= this</w:t>
            </w:r>
            <w:r>
              <w:t xml:space="preserve"> </w:t>
            </w:r>
            <w:proofErr w:type="spellStart"/>
            <w:r>
              <w:t>MemberLevel</w:t>
            </w:r>
            <w:proofErr w:type="spellEnd"/>
          </w:p>
          <w:p w:rsidR="00A125EA" w:rsidRDefault="00261EC9" w:rsidP="00261EC9">
            <w:r>
              <w:t xml:space="preserve">If the BroSet does not have a </w:t>
            </w:r>
            <w:proofErr w:type="spellStart"/>
            <w:r>
              <w:t>BroSet</w:t>
            </w:r>
            <w:proofErr w:type="spellEnd"/>
            <w:r>
              <w:t xml:space="preserve"> </w:t>
            </w:r>
            <w:proofErr w:type="spellStart"/>
            <w:r>
              <w:t>MemberLevel</w:t>
            </w:r>
            <w:proofErr w:type="spellEnd"/>
            <w:r>
              <w:t xml:space="preserve"> statement any Member can use it, subject to the Member being able to access the Entity, and the other BroSet Statement tests passing</w:t>
            </w:r>
            <w:r w:rsidR="00771709" w:rsidRPr="00771709">
              <w:t>.</w:t>
            </w:r>
          </w:p>
        </w:tc>
      </w:tr>
      <w:tr w:rsidR="00A125EA" w:rsidTr="00771709">
        <w:tc>
          <w:tcPr>
            <w:tcW w:w="1474" w:type="dxa"/>
          </w:tcPr>
          <w:p w:rsidR="00A125EA" w:rsidRDefault="004624AB" w:rsidP="00F564DD">
            <w:proofErr w:type="spellStart"/>
            <w:r>
              <w:t>EntityLevel</w:t>
            </w:r>
            <w:proofErr w:type="spellEnd"/>
          </w:p>
        </w:tc>
        <w:tc>
          <w:tcPr>
            <w:tcW w:w="9072" w:type="dxa"/>
          </w:tcPr>
          <w:p w:rsidR="00C20332" w:rsidRDefault="00AF2679" w:rsidP="00C20332">
            <w:pPr>
              <w:pStyle w:val="NormSpace"/>
            </w:pPr>
            <w:r>
              <w:t>Optional n</w:t>
            </w:r>
            <w:r w:rsidR="00C20332">
              <w:t xml:space="preserve">umber in range 1 to 9 for the </w:t>
            </w:r>
            <w:proofErr w:type="spellStart"/>
            <w:r w:rsidR="00C20332">
              <w:t>AccessLevel</w:t>
            </w:r>
            <w:proofErr w:type="spellEnd"/>
            <w:r w:rsidR="00C20332">
              <w:t xml:space="preserve"> of the Entity accessing the BroSet.</w:t>
            </w:r>
          </w:p>
          <w:p w:rsidR="00C20332" w:rsidRDefault="00C20332" w:rsidP="00C20332">
            <w:pPr>
              <w:pStyle w:val="NormSpace"/>
            </w:pPr>
            <w:r>
              <w:lastRenderedPageBreak/>
              <w:t xml:space="preserve">If defined, the BroSet can only be used by an Entity with an </w:t>
            </w:r>
            <w:proofErr w:type="spellStart"/>
            <w:r>
              <w:t>AccessLevel</w:t>
            </w:r>
            <w:proofErr w:type="spellEnd"/>
            <w:r>
              <w:t xml:space="preserve"> &gt;= this </w:t>
            </w:r>
            <w:proofErr w:type="spellStart"/>
            <w:r>
              <w:t>EntityLevel</w:t>
            </w:r>
            <w:proofErr w:type="spellEnd"/>
          </w:p>
          <w:p w:rsidR="00A125EA" w:rsidRDefault="00C20332" w:rsidP="00C20332">
            <w:r>
              <w:t xml:space="preserve">If the BroSet does not have a </w:t>
            </w:r>
            <w:proofErr w:type="spellStart"/>
            <w:r>
              <w:t>BroSet</w:t>
            </w:r>
            <w:proofErr w:type="spellEnd"/>
            <w:r>
              <w:t xml:space="preserve"> </w:t>
            </w:r>
            <w:proofErr w:type="spellStart"/>
            <w:r>
              <w:t>EntityLevel</w:t>
            </w:r>
            <w:proofErr w:type="spellEnd"/>
            <w:r>
              <w:t xml:space="preserve"> statement any Entity can use it, subject to the other BroSet Statement tests passing.</w:t>
            </w:r>
          </w:p>
        </w:tc>
      </w:tr>
      <w:tr w:rsidR="00A125EA" w:rsidTr="00771709">
        <w:tc>
          <w:tcPr>
            <w:tcW w:w="1474" w:type="dxa"/>
          </w:tcPr>
          <w:p w:rsidR="00A125EA" w:rsidRDefault="004624AB" w:rsidP="00F564DD">
            <w:proofErr w:type="spellStart"/>
            <w:r>
              <w:lastRenderedPageBreak/>
              <w:t>DateFrom</w:t>
            </w:r>
            <w:proofErr w:type="spellEnd"/>
          </w:p>
        </w:tc>
        <w:tc>
          <w:tcPr>
            <w:tcW w:w="9072" w:type="dxa"/>
          </w:tcPr>
          <w:p w:rsidR="008D0588" w:rsidRDefault="00AF2679" w:rsidP="00AF2679">
            <w:r>
              <w:t>Optional date in {20</w:t>
            </w:r>
            <w:proofErr w:type="gramStart"/>
            <w:r>
              <w:t>}YY</w:t>
            </w:r>
            <w:proofErr w:type="gramEnd"/>
            <w:r>
              <w:t xml:space="preserve">-MM-DD form for a </w:t>
            </w:r>
            <w:r w:rsidR="008D0588">
              <w:t>date from which the BroSet is valid. The test is applied to the period end date.</w:t>
            </w:r>
          </w:p>
        </w:tc>
      </w:tr>
      <w:tr w:rsidR="00A125EA" w:rsidTr="00771709">
        <w:tc>
          <w:tcPr>
            <w:tcW w:w="1474" w:type="dxa"/>
          </w:tcPr>
          <w:p w:rsidR="00A125EA" w:rsidRDefault="004624AB" w:rsidP="00F564DD">
            <w:proofErr w:type="spellStart"/>
            <w:r>
              <w:t>DateTo</w:t>
            </w:r>
            <w:proofErr w:type="spellEnd"/>
          </w:p>
        </w:tc>
        <w:tc>
          <w:tcPr>
            <w:tcW w:w="9072" w:type="dxa"/>
          </w:tcPr>
          <w:p w:rsidR="00A125EA" w:rsidRDefault="008D0588" w:rsidP="008D0588">
            <w:r w:rsidRPr="008D0588">
              <w:t>Optional date in {20</w:t>
            </w:r>
            <w:proofErr w:type="gramStart"/>
            <w:r w:rsidRPr="008D0588">
              <w:t>}YY</w:t>
            </w:r>
            <w:proofErr w:type="gramEnd"/>
            <w:r w:rsidRPr="008D0588">
              <w:t xml:space="preserve">-MM-DD form for a date </w:t>
            </w:r>
            <w:r>
              <w:t xml:space="preserve">up to </w:t>
            </w:r>
            <w:r w:rsidRPr="008D0588">
              <w:t>which the BroSet is valid. The test is applied to the period end date.</w:t>
            </w:r>
          </w:p>
        </w:tc>
      </w:tr>
    </w:tbl>
    <w:p w:rsidR="00A125EA" w:rsidRPr="00D4590C" w:rsidRDefault="00A125EA" w:rsidP="00D4590C">
      <w:pPr>
        <w:pStyle w:val="NormSpace"/>
      </w:pPr>
    </w:p>
    <w:p w:rsidR="00343F4A" w:rsidRDefault="00E05F1F" w:rsidP="00343F4A">
      <w:pPr>
        <w:pStyle w:val="Heading2"/>
      </w:pPr>
      <w:r>
        <w:t xml:space="preserve"> </w:t>
      </w:r>
      <w:bookmarkStart w:id="33" w:name="_Toc359814383"/>
      <w:r w:rsidR="00343F4A">
        <w:t>Defined Bro</w:t>
      </w:r>
      <w:r w:rsidR="00343F4A" w:rsidRPr="00343F4A">
        <w:t xml:space="preserve"> Statements</w:t>
      </w:r>
      <w:bookmarkEnd w:id="33"/>
    </w:p>
    <w:p w:rsidR="001F5E95" w:rsidRDefault="001F5E95" w:rsidP="00B33D39">
      <w:pPr>
        <w:pStyle w:val="NormSpace"/>
      </w:pPr>
      <w:r>
        <w:t>Defined Bro Statements apply to Main-In-BroSets only.</w:t>
      </w:r>
    </w:p>
    <w:p w:rsidR="00D42EBD" w:rsidRDefault="005D09C4" w:rsidP="00B33D39">
      <w:pPr>
        <w:pStyle w:val="NormSpace"/>
      </w:pPr>
      <w:r>
        <w:t>In processing</w:t>
      </w:r>
      <w:r w:rsidR="001F5E95">
        <w:t xml:space="preserve"> BroSets and Bro data, </w:t>
      </w:r>
      <w:proofErr w:type="spellStart"/>
      <w:r w:rsidR="001F5E95">
        <w:t>BroClass</w:t>
      </w:r>
      <w:proofErr w:type="spellEnd"/>
      <w:r w:rsidR="001F5E95">
        <w:t xml:space="preserve"> and the RG need to know about certain specific Bros. If fixed or defined Names were to be adopted for these Bros, BroSet Defined Bro Statements would not be needed, but in the absence of such fixed names, and to allow Bro developers name flexibility, these statements provide links between names that </w:t>
      </w:r>
      <w:proofErr w:type="spellStart"/>
      <w:r w:rsidR="001F5E95">
        <w:t>BroClass</w:t>
      </w:r>
      <w:proofErr w:type="spellEnd"/>
      <w:r w:rsidR="001F5E95">
        <w:t xml:space="preserve"> and the RG know about, and the actual Bro Names used</w:t>
      </w:r>
      <w:r w:rsidR="00D42EBD">
        <w:t xml:space="preserve"> by BroSet developers.</w:t>
      </w:r>
    </w:p>
    <w:p w:rsidR="005D09C4" w:rsidRPr="00B33D39" w:rsidRDefault="001F5E95" w:rsidP="00B33D39">
      <w:pPr>
        <w:pStyle w:val="NormSpace"/>
      </w:pPr>
      <w:r>
        <w:t xml:space="preserve">The </w:t>
      </w:r>
      <w:r w:rsidR="00D42EBD">
        <w:t>statements for a Main-In-BroSet are</w:t>
      </w:r>
      <w:r>
        <w:t>:</w:t>
      </w:r>
    </w:p>
    <w:p w:rsidR="00B33D39"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OfficersBro</w:t>
      </w:r>
      <w:proofErr w:type="spellEnd"/>
      <w:r w:rsidRPr="00D42EBD">
        <w:rPr>
          <w:rFonts w:ascii="Lucida Console" w:hAnsi="Lucida Console"/>
          <w:sz w:val="20"/>
          <w:szCs w:val="20"/>
        </w:rPr>
        <w:t xml:space="preserve"> = Full Name of the Officers Bro</w:t>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r>
      <w:r w:rsidRPr="00D42EBD">
        <w:rPr>
          <w:rFonts w:ascii="Lucida Console" w:hAnsi="Lucida Console"/>
          <w:sz w:val="20"/>
          <w:szCs w:val="20"/>
        </w:rPr>
        <w:tab/>
        <w:t># Optional comment</w:t>
      </w:r>
    </w:p>
    <w:p w:rsidR="001F5E95" w:rsidRPr="00D42EBD" w:rsidRDefault="00B33D39" w:rsidP="00B33D39">
      <w:pPr>
        <w:rPr>
          <w:rFonts w:ascii="Lucida Console" w:hAnsi="Lucida Console"/>
          <w:sz w:val="20"/>
          <w:szCs w:val="20"/>
        </w:rPr>
      </w:pPr>
      <w:proofErr w:type="spellStart"/>
      <w:r w:rsidRPr="00D42EBD">
        <w:rPr>
          <w:rFonts w:ascii="Lucida Console" w:hAnsi="Lucida Console"/>
          <w:sz w:val="20"/>
          <w:szCs w:val="20"/>
        </w:rPr>
        <w:t>TPAsBro</w:t>
      </w:r>
      <w:proofErr w:type="spellEnd"/>
      <w:r w:rsidRPr="00D42EBD">
        <w:rPr>
          <w:rFonts w:ascii="Lucida Console" w:hAnsi="Lucida Console"/>
          <w:sz w:val="20"/>
          <w:szCs w:val="20"/>
        </w:rPr>
        <w:t xml:space="preserve"> = Full Name of the TPAs</w:t>
      </w:r>
      <w:r w:rsidRPr="00D42EBD">
        <w:rPr>
          <w:rFonts w:ascii="Lucida Console" w:hAnsi="Lucida Console"/>
          <w:sz w:val="20"/>
          <w:szCs w:val="20"/>
        </w:rPr>
        <w:tab/>
        <w:t>(Third Party Agents) Bro</w:t>
      </w:r>
      <w:r w:rsidRPr="00D42EBD">
        <w:rPr>
          <w:rFonts w:ascii="Lucida Console" w:hAnsi="Lucida Console"/>
          <w:sz w:val="20"/>
          <w:szCs w:val="20"/>
        </w:rPr>
        <w:tab/>
        <w:t># Optional comment</w:t>
      </w:r>
      <w:r w:rsidRPr="00D42EBD">
        <w:rPr>
          <w:rFonts w:ascii="Lucida Console" w:hAnsi="Lucida Console"/>
          <w:sz w:val="20"/>
          <w:szCs w:val="20"/>
        </w:rPr>
        <w:tab/>
      </w:r>
    </w:p>
    <w:p w:rsidR="001F5E95" w:rsidRDefault="001F5E95" w:rsidP="005D09C4"/>
    <w:p w:rsidR="00D42EBD" w:rsidRDefault="00D42EBD" w:rsidP="005D09C4">
      <w:r>
        <w:t>All of these statements are required for a Main-In-BroSet.</w:t>
      </w:r>
    </w:p>
    <w:p w:rsidR="00D42EBD" w:rsidRDefault="00D42EBD" w:rsidP="005D09C4"/>
    <w:p w:rsidR="00B33D39" w:rsidRDefault="00E01201" w:rsidP="005D09C4">
      <w:r>
        <w:t>Others will be added as work proceeds.</w:t>
      </w:r>
    </w:p>
    <w:p w:rsidR="00B33D39" w:rsidRDefault="00B33D39" w:rsidP="005D09C4"/>
    <w:p w:rsidR="00B33D39" w:rsidRPr="005D09C4" w:rsidRDefault="00B33D39" w:rsidP="005D09C4">
      <w:r>
        <w:t xml:space="preserve">The absence of these statements during BroSet Import is not treated as an Error because the required Bros might not have been added to the BroSet yet, but rather as a special kind of warning, which does </w:t>
      </w:r>
      <w:r w:rsidR="00E01201">
        <w:t xml:space="preserve">not </w:t>
      </w:r>
      <w:r>
        <w:t xml:space="preserve">prevent the BroSet from being </w:t>
      </w:r>
      <w:r w:rsidR="00E01201">
        <w:t xml:space="preserve">included by other BroSets or being exported, but it does prevent the BroSet from being </w:t>
      </w:r>
      <w:r>
        <w:t>used for live processing.</w:t>
      </w:r>
    </w:p>
    <w:p w:rsidR="00343F4A" w:rsidRDefault="00E05F1F" w:rsidP="00343F4A">
      <w:pPr>
        <w:pStyle w:val="Heading2"/>
      </w:pPr>
      <w:r>
        <w:t xml:space="preserve"> </w:t>
      </w:r>
      <w:bookmarkStart w:id="34" w:name="_Toc359814384"/>
      <w:r w:rsidR="00343F4A">
        <w:t xml:space="preserve">Include BroSet </w:t>
      </w:r>
      <w:r w:rsidR="00343F4A" w:rsidRPr="00343F4A">
        <w:t>Statements</w:t>
      </w:r>
      <w:bookmarkEnd w:id="34"/>
    </w:p>
    <w:p w:rsidR="00507C34" w:rsidRDefault="004C4422" w:rsidP="00A32842">
      <w:pPr>
        <w:pStyle w:val="NormSpace"/>
      </w:pPr>
      <w:r>
        <w:t xml:space="preserve">A BroSet can include other BroSets as described in section </w:t>
      </w:r>
      <w:r w:rsidR="00FF22B2" w:rsidRPr="00A32842">
        <w:rPr>
          <w:i/>
        </w:rPr>
        <w:fldChar w:fldCharType="begin"/>
      </w:r>
      <w:r w:rsidR="00FF22B2" w:rsidRPr="00A32842">
        <w:rPr>
          <w:i/>
        </w:rPr>
        <w:instrText xml:space="preserve"> REF _Ref359583467 \r \h  \* MERGEFORMAT </w:instrText>
      </w:r>
      <w:r w:rsidR="00FF22B2" w:rsidRPr="00A32842">
        <w:rPr>
          <w:i/>
        </w:rPr>
      </w:r>
      <w:r w:rsidR="00FF22B2" w:rsidRPr="00A32842">
        <w:rPr>
          <w:i/>
        </w:rPr>
        <w:fldChar w:fldCharType="separate"/>
      </w:r>
      <w:r w:rsidR="00490B1B">
        <w:rPr>
          <w:i/>
        </w:rPr>
        <w:t>2</w:t>
      </w:r>
      <w:r w:rsidR="00FF22B2" w:rsidRPr="00A32842">
        <w:rPr>
          <w:i/>
        </w:rPr>
        <w:fldChar w:fldCharType="end"/>
      </w:r>
      <w:r w:rsidR="00FF22B2" w:rsidRPr="00A32842">
        <w:rPr>
          <w:i/>
        </w:rPr>
        <w:t xml:space="preserve">. </w:t>
      </w:r>
      <w:r w:rsidR="00FF22B2" w:rsidRPr="00A32842">
        <w:rPr>
          <w:i/>
        </w:rPr>
        <w:fldChar w:fldCharType="begin"/>
      </w:r>
      <w:r w:rsidR="00FF22B2" w:rsidRPr="00A32842">
        <w:rPr>
          <w:i/>
        </w:rPr>
        <w:instrText xml:space="preserve"> REF _Ref359583467 \h  \* MERGEFORMAT </w:instrText>
      </w:r>
      <w:r w:rsidR="00FF22B2" w:rsidRPr="00A32842">
        <w:rPr>
          <w:i/>
        </w:rPr>
      </w:r>
      <w:r w:rsidR="00FF22B2" w:rsidRPr="00A32842">
        <w:rPr>
          <w:i/>
        </w:rPr>
        <w:fldChar w:fldCharType="separate"/>
      </w:r>
      <w:proofErr w:type="spellStart"/>
      <w:proofErr w:type="gramStart"/>
      <w:r w:rsidR="00490B1B" w:rsidRPr="00490B1B">
        <w:rPr>
          <w:i/>
        </w:rPr>
        <w:t>BroSets</w:t>
      </w:r>
      <w:proofErr w:type="spellEnd"/>
      <w:r w:rsidR="00FF22B2" w:rsidRPr="00A32842">
        <w:rPr>
          <w:i/>
        </w:rPr>
        <w:fldChar w:fldCharType="end"/>
      </w:r>
      <w:r w:rsidR="00FF22B2">
        <w:t>.</w:t>
      </w:r>
      <w:proofErr w:type="gramEnd"/>
    </w:p>
    <w:p w:rsidR="00FF22B2" w:rsidRDefault="00A32842" w:rsidP="00A32842">
      <w:pPr>
        <w:pStyle w:val="NormSpace"/>
      </w:pPr>
      <w:r>
        <w:t>The syntax of the statement to include another BroSet</w:t>
      </w:r>
      <w:r w:rsidR="00FF2FB8">
        <w:t xml:space="preserve"> is</w:t>
      </w:r>
      <w:r>
        <w:br/>
      </w:r>
      <w:r w:rsidRPr="00A32842">
        <w:t xml:space="preserve">Include </w:t>
      </w:r>
      <w:proofErr w:type="spellStart"/>
      <w:r w:rsidRPr="00A32842">
        <w:t>BroSet</w:t>
      </w:r>
      <w:proofErr w:type="spellEnd"/>
      <w:r w:rsidRPr="00A32842">
        <w:t xml:space="preserve"> </w:t>
      </w:r>
      <w:proofErr w:type="spellStart"/>
      <w:r>
        <w:t>BroSetName</w:t>
      </w:r>
      <w:proofErr w:type="spellEnd"/>
      <w:r w:rsidRPr="00A32842">
        <w:t xml:space="preserve"> {# </w:t>
      </w:r>
      <w:r>
        <w:t>Optional c</w:t>
      </w:r>
      <w:r w:rsidRPr="00A32842">
        <w:t>omment}</w:t>
      </w:r>
    </w:p>
    <w:p w:rsidR="00A32842" w:rsidRDefault="00A32842" w:rsidP="00507C34">
      <w:r>
        <w:t>An example is</w:t>
      </w:r>
    </w:p>
    <w:p w:rsidR="00A32842" w:rsidRDefault="00A32842" w:rsidP="00507C34">
      <w:pPr>
        <w:rPr>
          <w:rFonts w:ascii="Lucida Console" w:hAnsi="Lucida Console"/>
          <w:sz w:val="20"/>
          <w:szCs w:val="20"/>
        </w:rPr>
      </w:pPr>
      <w:r w:rsidRPr="00A32842">
        <w:rPr>
          <w:rFonts w:ascii="Lucida Console" w:hAnsi="Lucida Console"/>
          <w:sz w:val="20"/>
          <w:szCs w:val="20"/>
        </w:rPr>
        <w:t>Include BroSet TFAs11 # TFAs excluding Impairments, UK-IFRS, not UK-GAAP-DPL</w:t>
      </w:r>
    </w:p>
    <w:p w:rsidR="00A32842" w:rsidRDefault="00A32842" w:rsidP="00507C34">
      <w:pPr>
        <w:rPr>
          <w:rFonts w:ascii="Lucida Console" w:hAnsi="Lucida Console"/>
          <w:sz w:val="20"/>
          <w:szCs w:val="20"/>
        </w:rPr>
      </w:pPr>
    </w:p>
    <w:p w:rsidR="00A32842" w:rsidRDefault="00A32842" w:rsidP="00A32842">
      <w:pPr>
        <w:pStyle w:val="NormSpace"/>
      </w:pPr>
      <w:r>
        <w:t xml:space="preserve">Include statements can </w:t>
      </w:r>
      <w:r w:rsidR="00681D95">
        <w:t>be used anywhere in a BroSet SS</w:t>
      </w:r>
      <w:r w:rsidR="0028745A">
        <w:t xml:space="preserve"> after the BroSet Statements except in between the Bro Rows of a Set Bro i.e. the first Bro Row after an include statement, if there is one, is expected to be for a Level 0 Set Bro.</w:t>
      </w:r>
    </w:p>
    <w:p w:rsidR="0028745A" w:rsidRDefault="0028745A" w:rsidP="00A32842">
      <w:pPr>
        <w:pStyle w:val="NormSpace"/>
      </w:pPr>
      <w:r>
        <w:t>Normal practice, however, is to group all the Include statements near the start of the BroSet e.g. after the BroSet Statements and Defined bro Statements (if any) and before the Row Statements (if any).</w:t>
      </w:r>
    </w:p>
    <w:p w:rsidR="0028745A" w:rsidRDefault="0028745A" w:rsidP="00A32842">
      <w:pPr>
        <w:pStyle w:val="NormSpace"/>
      </w:pPr>
      <w:r>
        <w:t>Include statement</w:t>
      </w:r>
      <w:ins w:id="35" w:author="Charles" w:date="2013-06-25T20:36:00Z">
        <w:r w:rsidR="00397946">
          <w:t>s</w:t>
        </w:r>
      </w:ins>
      <w:r>
        <w:t xml:space="preserve"> do not need to be in any particular order i.e. it is not necessary to include BroSets according to the order of the </w:t>
      </w:r>
      <w:proofErr w:type="spellStart"/>
      <w:r>
        <w:t>BroIds</w:t>
      </w:r>
      <w:proofErr w:type="spellEnd"/>
      <w:r>
        <w:t xml:space="preserve"> that they contain.</w:t>
      </w:r>
    </w:p>
    <w:p w:rsidR="00EE4D83" w:rsidRDefault="00EE4D83" w:rsidP="00A32842">
      <w:pPr>
        <w:pStyle w:val="NormSpace"/>
      </w:pPr>
      <w:r>
        <w:t>Include BroSet Statements are needed with Main-BroSets to build up the full set of Bros.</w:t>
      </w:r>
    </w:p>
    <w:p w:rsidR="00EE4D83" w:rsidRDefault="00EE4D83" w:rsidP="00EB1E26">
      <w:pPr>
        <w:keepNext/>
      </w:pPr>
      <w:r>
        <w:lastRenderedPageBreak/>
        <w:t xml:space="preserve">Include BroSet Statements may also be needed with </w:t>
      </w:r>
      <w:proofErr w:type="spellStart"/>
      <w:r>
        <w:t>Incl-BroSets</w:t>
      </w:r>
      <w:proofErr w:type="spellEnd"/>
      <w:r>
        <w:t xml:space="preserve"> in order for the </w:t>
      </w:r>
      <w:proofErr w:type="spellStart"/>
      <w:r>
        <w:t>Incl-BroSet</w:t>
      </w:r>
      <w:proofErr w:type="spellEnd"/>
      <w:r>
        <w:t xml:space="preserve"> to Import without error if it refer</w:t>
      </w:r>
      <w:r w:rsidR="00FF2FB8">
        <w:t>ences Bros in other BroSets for</w:t>
      </w:r>
    </w:p>
    <w:p w:rsidR="00EE4D83" w:rsidRDefault="00EB1E26" w:rsidP="00EB1E26">
      <w:pPr>
        <w:pStyle w:val="ListBullet"/>
        <w:keepNext/>
      </w:pPr>
      <w:r>
        <w:t>Master Bros</w:t>
      </w:r>
    </w:p>
    <w:p w:rsidR="00EE4D83" w:rsidRDefault="00EE4D83" w:rsidP="00EB1E26">
      <w:pPr>
        <w:pStyle w:val="ListBullet"/>
        <w:keepNext/>
      </w:pPr>
      <w:r>
        <w:t>Related Bros</w:t>
      </w:r>
    </w:p>
    <w:p w:rsidR="00EE4D83" w:rsidRDefault="00EE4D83" w:rsidP="00EB1E26">
      <w:pPr>
        <w:pStyle w:val="ListBullet"/>
        <w:keepNext/>
      </w:pPr>
      <w:r>
        <w:t>Check Bros</w:t>
      </w:r>
    </w:p>
    <w:p w:rsidR="00EE4D83" w:rsidRDefault="00EE4D83" w:rsidP="00EE4D83">
      <w:pPr>
        <w:pStyle w:val="ListBSpace"/>
      </w:pPr>
      <w:proofErr w:type="spellStart"/>
      <w:r>
        <w:t>StartEnd</w:t>
      </w:r>
      <w:proofErr w:type="spellEnd"/>
      <w:r>
        <w:t xml:space="preserve"> </w:t>
      </w:r>
      <w:proofErr w:type="spellStart"/>
      <w:r>
        <w:t>SumList</w:t>
      </w:r>
      <w:proofErr w:type="spellEnd"/>
      <w:r>
        <w:t xml:space="preserve"> Bros</w:t>
      </w:r>
    </w:p>
    <w:p w:rsidR="0028745A" w:rsidRPr="00EE4D83" w:rsidRDefault="0028745A" w:rsidP="00EE4D83">
      <w:pPr>
        <w:pStyle w:val="NormSpace"/>
        <w:ind w:left="284" w:hanging="284"/>
        <w:rPr>
          <w:rStyle w:val="LucidaConsole10Char"/>
        </w:rPr>
      </w:pPr>
      <w:r>
        <w:t xml:space="preserve">Include statements can occur multiple times </w:t>
      </w:r>
      <w:r w:rsidR="00FF2FB8">
        <w:t>in a series of includes such as</w:t>
      </w:r>
      <w:r w:rsidR="00EE4D83">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B</w:t>
      </w:r>
      <w:r w:rsidR="00EE4D83" w:rsidRPr="00EE4D83">
        <w:rPr>
          <w:rStyle w:val="LucidaConsole10Char"/>
          <w:sz w:val="20"/>
          <w:szCs w:val="20"/>
        </w:rPr>
        <w:br/>
      </w:r>
      <w:r w:rsidRPr="00EE4D83">
        <w:rPr>
          <w:rStyle w:val="LucidaConsole10Char"/>
          <w:sz w:val="20"/>
          <w:szCs w:val="20"/>
        </w:rPr>
        <w:t>BroSet A include</w:t>
      </w:r>
      <w:r w:rsidR="00FF2FB8">
        <w:rPr>
          <w:rStyle w:val="LucidaConsole10Char"/>
          <w:sz w:val="20"/>
          <w:szCs w:val="20"/>
        </w:rPr>
        <w:t>s</w:t>
      </w:r>
      <w:r w:rsidRPr="00EE4D83">
        <w:rPr>
          <w:rStyle w:val="LucidaConsole10Char"/>
          <w:sz w:val="20"/>
          <w:szCs w:val="20"/>
        </w:rPr>
        <w:t xml:space="preserve"> BroSet C</w:t>
      </w:r>
      <w:r w:rsidR="00EE4D83" w:rsidRPr="00EE4D83">
        <w:rPr>
          <w:rStyle w:val="LucidaConsole10Char"/>
          <w:sz w:val="20"/>
          <w:szCs w:val="20"/>
        </w:rPr>
        <w:br/>
      </w:r>
      <w:r w:rsidRPr="00EE4D83">
        <w:rPr>
          <w:rStyle w:val="LucidaConsole10Char"/>
          <w:sz w:val="20"/>
          <w:szCs w:val="20"/>
        </w:rPr>
        <w:t>BroSet B include</w:t>
      </w:r>
      <w:r w:rsidR="00FF2FB8">
        <w:rPr>
          <w:rStyle w:val="LucidaConsole10Char"/>
          <w:sz w:val="20"/>
          <w:szCs w:val="20"/>
        </w:rPr>
        <w:t>s</w:t>
      </w:r>
      <w:r w:rsidRPr="00EE4D83">
        <w:rPr>
          <w:rStyle w:val="LucidaConsole10Char"/>
          <w:sz w:val="20"/>
          <w:szCs w:val="20"/>
        </w:rPr>
        <w:t xml:space="preserve"> BroSet C</w:t>
      </w:r>
    </w:p>
    <w:p w:rsidR="0028745A" w:rsidRDefault="0028745A" w:rsidP="00A32842">
      <w:pPr>
        <w:pStyle w:val="NormSpace"/>
      </w:pPr>
      <w:r>
        <w:t>Th</w:t>
      </w:r>
      <w:r w:rsidR="00EB1E26">
        <w:t>en</w:t>
      </w:r>
      <w:r>
        <w:t xml:space="preserve"> Importing BroSet A results in BroSet C being included twice</w:t>
      </w:r>
      <w:r w:rsidR="00EE4D83">
        <w:t>, once by A and once by B</w:t>
      </w:r>
      <w:r>
        <w:t>. If that happens the second or subsequent includes are silently ignored.</w:t>
      </w:r>
      <w:r w:rsidR="00EB1E26">
        <w:t xml:space="preserve"> Allowing multiple includes like this </w:t>
      </w:r>
      <w:r>
        <w:t xml:space="preserve">is needed to cover cases </w:t>
      </w:r>
      <w:r w:rsidR="00EB1E26">
        <w:t xml:space="preserve">where an </w:t>
      </w:r>
      <w:proofErr w:type="spellStart"/>
      <w:r w:rsidR="00EB1E26">
        <w:t>Incl-BroSet</w:t>
      </w:r>
      <w:proofErr w:type="spellEnd"/>
      <w:r w:rsidR="00EB1E26">
        <w:t xml:space="preserve"> references Bros e.g. Masters in other BroSets</w:t>
      </w:r>
      <w:r w:rsidR="00FF2FB8">
        <w:t xml:space="preserve"> and is being imported by itself during its development</w:t>
      </w:r>
      <w:r w:rsidR="00EB1E26">
        <w:t>.</w:t>
      </w:r>
    </w:p>
    <w:p w:rsidR="00E745AA" w:rsidRDefault="00E05F1F" w:rsidP="00343F4A">
      <w:pPr>
        <w:pStyle w:val="Heading2"/>
      </w:pPr>
      <w:r>
        <w:t xml:space="preserve"> </w:t>
      </w:r>
      <w:bookmarkStart w:id="36" w:name="_Toc359814385"/>
      <w:r w:rsidR="00343F4A">
        <w:t xml:space="preserve">Bro </w:t>
      </w:r>
      <w:r w:rsidR="00B2259C">
        <w:t>Rows</w:t>
      </w:r>
      <w:bookmarkEnd w:id="36"/>
    </w:p>
    <w:p w:rsidR="00F314D0" w:rsidRDefault="00F314D0" w:rsidP="00173491">
      <w:r>
        <w:t xml:space="preserve">Finally there are the spreadsheet rows which define the Bros themselves. These rows will usually, though not always, form the bulk of a BroSet spreadsheet. </w:t>
      </w:r>
      <w:r w:rsidR="00FF2FB8">
        <w:t>(</w:t>
      </w:r>
      <w:r>
        <w:t>There could be real, working BroSets with no Bro rows at all e.g. a Main-BroSet that includes other BroSets to define all the required Bros.</w:t>
      </w:r>
      <w:r w:rsidR="00FF2FB8">
        <w:t>)</w:t>
      </w:r>
    </w:p>
    <w:p w:rsidR="00F314D0" w:rsidRDefault="00F314D0" w:rsidP="00173491"/>
    <w:p w:rsidR="00F314D0" w:rsidRDefault="00F314D0" w:rsidP="00F314D0">
      <w:r>
        <w:t>Bro rows use many columns of a BroSet spreadsheet which are described in the following section</w:t>
      </w:r>
      <w:bookmarkStart w:id="37" w:name="_Ref359594157"/>
      <w:r>
        <w:t xml:space="preserve"> </w:t>
      </w:r>
      <w:r w:rsidRPr="00F314D0">
        <w:rPr>
          <w:i/>
        </w:rPr>
        <w:fldChar w:fldCharType="begin"/>
      </w:r>
      <w:r w:rsidRPr="00F314D0">
        <w:rPr>
          <w:i/>
        </w:rPr>
        <w:instrText xml:space="preserve"> REF _Ref359667236 \r \h </w:instrText>
      </w:r>
      <w:r>
        <w:rPr>
          <w:i/>
        </w:rPr>
        <w:instrText xml:space="preserve"> \* MERGEFORMAT </w:instrText>
      </w:r>
      <w:r w:rsidRPr="00F314D0">
        <w:rPr>
          <w:i/>
        </w:rPr>
      </w:r>
      <w:r w:rsidRPr="00F314D0">
        <w:rPr>
          <w:i/>
        </w:rPr>
        <w:fldChar w:fldCharType="separate"/>
      </w:r>
      <w:r w:rsidR="00490B1B">
        <w:rPr>
          <w:i/>
        </w:rPr>
        <w:t>7</w:t>
      </w:r>
      <w:r w:rsidRPr="00F314D0">
        <w:rPr>
          <w:i/>
        </w:rPr>
        <w:fldChar w:fldCharType="end"/>
      </w:r>
      <w:r w:rsidRPr="00F314D0">
        <w:rPr>
          <w:i/>
        </w:rPr>
        <w:t xml:space="preserve">. </w:t>
      </w:r>
      <w:r w:rsidRPr="00F314D0">
        <w:rPr>
          <w:i/>
        </w:rPr>
        <w:fldChar w:fldCharType="begin"/>
      </w:r>
      <w:r w:rsidRPr="00F314D0">
        <w:rPr>
          <w:i/>
        </w:rPr>
        <w:instrText xml:space="preserve"> REF _Ref359667236 \h </w:instrText>
      </w:r>
      <w:r>
        <w:rPr>
          <w:i/>
        </w:rPr>
        <w:instrText xml:space="preserve"> \* MERGEFORMAT </w:instrText>
      </w:r>
      <w:r w:rsidRPr="00F314D0">
        <w:rPr>
          <w:i/>
        </w:rPr>
      </w:r>
      <w:r w:rsidRPr="00F314D0">
        <w:rPr>
          <w:i/>
        </w:rPr>
        <w:fldChar w:fldCharType="separate"/>
      </w:r>
      <w:proofErr w:type="gramStart"/>
      <w:r w:rsidR="00490B1B" w:rsidRPr="00490B1B">
        <w:rPr>
          <w:i/>
        </w:rPr>
        <w:t>The Bro Columns</w:t>
      </w:r>
      <w:r w:rsidRPr="00F314D0">
        <w:rPr>
          <w:i/>
        </w:rPr>
        <w:fldChar w:fldCharType="end"/>
      </w:r>
      <w:r>
        <w:t>.</w:t>
      </w:r>
      <w:proofErr w:type="gramEnd"/>
    </w:p>
    <w:p w:rsidR="00F314D0" w:rsidRDefault="00F314D0" w:rsidP="00F314D0">
      <w:r>
        <w:br w:type="page"/>
      </w:r>
    </w:p>
    <w:p w:rsidR="00B2259C" w:rsidRDefault="00B2259C" w:rsidP="00F314D0">
      <w:pPr>
        <w:pStyle w:val="Heading1"/>
      </w:pPr>
      <w:bookmarkStart w:id="38" w:name="_Ref359667236"/>
      <w:bookmarkStart w:id="39" w:name="_Toc359814386"/>
      <w:r>
        <w:lastRenderedPageBreak/>
        <w:t>The Bro Columns</w:t>
      </w:r>
      <w:bookmarkEnd w:id="37"/>
      <w:bookmarkEnd w:id="38"/>
      <w:bookmarkEnd w:id="39"/>
    </w:p>
    <w:p w:rsidR="00367CBB" w:rsidRDefault="00367CBB" w:rsidP="00367CBB">
      <w:pPr>
        <w:pStyle w:val="NormSpace"/>
      </w:pPr>
      <w:r>
        <w:t>The Columns in a BroSet SS used for defining a Bro in a Bro row are described in the table below, with comments for inserting/editing guidance.</w:t>
      </w:r>
    </w:p>
    <w:p w:rsidR="00173491" w:rsidRDefault="00173491" w:rsidP="00173491">
      <w:r>
        <w:t xml:space="preserve">All columns in </w:t>
      </w:r>
      <w:r w:rsidR="00A423F1">
        <w:t>a Bro row</w:t>
      </w:r>
      <w:r>
        <w:t xml:space="preserve"> may be edited subject to the restrictions described in the table, though editing </w:t>
      </w:r>
      <w:r w:rsidRPr="00D0621C">
        <w:t>‘I’ or Info columns</w:t>
      </w:r>
      <w:r>
        <w:t xml:space="preserve"> without a background colour achieves nothing as Import ignores these columns.</w:t>
      </w:r>
    </w:p>
    <w:p w:rsidR="00173491" w:rsidRDefault="00173491" w:rsidP="00173491"/>
    <w:p w:rsidR="00173491" w:rsidRDefault="00173491" w:rsidP="00173491">
      <w:r>
        <w:t>Bros may be deleted just by removing the row, though if the Bro is a Set, all Set members (children) will also need to be deleted.</w:t>
      </w:r>
    </w:p>
    <w:p w:rsidR="00173491" w:rsidRDefault="00173491" w:rsidP="00173491"/>
    <w:p w:rsidR="00173491" w:rsidRDefault="00173491" w:rsidP="00173491">
      <w:r>
        <w:t>Bros may be moved if due attention is paid to Sets, both children and parents.</w:t>
      </w:r>
    </w:p>
    <w:p w:rsidR="00173491" w:rsidRDefault="00173491" w:rsidP="00173491"/>
    <w:p w:rsidR="00173491" w:rsidRDefault="00173491" w:rsidP="00367CBB">
      <w:pPr>
        <w:pStyle w:val="NormSpace"/>
      </w:pPr>
      <w:r>
        <w:t>A new Bro may be added by inserting a row into the SS and completing just the relevant columns without bothering about Info columns.</w:t>
      </w:r>
    </w:p>
    <w:p w:rsidR="00185BD3" w:rsidRDefault="00185BD3" w:rsidP="00DE6544">
      <w:pPr>
        <w:pStyle w:val="NormSpace"/>
      </w:pPr>
      <w:r>
        <w:t xml:space="preserve">Rows may be </w:t>
      </w:r>
      <w:r w:rsidR="00367CBB">
        <w:t xml:space="preserve">left </w:t>
      </w:r>
      <w:r>
        <w:t>part complete if sufficient information is provided.</w:t>
      </w:r>
    </w:p>
    <w:p w:rsidR="00185BD3" w:rsidRDefault="00185BD3" w:rsidP="00DE6544">
      <w:pPr>
        <w:pStyle w:val="NormSpace"/>
      </w:pPr>
      <w:r>
        <w:t xml:space="preserve">Anything after the </w:t>
      </w:r>
      <w:r w:rsidR="00202935">
        <w:t>Scratch</w:t>
      </w:r>
      <w:r>
        <w:t xml:space="preserve"> column is ignored by Import</w:t>
      </w:r>
      <w:r w:rsidR="00367CBB">
        <w:t>, b</w:t>
      </w:r>
      <w:r>
        <w:t xml:space="preserve">ut will </w:t>
      </w:r>
      <w:r w:rsidR="00202935">
        <w:t>be re-generated by</w:t>
      </w:r>
      <w:r w:rsidR="00367CBB">
        <w:t xml:space="preserve"> an Export.</w:t>
      </w:r>
    </w:p>
    <w:p w:rsidR="00D86721" w:rsidRDefault="00D86721" w:rsidP="004031FF">
      <w:r>
        <w:t xml:space="preserve">The Type Characters </w:t>
      </w:r>
      <w:r w:rsidR="00E73B2D">
        <w:t xml:space="preserve">and background colours </w:t>
      </w:r>
      <w:r>
        <w:t>mean:</w:t>
      </w:r>
    </w:p>
    <w:p w:rsidR="00B7088D" w:rsidRDefault="00B7088D" w:rsidP="0077699B">
      <w:pPr>
        <w:shd w:val="clear" w:color="auto" w:fill="EBFFEB"/>
      </w:pPr>
      <w:r w:rsidRPr="0077699B">
        <w:rPr>
          <w:shd w:val="clear" w:color="auto" w:fill="EBFFEB"/>
        </w:rPr>
        <w:t xml:space="preserve">  E</w:t>
      </w:r>
      <w:r w:rsidR="00367CBB">
        <w:rPr>
          <w:shd w:val="clear" w:color="auto" w:fill="EBFFEB"/>
        </w:rPr>
        <w:tab/>
      </w:r>
      <w:r w:rsidRPr="0077699B">
        <w:rPr>
          <w:shd w:val="clear" w:color="auto" w:fill="EBFFEB"/>
        </w:rPr>
        <w:tab/>
      </w:r>
      <w:r w:rsidRPr="0077699B">
        <w:rPr>
          <w:b/>
          <w:shd w:val="clear" w:color="auto" w:fill="EBFFEB"/>
        </w:rPr>
        <w:t>E</w:t>
      </w:r>
      <w:r w:rsidRPr="0077699B">
        <w:rPr>
          <w:shd w:val="clear" w:color="auto" w:fill="EBFFEB"/>
        </w:rPr>
        <w:t>ditable as described in Comments, used by Import</w:t>
      </w:r>
    </w:p>
    <w:p w:rsidR="005D5F1F" w:rsidRDefault="00293A53" w:rsidP="005D5F1F">
      <w:r>
        <w:t xml:space="preserve">  S</w:t>
      </w:r>
      <w:r>
        <w:tab/>
      </w:r>
      <w:r>
        <w:tab/>
        <w:t>Applicable only to a Slave Bro</w:t>
      </w:r>
      <w:r>
        <w:br/>
      </w:r>
      <w:r w:rsidR="005D5F1F">
        <w:t xml:space="preserve">  I</w:t>
      </w:r>
      <w:r w:rsidR="005D5F1F">
        <w:tab/>
      </w:r>
      <w:r w:rsidR="00367CBB">
        <w:tab/>
      </w:r>
      <w:r w:rsidR="005D5F1F" w:rsidRPr="001B5C04">
        <w:rPr>
          <w:b/>
        </w:rPr>
        <w:t>I</w:t>
      </w:r>
      <w:r w:rsidR="005D5F1F">
        <w:t>nformation purposes only, not used by Import</w:t>
      </w:r>
      <w:r w:rsidR="00B27494">
        <w:t>. These columns have no background colour.</w:t>
      </w:r>
    </w:p>
    <w:p w:rsidR="00B17D50" w:rsidRDefault="00B17D50" w:rsidP="004031FF"/>
    <w:tbl>
      <w:tblPr>
        <w:tblStyle w:val="TableGrid"/>
        <w:tblW w:w="0" w:type="auto"/>
        <w:tblInd w:w="108" w:type="dxa"/>
        <w:tblLayout w:type="fixed"/>
        <w:tblCellMar>
          <w:top w:w="60" w:type="dxa"/>
          <w:left w:w="60" w:type="dxa"/>
          <w:bottom w:w="60" w:type="dxa"/>
          <w:right w:w="60" w:type="dxa"/>
        </w:tblCellMar>
        <w:tblLook w:val="04A0" w:firstRow="1" w:lastRow="0" w:firstColumn="1" w:lastColumn="0" w:noHBand="0" w:noVBand="1"/>
      </w:tblPr>
      <w:tblGrid>
        <w:gridCol w:w="1789"/>
        <w:gridCol w:w="431"/>
        <w:gridCol w:w="8258"/>
      </w:tblGrid>
      <w:tr w:rsidR="00572E49" w:rsidTr="004B7250">
        <w:trPr>
          <w:cantSplit/>
          <w:tblHeader/>
        </w:trPr>
        <w:tc>
          <w:tcPr>
            <w:tcW w:w="1789" w:type="dxa"/>
          </w:tcPr>
          <w:p w:rsidR="00572E49" w:rsidRPr="004031FF" w:rsidRDefault="00572E49" w:rsidP="004031FF">
            <w:pPr>
              <w:rPr>
                <w:b/>
              </w:rPr>
            </w:pPr>
            <w:r w:rsidRPr="004031FF">
              <w:rPr>
                <w:b/>
              </w:rPr>
              <w:t>Name</w:t>
            </w:r>
          </w:p>
        </w:tc>
        <w:tc>
          <w:tcPr>
            <w:tcW w:w="431" w:type="dxa"/>
          </w:tcPr>
          <w:p w:rsidR="00572E49" w:rsidRPr="004031FF" w:rsidRDefault="00572E49" w:rsidP="003E3E91">
            <w:pPr>
              <w:jc w:val="center"/>
              <w:rPr>
                <w:b/>
              </w:rPr>
            </w:pPr>
            <w:r w:rsidRPr="004031FF">
              <w:rPr>
                <w:b/>
              </w:rPr>
              <w:t>Type</w:t>
            </w:r>
          </w:p>
        </w:tc>
        <w:tc>
          <w:tcPr>
            <w:tcW w:w="8258" w:type="dxa"/>
          </w:tcPr>
          <w:p w:rsidR="00572E49" w:rsidRPr="004031FF" w:rsidRDefault="00572E49" w:rsidP="004031FF">
            <w:pPr>
              <w:rPr>
                <w:b/>
              </w:rPr>
            </w:pPr>
            <w:r w:rsidRPr="004031FF">
              <w:rPr>
                <w:b/>
              </w:rPr>
              <w:t>Comments</w:t>
            </w:r>
          </w:p>
        </w:tc>
      </w:tr>
      <w:tr w:rsidR="00572E49" w:rsidTr="004B7250">
        <w:tc>
          <w:tcPr>
            <w:tcW w:w="1789" w:type="dxa"/>
            <w:shd w:val="clear" w:color="auto" w:fill="EBFFEB"/>
          </w:tcPr>
          <w:p w:rsidR="00572E49" w:rsidRPr="00864315" w:rsidRDefault="00A423F1" w:rsidP="00A423F1">
            <w:pPr>
              <w:pStyle w:val="Heading2"/>
              <w:keepNext w:val="0"/>
              <w:spacing w:before="0" w:after="0"/>
              <w:outlineLvl w:val="1"/>
              <w:rPr>
                <w:sz w:val="22"/>
                <w:szCs w:val="22"/>
              </w:rPr>
            </w:pPr>
            <w:r w:rsidRPr="00864315">
              <w:rPr>
                <w:sz w:val="22"/>
                <w:szCs w:val="22"/>
              </w:rPr>
              <w:t xml:space="preserve"> </w:t>
            </w:r>
            <w:bookmarkStart w:id="40" w:name="_Toc359814387"/>
            <w:proofErr w:type="spellStart"/>
            <w:r w:rsidRPr="00864315">
              <w:rPr>
                <w:sz w:val="22"/>
                <w:szCs w:val="22"/>
              </w:rPr>
              <w:t>Bro</w:t>
            </w:r>
            <w:r w:rsidR="00C2251B" w:rsidRPr="00864315">
              <w:rPr>
                <w:sz w:val="22"/>
                <w:szCs w:val="22"/>
              </w:rPr>
              <w:t>Id</w:t>
            </w:r>
            <w:bookmarkEnd w:id="40"/>
            <w:proofErr w:type="spellEnd"/>
          </w:p>
        </w:tc>
        <w:tc>
          <w:tcPr>
            <w:tcW w:w="431" w:type="dxa"/>
            <w:shd w:val="clear" w:color="auto" w:fill="EBFFEB"/>
          </w:tcPr>
          <w:p w:rsidR="00572E49" w:rsidRPr="00B64497" w:rsidRDefault="006F4F06" w:rsidP="001B2B5D">
            <w:pPr>
              <w:pStyle w:val="NormSpace"/>
              <w:jc w:val="center"/>
            </w:pPr>
            <w:r>
              <w:t>I</w:t>
            </w:r>
            <w:r>
              <w:br/>
            </w:r>
            <w:r w:rsidR="001B4961" w:rsidRPr="00B64497">
              <w:t>E</w:t>
            </w:r>
          </w:p>
        </w:tc>
        <w:tc>
          <w:tcPr>
            <w:tcW w:w="8258" w:type="dxa"/>
            <w:shd w:val="clear" w:color="auto" w:fill="EBFFEB"/>
          </w:tcPr>
          <w:p w:rsidR="00572E49" w:rsidRDefault="008818E6" w:rsidP="0043181D">
            <w:pPr>
              <w:pStyle w:val="NormSpace"/>
            </w:pPr>
            <w:r w:rsidRPr="008818E6">
              <w:t xml:space="preserve">The </w:t>
            </w:r>
            <w:proofErr w:type="spellStart"/>
            <w:r w:rsidR="004D61A1">
              <w:t>Bro</w:t>
            </w:r>
            <w:r w:rsidRPr="008818E6">
              <w:t>Id</w:t>
            </w:r>
            <w:proofErr w:type="spellEnd"/>
            <w:r w:rsidRPr="008818E6">
              <w:t xml:space="preserve"> </w:t>
            </w:r>
            <w:r>
              <w:t xml:space="preserve">in this column </w:t>
            </w:r>
            <w:r w:rsidR="004D61A1">
              <w:t xml:space="preserve">is generated </w:t>
            </w:r>
            <w:r w:rsidRPr="008818E6">
              <w:t xml:space="preserve">by </w:t>
            </w:r>
            <w:r w:rsidR="00A87632">
              <w:t xml:space="preserve">BroSet </w:t>
            </w:r>
            <w:r w:rsidR="004D61A1">
              <w:t xml:space="preserve">Import and included by BroSet </w:t>
            </w:r>
            <w:r w:rsidR="00A87632">
              <w:t>Export</w:t>
            </w:r>
            <w:r w:rsidR="00C976B8">
              <w:t>. It must be within the range 1 to 99,999.</w:t>
            </w:r>
          </w:p>
          <w:p w:rsidR="009C2D86" w:rsidRDefault="0043181D" w:rsidP="004E5F71">
            <w:pPr>
              <w:pStyle w:val="NormSpace"/>
            </w:pPr>
            <w:r>
              <w:t xml:space="preserve">The </w:t>
            </w:r>
            <w:proofErr w:type="spellStart"/>
            <w:r w:rsidR="004D61A1">
              <w:t>Bro</w:t>
            </w:r>
            <w:r w:rsidR="008818E6" w:rsidRPr="008818E6">
              <w:t>Id</w:t>
            </w:r>
            <w:proofErr w:type="spellEnd"/>
            <w:r>
              <w:t xml:space="preserve"> column is</w:t>
            </w:r>
            <w:r w:rsidR="008818E6" w:rsidRPr="008818E6">
              <w:t xml:space="preserve"> not </w:t>
            </w:r>
            <w:r>
              <w:t xml:space="preserve">normally </w:t>
            </w:r>
            <w:r w:rsidR="008818E6" w:rsidRPr="008818E6">
              <w:t xml:space="preserve">used by </w:t>
            </w:r>
            <w:r w:rsidR="00A87632">
              <w:t>BroSet Import</w:t>
            </w:r>
            <w:r w:rsidR="008818E6" w:rsidRPr="008818E6">
              <w:t xml:space="preserve">, so </w:t>
            </w:r>
            <w:r w:rsidR="009C2D86">
              <w:t>mostly this is an ‘Info’ column.</w:t>
            </w:r>
          </w:p>
          <w:p w:rsidR="004E5F71" w:rsidRDefault="00663E5E" w:rsidP="004031FF">
            <w:r>
              <w:t xml:space="preserve">However, the column can optionally be used as an ‘E’ column to Set </w:t>
            </w:r>
            <w:r w:rsidR="001D105C">
              <w:t xml:space="preserve">or start a new </w:t>
            </w:r>
            <w:proofErr w:type="spellStart"/>
            <w:r w:rsidR="004D61A1">
              <w:t>Bro</w:t>
            </w:r>
            <w:r w:rsidR="001D105C">
              <w:t>Id</w:t>
            </w:r>
            <w:proofErr w:type="spellEnd"/>
            <w:r w:rsidR="001D105C">
              <w:t xml:space="preserve"> sequence or range. This is achieved by entering the desired </w:t>
            </w:r>
            <w:proofErr w:type="spellStart"/>
            <w:r w:rsidR="004D61A1">
              <w:t>Bro</w:t>
            </w:r>
            <w:r w:rsidR="001D105C">
              <w:t>Id</w:t>
            </w:r>
            <w:proofErr w:type="spellEnd"/>
            <w:r w:rsidR="001D105C">
              <w:t xml:space="preserve"> into the column</w:t>
            </w:r>
            <w:r w:rsidR="00BF30F0">
              <w:t xml:space="preserve"> </w:t>
            </w:r>
            <w:r w:rsidR="00134C49">
              <w:t>prefixed</w:t>
            </w:r>
            <w:r w:rsidR="004E5F71">
              <w:t xml:space="preserve"> by ‘=’ e.g.</w:t>
            </w:r>
          </w:p>
          <w:p w:rsidR="004E5F71" w:rsidRDefault="004E5F71" w:rsidP="004D61A1">
            <w:pPr>
              <w:pStyle w:val="LucidaConsole10"/>
            </w:pPr>
            <w:r>
              <w:t>=3000</w:t>
            </w:r>
          </w:p>
          <w:p w:rsidR="001A52B8" w:rsidRDefault="001D105C" w:rsidP="005C1383">
            <w:pPr>
              <w:pStyle w:val="NormSpace"/>
            </w:pPr>
            <w:r>
              <w:t>This</w:t>
            </w:r>
            <w:r w:rsidR="001A52B8">
              <w:t xml:space="preserve"> is interpreted as a command to </w:t>
            </w:r>
            <w:r w:rsidR="0083555D">
              <w:t>S</w:t>
            </w:r>
            <w:r w:rsidR="001A52B8">
              <w:t xml:space="preserve">et the </w:t>
            </w:r>
            <w:proofErr w:type="spellStart"/>
            <w:r w:rsidR="004D61A1">
              <w:t>Bro</w:t>
            </w:r>
            <w:r w:rsidR="001A52B8">
              <w:t>Id</w:t>
            </w:r>
            <w:proofErr w:type="spellEnd"/>
            <w:r w:rsidR="001A52B8">
              <w:t xml:space="preserve"> for the Bro on this row to the number give</w:t>
            </w:r>
            <w:r w:rsidR="0083555D">
              <w:t>n</w:t>
            </w:r>
            <w:r w:rsidR="001A52B8">
              <w:t>, as the start of a new grouping within the Bro Tree.</w:t>
            </w:r>
            <w:r w:rsidR="005C1383">
              <w:t xml:space="preserve"> Subsequent </w:t>
            </w:r>
            <w:proofErr w:type="spellStart"/>
            <w:r w:rsidR="004D61A1">
              <w:t>Bro</w:t>
            </w:r>
            <w:r w:rsidR="005C1383">
              <w:t>Ids</w:t>
            </w:r>
            <w:proofErr w:type="spellEnd"/>
            <w:r w:rsidR="005C1383">
              <w:t xml:space="preserve">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w:t>
            </w:r>
            <w:r w:rsidR="00A87632">
              <w:t>BroSet Export</w:t>
            </w:r>
            <w:r>
              <w:t xml:space="preserve"> achieves this by outputting a space before the ‘=’. </w:t>
            </w:r>
            <w:r w:rsidR="00DB1919">
              <w:t xml:space="preserve">The number for the </w:t>
            </w:r>
            <w:proofErr w:type="spellStart"/>
            <w:r w:rsidR="004D61A1">
              <w:t>Bro</w:t>
            </w:r>
            <w:r w:rsidR="00DB1919">
              <w:t>Id</w:t>
            </w:r>
            <w:proofErr w:type="spellEnd"/>
            <w:r w:rsidR="00DB1919">
              <w:t xml:space="preserve"> must be in the range 1 to </w:t>
            </w:r>
            <w:r w:rsidR="00C976B8">
              <w:t>9</w:t>
            </w:r>
            <w:r w:rsidR="00DB1919">
              <w:t>9</w:t>
            </w:r>
            <w:r w:rsidR="00C976B8">
              <w:t>,</w:t>
            </w:r>
            <w:r w:rsidR="0014269B">
              <w:t>95</w:t>
            </w:r>
            <w:r w:rsidR="00DB1919">
              <w:t>0.</w:t>
            </w:r>
          </w:p>
          <w:p w:rsidR="004D61A1" w:rsidRDefault="004D61A1" w:rsidP="005C1383">
            <w:pPr>
              <w:pStyle w:val="NormSpace"/>
            </w:pPr>
            <w:r>
              <w:t xml:space="preserve">Any </w:t>
            </w:r>
            <w:proofErr w:type="spellStart"/>
            <w:r>
              <w:t>Incl-BroSet</w:t>
            </w:r>
            <w:proofErr w:type="spellEnd"/>
            <w:r>
              <w:t xml:space="preserve"> should start with an ‘=</w:t>
            </w:r>
            <w:proofErr w:type="spellStart"/>
            <w:r>
              <w:t>nnnnn</w:t>
            </w:r>
            <w:proofErr w:type="spellEnd"/>
            <w:r>
              <w:t xml:space="preserve">’ </w:t>
            </w:r>
            <w:proofErr w:type="spellStart"/>
            <w:r>
              <w:t>BroId</w:t>
            </w:r>
            <w:proofErr w:type="spellEnd"/>
            <w:r>
              <w:t xml:space="preserve"> column to set the start of the range of </w:t>
            </w:r>
            <w:proofErr w:type="spellStart"/>
            <w:r>
              <w:t>BroIds</w:t>
            </w:r>
            <w:proofErr w:type="spellEnd"/>
            <w:r>
              <w:t xml:space="preserve"> for the </w:t>
            </w:r>
            <w:proofErr w:type="spellStart"/>
            <w:r>
              <w:t>BroSet</w:t>
            </w:r>
            <w:proofErr w:type="spellEnd"/>
            <w:r>
              <w:t>.</w:t>
            </w:r>
          </w:p>
          <w:p w:rsidR="003C4D66" w:rsidRDefault="004D61A1" w:rsidP="005C1383">
            <w:pPr>
              <w:pStyle w:val="NormSpace"/>
            </w:pPr>
            <w:proofErr w:type="spellStart"/>
            <w:r>
              <w:t>BroIds</w:t>
            </w:r>
            <w:proofErr w:type="spellEnd"/>
            <w:r>
              <w:t xml:space="preserve"> do not need to be sequential i.e. there can be gaps in the </w:t>
            </w:r>
            <w:proofErr w:type="spellStart"/>
            <w:r>
              <w:t>BroId</w:t>
            </w:r>
            <w:proofErr w:type="spellEnd"/>
            <w:r>
              <w:t xml:space="preserve"> sequence.</w:t>
            </w:r>
          </w:p>
          <w:p w:rsidR="006E5C69" w:rsidRDefault="006E5C69" w:rsidP="006E5C69">
            <w:pPr>
              <w:pStyle w:val="NormSpace"/>
            </w:pPr>
            <w:r>
              <w:t xml:space="preserve">Data is stored within the </w:t>
            </w:r>
            <w:proofErr w:type="spellStart"/>
            <w:r>
              <w:t>Braiins</w:t>
            </w:r>
            <w:proofErr w:type="spellEnd"/>
            <w:r>
              <w:t xml:space="preserve"> DB using </w:t>
            </w:r>
            <w:proofErr w:type="spellStart"/>
            <w:r>
              <w:t>BroIds</w:t>
            </w:r>
            <w:proofErr w:type="spellEnd"/>
            <w:r>
              <w:t xml:space="preserve">. Thus once live data is being stored, </w:t>
            </w:r>
            <w:proofErr w:type="spellStart"/>
            <w:r w:rsidR="0014269B">
              <w:t>Bro</w:t>
            </w:r>
            <w:r>
              <w:t>Ids</w:t>
            </w:r>
            <w:proofErr w:type="spellEnd"/>
            <w:r>
              <w:t xml:space="preserve"> can only be changed with a DB update.</w:t>
            </w:r>
          </w:p>
          <w:p w:rsidR="00321CAD" w:rsidRDefault="00C1775A" w:rsidP="00321CAD">
            <w:pPr>
              <w:pStyle w:val="NormSpace"/>
            </w:pPr>
            <w:r>
              <w:t xml:space="preserve">Other than if the ‘=’ option is being used,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 xml:space="preserve">The </w:t>
            </w:r>
            <w:proofErr w:type="spellStart"/>
            <w:r w:rsidR="004D61A1">
              <w:t>Bro</w:t>
            </w:r>
            <w:r>
              <w:t>Ids</w:t>
            </w:r>
            <w:proofErr w:type="spellEnd"/>
            <w:r>
              <w:t xml:space="preserve"> of new Bros created in the SS can be left blank, or any ‘code’ can be used.</w:t>
            </w:r>
          </w:p>
        </w:tc>
      </w:tr>
      <w:tr w:rsidR="005B5DCC" w:rsidTr="004B7250">
        <w:tc>
          <w:tcPr>
            <w:tcW w:w="1789" w:type="dxa"/>
            <w:shd w:val="clear" w:color="auto" w:fill="EBFFEB"/>
          </w:tcPr>
          <w:p w:rsidR="005B5DCC" w:rsidRPr="00864315" w:rsidRDefault="004D61A1" w:rsidP="0023076D">
            <w:pPr>
              <w:pStyle w:val="Heading2"/>
              <w:spacing w:before="0" w:after="0"/>
              <w:outlineLvl w:val="1"/>
              <w:rPr>
                <w:sz w:val="22"/>
                <w:szCs w:val="22"/>
              </w:rPr>
            </w:pPr>
            <w:r w:rsidRPr="00864315">
              <w:rPr>
                <w:sz w:val="22"/>
                <w:szCs w:val="22"/>
              </w:rPr>
              <w:lastRenderedPageBreak/>
              <w:t xml:space="preserve"> </w:t>
            </w:r>
            <w:bookmarkStart w:id="41" w:name="_Toc359814388"/>
            <w:r w:rsidR="005B5DCC" w:rsidRPr="00864315">
              <w:rPr>
                <w:sz w:val="22"/>
                <w:szCs w:val="22"/>
              </w:rPr>
              <w:t>Type</w:t>
            </w:r>
            <w:bookmarkEnd w:id="41"/>
          </w:p>
        </w:tc>
        <w:tc>
          <w:tcPr>
            <w:tcW w:w="431" w:type="dxa"/>
            <w:shd w:val="clear" w:color="auto" w:fill="EBFFEB"/>
          </w:tcPr>
          <w:p w:rsidR="005B5DCC" w:rsidRPr="00B64497" w:rsidRDefault="005B5DCC" w:rsidP="00257FB5">
            <w:pPr>
              <w:pStyle w:val="NormSpace"/>
              <w:jc w:val="center"/>
            </w:pPr>
            <w:r w:rsidRPr="00B64497">
              <w:t>E</w:t>
            </w:r>
          </w:p>
        </w:tc>
        <w:tc>
          <w:tcPr>
            <w:tcW w:w="8258" w:type="dxa"/>
            <w:shd w:val="clear" w:color="auto" w:fill="EBFFEB"/>
          </w:tcPr>
          <w:p w:rsidR="00001EBF" w:rsidRDefault="00001EBF" w:rsidP="00187F59">
            <w:r>
              <w:t xml:space="preserve">The possible </w:t>
            </w:r>
            <w:r w:rsidR="004D61A1">
              <w:t xml:space="preserve">Bro </w:t>
            </w:r>
            <w:r>
              <w:t>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4D61A1">
            <w:pPr>
              <w:pStyle w:val="ListBSpace"/>
            </w:pPr>
            <w:proofErr w:type="spellStart"/>
            <w:r>
              <w:t>Ele</w:t>
            </w:r>
            <w:proofErr w:type="spellEnd"/>
            <w:r>
              <w:t xml:space="preserve">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4D61A1" w:rsidRDefault="005B5DCC" w:rsidP="00257FB5">
            <w:pPr>
              <w:pStyle w:val="NormSpace"/>
            </w:pPr>
            <w:r w:rsidRPr="00B64497">
              <w:t>A Set may hold Sets and Elements. An Element must always be a member of a Set.</w:t>
            </w:r>
          </w:p>
          <w:p w:rsidR="005B5DCC" w:rsidRPr="00B64497" w:rsidRDefault="005B5DCC" w:rsidP="00257FB5">
            <w:pPr>
              <w:pStyle w:val="NormSpace"/>
            </w:pPr>
            <w:r w:rsidRPr="00B64497">
              <w:t>All Level 0 Bros must be Sets.</w:t>
            </w:r>
          </w:p>
          <w:p w:rsidR="005B5DCC" w:rsidRPr="00B64497" w:rsidRDefault="005B5DCC" w:rsidP="00257FB5">
            <w:r w:rsidRPr="00B64497">
              <w:t>The type of a Bro may be changed if the Name is adjusted appropriately.</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2" w:name="_Toc359814389"/>
            <w:r w:rsidR="005B5DCC" w:rsidRPr="0023076D">
              <w:rPr>
                <w:sz w:val="22"/>
                <w:szCs w:val="22"/>
              </w:rPr>
              <w:t>Level</w:t>
            </w:r>
            <w:bookmarkEnd w:id="42"/>
          </w:p>
        </w:tc>
        <w:tc>
          <w:tcPr>
            <w:tcW w:w="431" w:type="dxa"/>
          </w:tcPr>
          <w:p w:rsidR="005B5DCC" w:rsidRDefault="005B5DCC" w:rsidP="003E3E91">
            <w:pPr>
              <w:pStyle w:val="NormSpace"/>
              <w:jc w:val="center"/>
            </w:pPr>
            <w:r>
              <w:t>I</w:t>
            </w:r>
          </w:p>
        </w:tc>
        <w:tc>
          <w:tcPr>
            <w:tcW w:w="8258"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864315">
            <w:r>
              <w:t xml:space="preserve">Level is an Info item, as Import uses the </w:t>
            </w:r>
            <w:proofErr w:type="spellStart"/>
            <w:r>
              <w:t>Bro</w:t>
            </w:r>
            <w:r w:rsidR="00864315">
              <w:t>N</w:t>
            </w:r>
            <w:r>
              <w:t>ame</w:t>
            </w:r>
            <w:proofErr w:type="spellEnd"/>
            <w:r>
              <w:t xml:space="preserve"> as the primary source of “level” information. </w:t>
            </w:r>
          </w:p>
        </w:tc>
      </w:tr>
      <w:tr w:rsidR="005B5DCC" w:rsidTr="004B7250">
        <w:trPr>
          <w:cantSplit/>
        </w:trPr>
        <w:tc>
          <w:tcPr>
            <w:tcW w:w="1789" w:type="dxa"/>
          </w:tcPr>
          <w:p w:rsidR="005B5DCC" w:rsidRPr="0023076D" w:rsidRDefault="0023076D" w:rsidP="0023076D">
            <w:pPr>
              <w:pStyle w:val="Heading2"/>
              <w:spacing w:before="0" w:after="0"/>
              <w:outlineLvl w:val="1"/>
              <w:rPr>
                <w:sz w:val="22"/>
                <w:szCs w:val="22"/>
              </w:rPr>
            </w:pPr>
            <w:r w:rsidRPr="0023076D">
              <w:rPr>
                <w:sz w:val="22"/>
                <w:szCs w:val="22"/>
              </w:rPr>
              <w:t xml:space="preserve"> </w:t>
            </w:r>
            <w:bookmarkStart w:id="43" w:name="_Toc359814390"/>
            <w:proofErr w:type="spellStart"/>
            <w:r w:rsidR="005B5DCC" w:rsidRPr="0023076D">
              <w:rPr>
                <w:sz w:val="22"/>
                <w:szCs w:val="22"/>
              </w:rPr>
              <w:t>BroName</w:t>
            </w:r>
            <w:bookmarkEnd w:id="43"/>
            <w:proofErr w:type="spellEnd"/>
          </w:p>
        </w:tc>
        <w:tc>
          <w:tcPr>
            <w:tcW w:w="431" w:type="dxa"/>
          </w:tcPr>
          <w:p w:rsidR="005B5DCC" w:rsidRDefault="005B5DCC" w:rsidP="001A671E">
            <w:pPr>
              <w:jc w:val="center"/>
            </w:pPr>
            <w:r>
              <w:t>I</w:t>
            </w:r>
          </w:p>
        </w:tc>
        <w:tc>
          <w:tcPr>
            <w:tcW w:w="8258" w:type="dxa"/>
          </w:tcPr>
          <w:p w:rsidR="005B5DCC" w:rsidRDefault="005B5DCC" w:rsidP="00A67960">
            <w:pPr>
              <w:pStyle w:val="NormSpace"/>
            </w:pPr>
            <w:r>
              <w:t xml:space="preserve">The </w:t>
            </w:r>
            <w:proofErr w:type="spellStart"/>
            <w:r>
              <w:t>Bro</w:t>
            </w:r>
            <w:r w:rsidR="00864315">
              <w:t>N</w:t>
            </w:r>
            <w:r>
              <w:t>ame</w:t>
            </w:r>
            <w:proofErr w:type="spellEnd"/>
            <w:r>
              <w:t xml:space="preserv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4B7250">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tc>
      </w:tr>
      <w:tr w:rsidR="005B5DCC" w:rsidTr="004B7250">
        <w:tc>
          <w:tcPr>
            <w:tcW w:w="1789" w:type="dxa"/>
            <w:shd w:val="clear" w:color="auto" w:fill="EBFFEB"/>
          </w:tcPr>
          <w:p w:rsidR="005B5DCC" w:rsidRPr="00864315" w:rsidRDefault="0023076D" w:rsidP="00061740">
            <w:pPr>
              <w:pStyle w:val="Heading2"/>
              <w:spacing w:before="0" w:after="0"/>
              <w:outlineLvl w:val="1"/>
              <w:rPr>
                <w:sz w:val="22"/>
                <w:szCs w:val="22"/>
              </w:rPr>
            </w:pPr>
            <w:r w:rsidRPr="00864315">
              <w:rPr>
                <w:sz w:val="22"/>
                <w:szCs w:val="22"/>
              </w:rPr>
              <w:t xml:space="preserve"> </w:t>
            </w:r>
            <w:bookmarkStart w:id="44" w:name="_Toc359814391"/>
            <w:r w:rsidR="005B5DCC" w:rsidRPr="00864315">
              <w:rPr>
                <w:sz w:val="22"/>
                <w:szCs w:val="22"/>
              </w:rPr>
              <w:t>Name0</w:t>
            </w:r>
            <w:r w:rsidR="00061740">
              <w:rPr>
                <w:sz w:val="22"/>
                <w:szCs w:val="22"/>
              </w:rPr>
              <w:t xml:space="preserve"> and N1-N8</w:t>
            </w:r>
            <w:bookmarkEnd w:id="44"/>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Optionally a blank value may be used to repeat the value of the column in an ancestor row if defined. Using this feature makes trees easier to read and visualise in the SS. Export outputs name segments in this form, even if they were specified in full in the import.</w:t>
            </w:r>
          </w:p>
          <w:p w:rsidR="005B5DCC" w:rsidRDefault="005B5DCC" w:rsidP="004B7250">
            <w:r>
              <w:t xml:space="preserve">A Bro may be moved in the Bro tree by moving it in the SS and editing its name accordingly. If such a move is performed, the </w:t>
            </w:r>
            <w:proofErr w:type="spellStart"/>
            <w:r w:rsidR="004B7250">
              <w:t>Bro</w:t>
            </w:r>
            <w:r>
              <w:t>Id</w:t>
            </w:r>
            <w:proofErr w:type="spellEnd"/>
            <w:r>
              <w:t xml:space="preserve"> need not be changed</w:t>
            </w:r>
            <w:r w:rsidR="004B7250">
              <w:t>.</w:t>
            </w:r>
          </w:p>
        </w:tc>
      </w:tr>
      <w:tr w:rsidR="00095A8B" w:rsidTr="004B7250">
        <w:tc>
          <w:tcPr>
            <w:tcW w:w="1789" w:type="dxa"/>
            <w:shd w:val="clear" w:color="auto" w:fill="EBFFEB"/>
          </w:tcPr>
          <w:p w:rsidR="00095A8B" w:rsidRPr="00C41426" w:rsidRDefault="00C41426" w:rsidP="00C104B2">
            <w:pPr>
              <w:pStyle w:val="Heading2"/>
              <w:keepNext w:val="0"/>
              <w:spacing w:before="0" w:after="0"/>
              <w:outlineLvl w:val="1"/>
              <w:rPr>
                <w:sz w:val="22"/>
                <w:szCs w:val="22"/>
              </w:rPr>
            </w:pPr>
            <w:r>
              <w:t xml:space="preserve"> </w:t>
            </w:r>
            <w:bookmarkStart w:id="45" w:name="_Toc359814392"/>
            <w:proofErr w:type="spellStart"/>
            <w:r w:rsidR="00095A8B" w:rsidRPr="00C41426">
              <w:rPr>
                <w:sz w:val="22"/>
                <w:szCs w:val="22"/>
              </w:rPr>
              <w:t>ShortName</w:t>
            </w:r>
            <w:bookmarkEnd w:id="45"/>
            <w:proofErr w:type="spellEnd"/>
            <w:r w:rsidR="00095A8B" w:rsidRPr="00C41426">
              <w:rPr>
                <w:sz w:val="22"/>
                <w:szCs w:val="22"/>
              </w:rPr>
              <w:t xml:space="preserve"> </w:t>
            </w:r>
          </w:p>
        </w:tc>
        <w:tc>
          <w:tcPr>
            <w:tcW w:w="431" w:type="dxa"/>
            <w:shd w:val="clear" w:color="auto" w:fill="EBFFEB"/>
          </w:tcPr>
          <w:p w:rsidR="00095A8B" w:rsidRDefault="00BD5DF0" w:rsidP="00BD5DF0">
            <w:pPr>
              <w:jc w:val="center"/>
            </w:pPr>
            <w:r>
              <w:t>E</w:t>
            </w:r>
          </w:p>
        </w:tc>
        <w:tc>
          <w:tcPr>
            <w:tcW w:w="8258" w:type="dxa"/>
            <w:shd w:val="clear" w:color="auto" w:fill="EBFFEB"/>
          </w:tcPr>
          <w:p w:rsidR="00095A8B" w:rsidRDefault="00095A8B" w:rsidP="00095A8B">
            <w:pPr>
              <w:pStyle w:val="NormSpace"/>
            </w:pPr>
            <w:r>
              <w:t xml:space="preserve">The </w:t>
            </w:r>
            <w:proofErr w:type="spellStart"/>
            <w:r>
              <w:t>ShortName</w:t>
            </w:r>
            <w:proofErr w:type="spellEnd"/>
            <w:r>
              <w:t xml:space="preserve"> for a Bro is an optional shorter form of the </w:t>
            </w:r>
            <w:proofErr w:type="spellStart"/>
            <w:r>
              <w:t>Bro</w:t>
            </w:r>
            <w:r w:rsidR="00C41426">
              <w:t>N</w:t>
            </w:r>
            <w:r>
              <w:t>ame</w:t>
            </w:r>
            <w:proofErr w:type="spellEnd"/>
            <w:r>
              <w:t xml:space="preserve"> to be used everywhere a </w:t>
            </w:r>
            <w:proofErr w:type="spellStart"/>
            <w:r>
              <w:t>Bro</w:t>
            </w:r>
            <w:r w:rsidR="00C41426">
              <w:t>N</w:t>
            </w:r>
            <w:r>
              <w:t>ame</w:t>
            </w:r>
            <w:proofErr w:type="spellEnd"/>
            <w:r>
              <w:t xml:space="preserve"> can be referenced i.e. in </w:t>
            </w:r>
            <w:r w:rsidR="00C41426">
              <w:t xml:space="preserve">Bros to reference a Master Bro, a </w:t>
            </w:r>
            <w:r w:rsidR="00C41426">
              <w:lastRenderedPageBreak/>
              <w:t>Check Bro, a related Bro,</w:t>
            </w:r>
            <w:ins w:id="46" w:author="Charles" w:date="2013-06-25T21:10:00Z">
              <w:r w:rsidR="005C6F50">
                <w:t xml:space="preserve"> </w:t>
              </w:r>
            </w:ins>
            <w:proofErr w:type="gramStart"/>
            <w:r w:rsidR="00C41426">
              <w:t>and  a</w:t>
            </w:r>
            <w:proofErr w:type="gramEnd"/>
            <w:r w:rsidR="00C41426">
              <w:t xml:space="preserve"> </w:t>
            </w:r>
            <w:proofErr w:type="spellStart"/>
            <w:r w:rsidR="00C41426">
              <w:t>StartEnd</w:t>
            </w:r>
            <w:proofErr w:type="spellEnd"/>
            <w:r w:rsidR="00C41426">
              <w:t xml:space="preserve"> </w:t>
            </w:r>
            <w:proofErr w:type="spellStart"/>
            <w:r w:rsidR="00C41426">
              <w:t>SumList</w:t>
            </w:r>
            <w:proofErr w:type="spellEnd"/>
            <w:r w:rsidR="00C41426">
              <w:t xml:space="preserve"> Bro; in </w:t>
            </w:r>
            <w:r>
              <w:t>posting selection screens</w:t>
            </w:r>
            <w:r w:rsidR="00C41426">
              <w:t>;</w:t>
            </w:r>
            <w:r>
              <w:t xml:space="preserve"> in imports</w:t>
            </w:r>
            <w:r w:rsidR="00C41426">
              <w:t xml:space="preserve">; </w:t>
            </w:r>
            <w:r>
              <w:t>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w:t>
            </w:r>
            <w:r w:rsidR="00C41426">
              <w:t>for</w:t>
            </w:r>
            <w:r>
              <w:t xml:space="preserve">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avoid causing confusion, especially when Bros are presented in a tree structure, where it could appear as if the full name </w:t>
            </w:r>
            <w:r w:rsidR="00C41426">
              <w:t>i</w:t>
            </w:r>
            <w:r>
              <w:t>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4B7250">
        <w:tc>
          <w:tcPr>
            <w:tcW w:w="1789" w:type="dxa"/>
          </w:tcPr>
          <w:p w:rsidR="002B4A0A" w:rsidRPr="00EF074E" w:rsidRDefault="00EF074E" w:rsidP="00C104B2">
            <w:pPr>
              <w:pStyle w:val="Heading2"/>
              <w:keepNext w:val="0"/>
              <w:spacing w:before="0" w:after="0"/>
              <w:outlineLvl w:val="1"/>
              <w:rPr>
                <w:sz w:val="22"/>
                <w:szCs w:val="22"/>
              </w:rPr>
            </w:pPr>
            <w:r>
              <w:rPr>
                <w:sz w:val="22"/>
                <w:szCs w:val="22"/>
              </w:rPr>
              <w:lastRenderedPageBreak/>
              <w:t xml:space="preserve"> </w:t>
            </w:r>
            <w:bookmarkStart w:id="47" w:name="_Toc359814393"/>
            <w:r w:rsidR="002B4A0A" w:rsidRPr="00EF074E">
              <w:rPr>
                <w:sz w:val="22"/>
                <w:szCs w:val="22"/>
              </w:rPr>
              <w:t>Master</w:t>
            </w:r>
            <w:bookmarkEnd w:id="47"/>
          </w:p>
        </w:tc>
        <w:tc>
          <w:tcPr>
            <w:tcW w:w="431" w:type="dxa"/>
          </w:tcPr>
          <w:p w:rsidR="002B4A0A" w:rsidRDefault="002B4A0A" w:rsidP="002B4A0A">
            <w:pPr>
              <w:pStyle w:val="NormSpace"/>
              <w:jc w:val="center"/>
            </w:pPr>
            <w:r>
              <w:t>S</w:t>
            </w:r>
          </w:p>
        </w:tc>
        <w:tc>
          <w:tcPr>
            <w:tcW w:w="8258" w:type="dxa"/>
            <w:shd w:val="clear" w:color="auto" w:fill="auto"/>
          </w:tcPr>
          <w:p w:rsidR="00E62BA4" w:rsidRDefault="00CD7DB8" w:rsidP="005967ED">
            <w:pPr>
              <w:pStyle w:val="NormSpace"/>
            </w:pPr>
            <w:r>
              <w:t>The Master column is only relevant to Slave Bros</w:t>
            </w:r>
            <w:r w:rsidR="00751A99">
              <w:t xml:space="preserve"> to specify the Master of the Slave</w:t>
            </w:r>
            <w:r>
              <w:t>.</w:t>
            </w:r>
            <w:r w:rsidR="00BB3E12">
              <w:t xml:space="preserve"> The format of the column is:</w:t>
            </w:r>
            <w:r w:rsidR="00BB3E12">
              <w:br/>
            </w:r>
            <w:r w:rsidR="00BB3E12" w:rsidRPr="00BB3E12">
              <w:t xml:space="preserve">{Year#}{ </w:t>
            </w:r>
            <w:proofErr w:type="spellStart"/>
            <w:r w:rsidR="00BB3E12" w:rsidRPr="00BB3E12">
              <w:t>Master</w:t>
            </w:r>
            <w:r w:rsidR="00E62BA4">
              <w:t>Bro</w:t>
            </w:r>
            <w:r w:rsidR="00BB3E12" w:rsidRPr="00BB3E12">
              <w:t>Id</w:t>
            </w:r>
            <w:proofErr w:type="spellEnd"/>
            <w:r w:rsidR="00BB3E12" w:rsidRPr="00BB3E12">
              <w:t xml:space="preserve">} Master </w:t>
            </w:r>
            <w:r w:rsidR="00C169D4">
              <w:t>&lt;</w:t>
            </w:r>
            <w:proofErr w:type="spellStart"/>
            <w:r w:rsidR="00BB3E12" w:rsidRPr="00BB3E12">
              <w:t>BroName</w:t>
            </w:r>
            <w:proofErr w:type="spellEnd"/>
            <w:r w:rsidR="00C169D4">
              <w:t xml:space="preserve"> | </w:t>
            </w:r>
            <w:proofErr w:type="spellStart"/>
            <w:r w:rsidR="00C169D4">
              <w:t>BroShortName</w:t>
            </w:r>
            <w:proofErr w:type="spellEnd"/>
            <w:r w:rsidR="00C169D4">
              <w:t>&gt;</w:t>
            </w:r>
          </w:p>
          <w:p w:rsidR="00BB3E12" w:rsidRDefault="00BB3E12" w:rsidP="005967ED">
            <w:pPr>
              <w:pStyle w:val="NormSpace"/>
            </w:pPr>
            <w:r>
              <w:t>The optional Year# argument defines the Bro as a Prior Year Slave. # must be 1, 2, or 3 meaning 1, 2, or 3 years before the current year.</w:t>
            </w:r>
          </w:p>
          <w:p w:rsidR="00BB3E12" w:rsidRDefault="00BB3E12" w:rsidP="005967ED">
            <w:pPr>
              <w:pStyle w:val="NormSpace"/>
            </w:pPr>
            <w:r>
              <w:t xml:space="preserve">The </w:t>
            </w:r>
            <w:proofErr w:type="spellStart"/>
            <w:r>
              <w:t>MasterBroId</w:t>
            </w:r>
            <w:proofErr w:type="spellEnd"/>
            <w:r>
              <w:t xml:space="preserve"> argument is inserted into the column by </w:t>
            </w:r>
            <w:r w:rsidR="00A87632">
              <w:t>BroSet Export</w:t>
            </w:r>
            <w:r w:rsidR="00CD7DB8">
              <w:t xml:space="preserve"> </w:t>
            </w:r>
            <w:r>
              <w:t>for info purposes. It is ignored during Import.</w:t>
            </w:r>
          </w:p>
          <w:p w:rsidR="002B4A0A" w:rsidRDefault="00DC4EF0" w:rsidP="00E62BA4">
            <w:r>
              <w:t xml:space="preserve">The Master </w:t>
            </w:r>
            <w:r w:rsidR="00C169D4">
              <w:t>&lt;</w:t>
            </w:r>
            <w:proofErr w:type="spellStart"/>
            <w:r>
              <w:t>BroName</w:t>
            </w:r>
            <w:proofErr w:type="spellEnd"/>
            <w:r>
              <w:t xml:space="preserve"> </w:t>
            </w:r>
            <w:r w:rsidR="00C169D4">
              <w:t xml:space="preserve">| </w:t>
            </w:r>
            <w:proofErr w:type="spellStart"/>
            <w:r w:rsidR="00C169D4">
              <w:t>BroShortName</w:t>
            </w:r>
            <w:proofErr w:type="spellEnd"/>
            <w:r w:rsidR="00C169D4">
              <w:t xml:space="preserve">&gt; </w:t>
            </w:r>
            <w:r>
              <w:t xml:space="preserve">argument is inserted by </w:t>
            </w:r>
            <w:r w:rsidR="00A87632">
              <w:t>BroSet Export</w:t>
            </w:r>
            <w:r w:rsidR="00C169D4">
              <w:t xml:space="preserve"> using the </w:t>
            </w:r>
            <w:proofErr w:type="spellStart"/>
            <w:r w:rsidR="00C169D4">
              <w:t>ShortName</w:t>
            </w:r>
            <w:proofErr w:type="spellEnd"/>
            <w:r w:rsidR="00C169D4">
              <w:t xml:space="preserve"> if that is defined for the Master</w:t>
            </w:r>
            <w:r>
              <w:t>.</w:t>
            </w:r>
          </w:p>
        </w:tc>
      </w:tr>
      <w:tr w:rsidR="005B5DCC" w:rsidTr="004B7250">
        <w:trPr>
          <w:cantSplit/>
        </w:trPr>
        <w:tc>
          <w:tcPr>
            <w:tcW w:w="1789" w:type="dxa"/>
            <w:shd w:val="clear" w:color="auto" w:fill="EBFFEB"/>
          </w:tcPr>
          <w:p w:rsidR="005B5DCC" w:rsidRPr="00EF074E" w:rsidRDefault="00EF074E" w:rsidP="00C104B2">
            <w:pPr>
              <w:pStyle w:val="Heading2"/>
              <w:keepNext w:val="0"/>
              <w:spacing w:before="0" w:after="0"/>
              <w:outlineLvl w:val="1"/>
              <w:rPr>
                <w:sz w:val="22"/>
                <w:szCs w:val="22"/>
              </w:rPr>
            </w:pPr>
            <w:r w:rsidRPr="00EF074E">
              <w:rPr>
                <w:sz w:val="22"/>
                <w:szCs w:val="22"/>
              </w:rPr>
              <w:t xml:space="preserve"> </w:t>
            </w:r>
            <w:bookmarkStart w:id="48" w:name="_Toc359814394"/>
            <w:r w:rsidR="005B5DCC" w:rsidRPr="00EF074E">
              <w:rPr>
                <w:sz w:val="22"/>
                <w:szCs w:val="22"/>
              </w:rPr>
              <w:t>Ref</w:t>
            </w:r>
            <w:bookmarkEnd w:id="48"/>
          </w:p>
        </w:tc>
        <w:tc>
          <w:tcPr>
            <w:tcW w:w="431" w:type="dxa"/>
            <w:shd w:val="clear" w:color="auto" w:fill="EBFFEB"/>
          </w:tcPr>
          <w:p w:rsidR="005B5DCC" w:rsidRDefault="00BD5DF0" w:rsidP="00BD5DF0">
            <w:pPr>
              <w:jc w:val="center"/>
            </w:pPr>
            <w:r>
              <w:t>E</w:t>
            </w:r>
          </w:p>
        </w:tc>
        <w:tc>
          <w:tcPr>
            <w:tcW w:w="8258" w:type="dxa"/>
            <w:shd w:val="clear" w:color="auto" w:fill="EBFFEB"/>
          </w:tcPr>
          <w:p w:rsidR="005B5DCC" w:rsidRDefault="00FA434C" w:rsidP="00C6096F">
            <w:pPr>
              <w:pStyle w:val="NormSpace"/>
            </w:pPr>
            <w:r>
              <w:t>O</w:t>
            </w:r>
            <w:r w:rsidR="005B5DCC">
              <w:t xml:space="preserve">ptional free form text field that is intended to serve as a hint or guide (or reference) as to which NL code or code range, or other item e.g. Memo code or </w:t>
            </w:r>
            <w:proofErr w:type="spellStart"/>
            <w:r w:rsidR="005B5DCC">
              <w:t>ReportPad</w:t>
            </w:r>
            <w:proofErr w:type="spellEnd"/>
            <w:r w:rsidR="005B5DCC">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AE43CD" w:rsidP="00C6096F">
            <w:pPr>
              <w:pStyle w:val="NormSpace"/>
            </w:pPr>
            <w:r>
              <w:t xml:space="preserve">Currently </w:t>
            </w:r>
            <w:r w:rsidR="005B5DCC">
              <w:t>the field consist</w:t>
            </w:r>
            <w:r>
              <w:t>s</w:t>
            </w:r>
            <w:r w:rsidR="005B5DCC">
              <w:t xml:space="preserve"> of just one section that can contain anything, like the Comment field.</w:t>
            </w:r>
          </w:p>
          <w:p w:rsidR="005B5DCC" w:rsidRDefault="005B5DCC" w:rsidP="00364D29">
            <w:pPr>
              <w:pStyle w:val="NormSpace"/>
            </w:pPr>
            <w:r>
              <w:t>However, the field could be extended to containing multiple sections</w:t>
            </w:r>
            <w:r w:rsidR="00AE43CD">
              <w:t xml:space="preserve"> </w:t>
            </w:r>
            <w:r>
              <w:t xml:space="preserve">if it becomes clear that this would be useful. </w:t>
            </w:r>
          </w:p>
          <w:p w:rsidR="005B5DCC" w:rsidRDefault="005B5DCC" w:rsidP="00730D3A">
            <w:r>
              <w:t>The maximum length of a Ref field is 48 characters. This is arbitrary and can be increased if needed.</w:t>
            </w:r>
          </w:p>
        </w:tc>
      </w:tr>
      <w:tr w:rsidR="004260DC" w:rsidTr="004B7250">
        <w:tc>
          <w:tcPr>
            <w:tcW w:w="1789" w:type="dxa"/>
            <w:shd w:val="clear" w:color="auto" w:fill="EBFFEB"/>
          </w:tcPr>
          <w:p w:rsidR="004260DC" w:rsidRPr="00A34D23" w:rsidRDefault="00A34D23" w:rsidP="00A34D23">
            <w:pPr>
              <w:pStyle w:val="Heading2"/>
              <w:keepNext w:val="0"/>
              <w:spacing w:before="0" w:after="0"/>
              <w:outlineLvl w:val="1"/>
              <w:rPr>
                <w:sz w:val="22"/>
                <w:szCs w:val="22"/>
              </w:rPr>
            </w:pPr>
            <w:r w:rsidRPr="00A34D23">
              <w:rPr>
                <w:sz w:val="22"/>
                <w:szCs w:val="22"/>
              </w:rPr>
              <w:t xml:space="preserve"> </w:t>
            </w:r>
            <w:bookmarkStart w:id="49" w:name="_Toc359814395"/>
            <w:r w:rsidR="007942C9" w:rsidRPr="00A34D23">
              <w:rPr>
                <w:sz w:val="22"/>
                <w:szCs w:val="22"/>
              </w:rPr>
              <w:t>Folio</w:t>
            </w:r>
            <w:bookmarkEnd w:id="49"/>
          </w:p>
        </w:tc>
        <w:tc>
          <w:tcPr>
            <w:tcW w:w="431" w:type="dxa"/>
            <w:shd w:val="clear" w:color="auto" w:fill="EBFFEB"/>
          </w:tcPr>
          <w:p w:rsidR="004260DC" w:rsidRDefault="00BD5DF0" w:rsidP="00BD5DF0">
            <w:pPr>
              <w:jc w:val="center"/>
            </w:pPr>
            <w:r>
              <w:t>E</w:t>
            </w:r>
          </w:p>
        </w:tc>
        <w:tc>
          <w:tcPr>
            <w:tcW w:w="8258" w:type="dxa"/>
            <w:shd w:val="clear" w:color="auto" w:fill="EBFFEB"/>
          </w:tcPr>
          <w:p w:rsidR="004B5A55" w:rsidRDefault="00FA434C" w:rsidP="004B5A55">
            <w:pPr>
              <w:pStyle w:val="NormSpace"/>
            </w:pPr>
            <w:r>
              <w:t xml:space="preserve">Optional </w:t>
            </w:r>
            <w:r w:rsidR="007942C9">
              <w:t>Folio</w:t>
            </w:r>
            <w:r w:rsidR="004260DC">
              <w:t xml:space="preserve"> </w:t>
            </w:r>
            <w:r w:rsidR="004B5A55">
              <w:t>Name or Folio Id.</w:t>
            </w:r>
          </w:p>
          <w:p w:rsidR="004260DC" w:rsidRDefault="004260DC" w:rsidP="00FA434C">
            <w:pPr>
              <w:pStyle w:val="NormSpace"/>
            </w:pPr>
            <w:r>
              <w:t xml:space="preserve">The </w:t>
            </w:r>
            <w:r w:rsidR="007942C9">
              <w:t>Folio</w:t>
            </w:r>
            <w:r>
              <w:t xml:space="preserve"> of a Bro define</w:t>
            </w:r>
            <w:r w:rsidR="00FA434C">
              <w:t>s</w:t>
            </w:r>
            <w:r>
              <w:t xml:space="preserve"> the list </w:t>
            </w:r>
            <w:r w:rsidR="004B5A55">
              <w:t>of Properties</w:t>
            </w:r>
            <w:r>
              <w:t xml:space="preserve"> that can potentially be used with the Bro</w:t>
            </w:r>
            <w:r w:rsidR="0067259A">
              <w:t xml:space="preserve"> to describe </w:t>
            </w:r>
            <w:r w:rsidR="00B6578E">
              <w:t xml:space="preserve">pieces of </w:t>
            </w:r>
            <w:r w:rsidR="0067259A">
              <w:t>data</w:t>
            </w:r>
            <w:r>
              <w:t>, as per the Braiins Admin</w:t>
            </w:r>
            <w:r w:rsidR="004B5A55">
              <w:t xml:space="preserve"> BRL Folios page</w:t>
            </w:r>
            <w:r>
              <w:t xml:space="preserve">, though that list can be amended for a particular Bro via the </w:t>
            </w:r>
            <w:proofErr w:type="spellStart"/>
            <w:r w:rsidR="007942C9">
              <w:t>ExclProps</w:t>
            </w:r>
            <w:proofErr w:type="spellEnd"/>
            <w:r>
              <w:t xml:space="preserve">, </w:t>
            </w:r>
            <w:proofErr w:type="spellStart"/>
            <w:r w:rsidR="00FA434C">
              <w:t>AllowProps</w:t>
            </w:r>
            <w:proofErr w:type="spellEnd"/>
            <w:r w:rsidR="00DC493C">
              <w:t xml:space="preserve">, and </w:t>
            </w:r>
            <w:r w:rsidR="007942C9">
              <w:t>Items</w:t>
            </w:r>
            <w:r w:rsidR="00DC493C">
              <w:t xml:space="preserve"> </w:t>
            </w:r>
            <w:r w:rsidR="0067259A">
              <w:t>columns</w:t>
            </w:r>
            <w:r>
              <w:t>.</w:t>
            </w:r>
          </w:p>
          <w:p w:rsidR="004260DC" w:rsidRDefault="004260DC" w:rsidP="005967ED">
            <w:pPr>
              <w:pStyle w:val="NormSpace"/>
            </w:pPr>
            <w:r>
              <w:t xml:space="preserve">The </w:t>
            </w:r>
            <w:proofErr w:type="spellStart"/>
            <w:r w:rsidR="00FA434C">
              <w:t>UsableProps</w:t>
            </w:r>
            <w:proofErr w:type="spellEnd"/>
            <w:r>
              <w:t xml:space="preserve"> for a Bro derived from its </w:t>
            </w:r>
            <w:r w:rsidR="007942C9">
              <w:t>Folio</w:t>
            </w:r>
            <w:r>
              <w:t xml:space="preserve">, </w:t>
            </w:r>
            <w:proofErr w:type="spellStart"/>
            <w:r w:rsidR="007942C9">
              <w:t>ExclProps</w:t>
            </w:r>
            <w:proofErr w:type="spellEnd"/>
            <w:r>
              <w:t xml:space="preserve">, and </w:t>
            </w:r>
            <w:proofErr w:type="spellStart"/>
            <w:r w:rsidR="00FA434C">
              <w:t>AllowProps</w:t>
            </w:r>
            <w:proofErr w:type="spellEnd"/>
            <w:r>
              <w:t xml:space="preserve"> </w:t>
            </w:r>
            <w:r w:rsidR="00B6578E">
              <w:t>columns</w:t>
            </w:r>
            <w:r>
              <w:t xml:space="preserve"> are shown in the I </w:t>
            </w:r>
            <w:proofErr w:type="spellStart"/>
            <w:r w:rsidR="00FA434C">
              <w:t>UsableProps</w:t>
            </w:r>
            <w:proofErr w:type="spellEnd"/>
            <w:r>
              <w:t xml:space="preserve"> column.</w:t>
            </w:r>
          </w:p>
          <w:p w:rsidR="00D04415" w:rsidRDefault="00D04415" w:rsidP="005967ED">
            <w:pPr>
              <w:pStyle w:val="NormSpace"/>
            </w:pPr>
            <w:r>
              <w:t xml:space="preserve">A Bro without a Folio can still have </w:t>
            </w:r>
            <w:proofErr w:type="spellStart"/>
            <w:r>
              <w:t>UsableProps</w:t>
            </w:r>
            <w:proofErr w:type="spellEnd"/>
            <w:r>
              <w:t xml:space="preserve"> courtesy of the </w:t>
            </w:r>
            <w:proofErr w:type="spellStart"/>
            <w:r>
              <w:t>AllowProps</w:t>
            </w:r>
            <w:proofErr w:type="spellEnd"/>
            <w:r>
              <w:t xml:space="preserve"> </w:t>
            </w:r>
            <w:r>
              <w:lastRenderedPageBreak/>
              <w:t>column.</w:t>
            </w:r>
          </w:p>
          <w:p w:rsidR="00D04415" w:rsidRDefault="00D04415" w:rsidP="005967ED">
            <w:pPr>
              <w:pStyle w:val="NormSpace"/>
            </w:pPr>
            <w:r>
              <w:t>If a Bro does not have a DataType (next column) it cannot hold data and</w:t>
            </w:r>
            <w:r w:rsidR="0067259A">
              <w:t xml:space="preserve"> so Folio is meaningless and must be blank.</w:t>
            </w:r>
          </w:p>
          <w:p w:rsidR="004260DC" w:rsidRDefault="00941FDC" w:rsidP="00FA434C">
            <w:r>
              <w:t xml:space="preserve">The </w:t>
            </w:r>
            <w:r w:rsidR="007942C9">
              <w:t>Folio</w:t>
            </w:r>
            <w:r>
              <w:t xml:space="preserve"> of a Slave can be a subset </w:t>
            </w:r>
            <w:r w:rsidR="007942C9">
              <w:t>Folio</w:t>
            </w:r>
            <w:r>
              <w:t xml:space="preserve"> of the Master’s </w:t>
            </w:r>
            <w:r w:rsidR="007942C9">
              <w:t>Folio</w:t>
            </w:r>
            <w:r>
              <w:t xml:space="preserve">. This provides one form of filtering of the values copied from </w:t>
            </w:r>
            <w:r w:rsidR="00FA434C">
              <w:t>M</w:t>
            </w:r>
            <w:r>
              <w:t>aster to Slave.</w:t>
            </w:r>
          </w:p>
        </w:tc>
      </w:tr>
      <w:tr w:rsidR="00DC493C" w:rsidTr="004B7250">
        <w:trPr>
          <w:cantSplit/>
        </w:trPr>
        <w:tc>
          <w:tcPr>
            <w:tcW w:w="1789" w:type="dxa"/>
            <w:shd w:val="clear" w:color="auto" w:fill="EBFFEB"/>
          </w:tcPr>
          <w:p w:rsidR="00DC493C" w:rsidRPr="00CD7617" w:rsidRDefault="00CD7617" w:rsidP="00406542">
            <w:pPr>
              <w:pStyle w:val="Heading2"/>
              <w:keepNext w:val="0"/>
              <w:spacing w:before="0" w:after="0"/>
              <w:outlineLvl w:val="1"/>
              <w:rPr>
                <w:sz w:val="22"/>
                <w:szCs w:val="22"/>
              </w:rPr>
            </w:pPr>
            <w:r>
              <w:rPr>
                <w:sz w:val="22"/>
                <w:szCs w:val="22"/>
              </w:rPr>
              <w:lastRenderedPageBreak/>
              <w:t xml:space="preserve"> </w:t>
            </w:r>
            <w:bookmarkStart w:id="50" w:name="_Ref359743551"/>
            <w:bookmarkStart w:id="51" w:name="_Ref359743557"/>
            <w:bookmarkStart w:id="52" w:name="_Toc359814396"/>
            <w:r w:rsidR="00DB2114" w:rsidRPr="00CD7617">
              <w:rPr>
                <w:sz w:val="22"/>
                <w:szCs w:val="22"/>
              </w:rPr>
              <w:t>DataType</w:t>
            </w:r>
            <w:bookmarkEnd w:id="50"/>
            <w:bookmarkEnd w:id="51"/>
            <w:bookmarkEnd w:id="52"/>
          </w:p>
        </w:tc>
        <w:tc>
          <w:tcPr>
            <w:tcW w:w="431" w:type="dxa"/>
            <w:shd w:val="clear" w:color="auto" w:fill="EBFFEB"/>
          </w:tcPr>
          <w:p w:rsidR="00DC493C" w:rsidRDefault="00DC493C" w:rsidP="00991BD7">
            <w:pPr>
              <w:jc w:val="center"/>
            </w:pPr>
            <w:r>
              <w:t>E</w:t>
            </w:r>
          </w:p>
        </w:tc>
        <w:tc>
          <w:tcPr>
            <w:tcW w:w="8258" w:type="dxa"/>
            <w:shd w:val="clear" w:color="auto" w:fill="EBFFEB"/>
          </w:tcPr>
          <w:p w:rsidR="00DC493C" w:rsidRDefault="00DC493C" w:rsidP="00843D88">
            <w:pPr>
              <w:pStyle w:val="NormSpace"/>
            </w:pPr>
            <w:r>
              <w:t xml:space="preserve">All Bros have a </w:t>
            </w:r>
            <w:r w:rsidR="00DB2114">
              <w:t>DataType</w:t>
            </w:r>
            <w:r>
              <w:t xml:space="preserve">, </w:t>
            </w:r>
            <w:r w:rsidR="00843D88">
              <w:t xml:space="preserve">even if </w:t>
            </w:r>
            <w:r w:rsidR="0036101C">
              <w:t>n</w:t>
            </w:r>
            <w:r w:rsidR="00843D88">
              <w:t>o</w:t>
            </w:r>
            <w:r w:rsidR="0036101C">
              <w:t>thi</w:t>
            </w:r>
            <w:r w:rsidR="00843D88">
              <w:t>n</w:t>
            </w:r>
            <w:r w:rsidR="0036101C">
              <w:t>g</w:t>
            </w:r>
            <w:r w:rsidR="00BF33CD">
              <w:t xml:space="preserve"> or None</w:t>
            </w:r>
            <w:r w:rsidR="0036101C">
              <w:t>, as below in alphabetical order</w:t>
            </w:r>
            <w:r w:rsidR="00843D88">
              <w:t>:</w:t>
            </w:r>
          </w:p>
          <w:tbl>
            <w:tblPr>
              <w:tblStyle w:val="TableGrid"/>
              <w:tblW w:w="8157" w:type="dxa"/>
              <w:tblLayout w:type="fixed"/>
              <w:tblCellMar>
                <w:left w:w="57" w:type="dxa"/>
                <w:right w:w="28" w:type="dxa"/>
              </w:tblCellMar>
              <w:tblLook w:val="04A0" w:firstRow="1" w:lastRow="0" w:firstColumn="1" w:lastColumn="0" w:noHBand="0" w:noVBand="1"/>
            </w:tblPr>
            <w:tblGrid>
              <w:gridCol w:w="1211"/>
              <w:gridCol w:w="648"/>
              <w:gridCol w:w="628"/>
              <w:gridCol w:w="5670"/>
            </w:tblGrid>
            <w:tr w:rsidR="000505F0" w:rsidRPr="00C63248" w:rsidTr="00C63248">
              <w:tc>
                <w:tcPr>
                  <w:tcW w:w="1211" w:type="dxa"/>
                </w:tcPr>
                <w:p w:rsidR="000505F0" w:rsidRPr="00C63248" w:rsidRDefault="000505F0" w:rsidP="00843D88">
                  <w:pPr>
                    <w:rPr>
                      <w:b/>
                      <w:sz w:val="20"/>
                      <w:szCs w:val="20"/>
                    </w:rPr>
                  </w:pPr>
                  <w:r w:rsidRPr="00C63248">
                    <w:rPr>
                      <w:b/>
                      <w:sz w:val="20"/>
                      <w:szCs w:val="20"/>
                    </w:rPr>
                    <w:t>DataType</w:t>
                  </w:r>
                </w:p>
              </w:tc>
              <w:tc>
                <w:tcPr>
                  <w:tcW w:w="648" w:type="dxa"/>
                </w:tcPr>
                <w:p w:rsidR="000505F0" w:rsidRPr="00C63248" w:rsidRDefault="000505F0" w:rsidP="00C63248">
                  <w:pPr>
                    <w:jc w:val="center"/>
                    <w:rPr>
                      <w:b/>
                      <w:sz w:val="20"/>
                      <w:szCs w:val="20"/>
                    </w:rPr>
                  </w:pPr>
                  <w:r w:rsidRPr="00C63248">
                    <w:rPr>
                      <w:b/>
                      <w:sz w:val="20"/>
                      <w:szCs w:val="20"/>
                    </w:rPr>
                    <w:t>Numeric</w:t>
                  </w:r>
                </w:p>
              </w:tc>
              <w:tc>
                <w:tcPr>
                  <w:tcW w:w="628" w:type="dxa"/>
                </w:tcPr>
                <w:p w:rsidR="000505F0" w:rsidRPr="00C63248" w:rsidRDefault="000505F0" w:rsidP="00C63248">
                  <w:pPr>
                    <w:jc w:val="center"/>
                    <w:rPr>
                      <w:b/>
                      <w:sz w:val="20"/>
                      <w:szCs w:val="20"/>
                    </w:rPr>
                  </w:pPr>
                  <w:r w:rsidRPr="00C63248">
                    <w:rPr>
                      <w:b/>
                      <w:sz w:val="20"/>
                      <w:szCs w:val="20"/>
                    </w:rPr>
                    <w:t>Summing</w:t>
                  </w:r>
                </w:p>
              </w:tc>
              <w:tc>
                <w:tcPr>
                  <w:tcW w:w="5670" w:type="dxa"/>
                </w:tcPr>
                <w:p w:rsidR="000505F0" w:rsidRPr="00C63248" w:rsidRDefault="000505F0" w:rsidP="00991BD7">
                  <w:pPr>
                    <w:rPr>
                      <w:b/>
                      <w:sz w:val="20"/>
                      <w:szCs w:val="20"/>
                    </w:rPr>
                  </w:pPr>
                  <w:r w:rsidRPr="00C63248">
                    <w:rPr>
                      <w:b/>
                      <w:sz w:val="20"/>
                      <w:szCs w:val="20"/>
                    </w:rPr>
                    <w:t>Comments</w:t>
                  </w:r>
                </w:p>
              </w:tc>
            </w:tr>
            <w:tr w:rsidR="000505F0" w:rsidRPr="00C63248" w:rsidTr="00C63248">
              <w:tc>
                <w:tcPr>
                  <w:tcW w:w="1211" w:type="dxa"/>
                </w:tcPr>
                <w:p w:rsidR="0036101C" w:rsidRDefault="0036101C" w:rsidP="0036101C">
                  <w:pPr>
                    <w:rPr>
                      <w:sz w:val="20"/>
                      <w:szCs w:val="20"/>
                    </w:rPr>
                  </w:pPr>
                </w:p>
                <w:p w:rsidR="000505F0" w:rsidRPr="00C63248" w:rsidRDefault="0036101C" w:rsidP="0036101C">
                  <w:pPr>
                    <w:rPr>
                      <w:sz w:val="20"/>
                      <w:szCs w:val="20"/>
                    </w:rPr>
                  </w:pPr>
                  <w:r>
                    <w:rPr>
                      <w:sz w:val="20"/>
                      <w:szCs w:val="20"/>
                    </w:rPr>
                    <w:t>(nothing i.e. empty column)</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C63248" w:rsidP="00C63248">
                  <w:pPr>
                    <w:rPr>
                      <w:sz w:val="20"/>
                      <w:szCs w:val="20"/>
                    </w:rPr>
                  </w:pPr>
                  <w:r>
                    <w:rPr>
                      <w:sz w:val="20"/>
                      <w:szCs w:val="20"/>
                    </w:rPr>
                    <w:t>O</w:t>
                  </w:r>
                  <w:r w:rsidRPr="00C63248">
                    <w:rPr>
                      <w:sz w:val="20"/>
                      <w:szCs w:val="20"/>
                    </w:rPr>
                    <w:t>nly applicable to a Set Bro that is just a holder or tree node, which will not ever be output itself. Such Bros cannot hold data, cannot be posted to, and cannot have Folio</w:t>
                  </w:r>
                  <w:r>
                    <w:rPr>
                      <w:sz w:val="20"/>
                      <w:szCs w:val="20"/>
                    </w:rPr>
                    <w:t>,</w:t>
                  </w:r>
                  <w:r w:rsidRPr="00C63248">
                    <w:rPr>
                      <w:sz w:val="20"/>
                      <w:szCs w:val="20"/>
                    </w:rPr>
                    <w:t xml:space="preserve"> </w:t>
                  </w:r>
                  <w:r>
                    <w:rPr>
                      <w:sz w:val="20"/>
                      <w:szCs w:val="20"/>
                    </w:rPr>
                    <w:t>Props, or Items</w:t>
                  </w:r>
                  <w:r w:rsidRPr="00C63248">
                    <w:rPr>
                      <w:sz w:val="20"/>
                      <w:szCs w:val="20"/>
                    </w:rPr>
                    <w:t xml:space="preserve"> columns defined.</w:t>
                  </w:r>
                </w:p>
              </w:tc>
            </w:tr>
            <w:tr w:rsidR="000505F0" w:rsidRPr="00C63248" w:rsidTr="00C63248">
              <w:tc>
                <w:tcPr>
                  <w:tcW w:w="1211" w:type="dxa"/>
                </w:tcPr>
                <w:p w:rsidR="000505F0" w:rsidRPr="00C63248" w:rsidRDefault="000505F0" w:rsidP="00991BD7">
                  <w:pPr>
                    <w:rPr>
                      <w:sz w:val="20"/>
                      <w:szCs w:val="20"/>
                    </w:rPr>
                  </w:pPr>
                  <w:r w:rsidRPr="00C63248">
                    <w:rPr>
                      <w:sz w:val="20"/>
                      <w:szCs w:val="20"/>
                    </w:rPr>
                    <w:t>Boolean</w:t>
                  </w:r>
                </w:p>
              </w:tc>
              <w:tc>
                <w:tcPr>
                  <w:tcW w:w="648" w:type="dxa"/>
                </w:tcPr>
                <w:p w:rsidR="000505F0" w:rsidRPr="00C63248" w:rsidRDefault="0036101C" w:rsidP="00C63248">
                  <w:pPr>
                    <w:jc w:val="center"/>
                    <w:rPr>
                      <w:sz w:val="20"/>
                      <w:szCs w:val="20"/>
                    </w:rPr>
                  </w:pPr>
                  <w:r w:rsidRPr="0036101C">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Shown as true/false, stored as 1/0, able to be used in RG expressions as 1/0.</w:t>
                  </w:r>
                </w:p>
              </w:tc>
            </w:tr>
            <w:tr w:rsidR="000505F0" w:rsidRPr="00C63248" w:rsidTr="00C63248">
              <w:tc>
                <w:tcPr>
                  <w:tcW w:w="1211" w:type="dxa"/>
                </w:tcPr>
                <w:p w:rsidR="000505F0" w:rsidRPr="00C63248" w:rsidRDefault="000505F0" w:rsidP="00843D88">
                  <w:pPr>
                    <w:rPr>
                      <w:sz w:val="20"/>
                      <w:szCs w:val="20"/>
                    </w:rPr>
                  </w:pPr>
                  <w:r w:rsidRPr="00C63248">
                    <w:rPr>
                      <w:sz w:val="20"/>
                      <w:szCs w:val="20"/>
                    </w:rPr>
                    <w:t>Date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 xml:space="preserve">Shown as YYYY-MM-DD or other date format, stored as a </w:t>
                  </w:r>
                  <w:proofErr w:type="spellStart"/>
                  <w:proofErr w:type="gramStart"/>
                  <w:r>
                    <w:rPr>
                      <w:sz w:val="20"/>
                      <w:szCs w:val="20"/>
                    </w:rPr>
                    <w:t>days</w:t>
                  </w:r>
                  <w:proofErr w:type="spellEnd"/>
                  <w:proofErr w:type="gramEnd"/>
                  <w:r>
                    <w:rPr>
                      <w:sz w:val="20"/>
                      <w:szCs w:val="20"/>
                    </w:rPr>
                    <w:t xml:space="preserve"> number,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Decimal</w:t>
                  </w:r>
                </w:p>
              </w:tc>
              <w:tc>
                <w:tcPr>
                  <w:tcW w:w="648" w:type="dxa"/>
                </w:tcPr>
                <w:p w:rsidR="000505F0" w:rsidRPr="00C63248" w:rsidRDefault="00A11206" w:rsidP="00C63248">
                  <w:pPr>
                    <w:jc w:val="center"/>
                    <w:rPr>
                      <w:sz w:val="20"/>
                      <w:szCs w:val="20"/>
                    </w:rPr>
                  </w:pPr>
                  <w:r>
                    <w:rPr>
                      <w:rFonts w:cs="Arial"/>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36101C">
                  <w:pPr>
                    <w:rPr>
                      <w:sz w:val="20"/>
                      <w:szCs w:val="20"/>
                    </w:rPr>
                  </w:pPr>
                  <w:r>
                    <w:rPr>
                      <w:sz w:val="20"/>
                      <w:szCs w:val="20"/>
                    </w:rPr>
                    <w:t>Floating point number i.e. with decimal fraction, rarely used.</w:t>
                  </w: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Enum</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36101C" w:rsidP="00991BD7">
                  <w:pPr>
                    <w:rPr>
                      <w:sz w:val="20"/>
                      <w:szCs w:val="20"/>
                    </w:rPr>
                  </w:pPr>
                  <w:r>
                    <w:rPr>
                      <w:sz w:val="20"/>
                      <w:szCs w:val="20"/>
                    </w:rPr>
                    <w:t>Integer number representing one of a set of options, shown as the text value of the option, able to be used in RG expressions</w:t>
                  </w:r>
                </w:p>
              </w:tc>
            </w:tr>
            <w:tr w:rsidR="000505F0" w:rsidRPr="00C63248" w:rsidTr="00C63248">
              <w:tc>
                <w:tcPr>
                  <w:tcW w:w="1211" w:type="dxa"/>
                </w:tcPr>
                <w:p w:rsidR="000505F0" w:rsidRPr="00C63248" w:rsidRDefault="000505F0" w:rsidP="00991BD7">
                  <w:pPr>
                    <w:rPr>
                      <w:sz w:val="20"/>
                      <w:szCs w:val="20"/>
                    </w:rPr>
                  </w:pPr>
                  <w:r w:rsidRPr="00C63248">
                    <w:rPr>
                      <w:sz w:val="20"/>
                      <w:szCs w:val="20"/>
                    </w:rPr>
                    <w:t>Integer</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6101C" w:rsidP="0036101C">
                  <w:pPr>
                    <w:rPr>
                      <w:sz w:val="20"/>
                      <w:szCs w:val="20"/>
                    </w:rPr>
                  </w:pPr>
                  <w:r>
                    <w:rPr>
                      <w:sz w:val="20"/>
                      <w:szCs w:val="20"/>
                    </w:rPr>
                    <w:t>Integer number e.g. for number of staff</w:t>
                  </w:r>
                </w:p>
              </w:tc>
            </w:tr>
            <w:tr w:rsidR="000505F0" w:rsidRPr="00C63248" w:rsidTr="00C63248">
              <w:tc>
                <w:tcPr>
                  <w:tcW w:w="1211" w:type="dxa"/>
                </w:tcPr>
                <w:p w:rsidR="000505F0" w:rsidRPr="00C63248" w:rsidRDefault="000505F0" w:rsidP="00991BD7">
                  <w:pPr>
                    <w:rPr>
                      <w:sz w:val="20"/>
                      <w:szCs w:val="20"/>
                    </w:rPr>
                  </w:pPr>
                  <w:r w:rsidRPr="00C63248">
                    <w:rPr>
                      <w:sz w:val="20"/>
                      <w:szCs w:val="20"/>
                    </w:rPr>
                    <w:t>Money</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Money value held as integer i.e. no pence or cents. Is the most commonly used DataType.</w:t>
                  </w:r>
                </w:p>
              </w:tc>
            </w:tr>
            <w:tr w:rsidR="000505F0" w:rsidRPr="00C63248" w:rsidTr="00C63248">
              <w:tc>
                <w:tcPr>
                  <w:tcW w:w="1211" w:type="dxa"/>
                </w:tcPr>
                <w:p w:rsidR="000505F0" w:rsidRPr="00C63248" w:rsidRDefault="000505F0" w:rsidP="00843D88">
                  <w:pPr>
                    <w:rPr>
                      <w:sz w:val="20"/>
                      <w:szCs w:val="20"/>
                    </w:rPr>
                  </w:pPr>
                  <w:proofErr w:type="spellStart"/>
                  <w:r w:rsidRPr="00C63248">
                    <w:rPr>
                      <w:sz w:val="20"/>
                      <w:szCs w:val="20"/>
                    </w:rPr>
                    <w:t>MoneyString</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782929" w:rsidP="00782929">
                  <w:pPr>
                    <w:rPr>
                      <w:sz w:val="20"/>
                      <w:szCs w:val="20"/>
                    </w:rPr>
                  </w:pPr>
                  <w:r>
                    <w:rPr>
                      <w:sz w:val="20"/>
                      <w:szCs w:val="20"/>
                    </w:rPr>
                    <w:t xml:space="preserve">A Money and a String value, stored as a pair. Used when a Money value must have a narrative attached. Can only be used with an </w:t>
                  </w:r>
                  <w:proofErr w:type="spellStart"/>
                  <w:r>
                    <w:rPr>
                      <w:sz w:val="20"/>
                      <w:szCs w:val="20"/>
                    </w:rPr>
                    <w:t>Ele</w:t>
                  </w:r>
                  <w:proofErr w:type="spellEnd"/>
                  <w:r>
                    <w:rPr>
                      <w:sz w:val="20"/>
                      <w:szCs w:val="20"/>
                    </w:rPr>
                    <w:t xml:space="preserve"> Bro, not a Set as strings can’t be summed. However, a </w:t>
                  </w:r>
                  <w:proofErr w:type="spellStart"/>
                  <w:r>
                    <w:rPr>
                      <w:sz w:val="20"/>
                      <w:szCs w:val="20"/>
                    </w:rPr>
                    <w:t>MoneyString</w:t>
                  </w:r>
                  <w:proofErr w:type="spellEnd"/>
                  <w:r>
                    <w:rPr>
                      <w:sz w:val="20"/>
                      <w:szCs w:val="20"/>
                    </w:rPr>
                    <w:t xml:space="preserve"> Bro can </w:t>
                  </w:r>
                  <w:proofErr w:type="spellStart"/>
                  <w:r>
                    <w:rPr>
                      <w:sz w:val="20"/>
                      <w:szCs w:val="20"/>
                    </w:rPr>
                    <w:t>SumUp</w:t>
                  </w:r>
                  <w:proofErr w:type="spellEnd"/>
                  <w:r>
                    <w:rPr>
                      <w:sz w:val="20"/>
                      <w:szCs w:val="20"/>
                    </w:rPr>
                    <w:t xml:space="preserve"> to a Money Set with just the Money part being summed.</w:t>
                  </w:r>
                </w:p>
              </w:tc>
            </w:tr>
            <w:tr w:rsidR="0036101C" w:rsidRPr="00C63248" w:rsidTr="00C63248">
              <w:tc>
                <w:tcPr>
                  <w:tcW w:w="1211" w:type="dxa"/>
                </w:tcPr>
                <w:p w:rsidR="0036101C" w:rsidRPr="00C63248" w:rsidRDefault="0036101C" w:rsidP="00843D88">
                  <w:pPr>
                    <w:rPr>
                      <w:sz w:val="20"/>
                      <w:szCs w:val="20"/>
                    </w:rPr>
                  </w:pPr>
                  <w:r>
                    <w:rPr>
                      <w:sz w:val="20"/>
                      <w:szCs w:val="20"/>
                    </w:rPr>
                    <w:t>None</w:t>
                  </w:r>
                </w:p>
              </w:tc>
              <w:tc>
                <w:tcPr>
                  <w:tcW w:w="648" w:type="dxa"/>
                </w:tcPr>
                <w:p w:rsidR="0036101C" w:rsidRPr="00A11206" w:rsidRDefault="0036101C" w:rsidP="00C63248">
                  <w:pPr>
                    <w:jc w:val="center"/>
                    <w:rPr>
                      <w:sz w:val="20"/>
                      <w:szCs w:val="20"/>
                    </w:rPr>
                  </w:pPr>
                </w:p>
              </w:tc>
              <w:tc>
                <w:tcPr>
                  <w:tcW w:w="628" w:type="dxa"/>
                </w:tcPr>
                <w:p w:rsidR="0036101C" w:rsidRPr="00A11206" w:rsidRDefault="0036101C" w:rsidP="00C63248">
                  <w:pPr>
                    <w:jc w:val="center"/>
                    <w:rPr>
                      <w:sz w:val="20"/>
                      <w:szCs w:val="20"/>
                    </w:rPr>
                  </w:pPr>
                </w:p>
              </w:tc>
              <w:tc>
                <w:tcPr>
                  <w:tcW w:w="5670" w:type="dxa"/>
                </w:tcPr>
                <w:p w:rsidR="0036101C" w:rsidRPr="00C63248" w:rsidRDefault="0036101C" w:rsidP="00BF33CD">
                  <w:pPr>
                    <w:rPr>
                      <w:sz w:val="20"/>
                      <w:szCs w:val="20"/>
                    </w:rPr>
                  </w:pPr>
                  <w:r>
                    <w:rPr>
                      <w:sz w:val="20"/>
                      <w:szCs w:val="20"/>
                    </w:rPr>
                    <w:t>Same as nothing or an em</w:t>
                  </w:r>
                  <w:r w:rsidR="00BF33CD">
                    <w:rPr>
                      <w:sz w:val="20"/>
                      <w:szCs w:val="20"/>
                    </w:rPr>
                    <w:t>p</w:t>
                  </w:r>
                  <w:r>
                    <w:rPr>
                      <w:sz w:val="20"/>
                      <w:szCs w:val="20"/>
                    </w:rPr>
                    <w:t>ty column – see top of table</w:t>
                  </w:r>
                </w:p>
              </w:tc>
            </w:tr>
            <w:tr w:rsidR="000505F0" w:rsidRPr="00C63248" w:rsidTr="00C63248">
              <w:tc>
                <w:tcPr>
                  <w:tcW w:w="1211" w:type="dxa"/>
                </w:tcPr>
                <w:p w:rsidR="000505F0" w:rsidRPr="00C63248" w:rsidRDefault="000505F0" w:rsidP="00991BD7">
                  <w:pPr>
                    <w:rPr>
                      <w:sz w:val="20"/>
                      <w:szCs w:val="20"/>
                    </w:rPr>
                  </w:pPr>
                  <w:r w:rsidRPr="00C63248">
                    <w:rPr>
                      <w:sz w:val="20"/>
                      <w:szCs w:val="20"/>
                    </w:rPr>
                    <w:t>Percent</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0505F0" w:rsidRPr="00C63248" w:rsidTr="00C63248">
              <w:tc>
                <w:tcPr>
                  <w:tcW w:w="1211" w:type="dxa"/>
                </w:tcPr>
                <w:p w:rsidR="000505F0" w:rsidRPr="00C63248" w:rsidRDefault="000505F0" w:rsidP="00991BD7">
                  <w:pPr>
                    <w:rPr>
                      <w:sz w:val="20"/>
                      <w:szCs w:val="20"/>
                    </w:rPr>
                  </w:pPr>
                  <w:proofErr w:type="spellStart"/>
                  <w:r w:rsidRPr="00C63248">
                    <w:rPr>
                      <w:sz w:val="20"/>
                      <w:szCs w:val="20"/>
                    </w:rPr>
                    <w:t>PerShare</w:t>
                  </w:r>
                  <w:proofErr w:type="spellEnd"/>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0505F0" w:rsidP="00C63248">
                  <w:pPr>
                    <w:jc w:val="center"/>
                    <w:rPr>
                      <w:sz w:val="20"/>
                      <w:szCs w:val="20"/>
                    </w:rPr>
                  </w:pPr>
                </w:p>
              </w:tc>
              <w:tc>
                <w:tcPr>
                  <w:tcW w:w="5670" w:type="dxa"/>
                </w:tcPr>
                <w:p w:rsidR="000505F0" w:rsidRPr="00C63248" w:rsidRDefault="000505F0" w:rsidP="00991BD7">
                  <w:pPr>
                    <w:rPr>
                      <w:sz w:val="20"/>
                      <w:szCs w:val="20"/>
                    </w:rPr>
                  </w:pPr>
                </w:p>
              </w:tc>
            </w:tr>
            <w:tr w:rsidR="00782929" w:rsidRPr="00C63248" w:rsidTr="00C63248">
              <w:tc>
                <w:tcPr>
                  <w:tcW w:w="1211" w:type="dxa"/>
                </w:tcPr>
                <w:p w:rsidR="00782929" w:rsidRPr="00C63248" w:rsidRDefault="00782929" w:rsidP="00991BD7">
                  <w:pPr>
                    <w:rPr>
                      <w:sz w:val="20"/>
                      <w:szCs w:val="20"/>
                    </w:rPr>
                  </w:pPr>
                  <w:r>
                    <w:rPr>
                      <w:sz w:val="20"/>
                      <w:szCs w:val="20"/>
                    </w:rPr>
                    <w:t>Ratio</w:t>
                  </w:r>
                </w:p>
              </w:tc>
              <w:tc>
                <w:tcPr>
                  <w:tcW w:w="648" w:type="dxa"/>
                </w:tcPr>
                <w:p w:rsidR="00782929" w:rsidRPr="00A11206" w:rsidRDefault="00782929" w:rsidP="00C63248">
                  <w:pPr>
                    <w:jc w:val="center"/>
                    <w:rPr>
                      <w:sz w:val="20"/>
                      <w:szCs w:val="20"/>
                    </w:rPr>
                  </w:pPr>
                  <w:r w:rsidRPr="00782929">
                    <w:rPr>
                      <w:sz w:val="20"/>
                      <w:szCs w:val="20"/>
                    </w:rPr>
                    <w:t>●</w:t>
                  </w:r>
                </w:p>
              </w:tc>
              <w:tc>
                <w:tcPr>
                  <w:tcW w:w="628" w:type="dxa"/>
                </w:tcPr>
                <w:p w:rsidR="00782929" w:rsidRPr="00C63248" w:rsidRDefault="00782929" w:rsidP="00C63248">
                  <w:pPr>
                    <w:jc w:val="center"/>
                    <w:rPr>
                      <w:sz w:val="20"/>
                      <w:szCs w:val="20"/>
                    </w:rPr>
                  </w:pPr>
                </w:p>
              </w:tc>
              <w:tc>
                <w:tcPr>
                  <w:tcW w:w="5670" w:type="dxa"/>
                </w:tcPr>
                <w:p w:rsidR="00782929" w:rsidRPr="00C63248" w:rsidRDefault="00782929" w:rsidP="00341677">
                  <w:pPr>
                    <w:rPr>
                      <w:sz w:val="20"/>
                      <w:szCs w:val="20"/>
                    </w:rPr>
                  </w:pPr>
                  <w:r>
                    <w:rPr>
                      <w:sz w:val="20"/>
                      <w:szCs w:val="20"/>
                    </w:rPr>
                    <w:t>Ratio</w:t>
                  </w:r>
                  <w:r w:rsidR="005110FF">
                    <w:rPr>
                      <w:sz w:val="20"/>
                      <w:szCs w:val="20"/>
                    </w:rPr>
                    <w:t xml:space="preserve"> expressed as</w:t>
                  </w:r>
                  <w:r>
                    <w:rPr>
                      <w:sz w:val="20"/>
                      <w:szCs w:val="20"/>
                    </w:rPr>
                    <w:t xml:space="preserve"> </w:t>
                  </w:r>
                  <w:proofErr w:type="spellStart"/>
                  <w:r>
                    <w:rPr>
                      <w:sz w:val="20"/>
                      <w:szCs w:val="20"/>
                    </w:rPr>
                    <w:t>n</w:t>
                  </w:r>
                  <w:r w:rsidR="00341677">
                    <w:rPr>
                      <w:sz w:val="20"/>
                      <w:szCs w:val="20"/>
                    </w:rPr>
                    <w:t>umerator</w:t>
                  </w:r>
                  <w:proofErr w:type="gramStart"/>
                  <w:r>
                    <w:rPr>
                      <w:sz w:val="20"/>
                      <w:szCs w:val="20"/>
                    </w:rPr>
                    <w:t>:d</w:t>
                  </w:r>
                  <w:r w:rsidR="00341677">
                    <w:rPr>
                      <w:sz w:val="20"/>
                      <w:szCs w:val="20"/>
                    </w:rPr>
                    <w:t>enominator</w:t>
                  </w:r>
                  <w:proofErr w:type="spellEnd"/>
                  <w:proofErr w:type="gramEnd"/>
                  <w:r>
                    <w:rPr>
                      <w:sz w:val="20"/>
                      <w:szCs w:val="20"/>
                    </w:rPr>
                    <w:t xml:space="preserve"> e.g. 7</w:t>
                  </w:r>
                  <w:r w:rsidR="00341677">
                    <w:rPr>
                      <w:sz w:val="20"/>
                      <w:szCs w:val="20"/>
                    </w:rPr>
                    <w:t>7</w:t>
                  </w:r>
                  <w:r>
                    <w:rPr>
                      <w:sz w:val="20"/>
                      <w:szCs w:val="20"/>
                    </w:rPr>
                    <w:t>:</w:t>
                  </w:r>
                  <w:r w:rsidR="00341677">
                    <w:rPr>
                      <w:sz w:val="20"/>
                      <w:szCs w:val="20"/>
                    </w:rPr>
                    <w:t>81</w:t>
                  </w:r>
                  <w:r>
                    <w:rPr>
                      <w:sz w:val="20"/>
                      <w:szCs w:val="20"/>
                    </w:rPr>
                    <w:t xml:space="preserve"> as used in </w:t>
                  </w:r>
                  <w:r w:rsidR="00341677">
                    <w:rPr>
                      <w:sz w:val="20"/>
                      <w:szCs w:val="20"/>
                    </w:rPr>
                    <w:t>a share consolidation</w:t>
                  </w:r>
                  <w:r w:rsidR="005110FF">
                    <w:rPr>
                      <w:sz w:val="20"/>
                      <w:szCs w:val="20"/>
                    </w:rPr>
                    <w:t>. [Not implemented yet]</w:t>
                  </w:r>
                </w:p>
              </w:tc>
            </w:tr>
            <w:tr w:rsidR="000505F0" w:rsidRPr="00C63248" w:rsidTr="00C63248">
              <w:tc>
                <w:tcPr>
                  <w:tcW w:w="1211" w:type="dxa"/>
                </w:tcPr>
                <w:p w:rsidR="000505F0" w:rsidRPr="00C63248" w:rsidRDefault="000505F0" w:rsidP="00991BD7">
                  <w:pPr>
                    <w:rPr>
                      <w:sz w:val="20"/>
                      <w:szCs w:val="20"/>
                    </w:rPr>
                  </w:pPr>
                  <w:r w:rsidRPr="00C63248">
                    <w:rPr>
                      <w:sz w:val="20"/>
                      <w:szCs w:val="20"/>
                    </w:rPr>
                    <w:t>Share</w:t>
                  </w:r>
                </w:p>
              </w:tc>
              <w:tc>
                <w:tcPr>
                  <w:tcW w:w="648" w:type="dxa"/>
                </w:tcPr>
                <w:p w:rsidR="000505F0" w:rsidRPr="00C63248" w:rsidRDefault="00A11206" w:rsidP="00C63248">
                  <w:pPr>
                    <w:jc w:val="center"/>
                    <w:rPr>
                      <w:sz w:val="20"/>
                      <w:szCs w:val="20"/>
                    </w:rPr>
                  </w:pPr>
                  <w:r w:rsidRPr="00A11206">
                    <w:rPr>
                      <w:sz w:val="20"/>
                      <w:szCs w:val="20"/>
                    </w:rPr>
                    <w:t>●</w:t>
                  </w:r>
                </w:p>
              </w:tc>
              <w:tc>
                <w:tcPr>
                  <w:tcW w:w="628" w:type="dxa"/>
                </w:tcPr>
                <w:p w:rsidR="000505F0" w:rsidRPr="00C63248" w:rsidRDefault="00A11206" w:rsidP="00C63248">
                  <w:pPr>
                    <w:jc w:val="center"/>
                    <w:rPr>
                      <w:sz w:val="20"/>
                      <w:szCs w:val="20"/>
                    </w:rPr>
                  </w:pPr>
                  <w:r w:rsidRPr="00A11206">
                    <w:rPr>
                      <w:sz w:val="20"/>
                      <w:szCs w:val="20"/>
                    </w:rPr>
                    <w:t>●</w:t>
                  </w:r>
                </w:p>
              </w:tc>
              <w:tc>
                <w:tcPr>
                  <w:tcW w:w="5670" w:type="dxa"/>
                </w:tcPr>
                <w:p w:rsidR="000505F0" w:rsidRPr="00C63248" w:rsidRDefault="00341677" w:rsidP="00991BD7">
                  <w:pPr>
                    <w:rPr>
                      <w:sz w:val="20"/>
                      <w:szCs w:val="20"/>
                    </w:rPr>
                  </w:pPr>
                  <w:r>
                    <w:rPr>
                      <w:sz w:val="20"/>
                      <w:szCs w:val="20"/>
                    </w:rPr>
                    <w:t>Integer number of shares</w:t>
                  </w:r>
                </w:p>
              </w:tc>
            </w:tr>
            <w:tr w:rsidR="000505F0" w:rsidRPr="00C63248" w:rsidTr="00C63248">
              <w:tc>
                <w:tcPr>
                  <w:tcW w:w="1211" w:type="dxa"/>
                </w:tcPr>
                <w:p w:rsidR="000505F0" w:rsidRPr="00C63248" w:rsidRDefault="000505F0" w:rsidP="00991BD7">
                  <w:pPr>
                    <w:rPr>
                      <w:sz w:val="20"/>
                      <w:szCs w:val="20"/>
                    </w:rPr>
                  </w:pPr>
                  <w:r w:rsidRPr="00C63248">
                    <w:rPr>
                      <w:sz w:val="20"/>
                      <w:szCs w:val="20"/>
                    </w:rPr>
                    <w:t>String</w:t>
                  </w:r>
                </w:p>
              </w:tc>
              <w:tc>
                <w:tcPr>
                  <w:tcW w:w="648" w:type="dxa"/>
                </w:tcPr>
                <w:p w:rsidR="000505F0" w:rsidRPr="00C63248" w:rsidRDefault="000505F0" w:rsidP="00C63248">
                  <w:pPr>
                    <w:jc w:val="center"/>
                    <w:rPr>
                      <w:sz w:val="20"/>
                      <w:szCs w:val="20"/>
                    </w:rPr>
                  </w:pPr>
                </w:p>
              </w:tc>
              <w:tc>
                <w:tcPr>
                  <w:tcW w:w="628" w:type="dxa"/>
                </w:tcPr>
                <w:p w:rsidR="000505F0" w:rsidRPr="00C63248" w:rsidRDefault="000505F0" w:rsidP="00C63248">
                  <w:pPr>
                    <w:jc w:val="center"/>
                    <w:rPr>
                      <w:sz w:val="20"/>
                      <w:szCs w:val="20"/>
                    </w:rPr>
                  </w:pPr>
                </w:p>
              </w:tc>
              <w:tc>
                <w:tcPr>
                  <w:tcW w:w="5670" w:type="dxa"/>
                </w:tcPr>
                <w:p w:rsidR="000505F0" w:rsidRPr="00C63248" w:rsidRDefault="00341677" w:rsidP="00991BD7">
                  <w:pPr>
                    <w:rPr>
                      <w:sz w:val="20"/>
                      <w:szCs w:val="20"/>
                    </w:rPr>
                  </w:pPr>
                  <w:r>
                    <w:rPr>
                      <w:sz w:val="20"/>
                      <w:szCs w:val="20"/>
                    </w:rPr>
                    <w:t>Text</w:t>
                  </w:r>
                </w:p>
              </w:tc>
            </w:tr>
          </w:tbl>
          <w:p w:rsidR="00843D88" w:rsidRDefault="00843D88" w:rsidP="00991BD7"/>
          <w:p w:rsidR="00DC493C" w:rsidRDefault="00341677" w:rsidP="00341677">
            <w:r>
              <w:t xml:space="preserve">The </w:t>
            </w:r>
            <w:r w:rsidR="00DB2114">
              <w:t>DataType</w:t>
            </w:r>
            <w:r w:rsidR="00DC493C">
              <w:t xml:space="preserve"> </w:t>
            </w:r>
            <w:r>
              <w:t xml:space="preserve">of a Bro </w:t>
            </w:r>
            <w:r w:rsidR="00DC493C">
              <w:t xml:space="preserve">specifies how values are stored in the DB, whether the Bro is a Summing Bro, how the Bro may be used in RG expressions, </w:t>
            </w:r>
            <w:r w:rsidR="00B6578E">
              <w:t xml:space="preserve">and </w:t>
            </w:r>
            <w:r w:rsidR="00DC493C">
              <w:t>how values are formatted for inclusion in reports.</w:t>
            </w:r>
          </w:p>
        </w:tc>
      </w:tr>
      <w:tr w:rsidR="00A63923" w:rsidTr="004B7250">
        <w:trPr>
          <w:cantSplit/>
        </w:trPr>
        <w:tc>
          <w:tcPr>
            <w:tcW w:w="1789" w:type="dxa"/>
            <w:shd w:val="clear" w:color="auto" w:fill="EBFFEB"/>
          </w:tcPr>
          <w:p w:rsidR="00A63923" w:rsidRDefault="00A63923" w:rsidP="00406542">
            <w:pPr>
              <w:pStyle w:val="Heading2"/>
              <w:keepNext w:val="0"/>
              <w:spacing w:before="0" w:after="0"/>
              <w:outlineLvl w:val="1"/>
              <w:rPr>
                <w:sz w:val="22"/>
                <w:szCs w:val="22"/>
              </w:rPr>
            </w:pPr>
            <w:r>
              <w:rPr>
                <w:sz w:val="22"/>
                <w:szCs w:val="22"/>
              </w:rPr>
              <w:t xml:space="preserve"> </w:t>
            </w:r>
            <w:bookmarkStart w:id="53" w:name="_Toc359814397"/>
            <w:proofErr w:type="spellStart"/>
            <w:r>
              <w:rPr>
                <w:sz w:val="22"/>
                <w:szCs w:val="22"/>
              </w:rPr>
              <w:t>DboField</w:t>
            </w:r>
            <w:bookmarkEnd w:id="53"/>
            <w:proofErr w:type="spellEnd"/>
          </w:p>
        </w:tc>
        <w:tc>
          <w:tcPr>
            <w:tcW w:w="431" w:type="dxa"/>
            <w:shd w:val="clear" w:color="auto" w:fill="EBFFEB"/>
          </w:tcPr>
          <w:p w:rsidR="00A63923" w:rsidRDefault="00A63923" w:rsidP="00991BD7">
            <w:pPr>
              <w:jc w:val="center"/>
            </w:pPr>
            <w:r>
              <w:t>E</w:t>
            </w:r>
          </w:p>
        </w:tc>
        <w:tc>
          <w:tcPr>
            <w:tcW w:w="8258" w:type="dxa"/>
            <w:shd w:val="clear" w:color="auto" w:fill="EBFFEB"/>
          </w:tcPr>
          <w:p w:rsidR="00A63923" w:rsidRDefault="005E593C" w:rsidP="005E593C">
            <w:pPr>
              <w:pStyle w:val="NormSpace"/>
            </w:pPr>
            <w:r>
              <w:t>A DBO (</w:t>
            </w:r>
            <w:proofErr w:type="spellStart"/>
            <w:r>
              <w:t>Dat</w:t>
            </w:r>
            <w:r w:rsidR="00E42E59">
              <w:t>aBase</w:t>
            </w:r>
            <w:proofErr w:type="spellEnd"/>
            <w:r w:rsidR="00E42E59">
              <w:t xml:space="preserve"> Object) Field name e.g. </w:t>
            </w:r>
            <w:proofErr w:type="spellStart"/>
            <w:r w:rsidR="00E42E59" w:rsidRPr="00E42E59">
              <w:t>Entity.Ref</w:t>
            </w:r>
            <w:proofErr w:type="spellEnd"/>
            <w:r w:rsidR="00E42E59" w:rsidRPr="00E42E59">
              <w:t xml:space="preserve">, </w:t>
            </w:r>
            <w:proofErr w:type="spellStart"/>
            <w:r w:rsidR="00E42E59" w:rsidRPr="00E42E59">
              <w:t>Entity.Name</w:t>
            </w:r>
            <w:proofErr w:type="spellEnd"/>
            <w:r w:rsidR="00E42E59" w:rsidRPr="00E42E59">
              <w:t xml:space="preserve">, </w:t>
            </w:r>
            <w:proofErr w:type="spellStart"/>
            <w:r w:rsidR="00E42E59" w:rsidRPr="00E42E59">
              <w:t>Entity.Identifier</w:t>
            </w:r>
            <w:proofErr w:type="spellEnd"/>
            <w:r w:rsidR="00E42E59" w:rsidRPr="00E42E59">
              <w:t xml:space="preserve">, </w:t>
            </w:r>
            <w:proofErr w:type="spellStart"/>
            <w:r w:rsidR="00E42E59">
              <w:t>Entity.Country</w:t>
            </w:r>
            <w:proofErr w:type="spellEnd"/>
          </w:p>
          <w:p w:rsidR="005E593C" w:rsidRDefault="005E593C" w:rsidP="005E593C">
            <w:pPr>
              <w:pStyle w:val="NormSpace"/>
            </w:pPr>
            <w:r>
              <w:t>[Full list of field names to come.]</w:t>
            </w:r>
          </w:p>
          <w:p w:rsidR="005E593C" w:rsidRDefault="005E593C" w:rsidP="00E42E59">
            <w:r>
              <w:t>[</w:t>
            </w:r>
            <w:r w:rsidR="00E42E59">
              <w:t>Full u</w:t>
            </w:r>
            <w:r>
              <w:t>sage still to be implemented.]</w:t>
            </w:r>
          </w:p>
        </w:tc>
      </w:tr>
      <w:tr w:rsidR="005E593C" w:rsidTr="004B7250">
        <w:trPr>
          <w:cantSplit/>
        </w:trPr>
        <w:tc>
          <w:tcPr>
            <w:tcW w:w="1789" w:type="dxa"/>
            <w:shd w:val="clear" w:color="auto" w:fill="EBFFEB"/>
          </w:tcPr>
          <w:p w:rsidR="005E593C" w:rsidRDefault="005E593C" w:rsidP="005E593C">
            <w:pPr>
              <w:pStyle w:val="Heading2"/>
              <w:keepNext w:val="0"/>
              <w:spacing w:before="0" w:after="0"/>
              <w:outlineLvl w:val="1"/>
              <w:rPr>
                <w:sz w:val="22"/>
                <w:szCs w:val="22"/>
              </w:rPr>
            </w:pPr>
            <w:r>
              <w:rPr>
                <w:sz w:val="22"/>
                <w:szCs w:val="22"/>
              </w:rPr>
              <w:t xml:space="preserve"> </w:t>
            </w:r>
            <w:bookmarkStart w:id="54" w:name="_Toc359814398"/>
            <w:r>
              <w:rPr>
                <w:sz w:val="22"/>
                <w:szCs w:val="22"/>
              </w:rPr>
              <w:t>Sign</w:t>
            </w:r>
            <w:bookmarkEnd w:id="54"/>
          </w:p>
        </w:tc>
        <w:tc>
          <w:tcPr>
            <w:tcW w:w="431" w:type="dxa"/>
            <w:shd w:val="clear" w:color="auto" w:fill="EBFFEB"/>
          </w:tcPr>
          <w:p w:rsidR="005E593C" w:rsidRDefault="005E593C" w:rsidP="005E593C">
            <w:pPr>
              <w:jc w:val="center"/>
            </w:pPr>
            <w:r>
              <w:t>E</w:t>
            </w:r>
          </w:p>
        </w:tc>
        <w:tc>
          <w:tcPr>
            <w:tcW w:w="8258" w:type="dxa"/>
            <w:shd w:val="clear" w:color="auto" w:fill="EBFFEB"/>
          </w:tcPr>
          <w:p w:rsidR="005E593C" w:rsidRDefault="005E593C" w:rsidP="005E593C">
            <w:pPr>
              <w:pStyle w:val="NormSpace"/>
            </w:pPr>
            <w:r>
              <w:t xml:space="preserve">Sign applies </w:t>
            </w:r>
            <w:r w:rsidR="000D14BC">
              <w:t xml:space="preserve">only </w:t>
            </w:r>
            <w:r>
              <w:t>to Money Bros. Allowable values are ‘Debit’, ‘Credit’, and ‘Either’. ‘Either’ applies when a Bro is just as likely to have a Credit balance as a Debit one.</w:t>
            </w:r>
          </w:p>
          <w:p w:rsidR="005E593C" w:rsidRDefault="005E593C" w:rsidP="000D14BC">
            <w:r>
              <w:t>This sign property is used by the report generator in conjunction with the sign of the balance, any Zone sign setting, report generator row/cell sign settings, and brackets in title text, to decide on whether balances are to be bracketed. See ‘</w:t>
            </w:r>
            <w:r w:rsidRPr="00A306F1">
              <w:t>Table Balance Sign Handling</w:t>
            </w:r>
            <w:r>
              <w:t xml:space="preserve">’ in </w:t>
            </w:r>
            <w:r w:rsidRPr="00A306F1">
              <w:t>RG</w:t>
            </w:r>
            <w:r>
              <w:t>l</w:t>
            </w:r>
            <w:r w:rsidRPr="00A306F1">
              <w:t>anguage</w:t>
            </w:r>
            <w:r>
              <w:t>.txt for details.</w:t>
            </w:r>
          </w:p>
        </w:tc>
      </w:tr>
      <w:tr w:rsidR="000D14BC" w:rsidTr="002E1A01">
        <w:trPr>
          <w:cantSplit/>
        </w:trPr>
        <w:tc>
          <w:tcPr>
            <w:tcW w:w="1789" w:type="dxa"/>
            <w:shd w:val="clear" w:color="auto" w:fill="EBFFEB"/>
          </w:tcPr>
          <w:p w:rsidR="000D14BC" w:rsidRDefault="000D14BC" w:rsidP="007372B5">
            <w:pPr>
              <w:pStyle w:val="Heading2"/>
              <w:keepNext w:val="0"/>
              <w:spacing w:before="0" w:after="0"/>
              <w:outlineLvl w:val="1"/>
              <w:rPr>
                <w:sz w:val="22"/>
                <w:szCs w:val="22"/>
              </w:rPr>
            </w:pPr>
            <w:r>
              <w:rPr>
                <w:sz w:val="22"/>
                <w:szCs w:val="22"/>
              </w:rPr>
              <w:lastRenderedPageBreak/>
              <w:t xml:space="preserve"> </w:t>
            </w:r>
            <w:bookmarkStart w:id="55" w:name="_Toc359814399"/>
            <w:proofErr w:type="spellStart"/>
            <w:r>
              <w:rPr>
                <w:sz w:val="22"/>
                <w:szCs w:val="22"/>
              </w:rPr>
              <w:t>AcctTypes</w:t>
            </w:r>
            <w:bookmarkEnd w:id="55"/>
            <w:proofErr w:type="spellEnd"/>
          </w:p>
        </w:tc>
        <w:tc>
          <w:tcPr>
            <w:tcW w:w="431" w:type="dxa"/>
            <w:shd w:val="clear" w:color="auto" w:fill="EBFFEB"/>
          </w:tcPr>
          <w:p w:rsidR="000D14BC" w:rsidRDefault="000D14BC" w:rsidP="000D14BC">
            <w:pPr>
              <w:jc w:val="center"/>
            </w:pPr>
            <w:r>
              <w:t>E</w:t>
            </w:r>
          </w:p>
        </w:tc>
        <w:tc>
          <w:tcPr>
            <w:tcW w:w="8258" w:type="dxa"/>
            <w:shd w:val="clear" w:color="auto" w:fill="EBFFEB"/>
          </w:tcPr>
          <w:p w:rsidR="000D14BC" w:rsidRDefault="000D14BC" w:rsidP="000D14BC">
            <w:pPr>
              <w:spacing w:after="120"/>
            </w:pPr>
            <w:r>
              <w:t xml:space="preserve">All Standard Bros must have at least one </w:t>
            </w:r>
            <w:proofErr w:type="spellStart"/>
            <w:r>
              <w:t>Acc</w:t>
            </w:r>
            <w:r w:rsidR="007372B5">
              <w:t>t</w:t>
            </w:r>
            <w:r>
              <w:t>Type</w:t>
            </w:r>
            <w:proofErr w:type="spellEnd"/>
            <w:r w:rsidR="007372B5">
              <w:t xml:space="preserve"> </w:t>
            </w:r>
            <w:r w:rsidR="002E1A01">
              <w:t>(</w:t>
            </w:r>
            <w:r w:rsidR="007372B5">
              <w:t>Account Type</w:t>
            </w:r>
            <w:r w:rsidR="002E1A01">
              <w:t>)</w:t>
            </w:r>
            <w:r>
              <w:t xml:space="preserve">, and can have up to 4 </w:t>
            </w:r>
            <w:proofErr w:type="spellStart"/>
            <w:r>
              <w:t>AcctTypes</w:t>
            </w:r>
            <w:proofErr w:type="spellEnd"/>
            <w:r>
              <w:t xml:space="preserve"> in a comma separated list, chosen from:</w:t>
            </w:r>
          </w:p>
          <w:p w:rsidR="000D14BC" w:rsidRDefault="000D14BC" w:rsidP="000D14BC">
            <w:pPr>
              <w:pStyle w:val="ListBullet"/>
              <w:spacing w:after="200"/>
            </w:pPr>
            <w:commentRangeStart w:id="56"/>
            <w:r>
              <w:t>BS</w:t>
            </w:r>
            <w:r>
              <w:tab/>
            </w:r>
            <w:r>
              <w:tab/>
            </w:r>
            <w:r>
              <w:tab/>
            </w:r>
            <w:r>
              <w:tab/>
              <w:t>= Balance Sheet</w:t>
            </w:r>
          </w:p>
          <w:p w:rsidR="000D14BC" w:rsidRDefault="000D14BC" w:rsidP="000D14BC">
            <w:pPr>
              <w:pStyle w:val="ListBullet"/>
              <w:spacing w:after="200"/>
            </w:pPr>
            <w:r>
              <w:t>CF</w:t>
            </w:r>
            <w:r>
              <w:tab/>
            </w:r>
            <w:r>
              <w:tab/>
            </w:r>
            <w:r>
              <w:tab/>
            </w:r>
            <w:r>
              <w:tab/>
              <w:t>= Cash Flow</w:t>
            </w:r>
          </w:p>
          <w:p w:rsidR="000D14BC" w:rsidRDefault="000D14BC" w:rsidP="000D14BC">
            <w:pPr>
              <w:pStyle w:val="ListBullet"/>
              <w:spacing w:after="200"/>
            </w:pPr>
            <w:r>
              <w:t>PL</w:t>
            </w:r>
            <w:r>
              <w:tab/>
            </w:r>
            <w:r>
              <w:tab/>
            </w:r>
            <w:r>
              <w:tab/>
            </w:r>
            <w:r>
              <w:tab/>
              <w:t>= P&amp;L</w:t>
            </w:r>
          </w:p>
          <w:p w:rsidR="000D14BC" w:rsidRDefault="000D14BC" w:rsidP="000D14BC">
            <w:pPr>
              <w:pStyle w:val="ListBullet"/>
              <w:spacing w:after="200"/>
            </w:pPr>
            <w:proofErr w:type="spellStart"/>
            <w:r>
              <w:t>DetailedPL</w:t>
            </w:r>
            <w:proofErr w:type="spellEnd"/>
            <w:r>
              <w:tab/>
            </w:r>
            <w:r>
              <w:tab/>
              <w:t>= Detailed P&amp;L</w:t>
            </w:r>
          </w:p>
          <w:p w:rsidR="000D14BC" w:rsidRDefault="000D14BC" w:rsidP="000D14BC">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0D14BC" w:rsidRDefault="000D14BC" w:rsidP="000D14BC">
            <w:pPr>
              <w:pStyle w:val="ListBullet"/>
              <w:spacing w:after="200"/>
            </w:pPr>
            <w:r>
              <w:t>STRGL</w:t>
            </w:r>
          </w:p>
          <w:p w:rsidR="000D14BC" w:rsidRDefault="000D14BC" w:rsidP="000D14BC">
            <w:pPr>
              <w:pStyle w:val="ListBullet"/>
              <w:spacing w:after="200"/>
            </w:pPr>
            <w:r>
              <w:t>Notes</w:t>
            </w:r>
          </w:p>
          <w:p w:rsidR="000D14BC" w:rsidRDefault="000D14BC" w:rsidP="000D14BC">
            <w:pPr>
              <w:pStyle w:val="ListBullet"/>
              <w:spacing w:after="200"/>
            </w:pPr>
            <w:r>
              <w:t>Info</w:t>
            </w:r>
          </w:p>
          <w:p w:rsidR="000D14BC" w:rsidRPr="002F5050" w:rsidRDefault="000D14BC" w:rsidP="000D14BC">
            <w:pPr>
              <w:pStyle w:val="ListBullet"/>
              <w:spacing w:after="200"/>
            </w:pPr>
            <w:r>
              <w:t>Other</w:t>
            </w:r>
            <w:commentRangeEnd w:id="56"/>
            <w:r w:rsidR="001E30F2">
              <w:rPr>
                <w:rStyle w:val="CommentReference"/>
                <w:rFonts w:eastAsia="Times New Roman"/>
              </w:rPr>
              <w:commentReference w:id="56"/>
            </w:r>
          </w:p>
          <w:p w:rsidR="000D14BC" w:rsidRDefault="000D14BC" w:rsidP="002E1A01">
            <w:r>
              <w:t xml:space="preserve">The </w:t>
            </w:r>
            <w:proofErr w:type="spellStart"/>
            <w:r>
              <w:t>AcctType</w:t>
            </w:r>
            <w:r w:rsidR="002E1A01">
              <w:t>s</w:t>
            </w:r>
            <w:proofErr w:type="spellEnd"/>
            <w:r>
              <w:t xml:space="preserve"> define the accounting uses of the Bro, though as of June 2013 no use is made of this </w:t>
            </w:r>
            <w:r w:rsidR="007372B5">
              <w:t>column</w:t>
            </w:r>
            <w:r>
              <w:t xml:space="preserve">. It could potentially be used in conjunction with </w:t>
            </w:r>
            <w:proofErr w:type="spellStart"/>
            <w:r>
              <w:t>DataType</w:t>
            </w:r>
            <w:proofErr w:type="spellEnd"/>
            <w:r>
              <w:t xml:space="preserve">, </w:t>
            </w:r>
            <w:proofErr w:type="spellStart"/>
            <w:r>
              <w:t>ReportOnly</w:t>
            </w:r>
            <w:proofErr w:type="spellEnd"/>
            <w:r>
              <w:t xml:space="preserve">, </w:t>
            </w:r>
            <w:proofErr w:type="spellStart"/>
            <w:r>
              <w:t>PostType</w:t>
            </w:r>
            <w:proofErr w:type="spellEnd"/>
            <w:r>
              <w:t xml:space="preserve">, </w:t>
            </w:r>
            <w:proofErr w:type="spellStart"/>
            <w:r>
              <w:t>UsableProps</w:t>
            </w:r>
            <w:proofErr w:type="spellEnd"/>
            <w:r>
              <w:t xml:space="preserve">, and Zones to control posting and Bro use. Though does it add anything not covered by Zones and </w:t>
            </w:r>
            <w:proofErr w:type="spellStart"/>
            <w:r>
              <w:t>PostType</w:t>
            </w:r>
            <w:proofErr w:type="spellEnd"/>
            <w:r>
              <w:t>??</w:t>
            </w:r>
          </w:p>
        </w:tc>
      </w:tr>
      <w:tr w:rsidR="001835E9" w:rsidTr="004B7250">
        <w:tc>
          <w:tcPr>
            <w:tcW w:w="1789" w:type="dxa"/>
            <w:shd w:val="clear" w:color="auto" w:fill="EBFFEB"/>
          </w:tcPr>
          <w:p w:rsidR="001835E9" w:rsidRDefault="001835E9" w:rsidP="001835E9">
            <w:pPr>
              <w:pStyle w:val="Heading2"/>
              <w:keepNext w:val="0"/>
              <w:spacing w:before="0" w:after="0"/>
              <w:outlineLvl w:val="1"/>
              <w:rPr>
                <w:sz w:val="22"/>
                <w:szCs w:val="22"/>
              </w:rPr>
            </w:pPr>
            <w:r>
              <w:rPr>
                <w:sz w:val="22"/>
                <w:szCs w:val="22"/>
              </w:rPr>
              <w:t xml:space="preserve"> </w:t>
            </w:r>
            <w:bookmarkStart w:id="57" w:name="_Toc359814400"/>
            <w:proofErr w:type="spellStart"/>
            <w:r>
              <w:rPr>
                <w:sz w:val="22"/>
                <w:szCs w:val="22"/>
              </w:rPr>
              <w:t>PostType</w:t>
            </w:r>
            <w:bookmarkEnd w:id="57"/>
            <w:proofErr w:type="spellEnd"/>
          </w:p>
        </w:tc>
        <w:tc>
          <w:tcPr>
            <w:tcW w:w="431" w:type="dxa"/>
            <w:shd w:val="clear" w:color="auto" w:fill="EBFFEB"/>
          </w:tcPr>
          <w:p w:rsidR="001835E9" w:rsidRDefault="001835E9" w:rsidP="001835E9">
            <w:pPr>
              <w:jc w:val="center"/>
            </w:pPr>
            <w:r>
              <w:t>E</w:t>
            </w:r>
          </w:p>
        </w:tc>
        <w:tc>
          <w:tcPr>
            <w:tcW w:w="8258" w:type="dxa"/>
            <w:shd w:val="clear" w:color="auto" w:fill="EBFFEB"/>
          </w:tcPr>
          <w:p w:rsidR="001835E9" w:rsidRDefault="001835E9" w:rsidP="001835E9">
            <w:pPr>
              <w:pStyle w:val="NormSpace"/>
            </w:pPr>
            <w:proofErr w:type="spellStart"/>
            <w:r>
              <w:t>PostType</w:t>
            </w:r>
            <w:proofErr w:type="spellEnd"/>
            <w:r>
              <w:t xml:space="preserve"> applies only to Money Bros. </w:t>
            </w:r>
            <w:r w:rsidRPr="00604E38">
              <w:t>Allowable values are</w:t>
            </w:r>
            <w:r>
              <w:t>:</w:t>
            </w:r>
          </w:p>
          <w:p w:rsidR="001835E9" w:rsidRDefault="001835E9" w:rsidP="001835E9">
            <w:pPr>
              <w:pStyle w:val="ListBullet"/>
            </w:pPr>
            <w:r>
              <w:t>Nothing</w:t>
            </w:r>
            <w:r>
              <w:tab/>
              <w:t>which defaults to DE on import</w:t>
            </w:r>
          </w:p>
          <w:p w:rsidR="001835E9" w:rsidRPr="00C53986" w:rsidRDefault="001835E9" w:rsidP="001835E9">
            <w:pPr>
              <w:pStyle w:val="ListBullet"/>
            </w:pPr>
            <w:r w:rsidRPr="00C53986">
              <w:t>DE</w:t>
            </w:r>
            <w:r w:rsidRPr="00C53986">
              <w:tab/>
            </w:r>
            <w:r w:rsidRPr="00C53986">
              <w:tab/>
              <w:t xml:space="preserve">meaning Double Entry or ”Chart of Accounts” type posting </w:t>
            </w:r>
            <w:r>
              <w:t xml:space="preserve">is </w:t>
            </w:r>
            <w:r w:rsidRPr="00C53986">
              <w:t>required</w:t>
            </w:r>
          </w:p>
          <w:p w:rsidR="001835E9" w:rsidRPr="00EC1DBA" w:rsidRDefault="001835E9" w:rsidP="001835E9">
            <w:pPr>
              <w:pStyle w:val="ListBullet"/>
            </w:pPr>
            <w:proofErr w:type="spellStart"/>
            <w:r>
              <w:t>Sch</w:t>
            </w:r>
            <w:proofErr w:type="spellEnd"/>
            <w:r>
              <w:tab/>
            </w:r>
            <w:r>
              <w:tab/>
              <w:t>meaning that Single Entry Schedule type posting is required</w:t>
            </w:r>
          </w:p>
        </w:tc>
      </w:tr>
      <w:tr w:rsidR="00250087" w:rsidTr="004B7250">
        <w:tc>
          <w:tcPr>
            <w:tcW w:w="1789" w:type="dxa"/>
            <w:shd w:val="clear" w:color="auto" w:fill="EBFFEB"/>
          </w:tcPr>
          <w:p w:rsidR="00250087" w:rsidRDefault="00250087" w:rsidP="00250087">
            <w:pPr>
              <w:pStyle w:val="Heading2"/>
              <w:keepNext w:val="0"/>
              <w:spacing w:before="0" w:after="0"/>
              <w:outlineLvl w:val="1"/>
              <w:rPr>
                <w:sz w:val="22"/>
                <w:szCs w:val="22"/>
              </w:rPr>
            </w:pPr>
            <w:r>
              <w:rPr>
                <w:sz w:val="22"/>
                <w:szCs w:val="22"/>
              </w:rPr>
              <w:t xml:space="preserve"> </w:t>
            </w:r>
            <w:bookmarkStart w:id="58" w:name="_Toc359814401"/>
            <w:r>
              <w:rPr>
                <w:sz w:val="22"/>
                <w:szCs w:val="22"/>
              </w:rPr>
              <w:t>RO</w:t>
            </w:r>
            <w:bookmarkEnd w:id="58"/>
          </w:p>
        </w:tc>
        <w:tc>
          <w:tcPr>
            <w:tcW w:w="431" w:type="dxa"/>
            <w:shd w:val="clear" w:color="auto" w:fill="EBFFEB"/>
          </w:tcPr>
          <w:p w:rsidR="00250087" w:rsidRDefault="00250087" w:rsidP="00250087">
            <w:pPr>
              <w:jc w:val="center"/>
            </w:pPr>
            <w:r>
              <w:t>E</w:t>
            </w:r>
          </w:p>
        </w:tc>
        <w:tc>
          <w:tcPr>
            <w:tcW w:w="8258" w:type="dxa"/>
            <w:shd w:val="clear" w:color="auto" w:fill="EBFFEB"/>
          </w:tcPr>
          <w:p w:rsidR="00250087" w:rsidRDefault="00250087" w:rsidP="00250087">
            <w:pPr>
              <w:pStyle w:val="NormSpace"/>
            </w:pPr>
            <w:r>
              <w:t xml:space="preserve">RO or </w:t>
            </w:r>
            <w:proofErr w:type="spellStart"/>
            <w:r>
              <w:t>ReportOnly</w:t>
            </w:r>
            <w:proofErr w:type="spellEnd"/>
            <w:r>
              <w:t xml:space="preserve"> applies to standard and Slave Bros of any DataType.</w:t>
            </w:r>
          </w:p>
          <w:p w:rsidR="00250087" w:rsidRDefault="00250087" w:rsidP="00250087">
            <w:r w:rsidRPr="00604E38">
              <w:t>Allowable values are</w:t>
            </w:r>
            <w:r>
              <w:t>:</w:t>
            </w:r>
          </w:p>
          <w:p w:rsidR="00250087" w:rsidRDefault="00250087" w:rsidP="00250087">
            <w:pPr>
              <w:pStyle w:val="ListBullet"/>
            </w:pPr>
            <w:r>
              <w:t>Nothing</w:t>
            </w:r>
            <w:r>
              <w:tab/>
              <w:t>meaning that Posting is allowed</w:t>
            </w:r>
          </w:p>
          <w:p w:rsidR="00250087" w:rsidRDefault="00250087" w:rsidP="00250087">
            <w:pPr>
              <w:pStyle w:val="ListBSpace"/>
            </w:pPr>
            <w:r>
              <w:t>RO</w:t>
            </w:r>
            <w:r>
              <w:tab/>
            </w:r>
            <w:r>
              <w:tab/>
              <w:t xml:space="preserve">meaning the Bro is </w:t>
            </w:r>
            <w:proofErr w:type="spellStart"/>
            <w:r>
              <w:t>ReportOnly</w:t>
            </w:r>
            <w:proofErr w:type="spellEnd"/>
            <w:r>
              <w:t xml:space="preserve"> or Non-Posting</w:t>
            </w:r>
          </w:p>
          <w:p w:rsidR="00250087" w:rsidRDefault="00250087" w:rsidP="00250087">
            <w:pPr>
              <w:pStyle w:val="NormSpace"/>
            </w:pPr>
            <w:r>
              <w:t>Slave Bros are automatically set to be RO. (Slaves mirror their Master’s values so cannot be posted to directly.)</w:t>
            </w:r>
          </w:p>
          <w:p w:rsidR="00250087" w:rsidRPr="00536309" w:rsidRDefault="00250087" w:rsidP="00250087">
            <w:r>
              <w:t>Standard Element Bros cannot be set to RO as otherwise there would be no way of getting data into the Bro.</w:t>
            </w:r>
          </w:p>
        </w:tc>
      </w:tr>
      <w:tr w:rsidR="005A7B29" w:rsidTr="004B7250">
        <w:tc>
          <w:tcPr>
            <w:tcW w:w="1789" w:type="dxa"/>
            <w:shd w:val="clear" w:color="auto" w:fill="EBFFEB"/>
          </w:tcPr>
          <w:p w:rsidR="005A7B29" w:rsidRDefault="005A7B29" w:rsidP="005A7B29">
            <w:pPr>
              <w:pStyle w:val="Heading2"/>
              <w:keepNext w:val="0"/>
              <w:spacing w:before="0" w:after="0"/>
              <w:outlineLvl w:val="1"/>
              <w:rPr>
                <w:sz w:val="22"/>
                <w:szCs w:val="22"/>
              </w:rPr>
            </w:pPr>
            <w:r>
              <w:rPr>
                <w:sz w:val="22"/>
                <w:szCs w:val="22"/>
              </w:rPr>
              <w:t xml:space="preserve"> </w:t>
            </w:r>
            <w:bookmarkStart w:id="59" w:name="_Toc359814402"/>
            <w:proofErr w:type="spellStart"/>
            <w:r>
              <w:rPr>
                <w:sz w:val="22"/>
                <w:szCs w:val="22"/>
              </w:rPr>
              <w:t>ExclProps</w:t>
            </w:r>
            <w:bookmarkEnd w:id="59"/>
            <w:proofErr w:type="spellEnd"/>
          </w:p>
        </w:tc>
        <w:tc>
          <w:tcPr>
            <w:tcW w:w="431" w:type="dxa"/>
            <w:shd w:val="clear" w:color="auto" w:fill="EBFFEB"/>
          </w:tcPr>
          <w:p w:rsidR="005A7B29" w:rsidRDefault="005A7B29" w:rsidP="005A7B29">
            <w:pPr>
              <w:jc w:val="center"/>
            </w:pPr>
            <w:r>
              <w:t>E</w:t>
            </w:r>
          </w:p>
        </w:tc>
        <w:tc>
          <w:tcPr>
            <w:tcW w:w="8258" w:type="dxa"/>
            <w:shd w:val="clear" w:color="auto" w:fill="EBFFEB"/>
          </w:tcPr>
          <w:p w:rsidR="005A7B29" w:rsidRDefault="005A7B29" w:rsidP="005A7B29">
            <w:pPr>
              <w:pStyle w:val="NormSpace"/>
            </w:pPr>
            <w:r>
              <w:t>F</w:t>
            </w:r>
            <w:r w:rsidRPr="002464F1">
              <w:t>or Bros</w:t>
            </w:r>
            <w:r>
              <w:t xml:space="preserve"> </w:t>
            </w:r>
            <w:r w:rsidRPr="002464F1">
              <w:t xml:space="preserve">with a </w:t>
            </w:r>
            <w:r>
              <w:t xml:space="preserve">Folio, </w:t>
            </w:r>
            <w:proofErr w:type="spellStart"/>
            <w:r>
              <w:t>ExclProps</w:t>
            </w:r>
            <w:proofErr w:type="spellEnd"/>
            <w:r>
              <w:t xml:space="preserve"> is an optional comma separated list of up to 20 Property Ids, or Property Names, as per the Braiins Admin</w:t>
            </w:r>
            <w:r w:rsidR="0006423E">
              <w:t xml:space="preserve"> BRL Properties page</w:t>
            </w:r>
            <w:r>
              <w:t xml:space="preserve"> to be excluded from use with the Bro i.e. that are not </w:t>
            </w:r>
            <w:r w:rsidR="0006423E">
              <w:t>usable</w:t>
            </w:r>
            <w:r>
              <w:t xml:space="preserve"> when posting to the Bro, or, for a Set Bro, when balances from other Bros are being summed to the Bro.</w:t>
            </w:r>
          </w:p>
          <w:p w:rsidR="005A7B29" w:rsidRDefault="005A7B29" w:rsidP="005A7B29">
            <w:pPr>
              <w:pStyle w:val="NormSpace"/>
            </w:pPr>
            <w:r>
              <w:t xml:space="preserve">Individual property items of an excluded </w:t>
            </w:r>
            <w:r w:rsidR="0006423E">
              <w:t>property</w:t>
            </w:r>
            <w:r>
              <w:t xml:space="preserve"> can be brought back via the Items Allow list option.</w:t>
            </w:r>
          </w:p>
          <w:p w:rsidR="003C5216" w:rsidRDefault="003C5216" w:rsidP="005A7B29">
            <w:pPr>
              <w:pStyle w:val="NormSpace"/>
            </w:pPr>
            <w:proofErr w:type="spellStart"/>
            <w:r>
              <w:t>Excl</w:t>
            </w:r>
            <w:r w:rsidRPr="003C5216">
              <w:t>Props</w:t>
            </w:r>
            <w:proofErr w:type="spellEnd"/>
            <w:r>
              <w:t xml:space="preserve"> is mutually exclusive with </w:t>
            </w:r>
            <w:proofErr w:type="spellStart"/>
            <w:r>
              <w:t>Allow</w:t>
            </w:r>
            <w:r w:rsidRPr="003C5216">
              <w:t>Props</w:t>
            </w:r>
            <w:proofErr w:type="spellEnd"/>
            <w:r w:rsidRPr="003C5216">
              <w:t>.</w:t>
            </w:r>
          </w:p>
          <w:p w:rsidR="005A7B29" w:rsidRDefault="005A7B29" w:rsidP="005A7B29">
            <w:pPr>
              <w:pStyle w:val="NormSpace"/>
            </w:pPr>
            <w:r>
              <w:t xml:space="preserve">For Non-Slave Non-Summing Bros </w:t>
            </w:r>
            <w:r w:rsidR="0006423E">
              <w:t xml:space="preserve">with </w:t>
            </w:r>
            <w:proofErr w:type="spellStart"/>
            <w:r w:rsidR="0006423E">
              <w:t>UsableProps</w:t>
            </w:r>
            <w:proofErr w:type="spellEnd"/>
            <w:r w:rsidR="0006423E">
              <w:t xml:space="preserve"> but no </w:t>
            </w:r>
            <w:proofErr w:type="spellStart"/>
            <w:r w:rsidR="0006423E">
              <w:t>AllowProps</w:t>
            </w:r>
            <w:proofErr w:type="spellEnd"/>
            <w:r w:rsidR="0006423E">
              <w:t xml:space="preserve"> list </w:t>
            </w:r>
            <w:r>
              <w:t>the Restated</w:t>
            </w:r>
            <w:r w:rsidRPr="00351AAB">
              <w:t xml:space="preserve"> </w:t>
            </w:r>
            <w:r>
              <w:t xml:space="preserve">Property is automatically added to </w:t>
            </w:r>
            <w:proofErr w:type="spellStart"/>
            <w:r>
              <w:t>ExclProps</w:t>
            </w:r>
            <w:proofErr w:type="spellEnd"/>
            <w:r>
              <w:t xml:space="preserve"> if not already there.</w:t>
            </w:r>
          </w:p>
          <w:p w:rsidR="005A7B29" w:rsidRDefault="005A7B29" w:rsidP="003C5216">
            <w:r>
              <w:t xml:space="preserve">For a Slave Bro, </w:t>
            </w:r>
            <w:proofErr w:type="spellStart"/>
            <w:r>
              <w:t>ExclProps</w:t>
            </w:r>
            <w:proofErr w:type="spellEnd"/>
            <w:r>
              <w:t xml:space="preserve"> acts as a filter i.e. values for </w:t>
            </w:r>
            <w:r w:rsidR="003C5216">
              <w:t>p</w:t>
            </w:r>
            <w:r w:rsidR="001F3834">
              <w:t>roperties</w:t>
            </w:r>
            <w:r>
              <w:t xml:space="preserve"> in the </w:t>
            </w:r>
            <w:proofErr w:type="spellStart"/>
            <w:r>
              <w:t>ExclProps</w:t>
            </w:r>
            <w:proofErr w:type="spellEnd"/>
            <w:r>
              <w:t xml:space="preserve"> list are not copied from the Master to the Slave.</w:t>
            </w:r>
          </w:p>
        </w:tc>
      </w:tr>
      <w:tr w:rsidR="003C5216" w:rsidTr="004B7250">
        <w:tc>
          <w:tcPr>
            <w:tcW w:w="1789" w:type="dxa"/>
            <w:shd w:val="clear" w:color="auto" w:fill="EBFFEB"/>
          </w:tcPr>
          <w:p w:rsidR="003C5216" w:rsidRDefault="003C5216" w:rsidP="003C5216">
            <w:pPr>
              <w:pStyle w:val="Heading2"/>
              <w:keepNext w:val="0"/>
              <w:spacing w:before="0" w:after="0"/>
              <w:outlineLvl w:val="1"/>
              <w:rPr>
                <w:sz w:val="22"/>
                <w:szCs w:val="22"/>
              </w:rPr>
            </w:pPr>
            <w:r>
              <w:rPr>
                <w:sz w:val="22"/>
                <w:szCs w:val="22"/>
              </w:rPr>
              <w:t xml:space="preserve"> </w:t>
            </w:r>
            <w:bookmarkStart w:id="60" w:name="_Toc359814403"/>
            <w:proofErr w:type="spellStart"/>
            <w:r>
              <w:rPr>
                <w:sz w:val="22"/>
                <w:szCs w:val="22"/>
              </w:rPr>
              <w:t>AllowProps</w:t>
            </w:r>
            <w:bookmarkEnd w:id="60"/>
            <w:proofErr w:type="spellEnd"/>
          </w:p>
        </w:tc>
        <w:tc>
          <w:tcPr>
            <w:tcW w:w="431" w:type="dxa"/>
            <w:shd w:val="clear" w:color="auto" w:fill="EBFFEB"/>
          </w:tcPr>
          <w:p w:rsidR="003C5216" w:rsidRDefault="003C5216" w:rsidP="003C5216">
            <w:pPr>
              <w:jc w:val="center"/>
            </w:pPr>
            <w:r>
              <w:t>E</w:t>
            </w:r>
          </w:p>
        </w:tc>
        <w:tc>
          <w:tcPr>
            <w:tcW w:w="8258" w:type="dxa"/>
            <w:shd w:val="clear" w:color="auto" w:fill="EBFFEB"/>
          </w:tcPr>
          <w:p w:rsidR="003C5216" w:rsidRDefault="003C5216" w:rsidP="003C5216">
            <w:pPr>
              <w:pStyle w:val="NormSpace"/>
            </w:pPr>
            <w:proofErr w:type="spellStart"/>
            <w:r>
              <w:t>AllowProps</w:t>
            </w:r>
            <w:proofErr w:type="spellEnd"/>
            <w:r>
              <w:t xml:space="preserve"> is an optional comma separated list of up to 20 Property Ids, or Property Names, that are allowable for use with a Bro of any type, whether with or without a Folio.</w:t>
            </w:r>
          </w:p>
          <w:p w:rsidR="003C5216" w:rsidRDefault="003C5216" w:rsidP="003C5216">
            <w:pPr>
              <w:pStyle w:val="NormSpace"/>
            </w:pPr>
            <w:proofErr w:type="spellStart"/>
            <w:r>
              <w:t>AllowProps</w:t>
            </w:r>
            <w:proofErr w:type="spellEnd"/>
            <w:r>
              <w:t xml:space="preserve"> is mutually exclusive with </w:t>
            </w:r>
            <w:proofErr w:type="spellStart"/>
            <w:r>
              <w:t>ExclProps</w:t>
            </w:r>
            <w:proofErr w:type="spellEnd"/>
            <w:r>
              <w:t>.</w:t>
            </w:r>
          </w:p>
          <w:p w:rsidR="003C5216" w:rsidRDefault="003C5216" w:rsidP="003C5216">
            <w:pPr>
              <w:pStyle w:val="NormSpace"/>
            </w:pPr>
            <w:r>
              <w:t xml:space="preserve">If the Bro has a Folio the properties in the </w:t>
            </w:r>
            <w:proofErr w:type="spellStart"/>
            <w:r>
              <w:t>AllowProps</w:t>
            </w:r>
            <w:proofErr w:type="spellEnd"/>
            <w:r>
              <w:t xml:space="preserve"> list must be members of the </w:t>
            </w:r>
            <w:r>
              <w:lastRenderedPageBreak/>
              <w:t>Folio.</w:t>
            </w:r>
          </w:p>
          <w:p w:rsidR="003C5216" w:rsidRDefault="003C5216" w:rsidP="003C5216">
            <w:pPr>
              <w:pStyle w:val="NormSpace"/>
            </w:pPr>
            <w:r>
              <w:t xml:space="preserve">If </w:t>
            </w:r>
            <w:proofErr w:type="spellStart"/>
            <w:r>
              <w:t>AllowProps</w:t>
            </w:r>
            <w:proofErr w:type="spellEnd"/>
            <w:r>
              <w:t xml:space="preserve"> is used, the </w:t>
            </w:r>
            <w:proofErr w:type="spellStart"/>
            <w:r>
              <w:t>AllowProps</w:t>
            </w:r>
            <w:proofErr w:type="spellEnd"/>
            <w:r>
              <w:t xml:space="preserve"> list becomes the Bro’s </w:t>
            </w:r>
            <w:proofErr w:type="spellStart"/>
            <w:r>
              <w:t>UsableProps</w:t>
            </w:r>
            <w:proofErr w:type="spellEnd"/>
            <w:r>
              <w:t xml:space="preserve"> list.</w:t>
            </w:r>
          </w:p>
          <w:p w:rsidR="003C5216" w:rsidRPr="00536309" w:rsidRDefault="003C5216" w:rsidP="003C5216">
            <w:r>
              <w:t xml:space="preserve">For a Slave Bro, </w:t>
            </w:r>
            <w:proofErr w:type="spellStart"/>
            <w:r>
              <w:t>AllowProps</w:t>
            </w:r>
            <w:proofErr w:type="spellEnd"/>
            <w:r>
              <w:t xml:space="preserve"> acts as a filter i.e. only values for properties in the </w:t>
            </w:r>
            <w:proofErr w:type="spellStart"/>
            <w:r>
              <w:t>AllowProps</w:t>
            </w:r>
            <w:proofErr w:type="spellEnd"/>
            <w:r>
              <w:t xml:space="preserve"> list (and any Allow Item matches) are copied from the Master to the Slave.</w:t>
            </w:r>
          </w:p>
        </w:tc>
      </w:tr>
      <w:tr w:rsidR="00C77A2A" w:rsidTr="004B7250">
        <w:tc>
          <w:tcPr>
            <w:tcW w:w="1789" w:type="dxa"/>
            <w:shd w:val="clear" w:color="auto" w:fill="EBFFEB"/>
          </w:tcPr>
          <w:p w:rsidR="00C77A2A" w:rsidRDefault="00C77A2A" w:rsidP="00C77A2A">
            <w:pPr>
              <w:pStyle w:val="Heading2"/>
              <w:keepNext w:val="0"/>
              <w:spacing w:before="0" w:after="0"/>
              <w:outlineLvl w:val="1"/>
              <w:rPr>
                <w:sz w:val="22"/>
                <w:szCs w:val="22"/>
              </w:rPr>
            </w:pPr>
            <w:r>
              <w:rPr>
                <w:sz w:val="22"/>
                <w:szCs w:val="22"/>
              </w:rPr>
              <w:lastRenderedPageBreak/>
              <w:t xml:space="preserve"> </w:t>
            </w:r>
            <w:bookmarkStart w:id="61" w:name="_Toc359814404"/>
            <w:r>
              <w:rPr>
                <w:sz w:val="22"/>
                <w:szCs w:val="22"/>
              </w:rPr>
              <w:t>Items</w:t>
            </w:r>
            <w:bookmarkEnd w:id="61"/>
          </w:p>
        </w:tc>
        <w:tc>
          <w:tcPr>
            <w:tcW w:w="431" w:type="dxa"/>
            <w:shd w:val="clear" w:color="auto" w:fill="EBFFEB"/>
          </w:tcPr>
          <w:p w:rsidR="00C77A2A" w:rsidRDefault="00C77A2A" w:rsidP="00C77A2A">
            <w:pPr>
              <w:jc w:val="center"/>
            </w:pPr>
            <w:r>
              <w:t>E</w:t>
            </w:r>
          </w:p>
        </w:tc>
        <w:tc>
          <w:tcPr>
            <w:tcW w:w="8258" w:type="dxa"/>
            <w:shd w:val="clear" w:color="auto" w:fill="EBFFEB"/>
          </w:tcPr>
          <w:p w:rsidR="00C77A2A" w:rsidRDefault="00C77A2A" w:rsidP="00C77A2A">
            <w:pPr>
              <w:pStyle w:val="NormSpace"/>
            </w:pPr>
            <w:r>
              <w:t>The Items column allows for four different types of special property item handling f</w:t>
            </w:r>
            <w:r w:rsidRPr="002464F1">
              <w:t xml:space="preserve">or </w:t>
            </w:r>
            <w:r>
              <w:t xml:space="preserve">non-Slave </w:t>
            </w:r>
            <w:r w:rsidRPr="002464F1">
              <w:t>Bros</w:t>
            </w:r>
            <w:r>
              <w:t>, and two types of filtering for Slaves – see Exclude, Allow and Slave Filtering at the end of this section for more re Slaves.</w:t>
            </w:r>
          </w:p>
          <w:p w:rsidR="00C77A2A" w:rsidRDefault="00C77A2A" w:rsidP="00C77A2A">
            <w:pPr>
              <w:pStyle w:val="NormSpace"/>
            </w:pPr>
            <w:r>
              <w:t xml:space="preserve">The first three types apply only to Bros which have </w:t>
            </w:r>
            <w:proofErr w:type="spellStart"/>
            <w:r>
              <w:t>UsableProps</w:t>
            </w:r>
            <w:proofErr w:type="spellEnd"/>
            <w:r>
              <w:t xml:space="preserve">, either via a Folio or </w:t>
            </w:r>
            <w:proofErr w:type="spellStart"/>
            <w:r>
              <w:t>AllowProps</w:t>
            </w:r>
            <w:proofErr w:type="spellEnd"/>
            <w:r>
              <w:t>:</w:t>
            </w:r>
          </w:p>
          <w:p w:rsidR="00C77A2A" w:rsidRDefault="00C77A2A" w:rsidP="00C77A2A">
            <w:pPr>
              <w:pStyle w:val="ListBSpace"/>
            </w:pPr>
            <w:r w:rsidRPr="00AC7347">
              <w:rPr>
                <w:b/>
              </w:rPr>
              <w:t>Mandatory</w:t>
            </w:r>
            <w:r>
              <w:t xml:space="preserve"> (m): Items which are Mandatory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Default and Exclude lists. When posting, any of the Mandatory Item(s) not included in a </w:t>
            </w:r>
            <w:proofErr w:type="spellStart"/>
            <w:r>
              <w:t>BroRef</w:t>
            </w:r>
            <w:proofErr w:type="spellEnd"/>
            <w:r>
              <w:t xml:space="preserve"> are added automatically.</w:t>
            </w:r>
          </w:p>
          <w:p w:rsidR="00C77A2A" w:rsidRDefault="00C77A2A" w:rsidP="00C77A2A">
            <w:pPr>
              <w:pStyle w:val="ListBSpace"/>
            </w:pPr>
            <w:r w:rsidRPr="00AC7347">
              <w:rPr>
                <w:b/>
              </w:rPr>
              <w:t>Default</w:t>
            </w:r>
            <w:r>
              <w:t xml:space="preserve"> (d): Items which are Defaults for a non-Slave Bro, one per Prop. The Prop containing an Item must be in the Bro’s </w:t>
            </w:r>
            <w:proofErr w:type="spellStart"/>
            <w:r>
              <w:t>UsableProps</w:t>
            </w:r>
            <w:proofErr w:type="spellEnd"/>
            <w:r>
              <w:t xml:space="preserve"> list, or the Item must be one of the Allow Items</w:t>
            </w:r>
            <w:r w:rsidRPr="006F4207">
              <w:t xml:space="preserve"> </w:t>
            </w:r>
            <w:r>
              <w:t xml:space="preserve">list below. This list is Mux with the Mandatory and Exclude lists. When posting, any of the Default Item(s) not included in the </w:t>
            </w:r>
            <w:proofErr w:type="spellStart"/>
            <w:r>
              <w:t>BroRef</w:t>
            </w:r>
            <w:proofErr w:type="spellEnd"/>
            <w:r>
              <w:t xml:space="preserve"> and for which there is no other Item from the same Prop as the Default Item, are added automatically.</w:t>
            </w:r>
          </w:p>
          <w:p w:rsidR="00C77A2A" w:rsidRDefault="00C77A2A" w:rsidP="00C77A2A">
            <w:pPr>
              <w:pStyle w:val="ListBSpace"/>
            </w:pPr>
            <w:r w:rsidRPr="005540FB">
              <w:rPr>
                <w:b/>
              </w:rPr>
              <w:t>Exclude</w:t>
            </w:r>
            <w:r>
              <w:t xml:space="preserve"> (x): Items which are </w:t>
            </w:r>
            <w:proofErr w:type="gramStart"/>
            <w:r>
              <w:t>Excluded</w:t>
            </w:r>
            <w:proofErr w:type="gramEnd"/>
            <w:r>
              <w:t xml:space="preserve"> from use with the Bro, Slave or non-Slave. The </w:t>
            </w:r>
            <w:r w:rsidR="001C16D5">
              <w:t xml:space="preserve">Prop containing an </w:t>
            </w:r>
            <w:r>
              <w:t xml:space="preserve">Item must be in the Bro’s </w:t>
            </w:r>
            <w:proofErr w:type="spellStart"/>
            <w:r>
              <w:t>UsableProps</w:t>
            </w:r>
            <w:proofErr w:type="spellEnd"/>
            <w:r>
              <w:t xml:space="preserve"> list. This list is Mux with the Mandatory, Default, and Allow lists.</w:t>
            </w:r>
            <w:r>
              <w:br/>
            </w:r>
            <w:r>
              <w:br/>
              <w:t>For a Slave Bro, Exclude Items act as a filter when copying from Master to Slave. Master values with a</w:t>
            </w:r>
            <w:r w:rsidR="001C16D5">
              <w:t>n</w:t>
            </w:r>
            <w:r>
              <w:t xml:space="preserve"> Item matching an Exclude Item filter are not copied from the Master to the Slave.</w:t>
            </w:r>
          </w:p>
          <w:p w:rsidR="00C77A2A" w:rsidRDefault="00C77A2A" w:rsidP="00C77A2A">
            <w:pPr>
              <w:pStyle w:val="NormSpace"/>
            </w:pPr>
            <w:r>
              <w:t xml:space="preserve">The fourth type, </w:t>
            </w:r>
            <w:r w:rsidRPr="00AC7347">
              <w:rPr>
                <w:b/>
              </w:rPr>
              <w:t>Allow</w:t>
            </w:r>
            <w:r>
              <w:t xml:space="preserve"> (a), has several functions depending on the Bro type/</w:t>
            </w:r>
            <w:r w:rsidR="001C16D5">
              <w:t>column values</w:t>
            </w:r>
            <w:r>
              <w:t>, as follows:</w:t>
            </w:r>
          </w:p>
          <w:p w:rsidR="00C77A2A" w:rsidRDefault="00C77A2A" w:rsidP="00C77A2A">
            <w:pPr>
              <w:pStyle w:val="ListBSpace"/>
            </w:pPr>
            <w:r>
              <w:rPr>
                <w:b/>
              </w:rPr>
              <w:t xml:space="preserve">Bro with </w:t>
            </w:r>
            <w:proofErr w:type="spellStart"/>
            <w:r>
              <w:rPr>
                <w:b/>
              </w:rPr>
              <w:t>ExclProps</w:t>
            </w:r>
            <w:proofErr w:type="spellEnd"/>
            <w:r>
              <w:t xml:space="preserve">: Allow </w:t>
            </w:r>
            <w:r w:rsidR="001C16D5">
              <w:t xml:space="preserve">Items </w:t>
            </w:r>
            <w:r>
              <w:t xml:space="preserve">can be used with a non-slave Bro with </w:t>
            </w:r>
            <w:r w:rsidR="001C16D5">
              <w:t>properties</w:t>
            </w:r>
            <w:r>
              <w:t xml:space="preserve"> excluded from use with the Bro via </w:t>
            </w:r>
            <w:proofErr w:type="spellStart"/>
            <w:r>
              <w:t>ExclProps</w:t>
            </w:r>
            <w:proofErr w:type="spellEnd"/>
            <w:r>
              <w:t xml:space="preserve"> to re-enable just one or a few of the Items in the </w:t>
            </w:r>
            <w:r w:rsidR="001C16D5">
              <w:t>excluded p</w:t>
            </w:r>
            <w:r>
              <w:t xml:space="preserve">roperties. The same result could be achieved by leaving the </w:t>
            </w:r>
            <w:r w:rsidR="001C16D5">
              <w:t>p</w:t>
            </w:r>
            <w:r>
              <w:t>rop</w:t>
            </w:r>
            <w:r w:rsidR="001C16D5">
              <w:t>erties</w:t>
            </w:r>
            <w:r>
              <w:t xml:space="preserve"> as </w:t>
            </w:r>
            <w:r w:rsidR="001C16D5">
              <w:t>usable</w:t>
            </w:r>
            <w:r>
              <w:t xml:space="preserve"> and excluding all the unwanted Items, but that could result in a long Exclude </w:t>
            </w:r>
            <w:r w:rsidR="001C16D5">
              <w:t xml:space="preserve">Items </w:t>
            </w:r>
            <w:r>
              <w:t>list.</w:t>
            </w:r>
          </w:p>
          <w:p w:rsidR="00C77A2A" w:rsidRPr="00BE4126" w:rsidRDefault="00C77A2A" w:rsidP="00C77A2A">
            <w:pPr>
              <w:pStyle w:val="ListBSpace"/>
            </w:pPr>
            <w:r>
              <w:rPr>
                <w:b/>
              </w:rPr>
              <w:t xml:space="preserve">Bro with no </w:t>
            </w:r>
            <w:proofErr w:type="spellStart"/>
            <w:r>
              <w:rPr>
                <w:b/>
              </w:rPr>
              <w:t>UsableProps</w:t>
            </w:r>
            <w:proofErr w:type="spellEnd"/>
            <w:r w:rsidRPr="0096521F">
              <w:t>:</w:t>
            </w:r>
            <w:r>
              <w:t xml:space="preserve"> Allow</w:t>
            </w:r>
            <w:r w:rsidR="001C16D5">
              <w:t xml:space="preserve"> Items</w:t>
            </w:r>
            <w:r>
              <w:t xml:space="preserve"> can also be used with non-Slave Bros that do not have </w:t>
            </w:r>
            <w:proofErr w:type="spellStart"/>
            <w:r>
              <w:t>UsableProps</w:t>
            </w:r>
            <w:proofErr w:type="spellEnd"/>
            <w:r>
              <w:t xml:space="preserve">, in a similar way to how </w:t>
            </w:r>
            <w:proofErr w:type="spellStart"/>
            <w:r>
              <w:t>AllowProps</w:t>
            </w:r>
            <w:proofErr w:type="spellEnd"/>
            <w:r>
              <w:t xml:space="preserve"> can be used with such Bros. This provides the minimum and most specific definition of a Bro – just allowable property items.</w:t>
            </w:r>
          </w:p>
          <w:p w:rsidR="00C77A2A" w:rsidRDefault="00C77A2A" w:rsidP="00C77A2A">
            <w:pPr>
              <w:pStyle w:val="ListBSpace"/>
            </w:pPr>
            <w:r>
              <w:rPr>
                <w:b/>
              </w:rPr>
              <w:t>Slave Bro</w:t>
            </w:r>
            <w:r w:rsidRPr="005540FB">
              <w:t>:</w:t>
            </w:r>
            <w:r>
              <w:t xml:space="preserve"> Allow </w:t>
            </w:r>
            <w:r w:rsidR="001C16D5">
              <w:t xml:space="preserve">Items </w:t>
            </w:r>
            <w:r>
              <w:t xml:space="preserve">can be used with a Slave Bro as a filter. If Allow Items are specified for a Slave, only Master values matching an Allow Item (or which match an </w:t>
            </w:r>
            <w:proofErr w:type="spellStart"/>
            <w:r>
              <w:t>AllowProps</w:t>
            </w:r>
            <w:proofErr w:type="spellEnd"/>
            <w:r>
              <w:t xml:space="preserve"> Property) are copied from the Master to the Slave.</w:t>
            </w:r>
          </w:p>
          <w:p w:rsidR="00C77A2A" w:rsidRDefault="00C77A2A" w:rsidP="00C77A2A"/>
          <w:p w:rsidR="00C77A2A" w:rsidRPr="00A238E4" w:rsidRDefault="00C77A2A" w:rsidP="00C77A2A">
            <w:pPr>
              <w:rPr>
                <w:b/>
              </w:rPr>
            </w:pPr>
            <w:r w:rsidRPr="00A238E4">
              <w:rPr>
                <w:b/>
              </w:rPr>
              <w:t>Source Format</w:t>
            </w:r>
          </w:p>
          <w:p w:rsidR="00C77A2A" w:rsidRDefault="00C77A2A" w:rsidP="00C77A2A">
            <w:pPr>
              <w:pStyle w:val="NormSpace"/>
            </w:pPr>
            <w:r>
              <w:t xml:space="preserve">Items column values consist of a CS list of </w:t>
            </w:r>
            <w:proofErr w:type="spellStart"/>
            <w:r w:rsidR="00223AFC">
              <w:t>ItemIds</w:t>
            </w:r>
            <w:proofErr w:type="spellEnd"/>
            <w:r>
              <w:t xml:space="preserve"> or Item Names with each </w:t>
            </w:r>
            <w:proofErr w:type="spellStart"/>
            <w:r w:rsidR="00223AFC">
              <w:t>Item</w:t>
            </w:r>
            <w:r>
              <w:t>Id</w:t>
            </w:r>
            <w:proofErr w:type="spellEnd"/>
            <w:r>
              <w:t xml:space="preserve">/Name </w:t>
            </w:r>
            <w:r w:rsidR="00134C49">
              <w:t>prefixed</w:t>
            </w:r>
            <w:r>
              <w:t xml:space="preserve"> by the code letter shown above after the name of list type i.e. &lt;m | d | x | a&gt; and a colon. The &lt;m | d | x | a&gt; Item types can be intermingled  in the Items column, and the entries can be in any order apart from in one rare case </w:t>
            </w:r>
            <w:r>
              <w:lastRenderedPageBreak/>
              <w:t>mentioned below in Summing Use of Mandatory/Default Items.</w:t>
            </w:r>
          </w:p>
          <w:p w:rsidR="00C77A2A" w:rsidRDefault="00C77A2A" w:rsidP="00C77A2A">
            <w:pPr>
              <w:pStyle w:val="NormSpace"/>
            </w:pPr>
            <w:r>
              <w:t>Any Items which cannot be used when posting i.e. ‘R</w:t>
            </w:r>
            <w:r w:rsidR="00134C49">
              <w:t>O</w:t>
            </w:r>
            <w:r>
              <w:t>’ or ‘Z’ types are ignored.</w:t>
            </w:r>
          </w:p>
          <w:p w:rsidR="00C77A2A" w:rsidRDefault="00C77A2A" w:rsidP="00C77A2A">
            <w:pPr>
              <w:keepNext/>
              <w:keepLines/>
              <w:widowControl w:val="0"/>
            </w:pPr>
            <w:r>
              <w:t>Examples of Items use are:</w:t>
            </w:r>
            <w:r w:rsidR="00134C49">
              <w:t xml:space="preserve"> [</w:t>
            </w:r>
            <w:proofErr w:type="spellStart"/>
            <w:r w:rsidR="00134C49">
              <w:t>djh</w:t>
            </w:r>
            <w:proofErr w:type="spellEnd"/>
            <w:r w:rsidR="00134C49">
              <w:t>?? Correct examples once the Property Items are stable]</w:t>
            </w:r>
          </w:p>
          <w:p w:rsidR="00C77A2A" w:rsidRDefault="00C77A2A" w:rsidP="00C77A2A">
            <w:pPr>
              <w:pStyle w:val="ListBSpace"/>
            </w:pPr>
            <w:proofErr w:type="gramStart"/>
            <w:r>
              <w:t>m:</w:t>
            </w:r>
            <w:proofErr w:type="gramEnd"/>
            <w:r>
              <w:t>145 or m:</w:t>
            </w:r>
            <w:r w:rsidRPr="00515F7C">
              <w:t>NegativeGoodwill</w:t>
            </w:r>
            <w:r>
              <w:t xml:space="preserve">  to make property item </w:t>
            </w:r>
            <w:proofErr w:type="spellStart"/>
            <w:r w:rsidRPr="00515F7C">
              <w:t>IFAclasses.NegativeGoodwill</w:t>
            </w:r>
            <w:proofErr w:type="spellEnd"/>
            <w:r>
              <w:t xml:space="preserve"> mandatory with negative goodwill related Bros.</w:t>
            </w:r>
          </w:p>
          <w:p w:rsidR="00C77A2A" w:rsidRDefault="00C77A2A" w:rsidP="00C77A2A">
            <w:pPr>
              <w:pStyle w:val="ListBSpace"/>
              <w:keepNext/>
              <w:widowControl/>
            </w:pPr>
            <w:proofErr w:type="gramStart"/>
            <w:r>
              <w:t>m:</w:t>
            </w:r>
            <w:proofErr w:type="gramEnd"/>
            <w:r>
              <w:t xml:space="preserve">148 or m:DevelopmentCosts to make property item </w:t>
            </w:r>
            <w:proofErr w:type="spellStart"/>
            <w:r>
              <w:t>IFAclasses.DevelopmentCosts</w:t>
            </w:r>
            <w:proofErr w:type="spellEnd"/>
            <w:r>
              <w:t xml:space="preserve"> mandatory for use with Asset development cost related Bros.</w:t>
            </w:r>
          </w:p>
          <w:p w:rsidR="00C77A2A" w:rsidRDefault="00C77A2A" w:rsidP="00C77A2A">
            <w:pPr>
              <w:pStyle w:val="ListBSpace"/>
              <w:keepNext/>
              <w:widowControl/>
            </w:pPr>
            <w:r>
              <w:t xml:space="preserve">d:1319 or d:CoS to make property item </w:t>
            </w:r>
            <w:proofErr w:type="spellStart"/>
            <w:r>
              <w:t>ExpenseType.CoS</w:t>
            </w:r>
            <w:proofErr w:type="spellEnd"/>
            <w:r>
              <w:t xml:space="preserve"> the default for purchases related Bros</w:t>
            </w:r>
          </w:p>
          <w:p w:rsidR="00C77A2A" w:rsidRDefault="00C77A2A" w:rsidP="00C77A2A">
            <w:pPr>
              <w:pStyle w:val="ListBSpace"/>
              <w:keepNext/>
              <w:widowControl/>
            </w:pPr>
            <w:proofErr w:type="gramStart"/>
            <w:r>
              <w:t>x:</w:t>
            </w:r>
            <w:proofErr w:type="gramEnd"/>
            <w:r>
              <w:t>423 or x:</w:t>
            </w:r>
            <w:r w:rsidRPr="006F4207">
              <w:t>CoSec</w:t>
            </w:r>
            <w:r>
              <w:t xml:space="preserve"> </w:t>
            </w:r>
            <w:r w:rsidRPr="006F4207">
              <w:t xml:space="preserve">to exclude </w:t>
            </w:r>
            <w:r>
              <w:t xml:space="preserve">the </w:t>
            </w:r>
            <w:proofErr w:type="spellStart"/>
            <w:r>
              <w:t>the</w:t>
            </w:r>
            <w:proofErr w:type="spellEnd"/>
            <w:r>
              <w:t xml:space="preserve"> </w:t>
            </w:r>
            <w:proofErr w:type="spellStart"/>
            <w:r>
              <w:t>Officers.</w:t>
            </w:r>
            <w:r w:rsidRPr="006F4207">
              <w:t>CoSec</w:t>
            </w:r>
            <w:proofErr w:type="spellEnd"/>
            <w:r>
              <w:t xml:space="preserve"> property item </w:t>
            </w:r>
            <w:r w:rsidRPr="006F4207">
              <w:t xml:space="preserve">from Director and </w:t>
            </w:r>
            <w:proofErr w:type="spellStart"/>
            <w:r w:rsidRPr="006F4207">
              <w:t>PartnerLLP</w:t>
            </w:r>
            <w:proofErr w:type="spellEnd"/>
            <w:r w:rsidRPr="006F4207">
              <w:t xml:space="preserve"> B</w:t>
            </w:r>
            <w:r>
              <w:t>ro</w:t>
            </w:r>
            <w:r w:rsidRPr="006F4207">
              <w:t>s.</w:t>
            </w:r>
          </w:p>
          <w:p w:rsidR="00C77A2A" w:rsidRDefault="00C77A2A" w:rsidP="00C77A2A">
            <w:pPr>
              <w:pStyle w:val="ListBSpace"/>
            </w:pPr>
            <w:proofErr w:type="gramStart"/>
            <w:r>
              <w:t>x:</w:t>
            </w:r>
            <w:proofErr w:type="gramEnd"/>
            <w:r>
              <w:t>1376,x:1378,x:1379,x:1380 to exclude &gt;1 year details from Ageing for a debtor Bro. If the Bro was specifically for &lt;1 year ageing then m</w:t>
            </w:r>
            <w:proofErr w:type="gramStart"/>
            <w:r>
              <w:t>:1375</w:t>
            </w:r>
            <w:proofErr w:type="gramEnd"/>
            <w:r>
              <w:t xml:space="preserve"> could be used instead.</w:t>
            </w:r>
          </w:p>
          <w:p w:rsidR="00C77A2A" w:rsidRDefault="00C77A2A" w:rsidP="00C77A2A">
            <w:pPr>
              <w:pStyle w:val="ListBSpace"/>
            </w:pPr>
            <w:proofErr w:type="gramStart"/>
            <w:r>
              <w:t>a:</w:t>
            </w:r>
            <w:proofErr w:type="gramEnd"/>
            <w:r>
              <w:t xml:space="preserve">1184,a:1284 to Allow English and Welsh for a Bro from which Languages had been excluded via </w:t>
            </w:r>
            <w:proofErr w:type="spellStart"/>
            <w:r>
              <w:t>ExclProps</w:t>
            </w:r>
            <w:proofErr w:type="spellEnd"/>
            <w:r>
              <w:t xml:space="preserve"> 42.</w:t>
            </w:r>
          </w:p>
          <w:p w:rsidR="00C77A2A" w:rsidRDefault="00C77A2A" w:rsidP="00C77A2A">
            <w:pPr>
              <w:pStyle w:val="ListBullet"/>
            </w:pPr>
            <w:r>
              <w:t>a:</w:t>
            </w:r>
            <w:r w:rsidRPr="001824C1">
              <w:t>1</w:t>
            </w:r>
            <w:r>
              <w:t>375</w:t>
            </w:r>
            <w:r w:rsidRPr="001824C1">
              <w:t>,a</w:t>
            </w:r>
            <w:r>
              <w:t>:</w:t>
            </w:r>
            <w:r w:rsidRPr="001824C1">
              <w:t>1</w:t>
            </w:r>
            <w:r>
              <w:t>376 for a Bro to allow &lt;1 or &gt;1 Ageing</w:t>
            </w:r>
            <w:r>
              <w:br/>
              <w:t xml:space="preserve">The same end could be achieved via use of </w:t>
            </w:r>
            <w:proofErr w:type="spellStart"/>
            <w:r>
              <w:t>AllowProps</w:t>
            </w:r>
            <w:proofErr w:type="spellEnd"/>
            <w:r>
              <w:t xml:space="preserve"> 48 and then excluding the unwanted Items i.e. </w:t>
            </w:r>
            <w:r w:rsidRPr="001824C1">
              <w:t>x</w:t>
            </w:r>
            <w:r>
              <w:t>:</w:t>
            </w:r>
            <w:r w:rsidRPr="001824C1">
              <w:t>1</w:t>
            </w:r>
            <w:r>
              <w:t>378</w:t>
            </w:r>
            <w:r w:rsidRPr="001824C1">
              <w:t>,x</w:t>
            </w:r>
            <w:r>
              <w:t>:</w:t>
            </w:r>
            <w:r w:rsidRPr="001824C1">
              <w:t>1</w:t>
            </w:r>
            <w:r>
              <w:t>379</w:t>
            </w:r>
            <w:r w:rsidRPr="001824C1">
              <w:t>,x</w:t>
            </w:r>
            <w:r>
              <w:t>:</w:t>
            </w:r>
            <w:r w:rsidRPr="001824C1">
              <w:t>1</w:t>
            </w:r>
            <w:r>
              <w:t xml:space="preserve">380. (There is no need to exclude 1377 as that is an ‘R’ or non-posting Item.) The </w:t>
            </w:r>
            <w:r w:rsidRPr="001824C1">
              <w:t>a</w:t>
            </w:r>
            <w:proofErr w:type="gramStart"/>
            <w:r>
              <w:t>:</w:t>
            </w:r>
            <w:r w:rsidRPr="001824C1">
              <w:t>1</w:t>
            </w:r>
            <w:r>
              <w:t>375</w:t>
            </w:r>
            <w:r w:rsidRPr="001824C1">
              <w:t>,a</w:t>
            </w:r>
            <w:r>
              <w:t>:</w:t>
            </w:r>
            <w:r w:rsidRPr="001824C1">
              <w:t>1</w:t>
            </w:r>
            <w:r>
              <w:t>376</w:t>
            </w:r>
            <w:proofErr w:type="gramEnd"/>
            <w:r>
              <w:t xml:space="preserve"> method is shorter and clearer.</w:t>
            </w:r>
          </w:p>
          <w:p w:rsidR="00C77A2A" w:rsidRPr="00515F7C" w:rsidRDefault="00C77A2A" w:rsidP="00C77A2A">
            <w:pPr>
              <w:pStyle w:val="ListBullet"/>
              <w:numPr>
                <w:ilvl w:val="0"/>
                <w:numId w:val="0"/>
              </w:numPr>
              <w:ind w:left="360"/>
            </w:pPr>
          </w:p>
          <w:p w:rsidR="00C77A2A" w:rsidRPr="00136BA5" w:rsidRDefault="00C77A2A" w:rsidP="00C77A2A">
            <w:pPr>
              <w:rPr>
                <w:b/>
              </w:rPr>
            </w:pPr>
            <w:r w:rsidRPr="00136BA5">
              <w:rPr>
                <w:b/>
              </w:rPr>
              <w:t xml:space="preserve">Summing Use of Mandatory/Default </w:t>
            </w:r>
            <w:r>
              <w:rPr>
                <w:b/>
              </w:rPr>
              <w:t>Items</w:t>
            </w:r>
          </w:p>
          <w:p w:rsidR="00C77A2A" w:rsidRDefault="00C77A2A" w:rsidP="00C77A2A">
            <w:pPr>
              <w:pStyle w:val="NormSpace"/>
            </w:pPr>
            <w:r>
              <w:t xml:space="preserve">When Bros are either </w:t>
            </w:r>
            <w:proofErr w:type="spellStart"/>
            <w:r>
              <w:t>SumEnd</w:t>
            </w:r>
            <w:proofErr w:type="spellEnd"/>
            <w:r>
              <w:t xml:space="preserve"> or Set summed, if the sum is for a mixture of Bros with and without Items in use, then a difference arises between the sum of the Primary Item values, and the Base Sum which includes both the with and without Item values. The difference is allocated to a</w:t>
            </w:r>
            <w:r w:rsidR="00134C49">
              <w:t>n</w:t>
            </w:r>
            <w:r>
              <w:t xml:space="preserve"> Item so that after summing is finished the Base Sum for a Bro will equal the sum of its Primary Item values.</w:t>
            </w:r>
          </w:p>
          <w:p w:rsidR="00C77A2A" w:rsidRDefault="00C77A2A" w:rsidP="00C77A2A">
            <w:pPr>
              <w:pStyle w:val="NormSpace"/>
            </w:pPr>
            <w:r>
              <w:t>If the target Bro of the sum has a Mandatory Item list then the first Item in the Mandatory list is used for allocating the difference. This is the only time that the order of Mandatory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no Mandatory Item list but does have a Default Items list, then the first Item in the Default list is used for allocating the difference. This is the only time that the order of Default Items in the Items column has meaning, though the most usual case is for the list to contain only one Item, in which case the order of Items in the Items column still does not matter.</w:t>
            </w:r>
          </w:p>
          <w:p w:rsidR="00C77A2A" w:rsidRDefault="00C77A2A" w:rsidP="00C77A2A">
            <w:pPr>
              <w:pStyle w:val="NormSpace"/>
            </w:pPr>
            <w:r>
              <w:t>If the target Bro of the sum has neither a Mandatory Items list nor a Default Items list, then the Unallocated Item (</w:t>
            </w:r>
            <w:r w:rsidR="00134C49">
              <w:t xml:space="preserve">Id </w:t>
            </w:r>
            <w:r>
              <w:t>999) is used for allocating the difference.</w:t>
            </w:r>
          </w:p>
          <w:p w:rsidR="00C77A2A" w:rsidRPr="00136BA5" w:rsidRDefault="00C77A2A" w:rsidP="00C77A2A">
            <w:pPr>
              <w:rPr>
                <w:b/>
              </w:rPr>
            </w:pPr>
            <w:r w:rsidRPr="00136BA5">
              <w:rPr>
                <w:b/>
              </w:rPr>
              <w:t>S</w:t>
            </w:r>
            <w:r>
              <w:rPr>
                <w:b/>
              </w:rPr>
              <w:t>lave Filtering</w:t>
            </w:r>
          </w:p>
          <w:p w:rsidR="00C77A2A" w:rsidRDefault="00C77A2A" w:rsidP="00C77A2A">
            <w:pPr>
              <w:pStyle w:val="NormSpace"/>
            </w:pPr>
            <w:r>
              <w:t>Exclude (</w:t>
            </w:r>
            <w:proofErr w:type="gramStart"/>
            <w:r>
              <w:t>x:</w:t>
            </w:r>
            <w:proofErr w:type="gramEnd"/>
            <w:r>
              <w:t>) and Allow (a:) Items may be specified for Slave Bros. These act as filters to fine tune the copying of data from Masters to Slaves. They are mutually exclusive. These filters work in conjunction with the Slave</w:t>
            </w:r>
            <w:r w:rsidR="00835AEC">
              <w:t>’s</w:t>
            </w:r>
            <w:r>
              <w:t xml:space="preserve"> </w:t>
            </w:r>
            <w:r w:rsidR="00835AEC">
              <w:t>Folio</w:t>
            </w:r>
            <w:r>
              <w:t xml:space="preserve"> which can be a subset of the Master’s </w:t>
            </w:r>
            <w:r w:rsidR="00835AEC">
              <w:t>Folio</w:t>
            </w:r>
            <w:r>
              <w:t xml:space="preserve">, plus </w:t>
            </w:r>
            <w:proofErr w:type="spellStart"/>
            <w:r>
              <w:t>ExclProps</w:t>
            </w:r>
            <w:proofErr w:type="spellEnd"/>
            <w:r>
              <w:t xml:space="preserve">, and </w:t>
            </w:r>
            <w:proofErr w:type="spellStart"/>
            <w:r>
              <w:t>AllowProps</w:t>
            </w:r>
            <w:proofErr w:type="spellEnd"/>
            <w:r>
              <w:t xml:space="preserve"> slave filtering.</w:t>
            </w:r>
          </w:p>
          <w:p w:rsidR="00C77A2A" w:rsidRDefault="00C77A2A" w:rsidP="00C77A2A">
            <w:pPr>
              <w:pStyle w:val="NormSpace"/>
            </w:pPr>
            <w:r>
              <w:lastRenderedPageBreak/>
              <w:t>Master values with a</w:t>
            </w:r>
            <w:r w:rsidR="00835AEC">
              <w:t>n</w:t>
            </w:r>
            <w:r>
              <w:t xml:space="preserve"> Item matching an Exclude Item filter are not copied from the Master to the Slave.</w:t>
            </w:r>
          </w:p>
          <w:p w:rsidR="00C77A2A" w:rsidRDefault="00C77A2A" w:rsidP="00C77A2A">
            <w:r>
              <w:t xml:space="preserve">If Allow Item filters are in use, only Master values matching an Allow Item (or which match an </w:t>
            </w:r>
            <w:proofErr w:type="spellStart"/>
            <w:r>
              <w:t>AllowProps</w:t>
            </w:r>
            <w:proofErr w:type="spellEnd"/>
            <w:r>
              <w:t xml:space="preserve"> Property) are copied from the Master to the Slave.</w:t>
            </w:r>
          </w:p>
        </w:tc>
      </w:tr>
      <w:tr w:rsidR="00E76D6E" w:rsidTr="004B7250">
        <w:trPr>
          <w:cantSplit/>
        </w:trPr>
        <w:tc>
          <w:tcPr>
            <w:tcW w:w="1789" w:type="dxa"/>
            <w:shd w:val="clear" w:color="auto" w:fill="EBFFEB"/>
          </w:tcPr>
          <w:p w:rsidR="00E76D6E" w:rsidRDefault="00E76D6E" w:rsidP="00E76D6E">
            <w:pPr>
              <w:pStyle w:val="Heading2"/>
              <w:keepNext w:val="0"/>
              <w:spacing w:before="0" w:after="0"/>
              <w:outlineLvl w:val="1"/>
              <w:rPr>
                <w:sz w:val="22"/>
                <w:szCs w:val="22"/>
              </w:rPr>
            </w:pPr>
            <w:r>
              <w:rPr>
                <w:sz w:val="22"/>
                <w:szCs w:val="22"/>
              </w:rPr>
              <w:lastRenderedPageBreak/>
              <w:t xml:space="preserve"> </w:t>
            </w:r>
            <w:bookmarkStart w:id="62" w:name="_Toc359814405"/>
            <w:proofErr w:type="spellStart"/>
            <w:r>
              <w:rPr>
                <w:sz w:val="22"/>
                <w:szCs w:val="22"/>
              </w:rPr>
              <w:t>SumUp</w:t>
            </w:r>
            <w:bookmarkEnd w:id="62"/>
            <w:proofErr w:type="spellEnd"/>
          </w:p>
        </w:tc>
        <w:tc>
          <w:tcPr>
            <w:tcW w:w="431" w:type="dxa"/>
            <w:shd w:val="clear" w:color="auto" w:fill="EBFFEB"/>
          </w:tcPr>
          <w:p w:rsidR="00E76D6E" w:rsidRDefault="00E76D6E" w:rsidP="00E76D6E">
            <w:pPr>
              <w:jc w:val="center"/>
            </w:pPr>
            <w:r>
              <w:t>E</w:t>
            </w:r>
          </w:p>
        </w:tc>
        <w:tc>
          <w:tcPr>
            <w:tcW w:w="8258" w:type="dxa"/>
            <w:shd w:val="clear" w:color="auto" w:fill="EBFFEB"/>
          </w:tcPr>
          <w:p w:rsidR="00E76D6E" w:rsidRDefault="00E76D6E" w:rsidP="00E76D6E">
            <w:pPr>
              <w:pStyle w:val="NormSpace"/>
            </w:pPr>
            <w:proofErr w:type="spellStart"/>
            <w:r>
              <w:t>SumUp</w:t>
            </w:r>
            <w:proofErr w:type="spellEnd"/>
            <w:r>
              <w:t xml:space="preserve"> applies to Summing Bros and defines what auto summing does with the Bro balances in regard to automatic summing up the Bro tree. All Summing Bros not at level 0 must have a </w:t>
            </w:r>
            <w:proofErr w:type="spellStart"/>
            <w:r>
              <w:t>SumUp</w:t>
            </w:r>
            <w:proofErr w:type="spellEnd"/>
            <w:r>
              <w:t xml:space="preserve"> value.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60" w:type="dxa"/>
                <w:right w:w="60" w:type="dxa"/>
              </w:tblCellMar>
              <w:tblLook w:val="04A0" w:firstRow="1" w:lastRow="0" w:firstColumn="1" w:lastColumn="0" w:noHBand="0" w:noVBand="1"/>
            </w:tblPr>
            <w:tblGrid>
              <w:gridCol w:w="879"/>
              <w:gridCol w:w="7550"/>
            </w:tblGrid>
            <w:tr w:rsidR="00E76D6E" w:rsidTr="0023076D">
              <w:tc>
                <w:tcPr>
                  <w:tcW w:w="879" w:type="dxa"/>
                </w:tcPr>
                <w:p w:rsidR="00E76D6E" w:rsidRDefault="00E76D6E" w:rsidP="00E76D6E">
                  <w:r>
                    <w:t>Nothing</w:t>
                  </w:r>
                </w:p>
              </w:tc>
              <w:tc>
                <w:tcPr>
                  <w:tcW w:w="7550" w:type="dxa"/>
                </w:tcPr>
                <w:p w:rsidR="00E76D6E" w:rsidRDefault="00E76D6E" w:rsidP="00E76D6E">
                  <w:pPr>
                    <w:pStyle w:val="NormSpace"/>
                  </w:pPr>
                  <w:r>
                    <w:t>Level 0 Bro for which no summing ‘up’ can be performed.</w:t>
                  </w:r>
                </w:p>
              </w:tc>
            </w:tr>
            <w:tr w:rsidR="00E76D6E" w:rsidTr="0023076D">
              <w:tc>
                <w:tcPr>
                  <w:tcW w:w="879" w:type="dxa"/>
                </w:tcPr>
                <w:p w:rsidR="00E76D6E" w:rsidRDefault="00E76D6E" w:rsidP="00E76D6E">
                  <w:r>
                    <w:t>+</w:t>
                  </w:r>
                </w:p>
              </w:tc>
              <w:tc>
                <w:tcPr>
                  <w:tcW w:w="7550" w:type="dxa"/>
                </w:tcPr>
                <w:p w:rsidR="00E76D6E" w:rsidRDefault="00E76D6E" w:rsidP="00E76D6E">
                  <w:pPr>
                    <w:pStyle w:val="NormSpace"/>
                  </w:pPr>
                  <w:r>
                    <w:t>S</w:t>
                  </w:r>
                  <w:r w:rsidRPr="00D7614C">
                    <w:t xml:space="preserve">pecifies that the balances of the Bro </w:t>
                  </w:r>
                  <w:r>
                    <w:t>sum</w:t>
                  </w:r>
                  <w:r w:rsidRPr="00D7614C">
                    <w:t xml:space="preserve"> to the parent Set balances</w:t>
                  </w:r>
                  <w:r>
                    <w:t>.</w:t>
                  </w:r>
                </w:p>
                <w:p w:rsidR="00E76D6E" w:rsidRDefault="00E76D6E" w:rsidP="00E76D6E">
                  <w:pPr>
                    <w:pStyle w:val="NormSpace"/>
                  </w:pPr>
                  <w:r>
                    <w:t xml:space="preserve">This is the default on creation of a new Summing Bro for which no </w:t>
                  </w:r>
                  <w:proofErr w:type="spellStart"/>
                  <w:r>
                    <w:t>SumUp</w:t>
                  </w:r>
                  <w:proofErr w:type="spellEnd"/>
                  <w:r>
                    <w:t xml:space="preserve"> value is supplied.</w:t>
                  </w:r>
                </w:p>
              </w:tc>
            </w:tr>
            <w:tr w:rsidR="00E76D6E" w:rsidTr="0023076D">
              <w:tc>
                <w:tcPr>
                  <w:tcW w:w="879" w:type="dxa"/>
                </w:tcPr>
                <w:p w:rsidR="00E76D6E" w:rsidRDefault="00E76D6E" w:rsidP="00E76D6E">
                  <w:r>
                    <w:t>No</w:t>
                  </w:r>
                </w:p>
              </w:tc>
              <w:tc>
                <w:tcPr>
                  <w:tcW w:w="7550" w:type="dxa"/>
                </w:tcPr>
                <w:p w:rsidR="00E76D6E" w:rsidRDefault="00E76D6E" w:rsidP="00E76D6E">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E76D6E" w:rsidRDefault="00E76D6E" w:rsidP="00E76D6E">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E76D6E" w:rsidTr="0023076D">
              <w:tc>
                <w:tcPr>
                  <w:tcW w:w="879" w:type="dxa"/>
                </w:tcPr>
                <w:p w:rsidR="00E76D6E" w:rsidRDefault="00E76D6E" w:rsidP="00E76D6E">
                  <w:r>
                    <w:t>NA</w:t>
                  </w:r>
                </w:p>
              </w:tc>
              <w:tc>
                <w:tcPr>
                  <w:tcW w:w="7550" w:type="dxa"/>
                </w:tcPr>
                <w:p w:rsidR="00E76D6E" w:rsidRDefault="00E76D6E" w:rsidP="00E76D6E">
                  <w:r>
                    <w:t>Setting when auto summing does not apply because the Bro’s DataType is different from the parent Set’s DataType.</w:t>
                  </w:r>
                </w:p>
              </w:tc>
            </w:tr>
          </w:tbl>
          <w:p w:rsidR="00E76D6E" w:rsidRDefault="00E76D6E" w:rsidP="00E76D6E"/>
        </w:tc>
      </w:tr>
      <w:tr w:rsidR="00D74588" w:rsidTr="004B7250">
        <w:trPr>
          <w:cantSplit/>
        </w:trPr>
        <w:tc>
          <w:tcPr>
            <w:tcW w:w="1789" w:type="dxa"/>
            <w:shd w:val="clear" w:color="auto" w:fill="EBFFEB"/>
          </w:tcPr>
          <w:p w:rsidR="00D74588" w:rsidRDefault="00D74588" w:rsidP="00D74588">
            <w:pPr>
              <w:pStyle w:val="Heading2"/>
              <w:keepNext w:val="0"/>
              <w:spacing w:before="0" w:after="0"/>
              <w:outlineLvl w:val="1"/>
              <w:rPr>
                <w:sz w:val="22"/>
                <w:szCs w:val="22"/>
              </w:rPr>
            </w:pPr>
            <w:r>
              <w:rPr>
                <w:sz w:val="22"/>
                <w:szCs w:val="22"/>
              </w:rPr>
              <w:t xml:space="preserve"> </w:t>
            </w:r>
            <w:bookmarkStart w:id="63" w:name="_Toc359814406"/>
            <w:r>
              <w:rPr>
                <w:sz w:val="22"/>
                <w:szCs w:val="22"/>
              </w:rPr>
              <w:t>Check</w:t>
            </w:r>
            <w:bookmarkEnd w:id="63"/>
          </w:p>
        </w:tc>
        <w:tc>
          <w:tcPr>
            <w:tcW w:w="431" w:type="dxa"/>
            <w:shd w:val="clear" w:color="auto" w:fill="EBFFEB"/>
          </w:tcPr>
          <w:p w:rsidR="00D74588" w:rsidRDefault="00D74588" w:rsidP="00D74588">
            <w:pPr>
              <w:jc w:val="center"/>
            </w:pPr>
            <w:r>
              <w:t>E</w:t>
            </w:r>
          </w:p>
        </w:tc>
        <w:tc>
          <w:tcPr>
            <w:tcW w:w="8258" w:type="dxa"/>
            <w:shd w:val="clear" w:color="auto" w:fill="EBFFEB"/>
          </w:tcPr>
          <w:p w:rsidR="00D74588" w:rsidRDefault="00D74588" w:rsidP="00D74588">
            <w:pPr>
              <w:pStyle w:val="NormSpace"/>
            </w:pPr>
            <w:r>
              <w:t>The Check column provides a means of specifying auto summing checks for Summing Bros</w:t>
            </w:r>
            <w:r w:rsidRPr="000B166B">
              <w:t>, includ</w:t>
            </w:r>
            <w:r>
              <w:t>ing Slave</w:t>
            </w:r>
            <w:r w:rsidRPr="000B166B">
              <w:t xml:space="preserve"> ones,</w:t>
            </w:r>
            <w:r>
              <w:t xml:space="preserve"> by defining whether the Bro’s value should be equal to, or equal and opposite to, the value of a ‘Check’ Target Bro. The two Bros involved must have the same DataType.</w:t>
            </w:r>
          </w:p>
          <w:p w:rsidR="00D74588" w:rsidRDefault="00D74588" w:rsidP="00D74588">
            <w:pPr>
              <w:pStyle w:val="NormSpace"/>
            </w:pPr>
            <w:r>
              <w:t>The check is applied to a single balance only, the Base value.</w:t>
            </w:r>
          </w:p>
          <w:p w:rsidR="00D74588" w:rsidRDefault="00D74588" w:rsidP="00D74588">
            <w:pPr>
              <w:pStyle w:val="NormSpace"/>
            </w:pPr>
            <w:r>
              <w:t>The Check Column takes the following format:</w:t>
            </w:r>
          </w:p>
          <w:p w:rsidR="00D74588" w:rsidRDefault="00D74588" w:rsidP="00D74588">
            <w:pPr>
              <w:pStyle w:val="NormSpace"/>
            </w:pPr>
            <w:r w:rsidRPr="00E013E2">
              <w:t>{</w:t>
            </w:r>
            <w:proofErr w:type="spellStart"/>
            <w:r w:rsidRPr="00E013E2">
              <w:t>TargetBro</w:t>
            </w:r>
            <w:r>
              <w:t>Id</w:t>
            </w:r>
            <w:proofErr w:type="spellEnd"/>
            <w:r w:rsidRPr="00E013E2">
              <w:t xml:space="preserve"> }&lt;Equal To | Equal &amp; </w:t>
            </w:r>
            <w:proofErr w:type="spellStart"/>
            <w:r w:rsidRPr="00E013E2">
              <w:t>Opp</w:t>
            </w:r>
            <w:proofErr w:type="spellEnd"/>
            <w:r w:rsidRPr="00E013E2">
              <w:t xml:space="preserve"> To&gt;{ &lt;Either | Both | Chec</w:t>
            </w:r>
            <w:r>
              <w:t>k | Target&gt;}{ Year#} &lt;</w:t>
            </w:r>
            <w:proofErr w:type="spellStart"/>
            <w:r>
              <w:t>TargetBroName</w:t>
            </w:r>
            <w:proofErr w:type="spellEnd"/>
            <w:r>
              <w:t xml:space="preserve"> | </w:t>
            </w:r>
            <w:proofErr w:type="spellStart"/>
            <w:r w:rsidRPr="004D3D94">
              <w:t>TargetBro</w:t>
            </w:r>
            <w:r>
              <w:t>Short</w:t>
            </w:r>
            <w:r w:rsidRPr="004D3D94">
              <w:t>Name</w:t>
            </w:r>
            <w:proofErr w:type="spellEnd"/>
            <w:r>
              <w:t>&gt;</w:t>
            </w:r>
          </w:p>
          <w:p w:rsidR="00D74588" w:rsidRDefault="00D74588" w:rsidP="00D74588">
            <w:r>
              <w:t xml:space="preserve">BroSet Export prefixes the Check field with the Check’s </w:t>
            </w:r>
            <w:proofErr w:type="spellStart"/>
            <w:r w:rsidRPr="00E013E2">
              <w:t>TargetBro</w:t>
            </w:r>
            <w:r>
              <w:t>Id</w:t>
            </w:r>
            <w:proofErr w:type="spellEnd"/>
            <w:r>
              <w:t xml:space="preserve">, but this is ignored during Import. When creating a new Check property it is not necessary to include the prefix of the </w:t>
            </w:r>
            <w:proofErr w:type="spellStart"/>
            <w:r w:rsidRPr="00E013E2">
              <w:t>TargetBro</w:t>
            </w:r>
            <w:r>
              <w:t>Id</w:t>
            </w:r>
            <w:proofErr w:type="spellEnd"/>
            <w:r>
              <w:t>.</w:t>
            </w:r>
          </w:p>
          <w:p w:rsidR="00D74588" w:rsidRDefault="00D74588" w:rsidP="00D74588"/>
          <w:p w:rsidR="00D74588" w:rsidRDefault="00D74588" w:rsidP="00D74588">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p>
          <w:p w:rsidR="00D74588" w:rsidRDefault="00D74588" w:rsidP="00D74588">
            <w:pPr>
              <w:pStyle w:val="ListBullet"/>
            </w:pPr>
            <w:r>
              <w:t>Either</w:t>
            </w:r>
            <w:r>
              <w:tab/>
            </w:r>
            <w:r>
              <w:tab/>
            </w:r>
            <w:r w:rsidRPr="00291BF2">
              <w:t>if Either Bro has a value</w:t>
            </w:r>
          </w:p>
          <w:p w:rsidR="00D74588" w:rsidRDefault="00D74588" w:rsidP="00D74588">
            <w:pPr>
              <w:pStyle w:val="ListBullet"/>
            </w:pPr>
            <w:r>
              <w:t>Both</w:t>
            </w:r>
            <w:r>
              <w:tab/>
            </w:r>
            <w:r>
              <w:tab/>
            </w:r>
            <w:r w:rsidRPr="00291BF2">
              <w:t>if Both Bro</w:t>
            </w:r>
            <w:r>
              <w:t>s</w:t>
            </w:r>
            <w:r w:rsidRPr="00291BF2">
              <w:t xml:space="preserve"> have a value</w:t>
            </w:r>
          </w:p>
          <w:p w:rsidR="00D74588" w:rsidRDefault="00D74588" w:rsidP="00D74588">
            <w:pPr>
              <w:pStyle w:val="ListBullet"/>
            </w:pPr>
            <w:r>
              <w:t>Check</w:t>
            </w:r>
            <w:r>
              <w:tab/>
            </w:r>
            <w:r w:rsidRPr="005A17E7">
              <w:t xml:space="preserve">if the Check </w:t>
            </w:r>
            <w:r>
              <w:t xml:space="preserve">(this) </w:t>
            </w:r>
            <w:r w:rsidRPr="005A17E7">
              <w:t>Bro has a value</w:t>
            </w:r>
          </w:p>
          <w:p w:rsidR="00D74588" w:rsidRDefault="00D74588" w:rsidP="00D74588">
            <w:pPr>
              <w:pStyle w:val="ListBSpace"/>
            </w:pPr>
            <w:r>
              <w:t>Target</w:t>
            </w:r>
            <w:r>
              <w:tab/>
            </w:r>
            <w:r w:rsidRPr="005A17E7">
              <w:t>if the Target Bro has a value</w:t>
            </w:r>
          </w:p>
          <w:p w:rsidR="00D74588" w:rsidRDefault="00D74588" w:rsidP="00D74588">
            <w:pPr>
              <w:pStyle w:val="NormSpace"/>
            </w:pPr>
            <w:r>
              <w:t xml:space="preserve">The default is Either if no </w:t>
            </w:r>
            <w:proofErr w:type="gramStart"/>
            <w:r w:rsidRPr="00E013E2">
              <w:t>{ &lt;</w:t>
            </w:r>
            <w:proofErr w:type="gramEnd"/>
            <w:r w:rsidRPr="00E013E2">
              <w:t>Either | Both | Chec</w:t>
            </w:r>
            <w:r>
              <w:t>k | Target&gt;} field is defined.</w:t>
            </w:r>
          </w:p>
          <w:p w:rsidR="00D74588" w:rsidRDefault="00D74588" w:rsidP="00D74588">
            <w:pPr>
              <w:pStyle w:val="NormSpace"/>
            </w:pPr>
            <w:r>
              <w:t xml:space="preserve">The optional </w:t>
            </w:r>
            <w:proofErr w:type="gramStart"/>
            <w:r>
              <w:t>{ Year</w:t>
            </w:r>
            <w:proofErr w:type="gramEnd"/>
            <w:r>
              <w:t>#} allows a prior year to be specified for the Check similarly to the Year# option for Slaves.</w:t>
            </w:r>
          </w:p>
          <w:p w:rsidR="00D74588" w:rsidRPr="000F6685" w:rsidRDefault="00D74588" w:rsidP="00D74588">
            <w:r>
              <w:t xml:space="preserve">A Check of ‘Equal To </w:t>
            </w:r>
            <w:proofErr w:type="gramStart"/>
            <w:r>
              <w:t>Either{</w:t>
            </w:r>
            <w:proofErr w:type="gramEnd"/>
            <w:r>
              <w:t xml:space="preserve"> Year#} Master </w:t>
            </w:r>
            <w:proofErr w:type="spellStart"/>
            <w:r>
              <w:t>BroName</w:t>
            </w:r>
            <w:proofErr w:type="spellEnd"/>
            <w:r>
              <w:t>’ is automatically added to a Summing Set Slave as explained in the Slave Bros section.</w:t>
            </w:r>
          </w:p>
        </w:tc>
      </w:tr>
      <w:tr w:rsidR="001C5A9D" w:rsidTr="004B7250">
        <w:trPr>
          <w:cantSplit/>
        </w:trPr>
        <w:tc>
          <w:tcPr>
            <w:tcW w:w="1789" w:type="dxa"/>
            <w:shd w:val="clear" w:color="auto" w:fill="EBFFEB"/>
          </w:tcPr>
          <w:p w:rsidR="001C5A9D" w:rsidRDefault="001C5A9D" w:rsidP="00D74588">
            <w:pPr>
              <w:pStyle w:val="Heading2"/>
              <w:keepNext w:val="0"/>
              <w:spacing w:before="0" w:after="0"/>
              <w:outlineLvl w:val="1"/>
              <w:rPr>
                <w:sz w:val="22"/>
                <w:szCs w:val="22"/>
              </w:rPr>
            </w:pPr>
            <w:r>
              <w:rPr>
                <w:sz w:val="22"/>
                <w:szCs w:val="22"/>
              </w:rPr>
              <w:lastRenderedPageBreak/>
              <w:t xml:space="preserve"> </w:t>
            </w:r>
            <w:bookmarkStart w:id="64" w:name="_Toc359814407"/>
            <w:r>
              <w:rPr>
                <w:sz w:val="22"/>
                <w:szCs w:val="22"/>
              </w:rPr>
              <w:t>Related</w:t>
            </w:r>
            <w:bookmarkEnd w:id="64"/>
          </w:p>
        </w:tc>
        <w:tc>
          <w:tcPr>
            <w:tcW w:w="431" w:type="dxa"/>
            <w:shd w:val="clear" w:color="auto" w:fill="EBFFEB"/>
          </w:tcPr>
          <w:p w:rsidR="001C5A9D" w:rsidRDefault="001C5A9D" w:rsidP="00D74588">
            <w:pPr>
              <w:jc w:val="center"/>
            </w:pPr>
            <w:r>
              <w:t>E</w:t>
            </w:r>
          </w:p>
        </w:tc>
        <w:tc>
          <w:tcPr>
            <w:tcW w:w="8258" w:type="dxa"/>
            <w:shd w:val="clear" w:color="auto" w:fill="EBFFEB"/>
          </w:tcPr>
          <w:p w:rsidR="001C5A9D" w:rsidRDefault="004739F1" w:rsidP="00D74588">
            <w:pPr>
              <w:pStyle w:val="NormSpace"/>
            </w:pPr>
            <w:r>
              <w:t xml:space="preserve">The Related column allows </w:t>
            </w:r>
            <w:r w:rsidR="00C3759D">
              <w:t xml:space="preserve">Element </w:t>
            </w:r>
            <w:r>
              <w:t>Bros that are ‘related’ or ‘associated’ to be tied together for checking during posting or importing. The syntax is:</w:t>
            </w:r>
          </w:p>
          <w:p w:rsidR="004739F1" w:rsidRDefault="004739F1" w:rsidP="00D74588">
            <w:pPr>
              <w:pStyle w:val="NormSpace"/>
            </w:pPr>
            <w:r w:rsidRPr="004739F1">
              <w:t>&lt;M | O | U&gt; Related &lt;</w:t>
            </w:r>
            <w:proofErr w:type="spellStart"/>
            <w:r w:rsidRPr="004739F1">
              <w:t>BroName</w:t>
            </w:r>
            <w:proofErr w:type="spellEnd"/>
            <w:r w:rsidRPr="004739F1">
              <w:t xml:space="preserve"> | </w:t>
            </w:r>
            <w:proofErr w:type="spellStart"/>
            <w:r w:rsidRPr="004739F1">
              <w:t>BroShortName</w:t>
            </w:r>
            <w:proofErr w:type="spellEnd"/>
            <w:r w:rsidRPr="004739F1">
              <w:t>&gt;</w:t>
            </w:r>
          </w:p>
          <w:p w:rsidR="004739F1" w:rsidRDefault="004739F1" w:rsidP="004739F1">
            <w:r>
              <w:t>Where:</w:t>
            </w:r>
          </w:p>
          <w:p w:rsidR="004739F1" w:rsidRDefault="004739F1" w:rsidP="004739F1">
            <w:r>
              <w:t xml:space="preserve">  M = Mandatory once</w:t>
            </w:r>
          </w:p>
          <w:p w:rsidR="004739F1" w:rsidRDefault="004739F1" w:rsidP="004739F1">
            <w:r>
              <w:t xml:space="preserve">  O = Optional once</w:t>
            </w:r>
          </w:p>
          <w:p w:rsidR="004739F1" w:rsidRDefault="004739F1" w:rsidP="004739F1">
            <w:pPr>
              <w:pStyle w:val="NormSpace"/>
            </w:pPr>
            <w:r>
              <w:t xml:space="preserve">  U = optional an Unlimited number of times</w:t>
            </w:r>
          </w:p>
          <w:p w:rsidR="004739F1" w:rsidRDefault="004739F1" w:rsidP="004739F1">
            <w:commentRangeStart w:id="65"/>
            <w:r>
              <w:t>The Related Bros must form a loop e.g.</w:t>
            </w:r>
          </w:p>
          <w:p w:rsidR="004739F1" w:rsidRDefault="004739F1" w:rsidP="004739F1">
            <w:pPr>
              <w:pStyle w:val="LucidaConsole10"/>
              <w:spacing w:after="0"/>
            </w:pPr>
            <w:r>
              <w:tab/>
              <w:t>Bro A has M Related B</w:t>
            </w:r>
          </w:p>
          <w:p w:rsidR="004739F1" w:rsidRDefault="004739F1" w:rsidP="004739F1">
            <w:pPr>
              <w:pStyle w:val="LucidaConsole10"/>
              <w:spacing w:after="0"/>
            </w:pPr>
            <w:r>
              <w:tab/>
            </w:r>
            <w:r w:rsidRPr="004739F1">
              <w:t xml:space="preserve">Bro </w:t>
            </w:r>
            <w:r>
              <w:t>B</w:t>
            </w:r>
            <w:r w:rsidRPr="004739F1">
              <w:t xml:space="preserve"> has </w:t>
            </w:r>
            <w:r>
              <w:t>O Related C</w:t>
            </w:r>
          </w:p>
          <w:p w:rsidR="004739F1" w:rsidRDefault="004739F1" w:rsidP="004739F1">
            <w:pPr>
              <w:pStyle w:val="LucidaConsole10"/>
              <w:spacing w:after="0"/>
            </w:pPr>
            <w:r>
              <w:tab/>
            </w:r>
            <w:r w:rsidRPr="004739F1">
              <w:t xml:space="preserve">Bro </w:t>
            </w:r>
            <w:r>
              <w:t>C has U Related A</w:t>
            </w:r>
            <w:commentRangeEnd w:id="65"/>
            <w:r w:rsidR="004244F6">
              <w:rPr>
                <w:rStyle w:val="CommentReference"/>
                <w:rFonts w:ascii="Arial" w:eastAsia="Times New Roman" w:hAnsi="Arial"/>
              </w:rPr>
              <w:commentReference w:id="65"/>
            </w:r>
          </w:p>
          <w:p w:rsidR="004739F1" w:rsidRDefault="004739F1" w:rsidP="004739F1">
            <w:pPr>
              <w:pStyle w:val="NormSpace"/>
            </w:pPr>
            <w:proofErr w:type="gramStart"/>
            <w:r>
              <w:t>where</w:t>
            </w:r>
            <w:proofErr w:type="gramEnd"/>
            <w:r>
              <w:t xml:space="preserve"> A -&gt; B -&gt; C -&gt; A again to complete the loop.</w:t>
            </w:r>
          </w:p>
          <w:p w:rsidR="004739F1" w:rsidRDefault="004739F1" w:rsidP="00C3759D">
            <w:pPr>
              <w:pStyle w:val="NormSpace"/>
            </w:pPr>
            <w:r>
              <w:t xml:space="preserve">For these A, B, C example Bros, </w:t>
            </w:r>
            <w:r w:rsidR="00C3759D">
              <w:t xml:space="preserve">posting can check that </w:t>
            </w:r>
            <w:commentRangeStart w:id="66"/>
            <w:r w:rsidR="00C3759D">
              <w:t>if a posting is made to C there must also be a posting to A as it is an ‘M’ Related Bro</w:t>
            </w:r>
            <w:commentRangeEnd w:id="66"/>
            <w:r w:rsidR="00B04A08">
              <w:rPr>
                <w:rStyle w:val="CommentReference"/>
                <w:rFonts w:eastAsia="Times New Roman"/>
              </w:rPr>
              <w:commentReference w:id="66"/>
            </w:r>
            <w:r w:rsidR="00C3759D">
              <w:t>, and that a single posting to B is ok, but not more as it is ‘O’ for optional once, while any number of postings could be made to C which is a ‘U’ type.</w:t>
            </w:r>
          </w:p>
          <w:p w:rsidR="00C3759D" w:rsidRDefault="00C3759D" w:rsidP="00C3759D">
            <w:r>
              <w:t xml:space="preserve">Note that in simple cases of just two items, a Money value, and a narrative, a single Bro with </w:t>
            </w:r>
            <w:proofErr w:type="spellStart"/>
            <w:r>
              <w:t>DataType</w:t>
            </w:r>
            <w:proofErr w:type="spellEnd"/>
            <w:r>
              <w:t xml:space="preserve"> </w:t>
            </w:r>
            <w:proofErr w:type="spellStart"/>
            <w:r>
              <w:t>MoneyString</w:t>
            </w:r>
            <w:proofErr w:type="spellEnd"/>
            <w:r>
              <w:t xml:space="preserve"> can be used instead of two M Related Bros, one for the Money data and one for the String data.</w:t>
            </w:r>
          </w:p>
        </w:tc>
      </w:tr>
      <w:tr w:rsidR="00161477" w:rsidTr="004B7250">
        <w:trPr>
          <w:cantSplit/>
        </w:trPr>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67" w:name="_Toc359814408"/>
            <w:r>
              <w:rPr>
                <w:sz w:val="22"/>
                <w:szCs w:val="22"/>
              </w:rPr>
              <w:t>Period</w:t>
            </w:r>
            <w:bookmarkEnd w:id="67"/>
          </w:p>
        </w:tc>
        <w:tc>
          <w:tcPr>
            <w:tcW w:w="431" w:type="dxa"/>
            <w:shd w:val="clear" w:color="auto" w:fill="EBFFEB"/>
          </w:tcPr>
          <w:p w:rsidR="00161477" w:rsidRDefault="00161477" w:rsidP="00161477">
            <w:pPr>
              <w:jc w:val="center"/>
            </w:pPr>
            <w:r>
              <w:t>E</w:t>
            </w:r>
          </w:p>
        </w:tc>
        <w:tc>
          <w:tcPr>
            <w:tcW w:w="8258" w:type="dxa"/>
            <w:shd w:val="clear" w:color="auto" w:fill="EBFFEB"/>
          </w:tcPr>
          <w:p w:rsidR="00461B18" w:rsidRDefault="00161477" w:rsidP="00161477">
            <w:pPr>
              <w:pStyle w:val="NormSpace"/>
            </w:pPr>
            <w:r>
              <w:t>Every Bro</w:t>
            </w:r>
            <w:r w:rsidR="009F6BA9">
              <w:t xml:space="preserve"> which can hold data i.e. every one with a DataType</w:t>
            </w:r>
            <w:r>
              <w:t>, has a Period</w:t>
            </w:r>
            <w:r w:rsidR="00461B18">
              <w:t xml:space="preserve"> of either Duration or Instant</w:t>
            </w:r>
            <w:r>
              <w:t>.</w:t>
            </w:r>
          </w:p>
          <w:p w:rsidR="00461B18" w:rsidRDefault="00461B18" w:rsidP="00161477">
            <w:pPr>
              <w:pStyle w:val="NormSpace"/>
            </w:pPr>
            <w:r w:rsidRPr="00461B18">
              <w:t xml:space="preserve">‘Duration’, ‘Instant’, or nothing </w:t>
            </w:r>
            <w:r>
              <w:t xml:space="preserve">(a blank column) </w:t>
            </w:r>
            <w:r w:rsidRPr="00461B18">
              <w:t>are valid column values.</w:t>
            </w:r>
          </w:p>
          <w:p w:rsidR="00161477" w:rsidRDefault="00461B18" w:rsidP="00461B18">
            <w:r>
              <w:t>N</w:t>
            </w:r>
            <w:r w:rsidR="00161477">
              <w:t xml:space="preserve">othing </w:t>
            </w:r>
            <w:r>
              <w:t xml:space="preserve">defaults to </w:t>
            </w:r>
            <w:r w:rsidR="00161477">
              <w:t>‘Duration’</w:t>
            </w:r>
            <w:r>
              <w:t>.</w:t>
            </w:r>
          </w:p>
        </w:tc>
      </w:tr>
      <w:tr w:rsidR="00161477" w:rsidTr="004B7250">
        <w:tc>
          <w:tcPr>
            <w:tcW w:w="1789" w:type="dxa"/>
            <w:shd w:val="clear" w:color="auto" w:fill="EBFFEB"/>
          </w:tcPr>
          <w:p w:rsidR="00161477" w:rsidRDefault="00161477" w:rsidP="00161477">
            <w:pPr>
              <w:pStyle w:val="Heading2"/>
              <w:keepNext w:val="0"/>
              <w:spacing w:before="0" w:after="0"/>
              <w:outlineLvl w:val="1"/>
              <w:rPr>
                <w:sz w:val="22"/>
                <w:szCs w:val="22"/>
              </w:rPr>
            </w:pPr>
            <w:r>
              <w:rPr>
                <w:sz w:val="22"/>
                <w:szCs w:val="22"/>
              </w:rPr>
              <w:t xml:space="preserve"> </w:t>
            </w:r>
            <w:bookmarkStart w:id="68" w:name="_Toc359814409"/>
            <w:proofErr w:type="spellStart"/>
            <w:r>
              <w:rPr>
                <w:sz w:val="22"/>
                <w:szCs w:val="22"/>
              </w:rPr>
              <w:t>StartEnd</w:t>
            </w:r>
            <w:bookmarkEnd w:id="68"/>
            <w:proofErr w:type="spellEnd"/>
          </w:p>
        </w:tc>
        <w:tc>
          <w:tcPr>
            <w:tcW w:w="431" w:type="dxa"/>
            <w:shd w:val="clear" w:color="auto" w:fill="EBFFEB"/>
          </w:tcPr>
          <w:p w:rsidR="00161477" w:rsidRDefault="00161477" w:rsidP="00161477">
            <w:pPr>
              <w:jc w:val="center"/>
            </w:pPr>
            <w:r>
              <w:t>E</w:t>
            </w:r>
          </w:p>
        </w:tc>
        <w:tc>
          <w:tcPr>
            <w:tcW w:w="8258" w:type="dxa"/>
            <w:shd w:val="clear" w:color="auto" w:fill="EBFFEB"/>
          </w:tcPr>
          <w:p w:rsidR="00161477" w:rsidRDefault="00161477" w:rsidP="00161477">
            <w:pPr>
              <w:pStyle w:val="NormSpace"/>
            </w:pPr>
            <w:proofErr w:type="spellStart"/>
            <w:r>
              <w:t>StartEnd</w:t>
            </w:r>
            <w:proofErr w:type="spellEnd"/>
            <w:r>
              <w:t xml:space="preserve"> is used with Instant Summing </w:t>
            </w:r>
            <w:r w:rsidRPr="00DC7B7C">
              <w:t>Bro</w:t>
            </w:r>
            <w:r>
              <w:t>s</w:t>
            </w:r>
            <w:r w:rsidRPr="00DC7B7C">
              <w:t xml:space="preserve"> </w:t>
            </w:r>
            <w:r>
              <w:t xml:space="preserve">which have Start/End (Opening /Closing) characteristics to define how </w:t>
            </w:r>
            <w:proofErr w:type="spellStart"/>
            <w:r>
              <w:t>Br</w:t>
            </w:r>
            <w:r w:rsidR="00BA15AF">
              <w:t>oClass</w:t>
            </w:r>
            <w:proofErr w:type="spellEnd"/>
            <w:r>
              <w:t xml:space="preserve"> processes the data values.</w:t>
            </w:r>
          </w:p>
          <w:p w:rsidR="00161477" w:rsidRDefault="00161477" w:rsidP="00161477">
            <w:pPr>
              <w:pStyle w:val="NormSpace"/>
            </w:pPr>
            <w:r>
              <w:t xml:space="preserve">The </w:t>
            </w:r>
            <w:proofErr w:type="spellStart"/>
            <w:r>
              <w:t>StartEnd</w:t>
            </w:r>
            <w:proofErr w:type="spellEnd"/>
            <w:r>
              <w:t xml:space="preserve"> column </w:t>
            </w:r>
            <w:r w:rsidR="00C82E0D">
              <w:t>syntax is:</w:t>
            </w:r>
            <w:r w:rsidR="00C82E0D">
              <w:br/>
            </w:r>
            <w:r>
              <w:t>&lt;</w:t>
            </w:r>
            <w:proofErr w:type="spellStart"/>
            <w:r>
              <w:t>SumEnd</w:t>
            </w:r>
            <w:proofErr w:type="spellEnd"/>
            <w:r>
              <w:t xml:space="preserve"> | </w:t>
            </w:r>
            <w:proofErr w:type="spellStart"/>
            <w:r>
              <w:t>PostEnd</w:t>
            </w:r>
            <w:proofErr w:type="spellEnd"/>
            <w:r>
              <w:t xml:space="preserve"> | Stock&gt; </w:t>
            </w:r>
            <w:proofErr w:type="spellStart"/>
            <w:r w:rsidR="00C82E0D">
              <w:t>MvtList</w:t>
            </w:r>
            <w:proofErr w:type="spellEnd"/>
            <w:r w:rsidR="00C82E0D">
              <w:br/>
              <w:t xml:space="preserve">where </w:t>
            </w:r>
            <w:proofErr w:type="spellStart"/>
            <w:r w:rsidR="00C82E0D">
              <w:t>MvtList</w:t>
            </w:r>
            <w:proofErr w:type="spellEnd"/>
            <w:r w:rsidR="00C82E0D">
              <w:t xml:space="preserve"> is a comma separated list of the Movement Bros by </w:t>
            </w:r>
            <w:proofErr w:type="spellStart"/>
            <w:r w:rsidR="00C82E0D">
              <w:t>BroName</w:t>
            </w:r>
            <w:proofErr w:type="spellEnd"/>
            <w:r w:rsidR="00C82E0D">
              <w:t xml:space="preserve"> or </w:t>
            </w:r>
            <w:proofErr w:type="spellStart"/>
            <w:r w:rsidR="00C82E0D">
              <w:t>BroShortName</w:t>
            </w:r>
            <w:proofErr w:type="spellEnd"/>
            <w:r w:rsidR="00C82E0D">
              <w:t xml:space="preserve"> and</w:t>
            </w:r>
            <w:r>
              <w:t>:</w:t>
            </w:r>
          </w:p>
          <w:p w:rsidR="00161477" w:rsidRDefault="00161477" w:rsidP="00161477">
            <w:pPr>
              <w:pStyle w:val="ListBSpace"/>
            </w:pPr>
            <w:proofErr w:type="spellStart"/>
            <w:r w:rsidRPr="00433ECB">
              <w:rPr>
                <w:b/>
              </w:rPr>
              <w:t>SumEnd</w:t>
            </w:r>
            <w:proofErr w:type="spellEnd"/>
          </w:p>
          <w:p w:rsidR="00161477" w:rsidRDefault="00161477" w:rsidP="00161477">
            <w:pPr>
              <w:pStyle w:val="ListBT1"/>
            </w:pPr>
            <w:r>
              <w:t>Start = previous period End and is automatically RO</w:t>
            </w:r>
          </w:p>
          <w:p w:rsidR="00161477" w:rsidRDefault="00161477" w:rsidP="00161477">
            <w:pPr>
              <w:pStyle w:val="ListBT1"/>
            </w:pPr>
            <w:r>
              <w:t xml:space="preserve">End = Start + the Sum of the </w:t>
            </w:r>
            <w:proofErr w:type="spellStart"/>
            <w:r w:rsidR="00C82E0D">
              <w:t>MvtList</w:t>
            </w:r>
            <w:proofErr w:type="spellEnd"/>
            <w:r w:rsidR="00C82E0D">
              <w:t xml:space="preserve"> </w:t>
            </w:r>
            <w:r>
              <w:t>Movement Bros</w:t>
            </w:r>
          </w:p>
          <w:p w:rsidR="00161477" w:rsidRDefault="00161477" w:rsidP="00161477">
            <w:pPr>
              <w:pStyle w:val="ListBT1"/>
            </w:pPr>
            <w:r>
              <w:t>End is automatically RO</w:t>
            </w:r>
          </w:p>
          <w:p w:rsidR="00161477" w:rsidRPr="00C82E0D" w:rsidRDefault="00161477" w:rsidP="00C82E0D">
            <w:pPr>
              <w:pStyle w:val="ListBT1"/>
            </w:pPr>
            <w:r>
              <w:t>TB includes: Star</w:t>
            </w:r>
            <w:r w:rsidR="00C82E0D">
              <w:t>t balance AND the Movement Bros</w:t>
            </w:r>
          </w:p>
          <w:p w:rsidR="00161477" w:rsidRDefault="00161477" w:rsidP="00161477">
            <w:pPr>
              <w:pStyle w:val="ListBSpace"/>
            </w:pPr>
            <w:proofErr w:type="spellStart"/>
            <w:r w:rsidRPr="00D8344C">
              <w:rPr>
                <w:b/>
              </w:rPr>
              <w:t>PostEnd</w:t>
            </w:r>
            <w:proofErr w:type="spellEnd"/>
          </w:p>
          <w:p w:rsidR="00161477" w:rsidRDefault="00161477" w:rsidP="00161477">
            <w:pPr>
              <w:pStyle w:val="ListBT1"/>
            </w:pPr>
            <w:r>
              <w:t>Start = previous period End</w:t>
            </w:r>
            <w:r w:rsidRPr="00F13166">
              <w:t xml:space="preserve"> and is automatically RO</w:t>
            </w:r>
          </w:p>
          <w:p w:rsidR="00161477" w:rsidRDefault="00161477" w:rsidP="00161477">
            <w:pPr>
              <w:pStyle w:val="ListBT1"/>
            </w:pPr>
            <w:r>
              <w:t>End is to be posted. Zero if no posting.</w:t>
            </w:r>
          </w:p>
          <w:p w:rsidR="00161477" w:rsidRDefault="00161477" w:rsidP="00161477">
            <w:pPr>
              <w:pStyle w:val="ListBT1"/>
            </w:pPr>
            <w:r>
              <w:t xml:space="preserve">The </w:t>
            </w:r>
            <w:proofErr w:type="spellStart"/>
            <w:r w:rsidR="00C82E0D">
              <w:t>MvtList</w:t>
            </w:r>
            <w:proofErr w:type="spellEnd"/>
            <w:r w:rsidR="00C82E0D">
              <w:t xml:space="preserve"> </w:t>
            </w:r>
            <w:r>
              <w:t>provides a check, or means of calculating missing values.</w:t>
            </w:r>
          </w:p>
          <w:p w:rsidR="00161477" w:rsidRDefault="00161477" w:rsidP="00161477">
            <w:pPr>
              <w:pStyle w:val="ListBT1"/>
            </w:pPr>
            <w:r>
              <w:t>TB includes: End balance but NOT the Movement Bros</w:t>
            </w:r>
          </w:p>
          <w:p w:rsidR="00161477" w:rsidRDefault="00161477" w:rsidP="00161477">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161477" w:rsidRDefault="00161477" w:rsidP="00161477">
            <w:pPr>
              <w:pStyle w:val="ListBT1"/>
            </w:pPr>
            <w:r>
              <w:t>TB includes:</w:t>
            </w:r>
            <w:r>
              <w:tab/>
              <w:t>P&amp;L:</w:t>
            </w:r>
            <w:r>
              <w:tab/>
              <w:t>Start and End with sign reversed</w:t>
            </w:r>
            <w:r>
              <w:br/>
            </w:r>
            <w:r>
              <w:tab/>
            </w:r>
            <w:r>
              <w:tab/>
            </w:r>
            <w:r>
              <w:tab/>
            </w:r>
            <w:r>
              <w:tab/>
            </w:r>
            <w:r>
              <w:tab/>
            </w:r>
            <w:r w:rsidR="00C82E0D">
              <w:tab/>
            </w:r>
            <w:r>
              <w:t>BS:</w:t>
            </w:r>
            <w:r>
              <w:tab/>
              <w:t>End</w:t>
            </w:r>
          </w:p>
          <w:p w:rsidR="00161477" w:rsidRPr="00446114" w:rsidRDefault="00161477" w:rsidP="00161477">
            <w:pPr>
              <w:pStyle w:val="ListBT1"/>
              <w:spacing w:after="120"/>
              <w:ind w:left="714" w:hanging="357"/>
            </w:pPr>
            <w:r>
              <w:t xml:space="preserve">Movement </w:t>
            </w:r>
            <w:r w:rsidR="00C82E0D">
              <w:t xml:space="preserve">is </w:t>
            </w:r>
            <w:r>
              <w:t xml:space="preserve">to be taken into account when checking that a posting journal </w:t>
            </w:r>
            <w:r>
              <w:lastRenderedPageBreak/>
              <w:t>balances.</w:t>
            </w:r>
          </w:p>
          <w:p w:rsidR="00161477" w:rsidRPr="00E53F1E" w:rsidRDefault="00161477" w:rsidP="00161477">
            <w:pPr>
              <w:rPr>
                <w:b/>
              </w:rPr>
            </w:pPr>
            <w:proofErr w:type="spellStart"/>
            <w:r w:rsidRPr="00E53F1E">
              <w:rPr>
                <w:b/>
              </w:rPr>
              <w:t>StartEnd</w:t>
            </w:r>
            <w:proofErr w:type="spellEnd"/>
            <w:r w:rsidRPr="00E53F1E">
              <w:rPr>
                <w:b/>
              </w:rPr>
              <w:t xml:space="preserve"> Bro</w:t>
            </w:r>
            <w:r>
              <w:rPr>
                <w:b/>
              </w:rPr>
              <w:t xml:space="preserve"> Reference</w:t>
            </w:r>
            <w:r w:rsidRPr="00E53F1E">
              <w:rPr>
                <w:b/>
              </w:rPr>
              <w:t>s</w:t>
            </w:r>
          </w:p>
          <w:p w:rsidR="00161477" w:rsidRDefault="00161477" w:rsidP="00161477">
            <w:pPr>
              <w:pStyle w:val="NormSpace"/>
            </w:pPr>
            <w:r>
              <w:t>For Instant Bros</w:t>
            </w:r>
            <w:r w:rsidRPr="007439B6">
              <w:t xml:space="preserve"> with </w:t>
            </w:r>
            <w:proofErr w:type="spellStart"/>
            <w:r w:rsidRPr="007439B6">
              <w:t>StartEnd</w:t>
            </w:r>
            <w:proofErr w:type="spellEnd"/>
            <w:r w:rsidRPr="007439B6">
              <w:t xml:space="preserve"> values, </w:t>
            </w:r>
            <w:r>
              <w:t xml:space="preserve">short form </w:t>
            </w:r>
            <w:proofErr w:type="spellStart"/>
            <w:r>
              <w:t>BroRefs</w:t>
            </w:r>
            <w:proofErr w:type="spellEnd"/>
            <w:r>
              <w:t xml:space="preserve"> for the Start values have an ‘s’ suffix, while full text </w:t>
            </w:r>
            <w:proofErr w:type="spellStart"/>
            <w:r>
              <w:t>BroRefs</w:t>
            </w:r>
            <w:proofErr w:type="spellEnd"/>
            <w:r>
              <w:t xml:space="preserve"> include “,Start’.</w:t>
            </w:r>
          </w:p>
          <w:p w:rsidR="00161477" w:rsidRDefault="00161477" w:rsidP="00161477">
            <w:r>
              <w:t xml:space="preserve">A Bro reference for a </w:t>
            </w:r>
            <w:proofErr w:type="spellStart"/>
            <w:r>
              <w:t>StartEnd</w:t>
            </w:r>
            <w:proofErr w:type="spellEnd"/>
            <w:r>
              <w:t xml:space="preserve"> Bro can include an optional {</w:t>
            </w:r>
            <w:proofErr w:type="gramStart"/>
            <w:r>
              <w:t>,&lt;</w:t>
            </w:r>
            <w:proofErr w:type="spellStart"/>
            <w:proofErr w:type="gramEnd"/>
            <w:r>
              <w:t>start|end</w:t>
            </w:r>
            <w:proofErr w:type="spellEnd"/>
            <w:r>
              <w:t>&gt;} value. If neither is used the defaults is end.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lastRenderedPageBreak/>
              <w:t xml:space="preserve"> </w:t>
            </w:r>
            <w:bookmarkStart w:id="69" w:name="_Toc359814410"/>
            <w:r>
              <w:rPr>
                <w:sz w:val="22"/>
                <w:szCs w:val="22"/>
              </w:rPr>
              <w:t>Zones</w:t>
            </w:r>
            <w:bookmarkEnd w:id="69"/>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r>
              <w:t>Zones is a comma separated list by Ref of up to 10 Zones which apply to the Bro.</w:t>
            </w:r>
          </w:p>
          <w:p w:rsidR="005F7934" w:rsidRDefault="005F7934" w:rsidP="005F7934">
            <w:pPr>
              <w:pStyle w:val="NormSpace"/>
            </w:pPr>
            <w:r>
              <w:t xml:space="preserve">See Braiins Admin Zones </w:t>
            </w:r>
            <w:r w:rsidR="00925F7F">
              <w:t xml:space="preserve">for a </w:t>
            </w:r>
            <w:r>
              <w:t>list o</w:t>
            </w:r>
            <w:r w:rsidR="00925F7F">
              <w:t>f</w:t>
            </w:r>
            <w:r>
              <w:t xml:space="preserve"> Zones.</w:t>
            </w:r>
          </w:p>
          <w:p w:rsidR="005F7934" w:rsidRDefault="005F7934" w:rsidP="005F7934">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5F7934" w:rsidRDefault="005F7934" w:rsidP="005F7934">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5F7934" w:rsidTr="004B7250">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70" w:name="_Toc359814411"/>
            <w:r>
              <w:rPr>
                <w:sz w:val="22"/>
                <w:szCs w:val="22"/>
              </w:rPr>
              <w:t>Order</w:t>
            </w:r>
            <w:bookmarkEnd w:id="70"/>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925F7F">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xml:space="preserve">. As of </w:t>
            </w:r>
            <w:r w:rsidR="00925F7F">
              <w:t>June</w:t>
            </w:r>
            <w:r>
              <w:t xml:space="preserve"> 2013 no RG statement makes use of this </w:t>
            </w:r>
            <w:r w:rsidR="00925F7F">
              <w:t>option</w:t>
            </w:r>
            <w:r>
              <w:t>.</w:t>
            </w:r>
          </w:p>
        </w:tc>
      </w:tr>
      <w:tr w:rsidR="005F7934" w:rsidTr="004B7250">
        <w:trPr>
          <w:cantSplit/>
        </w:trPr>
        <w:tc>
          <w:tcPr>
            <w:tcW w:w="1789" w:type="dxa"/>
            <w:shd w:val="clear" w:color="auto" w:fill="EBFFEB"/>
          </w:tcPr>
          <w:p w:rsidR="005F7934" w:rsidRDefault="005F7934" w:rsidP="005F7934">
            <w:pPr>
              <w:pStyle w:val="Heading2"/>
              <w:keepNext w:val="0"/>
              <w:spacing w:before="0" w:after="0"/>
              <w:outlineLvl w:val="1"/>
              <w:rPr>
                <w:sz w:val="22"/>
                <w:szCs w:val="22"/>
              </w:rPr>
            </w:pPr>
            <w:r>
              <w:rPr>
                <w:sz w:val="22"/>
                <w:szCs w:val="22"/>
              </w:rPr>
              <w:t xml:space="preserve"> </w:t>
            </w:r>
            <w:bookmarkStart w:id="71" w:name="_Toc359814412"/>
            <w:proofErr w:type="spellStart"/>
            <w:r>
              <w:rPr>
                <w:sz w:val="22"/>
                <w:szCs w:val="22"/>
              </w:rPr>
              <w:t>Descr</w:t>
            </w:r>
            <w:bookmarkEnd w:id="71"/>
            <w:proofErr w:type="spellEnd"/>
          </w:p>
        </w:tc>
        <w:tc>
          <w:tcPr>
            <w:tcW w:w="431" w:type="dxa"/>
            <w:shd w:val="clear" w:color="auto" w:fill="EBFFEB"/>
          </w:tcPr>
          <w:p w:rsidR="005F7934" w:rsidRDefault="005F7934" w:rsidP="005F7934">
            <w:pPr>
              <w:jc w:val="center"/>
            </w:pPr>
            <w:r>
              <w:t>E</w:t>
            </w:r>
          </w:p>
        </w:tc>
        <w:tc>
          <w:tcPr>
            <w:tcW w:w="8258" w:type="dxa"/>
            <w:shd w:val="clear" w:color="auto" w:fill="EBFFEB"/>
          </w:tcPr>
          <w:p w:rsidR="005F7934" w:rsidRDefault="005F7934" w:rsidP="005F7934">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5F7934" w:rsidRDefault="005F7934" w:rsidP="00925F7F">
            <w:r>
              <w:t xml:space="preserve">If the </w:t>
            </w:r>
            <w:proofErr w:type="spellStart"/>
            <w:r>
              <w:t>Descr</w:t>
            </w:r>
            <w:proofErr w:type="spellEnd"/>
            <w:r>
              <w:t xml:space="preserve"> property of a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925F7F" w:rsidTr="004B7250">
        <w:trPr>
          <w:cantSplit/>
        </w:trPr>
        <w:tc>
          <w:tcPr>
            <w:tcW w:w="1789" w:type="dxa"/>
            <w:shd w:val="clear" w:color="auto" w:fill="EBFFEB"/>
          </w:tcPr>
          <w:p w:rsidR="00925F7F" w:rsidRDefault="00925F7F" w:rsidP="005F7934">
            <w:pPr>
              <w:pStyle w:val="Heading2"/>
              <w:keepNext w:val="0"/>
              <w:spacing w:before="0" w:after="0"/>
              <w:outlineLvl w:val="1"/>
              <w:rPr>
                <w:sz w:val="22"/>
                <w:szCs w:val="22"/>
              </w:rPr>
            </w:pPr>
            <w:r>
              <w:rPr>
                <w:sz w:val="22"/>
                <w:szCs w:val="22"/>
              </w:rPr>
              <w:lastRenderedPageBreak/>
              <w:t xml:space="preserve"> </w:t>
            </w:r>
            <w:bookmarkStart w:id="72" w:name="_Ref359807724"/>
            <w:bookmarkStart w:id="73" w:name="_Ref359807738"/>
            <w:bookmarkStart w:id="74" w:name="_Toc359814413"/>
            <w:r>
              <w:rPr>
                <w:sz w:val="22"/>
                <w:szCs w:val="22"/>
              </w:rPr>
              <w:t>Taxonomies</w:t>
            </w:r>
            <w:bookmarkEnd w:id="72"/>
            <w:bookmarkEnd w:id="73"/>
            <w:bookmarkEnd w:id="74"/>
          </w:p>
        </w:tc>
        <w:tc>
          <w:tcPr>
            <w:tcW w:w="431" w:type="dxa"/>
            <w:shd w:val="clear" w:color="auto" w:fill="EBFFEB"/>
          </w:tcPr>
          <w:p w:rsidR="00925F7F" w:rsidRDefault="00F37A97" w:rsidP="005F7934">
            <w:pPr>
              <w:jc w:val="center"/>
            </w:pPr>
            <w:r>
              <w:t>E</w:t>
            </w:r>
          </w:p>
        </w:tc>
        <w:tc>
          <w:tcPr>
            <w:tcW w:w="8258" w:type="dxa"/>
            <w:shd w:val="clear" w:color="auto" w:fill="EBFFEB"/>
          </w:tcPr>
          <w:p w:rsidR="00F37A97" w:rsidRDefault="00F37A97" w:rsidP="00F37A97">
            <w:pPr>
              <w:pStyle w:val="NormSpace"/>
            </w:pPr>
            <w:commentRangeStart w:id="75"/>
            <w:r>
              <w:t xml:space="preserve">Optional comma separated list of any number of Taxonomies entered as Taxonomy Id or Taxonomy Name or both e.g. 2 or UK-GAAP-DPL or 2 UK-GAAP-DPL.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Taxonomies </w:t>
            </w:r>
            <w:r w:rsidR="004D660F">
              <w:t>column</w:t>
            </w:r>
            <w:r>
              <w:t>.</w:t>
            </w:r>
            <w:commentRangeEnd w:id="75"/>
            <w:r w:rsidR="00F81B5F">
              <w:rPr>
                <w:rStyle w:val="CommentReference"/>
                <w:rFonts w:eastAsia="Times New Roman"/>
              </w:rPr>
              <w:commentReference w:id="75"/>
            </w:r>
          </w:p>
          <w:p w:rsidR="00F37A97" w:rsidRDefault="00F37A97" w:rsidP="00F37A97">
            <w:pPr>
              <w:pStyle w:val="NormSpace"/>
            </w:pPr>
            <w:r>
              <w:t>A Taxonomy in the list may be prefixed by a “-</w:t>
            </w:r>
            <w:proofErr w:type="gramStart"/>
            <w:r>
              <w:t>“ to</w:t>
            </w:r>
            <w:proofErr w:type="gramEnd"/>
            <w:r>
              <w:t xml:space="preserve"> mean ‘Not” i.e. Not that Taxonomy. A given Taxonomy can be included only once i.e. with or without a ‘-</w:t>
            </w:r>
            <w:proofErr w:type="gramStart"/>
            <w:r>
              <w:t>‘ prefix</w:t>
            </w:r>
            <w:proofErr w:type="gramEnd"/>
            <w:r>
              <w:t>.</w:t>
            </w:r>
          </w:p>
          <w:p w:rsidR="00F37A97" w:rsidRDefault="00F37A97" w:rsidP="00F37A97">
            <w:pPr>
              <w:pStyle w:val="NormSpace"/>
            </w:pPr>
            <w:r>
              <w:t>Two lists of Taxonomies</w:t>
            </w:r>
            <w:r w:rsidRPr="00550D88">
              <w:t xml:space="preserve"> for the Bro</w:t>
            </w:r>
            <w:r>
              <w:t xml:space="preserve"> are generated from this statement:</w:t>
            </w:r>
            <w:r>
              <w:br/>
              <w:t>- the Allow (or include) list of Taxonomies</w:t>
            </w:r>
            <w:r>
              <w:br/>
              <w:t>- the Not (or exclude) list of Taxonomies</w:t>
            </w:r>
          </w:p>
          <w:p w:rsidR="00F37A97" w:rsidRDefault="00F37A97" w:rsidP="00F37A97">
            <w:pPr>
              <w:pStyle w:val="NormSpace"/>
            </w:pPr>
            <w:r>
              <w:t>The two lists are used as follows to control when the Bro is used:</w:t>
            </w:r>
          </w:p>
          <w:p w:rsidR="00F37A97" w:rsidRDefault="00F37A97" w:rsidP="004D660F">
            <w:pPr>
              <w:pStyle w:val="NormSpace"/>
            </w:pPr>
            <w:r>
              <w:t xml:space="preserve">If the user activity (posting or reporting) does not involve a particular target Taxonomy, then nothing is done with these lists, and the Bro is used (included), provided it also passes the </w:t>
            </w:r>
            <w:r w:rsidRPr="00261EC9">
              <w:t>other Bro tests</w:t>
            </w:r>
            <w:r>
              <w:t>.</w:t>
            </w:r>
          </w:p>
          <w:p w:rsidR="00F37A97" w:rsidRDefault="00F37A97" w:rsidP="00F37A97">
            <w:pPr>
              <w:pStyle w:val="NormSpace"/>
            </w:pPr>
            <w:r>
              <w:t>If the user activity does involve a particular target Taxonomy:</w:t>
            </w:r>
          </w:p>
          <w:p w:rsidR="00F37A97" w:rsidRDefault="00F37A97" w:rsidP="00F37A97">
            <w:pPr>
              <w:pStyle w:val="ListBSpace"/>
            </w:pPr>
            <w:r>
              <w:t>the Bro is used (included) if:</w:t>
            </w:r>
          </w:p>
          <w:p w:rsidR="00F37A97" w:rsidRDefault="00F37A97" w:rsidP="00F37A97">
            <w:pPr>
              <w:pStyle w:val="ListBT1"/>
            </w:pPr>
            <w:r>
              <w:t>the Taxonomy is in the Allow list</w:t>
            </w:r>
          </w:p>
          <w:p w:rsidR="00F37A97" w:rsidRDefault="00F37A97" w:rsidP="00F37A97">
            <w:pPr>
              <w:pStyle w:val="ListBT1"/>
            </w:pPr>
            <w:r>
              <w:t xml:space="preserve">the Allow list is empty, and the Taxonomy is not in the Not list, which is also the case if the Bro does not have a Taxonomies </w:t>
            </w:r>
            <w:r w:rsidR="004D660F">
              <w:t>column value</w:t>
            </w:r>
            <w:r>
              <w:t xml:space="preserve"> at all</w:t>
            </w:r>
          </w:p>
          <w:p w:rsidR="00F37A97" w:rsidRDefault="00F37A97" w:rsidP="00F37A97">
            <w:pPr>
              <w:pStyle w:val="ListBT1"/>
            </w:pPr>
            <w:r w:rsidRPr="00261EC9">
              <w:t>the other Bro tests also pass</w:t>
            </w:r>
          </w:p>
          <w:p w:rsidR="00F37A97" w:rsidRDefault="00F37A97" w:rsidP="00F37A97">
            <w:pPr>
              <w:pStyle w:val="ListBSpace"/>
            </w:pPr>
            <w:r w:rsidRPr="00A16B12">
              <w:t xml:space="preserve">the Bro is </w:t>
            </w:r>
            <w:r>
              <w:t xml:space="preserve">not </w:t>
            </w:r>
            <w:r w:rsidRPr="00A16B12">
              <w:t>used (</w:t>
            </w:r>
            <w:r>
              <w:t>i.e. it is ex</w:t>
            </w:r>
            <w:r w:rsidRPr="00A16B12">
              <w:t>cluded) if:</w:t>
            </w:r>
          </w:p>
          <w:p w:rsidR="00F37A97" w:rsidRDefault="00F37A97" w:rsidP="00F37A97">
            <w:pPr>
              <w:pStyle w:val="ListBT1"/>
            </w:pPr>
            <w:r>
              <w:t>the Taxonomy is in the Not list</w:t>
            </w:r>
          </w:p>
          <w:p w:rsidR="00925F7F" w:rsidRDefault="00F37A97" w:rsidP="004D660F">
            <w:pPr>
              <w:pStyle w:val="ListBT1"/>
            </w:pPr>
            <w:r>
              <w:t>the Allow list is not empty but the Taxonomy is not included in it</w:t>
            </w:r>
          </w:p>
          <w:p w:rsidR="004D660F" w:rsidRDefault="004D660F" w:rsidP="004D660F">
            <w:pPr>
              <w:ind w:left="1191" w:hanging="851"/>
            </w:pPr>
            <w:r>
              <w:t>If a Bro that is excluded is a Set Bro, then all its child Bros are also excluded</w:t>
            </w:r>
            <w:r w:rsidR="00866D79">
              <w:t>.</w:t>
            </w:r>
          </w:p>
        </w:tc>
        <w:bookmarkStart w:id="76" w:name="_GoBack"/>
        <w:bookmarkEnd w:id="76"/>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77" w:name="_Ref359810475"/>
            <w:bookmarkStart w:id="78" w:name="_Ref359810516"/>
            <w:bookmarkStart w:id="79" w:name="_Ref359810528"/>
            <w:bookmarkStart w:id="80" w:name="_Toc359814414"/>
            <w:r>
              <w:rPr>
                <w:sz w:val="22"/>
                <w:szCs w:val="22"/>
              </w:rPr>
              <w:t>Countries</w:t>
            </w:r>
            <w:bookmarkEnd w:id="77"/>
            <w:bookmarkEnd w:id="78"/>
            <w:bookmarkEnd w:id="79"/>
            <w:bookmarkEnd w:id="80"/>
          </w:p>
        </w:tc>
        <w:tc>
          <w:tcPr>
            <w:tcW w:w="431" w:type="dxa"/>
            <w:shd w:val="clear" w:color="auto" w:fill="EBFFEB"/>
          </w:tcPr>
          <w:p w:rsidR="003463B4" w:rsidRDefault="003463B4" w:rsidP="003463B4">
            <w:pPr>
              <w:jc w:val="center"/>
            </w:pPr>
          </w:p>
        </w:tc>
        <w:tc>
          <w:tcPr>
            <w:tcW w:w="8258" w:type="dxa"/>
            <w:shd w:val="clear" w:color="auto" w:fill="EBFFEB"/>
          </w:tcPr>
          <w:p w:rsidR="003463B4" w:rsidRDefault="003463B4" w:rsidP="003463B4">
            <w:pPr>
              <w:pStyle w:val="NormSpace"/>
            </w:pPr>
            <w:r>
              <w:t>Optional comma separated list of any number of Countries entered as Country Id, Country Ref (</w:t>
            </w:r>
            <w:proofErr w:type="spellStart"/>
            <w:r>
              <w:t>ShortName</w:t>
            </w:r>
            <w:proofErr w:type="spellEnd"/>
            <w:r>
              <w:t xml:space="preserve">) or both e.g. 1 or UK or 1 UK.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Countries </w:t>
            </w:r>
            <w:r w:rsidR="00A03F81">
              <w:t>column</w:t>
            </w:r>
            <w:r>
              <w:t>.</w:t>
            </w:r>
          </w:p>
          <w:p w:rsidR="003463B4" w:rsidRDefault="003463B4" w:rsidP="003463B4">
            <w:pPr>
              <w:pStyle w:val="NormSpace"/>
            </w:pPr>
            <w:r>
              <w:t>A Country in the list may be prefixed by a “-</w:t>
            </w:r>
            <w:proofErr w:type="gramStart"/>
            <w:r>
              <w:t>“ to</w:t>
            </w:r>
            <w:proofErr w:type="gramEnd"/>
            <w:r>
              <w:t xml:space="preserve"> mean ‘Not” i.e. Not that Country. A given Country can be included only once i.e. either with or without a ‘-</w:t>
            </w:r>
            <w:proofErr w:type="gramStart"/>
            <w:r>
              <w:t>‘ prefix</w:t>
            </w:r>
            <w:proofErr w:type="gramEnd"/>
            <w:r>
              <w:t>.</w:t>
            </w:r>
          </w:p>
          <w:p w:rsidR="003463B4" w:rsidRDefault="003463B4" w:rsidP="003463B4">
            <w:pPr>
              <w:pStyle w:val="NormSpace"/>
            </w:pPr>
            <w:r>
              <w:t>Two lists of Countries</w:t>
            </w:r>
            <w:r w:rsidRPr="00550D88">
              <w:t xml:space="preserve"> for the Bro</w:t>
            </w:r>
            <w:r>
              <w:t xml:space="preserve"> are generated from this statement:</w:t>
            </w:r>
            <w:r>
              <w:br/>
              <w:t>- the Allow (or include) list of Countries</w:t>
            </w:r>
            <w:r>
              <w:br/>
              <w:t>- the Not (or exclude) list of Countries</w:t>
            </w:r>
          </w:p>
          <w:p w:rsidR="003463B4" w:rsidRDefault="003463B4" w:rsidP="003463B4">
            <w:pPr>
              <w:pStyle w:val="NormSpace"/>
            </w:pPr>
            <w:r>
              <w:t>The two lists are used as follows to control when the Bro is used:</w:t>
            </w:r>
          </w:p>
          <w:p w:rsidR="003463B4" w:rsidRDefault="003463B4" w:rsidP="003463B4">
            <w:pPr>
              <w:pStyle w:val="NormSpace"/>
            </w:pPr>
            <w:r>
              <w:t>If the user activity (posting or reporting) does not involve a particular target Country, then nothing is done with these lists, and the Bro is used (included), provided it also passes the other Bro tests.</w:t>
            </w:r>
          </w:p>
          <w:p w:rsidR="003463B4" w:rsidRDefault="003463B4" w:rsidP="003463B4">
            <w:pPr>
              <w:pStyle w:val="NormSpace"/>
            </w:pPr>
            <w:r>
              <w:t>If the user activity does involve a particular target Country:</w:t>
            </w:r>
          </w:p>
          <w:p w:rsidR="003463B4" w:rsidRDefault="003463B4" w:rsidP="003463B4">
            <w:pPr>
              <w:pStyle w:val="ListBSpace"/>
            </w:pPr>
            <w:r>
              <w:t>the Bro is used (included) if:</w:t>
            </w:r>
          </w:p>
          <w:p w:rsidR="003463B4" w:rsidRDefault="003463B4" w:rsidP="003463B4">
            <w:pPr>
              <w:pStyle w:val="ListBT1"/>
            </w:pPr>
            <w:r>
              <w:t>the Country is in the Allow list</w:t>
            </w:r>
          </w:p>
          <w:p w:rsidR="003463B4" w:rsidRDefault="003463B4" w:rsidP="003463B4">
            <w:pPr>
              <w:pStyle w:val="ListBT1"/>
            </w:pPr>
            <w:r>
              <w:t xml:space="preserve">the Allow list is empty, and the Country is not in the Not list, which is also the case if the Bro does not have a Countries </w:t>
            </w:r>
            <w:r w:rsidR="008B7E03">
              <w:t>column value</w:t>
            </w:r>
            <w:r>
              <w:t xml:space="preserve"> at all</w:t>
            </w:r>
          </w:p>
          <w:p w:rsidR="003463B4" w:rsidRDefault="003463B4" w:rsidP="003463B4">
            <w:pPr>
              <w:pStyle w:val="ListBT1"/>
            </w:pPr>
            <w:r w:rsidRPr="00261EC9">
              <w:t>the other Bro tests also pass</w:t>
            </w:r>
          </w:p>
          <w:p w:rsidR="003463B4" w:rsidRDefault="003463B4" w:rsidP="003463B4">
            <w:pPr>
              <w:pStyle w:val="ListBSpace"/>
            </w:pPr>
            <w:r w:rsidRPr="00A16B12">
              <w:lastRenderedPageBreak/>
              <w:t xml:space="preserve">the Bro is </w:t>
            </w:r>
            <w:r>
              <w:t xml:space="preserve">not </w:t>
            </w:r>
            <w:r w:rsidRPr="00A16B12">
              <w:t>used (</w:t>
            </w:r>
            <w:r>
              <w:t>i.e. it is ex</w:t>
            </w:r>
            <w:r w:rsidRPr="00A16B12">
              <w:t>cluded) if:</w:t>
            </w:r>
          </w:p>
          <w:p w:rsidR="003463B4" w:rsidRDefault="003463B4" w:rsidP="003463B4">
            <w:pPr>
              <w:pStyle w:val="ListBT1"/>
            </w:pPr>
            <w:r>
              <w:t>the Country is in the Not list</w:t>
            </w:r>
          </w:p>
          <w:p w:rsidR="003463B4" w:rsidRDefault="003463B4" w:rsidP="002E55F6">
            <w:pPr>
              <w:pStyle w:val="ListBT1"/>
            </w:pPr>
            <w:r>
              <w:t>the Allow list is not empty but the Country is not included in it</w:t>
            </w:r>
          </w:p>
          <w:p w:rsidR="002E55F6" w:rsidRDefault="002E55F6" w:rsidP="002E55F6">
            <w:pPr>
              <w:ind w:left="340"/>
            </w:pPr>
            <w:r w:rsidRPr="002E55F6">
              <w:t>If a Bro that is excluded is a Set Bro, then all its child Bros are also excluded.</w:t>
            </w:r>
          </w:p>
        </w:tc>
      </w:tr>
      <w:tr w:rsidR="003463B4" w:rsidTr="003463B4">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1" w:name="_Ref359810546"/>
            <w:bookmarkStart w:id="82" w:name="_Ref359810554"/>
            <w:bookmarkStart w:id="83" w:name="_Toc359814415"/>
            <w:proofErr w:type="spellStart"/>
            <w:r>
              <w:rPr>
                <w:sz w:val="22"/>
                <w:szCs w:val="22"/>
              </w:rPr>
              <w:t>EntityTypes</w:t>
            </w:r>
            <w:bookmarkEnd w:id="81"/>
            <w:bookmarkEnd w:id="82"/>
            <w:bookmarkEnd w:id="83"/>
            <w:proofErr w:type="spellEnd"/>
          </w:p>
        </w:tc>
        <w:tc>
          <w:tcPr>
            <w:tcW w:w="431" w:type="dxa"/>
            <w:shd w:val="clear" w:color="auto" w:fill="EBFFEB"/>
          </w:tcPr>
          <w:p w:rsidR="003463B4" w:rsidRDefault="003463B4" w:rsidP="003463B4">
            <w:pPr>
              <w:jc w:val="center"/>
            </w:pPr>
          </w:p>
        </w:tc>
        <w:tc>
          <w:tcPr>
            <w:tcW w:w="8258" w:type="dxa"/>
            <w:shd w:val="clear" w:color="auto" w:fill="EBFFEB"/>
          </w:tcPr>
          <w:p w:rsidR="003463B4" w:rsidRDefault="003463B4" w:rsidP="003463B4">
            <w:pPr>
              <w:pStyle w:val="NormSpace"/>
            </w:pPr>
            <w:r>
              <w:t xml:space="preserve">Optional comma separated list of any number of </w:t>
            </w:r>
            <w:proofErr w:type="spellStart"/>
            <w:r>
              <w:t>EntityTypes</w:t>
            </w:r>
            <w:proofErr w:type="spellEnd"/>
            <w:r>
              <w:t xml:space="preserve"> entered as </w:t>
            </w:r>
            <w:proofErr w:type="spellStart"/>
            <w:r>
              <w:t>EntityType</w:t>
            </w:r>
            <w:proofErr w:type="spellEnd"/>
            <w:r>
              <w:t xml:space="preserve"> Id or Country Ref followed by </w:t>
            </w:r>
            <w:proofErr w:type="spellStart"/>
            <w:r>
              <w:t>EntityType</w:t>
            </w:r>
            <w:proofErr w:type="spellEnd"/>
            <w:r>
              <w:t xml:space="preserve"> </w:t>
            </w:r>
            <w:proofErr w:type="spellStart"/>
            <w:r>
              <w:t>ShortName</w:t>
            </w:r>
            <w:proofErr w:type="spellEnd"/>
            <w:r>
              <w:t xml:space="preserve"> or both e.g. 5 or UK Private Company or 5 UK Private Company. See section </w:t>
            </w:r>
            <w:r w:rsidRPr="003A485B">
              <w:rPr>
                <w:i/>
              </w:rPr>
              <w:fldChar w:fldCharType="begin"/>
            </w:r>
            <w:r w:rsidRPr="003A485B">
              <w:rPr>
                <w:i/>
              </w:rPr>
              <w:instrText xml:space="preserve"> REF _Ref359642496 \r \h </w:instrText>
            </w:r>
            <w:r>
              <w:rPr>
                <w:i/>
              </w:rPr>
              <w:instrText xml:space="preserve"> \* MERGEFORMAT </w:instrText>
            </w:r>
            <w:r w:rsidRPr="003A485B">
              <w:rPr>
                <w:i/>
              </w:rPr>
            </w:r>
            <w:r w:rsidRPr="003A485B">
              <w:rPr>
                <w:i/>
              </w:rPr>
              <w:fldChar w:fldCharType="separate"/>
            </w:r>
            <w:r w:rsidR="00490B1B">
              <w:rPr>
                <w:i/>
              </w:rPr>
              <w:t>4</w:t>
            </w:r>
            <w:r w:rsidRPr="003A485B">
              <w:rPr>
                <w:i/>
              </w:rPr>
              <w:fldChar w:fldCharType="end"/>
            </w:r>
            <w:r w:rsidRPr="003A485B">
              <w:rPr>
                <w:i/>
              </w:rPr>
              <w:t xml:space="preserve">. </w:t>
            </w:r>
            <w:r w:rsidRPr="003A485B">
              <w:rPr>
                <w:i/>
              </w:rPr>
              <w:fldChar w:fldCharType="begin"/>
            </w:r>
            <w:r w:rsidRPr="003A485B">
              <w:rPr>
                <w:i/>
              </w:rPr>
              <w:instrText xml:space="preserve"> REF _Ref359642501 \h </w:instrText>
            </w:r>
            <w:r>
              <w:rPr>
                <w:i/>
              </w:rPr>
              <w:instrText xml:space="preserve"> \* MERGEFORMAT </w:instrText>
            </w:r>
            <w:r w:rsidRPr="003A485B">
              <w:rPr>
                <w:i/>
              </w:rPr>
            </w:r>
            <w:r w:rsidRPr="003A485B">
              <w:rPr>
                <w:i/>
              </w:rPr>
              <w:fldChar w:fldCharType="separate"/>
            </w:r>
            <w:r w:rsidR="00490B1B" w:rsidRPr="00490B1B">
              <w:rPr>
                <w:i/>
              </w:rPr>
              <w:t xml:space="preserve">Multiple Taxonomy, Jurisdiction, and </w:t>
            </w:r>
            <w:proofErr w:type="spellStart"/>
            <w:r w:rsidR="00490B1B" w:rsidRPr="00490B1B">
              <w:rPr>
                <w:i/>
              </w:rPr>
              <w:t>EntityType</w:t>
            </w:r>
            <w:proofErr w:type="spellEnd"/>
            <w:r w:rsidR="00490B1B" w:rsidRPr="00490B1B">
              <w:rPr>
                <w:i/>
              </w:rPr>
              <w:t xml:space="preserve"> Options</w:t>
            </w:r>
            <w:r w:rsidRPr="003A485B">
              <w:rPr>
                <w:i/>
              </w:rPr>
              <w:fldChar w:fldCharType="end"/>
            </w:r>
            <w:r>
              <w:t xml:space="preserve"> for an overview of the use of the </w:t>
            </w:r>
            <w:proofErr w:type="spellStart"/>
            <w:r w:rsidR="00C50531">
              <w:t>EntityTypes</w:t>
            </w:r>
            <w:proofErr w:type="spellEnd"/>
            <w:r w:rsidR="00C50531">
              <w:t xml:space="preserve"> column</w:t>
            </w:r>
            <w:r>
              <w:t>.</w:t>
            </w:r>
          </w:p>
          <w:p w:rsidR="003463B4" w:rsidRDefault="003463B4" w:rsidP="003463B4">
            <w:pPr>
              <w:pStyle w:val="NormSpace"/>
            </w:pPr>
            <w:r>
              <w:t xml:space="preserve">An </w:t>
            </w:r>
            <w:proofErr w:type="spellStart"/>
            <w:r>
              <w:t>EntityType</w:t>
            </w:r>
            <w:proofErr w:type="spellEnd"/>
            <w:r>
              <w:t xml:space="preserve"> in the last may be prefixed by a “-</w:t>
            </w:r>
            <w:proofErr w:type="gramStart"/>
            <w:r>
              <w:t>“ to</w:t>
            </w:r>
            <w:proofErr w:type="gramEnd"/>
            <w:r>
              <w:t xml:space="preserve"> mean ‘Not” i.e. Not that </w:t>
            </w:r>
            <w:proofErr w:type="spellStart"/>
            <w:r>
              <w:t>EntityType</w:t>
            </w:r>
            <w:proofErr w:type="spellEnd"/>
            <w:r>
              <w:t xml:space="preserve">. A given </w:t>
            </w:r>
            <w:proofErr w:type="spellStart"/>
            <w:r>
              <w:t>EntityType</w:t>
            </w:r>
            <w:proofErr w:type="spellEnd"/>
            <w:r>
              <w:t xml:space="preserve"> can be included only once i.e. either with or without a ‘-</w:t>
            </w:r>
            <w:proofErr w:type="gramStart"/>
            <w:r>
              <w:t>‘ prefix</w:t>
            </w:r>
            <w:proofErr w:type="gramEnd"/>
            <w:r>
              <w:t>.</w:t>
            </w:r>
          </w:p>
          <w:p w:rsidR="003463B4" w:rsidRDefault="003463B4" w:rsidP="003463B4">
            <w:pPr>
              <w:pStyle w:val="NormSpace"/>
            </w:pPr>
            <w:r>
              <w:t xml:space="preserve">Two lists of </w:t>
            </w:r>
            <w:proofErr w:type="spellStart"/>
            <w:r>
              <w:t>EntityTypes</w:t>
            </w:r>
            <w:proofErr w:type="spellEnd"/>
            <w:r w:rsidRPr="00550D88">
              <w:t xml:space="preserve"> for the Bro</w:t>
            </w:r>
            <w:r>
              <w:t xml:space="preserve"> are generated from this statement:</w:t>
            </w:r>
            <w:r>
              <w:br/>
              <w:t xml:space="preserve">- the Allow (or include) list of </w:t>
            </w:r>
            <w:proofErr w:type="spellStart"/>
            <w:r>
              <w:t>EntityTypes</w:t>
            </w:r>
            <w:proofErr w:type="spellEnd"/>
            <w:r>
              <w:br/>
              <w:t xml:space="preserve">- the Not (or exclude) list of </w:t>
            </w:r>
            <w:proofErr w:type="spellStart"/>
            <w:r>
              <w:t>EntityTypes</w:t>
            </w:r>
            <w:proofErr w:type="spellEnd"/>
          </w:p>
          <w:p w:rsidR="003463B4" w:rsidRDefault="003463B4" w:rsidP="003463B4">
            <w:pPr>
              <w:pStyle w:val="NormSpace"/>
            </w:pPr>
            <w:r>
              <w:t>The two lists are used as follows to control when the Bro is used:</w:t>
            </w:r>
          </w:p>
          <w:p w:rsidR="003463B4" w:rsidRDefault="003463B4" w:rsidP="003463B4">
            <w:pPr>
              <w:pStyle w:val="NormSpace"/>
            </w:pPr>
            <w:r>
              <w:t xml:space="preserve">User activity (posting or reporting) always involves an </w:t>
            </w:r>
            <w:proofErr w:type="spellStart"/>
            <w:r>
              <w:t>EntityType</w:t>
            </w:r>
            <w:proofErr w:type="spellEnd"/>
            <w:r>
              <w:t xml:space="preserve"> as any activity involves an Entity and an Entity always has an </w:t>
            </w:r>
            <w:proofErr w:type="spellStart"/>
            <w:r>
              <w:t>EntityType</w:t>
            </w:r>
            <w:proofErr w:type="spellEnd"/>
            <w:r>
              <w:t>. Usage is:</w:t>
            </w:r>
          </w:p>
          <w:p w:rsidR="003463B4" w:rsidRDefault="003463B4" w:rsidP="003463B4">
            <w:pPr>
              <w:pStyle w:val="ListBSpace"/>
            </w:pPr>
            <w:r>
              <w:t>the Bro is used (included) if:</w:t>
            </w:r>
          </w:p>
          <w:p w:rsidR="003463B4" w:rsidRDefault="003463B4" w:rsidP="003463B4">
            <w:pPr>
              <w:pStyle w:val="ListBT1"/>
            </w:pPr>
            <w:r>
              <w:t xml:space="preserve">the </w:t>
            </w:r>
            <w:proofErr w:type="spellStart"/>
            <w:r>
              <w:t>EntityType</w:t>
            </w:r>
            <w:proofErr w:type="spellEnd"/>
            <w:r>
              <w:t xml:space="preserve"> is in the Allow list</w:t>
            </w:r>
          </w:p>
          <w:p w:rsidR="003463B4" w:rsidRDefault="003463B4" w:rsidP="003463B4">
            <w:pPr>
              <w:pStyle w:val="ListBT1"/>
            </w:pPr>
            <w:r>
              <w:t xml:space="preserve">the Allow list is empty, and the </w:t>
            </w:r>
            <w:proofErr w:type="spellStart"/>
            <w:r>
              <w:t>EntityType</w:t>
            </w:r>
            <w:proofErr w:type="spellEnd"/>
            <w:r>
              <w:t xml:space="preserve"> is not in the Not list, which is also the case if the Bro</w:t>
            </w:r>
            <w:r w:rsidR="008B7E03">
              <w:t xml:space="preserve"> does not have an </w:t>
            </w:r>
            <w:proofErr w:type="spellStart"/>
            <w:r w:rsidR="008B7E03">
              <w:t>EntityTypes</w:t>
            </w:r>
            <w:proofErr w:type="spellEnd"/>
            <w:r w:rsidR="008B7E03">
              <w:t xml:space="preserve"> column value</w:t>
            </w:r>
            <w:r>
              <w:t xml:space="preserve"> at all</w:t>
            </w:r>
          </w:p>
          <w:p w:rsidR="003463B4" w:rsidRDefault="003463B4" w:rsidP="003463B4">
            <w:pPr>
              <w:pStyle w:val="ListBT1"/>
            </w:pPr>
            <w:r>
              <w:t>the other Bro tests also pass</w:t>
            </w:r>
          </w:p>
          <w:p w:rsidR="003463B4" w:rsidRDefault="003463B4" w:rsidP="003463B4">
            <w:pPr>
              <w:pStyle w:val="ListBSpace"/>
            </w:pPr>
            <w:r w:rsidRPr="00A16B12">
              <w:t xml:space="preserve">the Bro is </w:t>
            </w:r>
            <w:r>
              <w:t xml:space="preserve">not </w:t>
            </w:r>
            <w:r w:rsidRPr="00A16B12">
              <w:t>used (</w:t>
            </w:r>
            <w:r>
              <w:t>i.e. it is ex</w:t>
            </w:r>
            <w:r w:rsidRPr="00A16B12">
              <w:t>cluded) if:</w:t>
            </w:r>
          </w:p>
          <w:p w:rsidR="003463B4" w:rsidRDefault="003463B4" w:rsidP="003463B4">
            <w:pPr>
              <w:pStyle w:val="ListBT1"/>
            </w:pPr>
            <w:r>
              <w:t xml:space="preserve">the </w:t>
            </w:r>
            <w:proofErr w:type="spellStart"/>
            <w:r>
              <w:t>EntityType</w:t>
            </w:r>
            <w:proofErr w:type="spellEnd"/>
            <w:r>
              <w:t xml:space="preserve"> is in the Not list</w:t>
            </w:r>
          </w:p>
          <w:p w:rsidR="003463B4" w:rsidRDefault="003463B4" w:rsidP="008B7E03">
            <w:pPr>
              <w:pStyle w:val="ListBT1"/>
            </w:pPr>
            <w:r>
              <w:t xml:space="preserve">the Allow list is not empty but the </w:t>
            </w:r>
            <w:proofErr w:type="spellStart"/>
            <w:r>
              <w:t>EntityType</w:t>
            </w:r>
            <w:proofErr w:type="spellEnd"/>
            <w:r>
              <w:t xml:space="preserve"> is not included in it</w:t>
            </w:r>
          </w:p>
          <w:p w:rsidR="002E55F6" w:rsidRDefault="002E55F6" w:rsidP="008B7E03">
            <w:pPr>
              <w:ind w:left="340"/>
            </w:pPr>
            <w:r w:rsidRPr="002E55F6">
              <w:t>If a Bro that is excluded is a Set Bro, then all its child Bros are also excluded.</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84" w:name="_Toc359814416"/>
            <w:r>
              <w:rPr>
                <w:sz w:val="22"/>
                <w:szCs w:val="22"/>
              </w:rPr>
              <w:t>Comment</w:t>
            </w:r>
            <w:bookmarkEnd w:id="84"/>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pPr>
              <w:pStyle w:val="NormSpace"/>
            </w:pPr>
            <w:r>
              <w:t>Optional free form comment text of up to 500 characters in length. Comments are included in Bro Exports, are shown by Bros Lookup, and are available as an optional column in Bros List.</w:t>
            </w:r>
          </w:p>
          <w:p w:rsidR="003463B4" w:rsidRDefault="003463B4" w:rsidP="003463B4">
            <w:r>
              <w:t>Also, whole rows may be commented out by starting them with ‘#’, ‘;’ or ‘//’. Import will skip such rows but preserve them (with column detail kept) for a subsequent Export.</w:t>
            </w:r>
          </w:p>
        </w:tc>
      </w:tr>
      <w:tr w:rsidR="003463B4" w:rsidTr="004B7250">
        <w:trPr>
          <w:cantSplit/>
        </w:trPr>
        <w:tc>
          <w:tcPr>
            <w:tcW w:w="1789" w:type="dxa"/>
            <w:shd w:val="clear" w:color="auto" w:fill="EBFFEB"/>
          </w:tcPr>
          <w:p w:rsidR="003463B4" w:rsidRDefault="003463B4" w:rsidP="003463B4">
            <w:pPr>
              <w:pStyle w:val="Heading2"/>
              <w:keepNext w:val="0"/>
              <w:spacing w:before="0" w:after="0"/>
              <w:outlineLvl w:val="1"/>
              <w:rPr>
                <w:sz w:val="22"/>
                <w:szCs w:val="22"/>
              </w:rPr>
            </w:pPr>
            <w:r>
              <w:rPr>
                <w:sz w:val="22"/>
                <w:szCs w:val="22"/>
              </w:rPr>
              <w:t xml:space="preserve"> </w:t>
            </w:r>
            <w:bookmarkStart w:id="85" w:name="_Toc359814417"/>
            <w:r>
              <w:rPr>
                <w:sz w:val="22"/>
                <w:szCs w:val="22"/>
              </w:rPr>
              <w:t>Scratch</w:t>
            </w:r>
            <w:bookmarkEnd w:id="85"/>
          </w:p>
        </w:tc>
        <w:tc>
          <w:tcPr>
            <w:tcW w:w="431" w:type="dxa"/>
            <w:shd w:val="clear" w:color="auto" w:fill="EBFFEB"/>
          </w:tcPr>
          <w:p w:rsidR="003463B4" w:rsidRDefault="003463B4" w:rsidP="003463B4">
            <w:pPr>
              <w:jc w:val="center"/>
            </w:pPr>
            <w:r>
              <w:t>E</w:t>
            </w:r>
          </w:p>
        </w:tc>
        <w:tc>
          <w:tcPr>
            <w:tcW w:w="8258" w:type="dxa"/>
            <w:shd w:val="clear" w:color="auto" w:fill="EBFFEB"/>
          </w:tcPr>
          <w:p w:rsidR="003463B4" w:rsidRDefault="003463B4" w:rsidP="003463B4">
            <w:r>
              <w:t>Optional free form comment text of up to 500 characters in length. The difference from Comment above is that Scratch is not shown in Bros Lookup or Bros Listing. It is included in an Export.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6" w:name="_Toc359814418"/>
            <w:r>
              <w:rPr>
                <w:sz w:val="22"/>
                <w:szCs w:val="22"/>
              </w:rPr>
              <w:t xml:space="preserve">I </w:t>
            </w:r>
            <w:proofErr w:type="spellStart"/>
            <w:r>
              <w:rPr>
                <w:sz w:val="22"/>
                <w:szCs w:val="22"/>
              </w:rPr>
              <w:t>UsableProps</w:t>
            </w:r>
            <w:bookmarkEnd w:id="86"/>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roofErr w:type="spellStart"/>
            <w:r>
              <w:t>UsableProps</w:t>
            </w:r>
            <w:proofErr w:type="spellEnd"/>
            <w:r>
              <w:t xml:space="preserve"> is a comma separated list of the usable</w:t>
            </w:r>
            <w:r w:rsidRPr="005F7934">
              <w:t xml:space="preserve"> properties for a Bro as derived from its Folio, </w:t>
            </w:r>
            <w:proofErr w:type="spellStart"/>
            <w:r w:rsidRPr="005F7934">
              <w:t>ExclProps</w:t>
            </w:r>
            <w:proofErr w:type="spellEnd"/>
            <w:r w:rsidRPr="005F7934">
              <w:t xml:space="preserve">, and </w:t>
            </w:r>
            <w:proofErr w:type="spellStart"/>
            <w:r w:rsidRPr="005F7934">
              <w:t>AllowProps</w:t>
            </w:r>
            <w:proofErr w:type="spellEnd"/>
            <w:r>
              <w:t xml:space="preserve"> options. Property item exclusions via the Items column are not shown here.</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7" w:name="_Toc359814419"/>
            <w:r>
              <w:rPr>
                <w:sz w:val="22"/>
                <w:szCs w:val="22"/>
              </w:rPr>
              <w:t xml:space="preserve">I Sum </w:t>
            </w:r>
            <w:proofErr w:type="spellStart"/>
            <w:r>
              <w:rPr>
                <w:sz w:val="22"/>
                <w:szCs w:val="22"/>
              </w:rPr>
              <w:t>UsableProps</w:t>
            </w:r>
            <w:bookmarkEnd w:id="87"/>
            <w:proofErr w:type="spellEnd"/>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Sum </w:t>
            </w:r>
            <w:proofErr w:type="spellStart"/>
            <w:r>
              <w:t>UsableProps</w:t>
            </w:r>
            <w:proofErr w:type="spellEnd"/>
            <w:r>
              <w:t xml:space="preserve"> is the list of </w:t>
            </w:r>
            <w:proofErr w:type="spellStart"/>
            <w:r>
              <w:t>UsableProps</w:t>
            </w:r>
            <w:proofErr w:type="spellEnd"/>
            <w:r>
              <w:t xml:space="preserve"> which can be used when posting to a Summing Bro, based on its </w:t>
            </w:r>
            <w:proofErr w:type="spellStart"/>
            <w:r>
              <w:t>UsableProps</w:t>
            </w:r>
            <w:proofErr w:type="spellEnd"/>
            <w:r>
              <w:t xml:space="preserve"> and the </w:t>
            </w:r>
            <w:proofErr w:type="spellStart"/>
            <w:r>
              <w:t>UsableProps</w:t>
            </w:r>
            <w:proofErr w:type="spellEnd"/>
            <w:r>
              <w:t xml:space="preserve"> of its </w:t>
            </w:r>
            <w:proofErr w:type="spellStart"/>
            <w:r>
              <w:t>SumUp</w:t>
            </w:r>
            <w:proofErr w:type="spellEnd"/>
            <w:r>
              <w:t xml:space="preserve"> </w:t>
            </w:r>
            <w:r>
              <w:lastRenderedPageBreak/>
              <w:t>ancestors.</w:t>
            </w:r>
          </w:p>
          <w:p w:rsidR="003463B4" w:rsidRDefault="003463B4" w:rsidP="003463B4">
            <w:pPr>
              <w:pStyle w:val="NormSpace"/>
            </w:pPr>
            <w:r>
              <w:t xml:space="preserve">If a Prop has been specifically excluded from use with a Bro via the </w:t>
            </w:r>
            <w:proofErr w:type="spellStart"/>
            <w:r>
              <w:t>ExclProps</w:t>
            </w:r>
            <w:proofErr w:type="spellEnd"/>
            <w:r>
              <w:t xml:space="preserve"> column, it will not be added back into Sum </w:t>
            </w:r>
            <w:proofErr w:type="spellStart"/>
            <w:r>
              <w:t>UsableProps</w:t>
            </w:r>
            <w:proofErr w:type="spellEnd"/>
            <w:r>
              <w:t xml:space="preserve"> courtesy of use with an ancestor.</w:t>
            </w:r>
          </w:p>
          <w:p w:rsidR="003463B4" w:rsidRDefault="003463B4" w:rsidP="003463B4">
            <w:pPr>
              <w:pStyle w:val="NormSpace"/>
            </w:pPr>
            <w:r>
              <w:t xml:space="preserve">If Sum </w:t>
            </w:r>
            <w:proofErr w:type="spellStart"/>
            <w:r>
              <w:t>UsableProps</w:t>
            </w:r>
            <w:proofErr w:type="spellEnd"/>
            <w:r>
              <w:t xml:space="preserve"> is the same as </w:t>
            </w:r>
            <w:proofErr w:type="spellStart"/>
            <w:r>
              <w:t>UsableProps</w:t>
            </w:r>
            <w:proofErr w:type="spellEnd"/>
            <w:r>
              <w:t xml:space="preserve"> no entry appears in this column.  </w:t>
            </w:r>
          </w:p>
          <w:p w:rsidR="003463B4" w:rsidRDefault="003463B4" w:rsidP="003463B4">
            <w:r>
              <w:t xml:space="preserve">Bros without a Folio or Bros which are not Summing Bros set to </w:t>
            </w:r>
            <w:proofErr w:type="spellStart"/>
            <w:r>
              <w:t>SumUp</w:t>
            </w:r>
            <w:proofErr w:type="spellEnd"/>
            <w:r>
              <w:t xml:space="preserve"> do not have Sum </w:t>
            </w:r>
            <w:proofErr w:type="spellStart"/>
            <w:r>
              <w:t>UsableProps</w:t>
            </w:r>
            <w:proofErr w:type="spellEnd"/>
            <w:r>
              <w:t>.</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lastRenderedPageBreak/>
              <w:t xml:space="preserve"> </w:t>
            </w:r>
            <w:bookmarkStart w:id="88" w:name="_Toc359814420"/>
            <w:r>
              <w:rPr>
                <w:sz w:val="22"/>
                <w:szCs w:val="22"/>
              </w:rPr>
              <w:t>I M Use Item Info</w:t>
            </w:r>
            <w:bookmarkEnd w:id="88"/>
          </w:p>
        </w:tc>
        <w:tc>
          <w:tcPr>
            <w:tcW w:w="431" w:type="dxa"/>
          </w:tcPr>
          <w:p w:rsidR="003463B4" w:rsidRDefault="003463B4" w:rsidP="003463B4">
            <w:pPr>
              <w:jc w:val="center"/>
            </w:pPr>
            <w:r>
              <w:t>I</w:t>
            </w:r>
          </w:p>
        </w:tc>
        <w:tc>
          <w:tcPr>
            <w:tcW w:w="8258" w:type="dxa"/>
          </w:tcPr>
          <w:p w:rsidR="003463B4" w:rsidRDefault="003463B4" w:rsidP="003463B4">
            <w:pPr>
              <w:pStyle w:val="NormSpace"/>
            </w:pPr>
            <w:r>
              <w:t>Entries in this column are Info entries generated by BroSet Export.</w:t>
            </w:r>
          </w:p>
          <w:p w:rsidR="003463B4" w:rsidRDefault="003463B4" w:rsidP="003463B4">
            <w:pPr>
              <w:pStyle w:val="NormSpace"/>
            </w:pPr>
            <w:r>
              <w:t xml:space="preserve">The column shows ‘M Use Item’ if the Bro includes a Prop in its </w:t>
            </w:r>
            <w:proofErr w:type="spellStart"/>
            <w:r>
              <w:t>UsableProps</w:t>
            </w:r>
            <w:proofErr w:type="spellEnd"/>
            <w:r>
              <w:t xml:space="preserve"> list which includes M Use Items.</w:t>
            </w:r>
          </w:p>
          <w:p w:rsidR="003463B4" w:rsidRDefault="003463B4" w:rsidP="003463B4">
            <w:r>
              <w:t>See the Braiins Admin BRL Property Items Notes for more information about M Use Items.</w:t>
            </w:r>
          </w:p>
        </w:tc>
      </w:tr>
      <w:tr w:rsidR="003463B4" w:rsidTr="004B7250">
        <w:trPr>
          <w:cantSplit/>
        </w:trPr>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89" w:name="_Toc359814421"/>
            <w:r>
              <w:rPr>
                <w:sz w:val="22"/>
                <w:szCs w:val="22"/>
              </w:rPr>
              <w:t xml:space="preserve">I </w:t>
            </w:r>
            <w:proofErr w:type="spellStart"/>
            <w:r>
              <w:rPr>
                <w:sz w:val="22"/>
                <w:szCs w:val="22"/>
              </w:rPr>
              <w:t>StartEnd</w:t>
            </w:r>
            <w:bookmarkEnd w:id="89"/>
            <w:proofErr w:type="spellEnd"/>
          </w:p>
        </w:tc>
        <w:tc>
          <w:tcPr>
            <w:tcW w:w="431" w:type="dxa"/>
          </w:tcPr>
          <w:p w:rsidR="003463B4" w:rsidRDefault="003463B4" w:rsidP="003463B4">
            <w:pPr>
              <w:jc w:val="center"/>
            </w:pPr>
            <w:r>
              <w:t>I</w:t>
            </w:r>
          </w:p>
        </w:tc>
        <w:tc>
          <w:tcPr>
            <w:tcW w:w="8258" w:type="dxa"/>
          </w:tcPr>
          <w:p w:rsidR="003463B4" w:rsidRDefault="003463B4" w:rsidP="003463B4">
            <w:r>
              <w:t>Entries in this column are generated by BroSet Export to show:</w:t>
            </w:r>
          </w:p>
          <w:p w:rsidR="003463B4" w:rsidRDefault="003463B4" w:rsidP="003463B4">
            <w:pPr>
              <w:pStyle w:val="ListBSpace"/>
            </w:pPr>
            <w:proofErr w:type="gramStart"/>
            <w:r>
              <w:t>the</w:t>
            </w:r>
            <w:proofErr w:type="gramEnd"/>
            <w:r>
              <w:t xml:space="preserve"> </w:t>
            </w:r>
            <w:proofErr w:type="spellStart"/>
            <w:r>
              <w:t>StartEnd</w:t>
            </w:r>
            <w:proofErr w:type="spellEnd"/>
            <w:r>
              <w:t xml:space="preserve"> </w:t>
            </w:r>
            <w:proofErr w:type="spellStart"/>
            <w:r>
              <w:t>MvtList</w:t>
            </w:r>
            <w:proofErr w:type="spellEnd"/>
            <w:r>
              <w:t xml:space="preserve"> of </w:t>
            </w:r>
            <w:proofErr w:type="spellStart"/>
            <w:r>
              <w:t>StartEnd</w:t>
            </w:r>
            <w:proofErr w:type="spellEnd"/>
            <w:r>
              <w:t xml:space="preserve"> Bros with </w:t>
            </w:r>
            <w:proofErr w:type="spellStart"/>
            <w:r>
              <w:t>BroIds</w:t>
            </w:r>
            <w:proofErr w:type="spellEnd"/>
            <w:r>
              <w:t xml:space="preserve"> rather than </w:t>
            </w:r>
            <w:proofErr w:type="spellStart"/>
            <w:r>
              <w:t>BroNames</w:t>
            </w:r>
            <w:proofErr w:type="spellEnd"/>
            <w:r>
              <w:t xml:space="preserve">. Bros Lookup also gives both forms of the </w:t>
            </w:r>
            <w:proofErr w:type="spellStart"/>
            <w:r>
              <w:t>StartEnd</w:t>
            </w:r>
            <w:proofErr w:type="spellEnd"/>
            <w:r>
              <w:t xml:space="preserve"> </w:t>
            </w:r>
            <w:proofErr w:type="spellStart"/>
            <w:r>
              <w:t>MvtList</w:t>
            </w:r>
            <w:proofErr w:type="spellEnd"/>
            <w:r>
              <w:t>.</w:t>
            </w:r>
          </w:p>
          <w:p w:rsidR="003463B4" w:rsidRDefault="003463B4" w:rsidP="003463B4">
            <w:pPr>
              <w:pStyle w:val="ListBullet"/>
            </w:pPr>
            <w:r>
              <w:t xml:space="preserve">“In </w:t>
            </w:r>
            <w:proofErr w:type="spellStart"/>
            <w:r>
              <w:t>MvtList</w:t>
            </w:r>
            <w:proofErr w:type="spellEnd"/>
            <w:r>
              <w:t xml:space="preserve"> of &lt;</w:t>
            </w:r>
            <w:proofErr w:type="spellStart"/>
            <w:r>
              <w:t>SumEnd</w:t>
            </w:r>
            <w:proofErr w:type="spellEnd"/>
            <w:r>
              <w:t xml:space="preserve"> | </w:t>
            </w:r>
            <w:proofErr w:type="spellStart"/>
            <w:r>
              <w:t>PostEnd</w:t>
            </w:r>
            <w:proofErr w:type="spellEnd"/>
            <w:r>
              <w:t xml:space="preserve"> | Stock&gt; Bro </w:t>
            </w:r>
            <w:proofErr w:type="spellStart"/>
            <w:r>
              <w:t>BroId</w:t>
            </w:r>
            <w:proofErr w:type="spellEnd"/>
            <w:r>
              <w:t xml:space="preserve">” for Bros which are in the </w:t>
            </w:r>
            <w:proofErr w:type="spellStart"/>
            <w:r>
              <w:t>StartEnd</w:t>
            </w:r>
            <w:proofErr w:type="spellEnd"/>
            <w:r>
              <w:t xml:space="preserve"> </w:t>
            </w:r>
            <w:proofErr w:type="spellStart"/>
            <w:r>
              <w:t>MvtList</w:t>
            </w:r>
            <w:proofErr w:type="spellEnd"/>
            <w:r>
              <w:t xml:space="preserve"> of another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0" w:name="_Toc359814422"/>
            <w:r>
              <w:rPr>
                <w:sz w:val="22"/>
                <w:szCs w:val="22"/>
              </w:rPr>
              <w:t>I Slave Ids</w:t>
            </w:r>
            <w:bookmarkEnd w:id="90"/>
          </w:p>
        </w:tc>
        <w:tc>
          <w:tcPr>
            <w:tcW w:w="431" w:type="dxa"/>
          </w:tcPr>
          <w:p w:rsidR="003463B4" w:rsidRDefault="003463B4" w:rsidP="003463B4">
            <w:pPr>
              <w:jc w:val="center"/>
            </w:pPr>
            <w:r>
              <w:t>I</w:t>
            </w:r>
          </w:p>
        </w:tc>
        <w:tc>
          <w:tcPr>
            <w:tcW w:w="8258" w:type="dxa"/>
          </w:tcPr>
          <w:p w:rsidR="003463B4" w:rsidRDefault="003463B4" w:rsidP="003463B4">
            <w:r>
              <w:t xml:space="preserve">The </w:t>
            </w:r>
            <w:proofErr w:type="spellStart"/>
            <w:r>
              <w:t>BroId</w:t>
            </w:r>
            <w:proofErr w:type="spellEnd"/>
            <w:r>
              <w:t>(s) of the Slaves of a Master Bro.</w:t>
            </w:r>
          </w:p>
        </w:tc>
      </w:tr>
      <w:tr w:rsidR="003463B4" w:rsidTr="004B7250">
        <w:tc>
          <w:tcPr>
            <w:tcW w:w="1789" w:type="dxa"/>
          </w:tcPr>
          <w:p w:rsidR="003463B4" w:rsidRDefault="003463B4" w:rsidP="003463B4">
            <w:pPr>
              <w:pStyle w:val="Heading2"/>
              <w:keepNext w:val="0"/>
              <w:spacing w:before="0" w:after="0"/>
              <w:outlineLvl w:val="1"/>
              <w:rPr>
                <w:sz w:val="22"/>
                <w:szCs w:val="22"/>
              </w:rPr>
            </w:pPr>
            <w:r>
              <w:rPr>
                <w:sz w:val="22"/>
                <w:szCs w:val="22"/>
              </w:rPr>
              <w:t xml:space="preserve"> </w:t>
            </w:r>
            <w:bookmarkStart w:id="91" w:name="_Toc359814423"/>
            <w:r>
              <w:rPr>
                <w:sz w:val="22"/>
                <w:szCs w:val="22"/>
              </w:rPr>
              <w:t>I Slave Filtering</w:t>
            </w:r>
            <w:bookmarkEnd w:id="91"/>
          </w:p>
        </w:tc>
        <w:tc>
          <w:tcPr>
            <w:tcW w:w="431" w:type="dxa"/>
          </w:tcPr>
          <w:p w:rsidR="003463B4" w:rsidRDefault="003463B4" w:rsidP="003463B4">
            <w:pPr>
              <w:jc w:val="center"/>
            </w:pPr>
            <w:r>
              <w:t>I</w:t>
            </w:r>
          </w:p>
        </w:tc>
        <w:tc>
          <w:tcPr>
            <w:tcW w:w="8258" w:type="dxa"/>
          </w:tcPr>
          <w:p w:rsidR="003463B4" w:rsidRDefault="003463B4" w:rsidP="003463B4">
            <w:pPr>
              <w:pStyle w:val="NormSpace"/>
            </w:pPr>
            <w:r>
              <w:t xml:space="preserve">Lists the Slave Filtering options in use, if any, from &lt;Folio subset  | </w:t>
            </w:r>
            <w:proofErr w:type="spellStart"/>
            <w:r>
              <w:t>ExclProps</w:t>
            </w:r>
            <w:proofErr w:type="spellEnd"/>
            <w:r>
              <w:t xml:space="preserve"> | </w:t>
            </w:r>
            <w:proofErr w:type="spellStart"/>
            <w:r>
              <w:t>AllowProps</w:t>
            </w:r>
            <w:proofErr w:type="spellEnd"/>
            <w:r>
              <w:t xml:space="preserve"> | Items&gt;</w:t>
            </w:r>
          </w:p>
        </w:tc>
      </w:tr>
    </w:tbl>
    <w:p w:rsidR="0038332D" w:rsidRDefault="0038332D" w:rsidP="004031FF"/>
    <w:p w:rsidR="0038332D" w:rsidRDefault="0038332D" w:rsidP="0038332D">
      <w:r>
        <w:br w:type="page"/>
      </w:r>
    </w:p>
    <w:p w:rsidR="001674C8" w:rsidRDefault="001674C8" w:rsidP="004055A1">
      <w:pPr>
        <w:pStyle w:val="Heading1"/>
      </w:pPr>
      <w:r>
        <w:lastRenderedPageBreak/>
        <w:t xml:space="preserve"> </w:t>
      </w:r>
      <w:bookmarkStart w:id="92" w:name="_Toc359814424"/>
      <w:r>
        <w:t>Version Notes</w:t>
      </w:r>
      <w:bookmarkEnd w:id="92"/>
    </w:p>
    <w:p w:rsidR="00FD6782" w:rsidRDefault="001674C8" w:rsidP="001674C8">
      <w:pPr>
        <w:pStyle w:val="Heading2"/>
      </w:pPr>
      <w:r>
        <w:t xml:space="preserve"> </w:t>
      </w:r>
      <w:bookmarkStart w:id="93" w:name="_Toc359814425"/>
      <w:r w:rsidR="00645E50">
        <w:t xml:space="preserve">24 </w:t>
      </w:r>
      <w:r w:rsidR="004055A1">
        <w:t>June</w:t>
      </w:r>
      <w:r w:rsidR="00FD6782">
        <w:t xml:space="preserve"> 201</w:t>
      </w:r>
      <w:r w:rsidR="004055A1">
        <w:t>3</w:t>
      </w:r>
      <w:r w:rsidR="00FD6782">
        <w:t xml:space="preserve"> </w:t>
      </w:r>
      <w:r w:rsidR="004055A1">
        <w:t>Initial Release</w:t>
      </w:r>
      <w:bookmarkEnd w:id="93"/>
    </w:p>
    <w:p w:rsidR="0006074C" w:rsidRDefault="00645E50" w:rsidP="0006074C">
      <w:r>
        <w:t>Initial release covering In-BroSets.</w:t>
      </w:r>
    </w:p>
    <w:sectPr w:rsidR="0006074C" w:rsidSect="003D77E6">
      <w:headerReference w:type="default" r:id="rId10"/>
      <w:pgSz w:w="11906" w:h="16838"/>
      <w:pgMar w:top="720" w:right="720" w:bottom="778" w:left="72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harles" w:date="2013-06-25T17:37:00Z" w:initials="C">
    <w:p w:rsidR="006E0AA0" w:rsidRDefault="006E0AA0">
      <w:pPr>
        <w:pStyle w:val="CommentText"/>
      </w:pPr>
      <w:r>
        <w:rPr>
          <w:rStyle w:val="CommentReference"/>
        </w:rPr>
        <w:annotationRef/>
      </w:r>
    </w:p>
    <w:p w:rsidR="006E0AA0" w:rsidRDefault="006E0AA0">
      <w:pPr>
        <w:pStyle w:val="CommentText"/>
      </w:pPr>
      <w:r>
        <w:t xml:space="preserve">Just confirm means what I think it does. Namely within a Set, one cannot call from an </w:t>
      </w:r>
      <w:proofErr w:type="spellStart"/>
      <w:r>
        <w:t>Incl-BroSet</w:t>
      </w:r>
      <w:proofErr w:type="spellEnd"/>
      <w:r>
        <w:t xml:space="preserve">. Or looking at it another way, all Sets must start at root level within a </w:t>
      </w:r>
      <w:proofErr w:type="spellStart"/>
      <w:r>
        <w:t>BroSet</w:t>
      </w:r>
      <w:proofErr w:type="spellEnd"/>
      <w:r>
        <w:t>.</w:t>
      </w:r>
    </w:p>
  </w:comment>
  <w:comment w:id="32" w:author="Charles" w:date="2013-06-25T20:12:00Z" w:initials="C">
    <w:p w:rsidR="009946D2" w:rsidRDefault="009946D2">
      <w:pPr>
        <w:pStyle w:val="CommentText"/>
      </w:pPr>
      <w:r>
        <w:rPr>
          <w:rStyle w:val="CommentReference"/>
        </w:rPr>
        <w:annotationRef/>
      </w:r>
    </w:p>
    <w:p w:rsidR="009946D2" w:rsidRDefault="009946D2">
      <w:pPr>
        <w:pStyle w:val="CommentText"/>
      </w:pPr>
      <w:r>
        <w:t xml:space="preserve">If </w:t>
      </w:r>
      <w:proofErr w:type="spellStart"/>
      <w:r>
        <w:t>MemberLevel</w:t>
      </w:r>
      <w:proofErr w:type="spellEnd"/>
      <w:r>
        <w:t xml:space="preserve"> and </w:t>
      </w:r>
      <w:proofErr w:type="spellStart"/>
      <w:r>
        <w:t>EntityLevel</w:t>
      </w:r>
      <w:proofErr w:type="spellEnd"/>
      <w:r>
        <w:t xml:space="preserve"> refer back to settings re access levels or size, then yes seems too much.</w:t>
      </w:r>
    </w:p>
    <w:p w:rsidR="009946D2" w:rsidRDefault="009946D2">
      <w:pPr>
        <w:pStyle w:val="CommentText"/>
      </w:pPr>
    </w:p>
    <w:p w:rsidR="009946D2" w:rsidRDefault="009946D2">
      <w:pPr>
        <w:pStyle w:val="CommentText"/>
      </w:pPr>
      <w:r>
        <w:t>Dates useful. Re the taxonomy assume it is to work with proposed version control. Overall seems fine.</w:t>
      </w:r>
    </w:p>
  </w:comment>
  <w:comment w:id="56" w:author="Charles" w:date="2013-06-26T12:22:00Z" w:initials="C">
    <w:p w:rsidR="001E30F2" w:rsidRDefault="001E30F2">
      <w:pPr>
        <w:pStyle w:val="CommentText"/>
      </w:pPr>
      <w:r>
        <w:rPr>
          <w:rStyle w:val="CommentReference"/>
        </w:rPr>
        <w:annotationRef/>
      </w:r>
    </w:p>
    <w:p w:rsidR="001E30F2" w:rsidRDefault="001E30F2">
      <w:pPr>
        <w:pStyle w:val="CommentText"/>
      </w:pPr>
      <w:r>
        <w:t>In addition to not being actively used yet. Some of these terms would differ under IFRS e.g. IS for PL, SCI for STRGL.</w:t>
      </w:r>
    </w:p>
    <w:p w:rsidR="001E30F2" w:rsidRDefault="001E30F2">
      <w:pPr>
        <w:pStyle w:val="CommentText"/>
      </w:pPr>
      <w:r>
        <w:t xml:space="preserve">Could also shorten </w:t>
      </w:r>
      <w:proofErr w:type="spellStart"/>
      <w:r>
        <w:t>DetailedPL</w:t>
      </w:r>
      <w:proofErr w:type="spellEnd"/>
      <w:r>
        <w:t xml:space="preserve"> to DPL and </w:t>
      </w:r>
      <w:proofErr w:type="spellStart"/>
      <w:r>
        <w:t>HistoricalPL</w:t>
      </w:r>
      <w:proofErr w:type="spellEnd"/>
      <w:r>
        <w:t xml:space="preserve"> to HPL</w:t>
      </w:r>
    </w:p>
  </w:comment>
  <w:comment w:id="65" w:author="Charles" w:date="2013-06-26T20:54:00Z" w:initials="C">
    <w:p w:rsidR="004244F6" w:rsidRDefault="004244F6">
      <w:pPr>
        <w:pStyle w:val="CommentText"/>
      </w:pPr>
      <w:r>
        <w:rPr>
          <w:rStyle w:val="CommentReference"/>
        </w:rPr>
        <w:annotationRef/>
      </w:r>
      <w:r>
        <w:t xml:space="preserve">In a loop (array/list) it is required to </w:t>
      </w:r>
    </w:p>
    <w:p w:rsidR="004244F6" w:rsidRDefault="004244F6">
      <w:pPr>
        <w:pStyle w:val="CommentText"/>
      </w:pPr>
    </w:p>
    <w:p w:rsidR="004244F6" w:rsidRDefault="004244F6" w:rsidP="004244F6">
      <w:r>
        <w:t>The Related Bros must form a loop e.g.</w:t>
      </w:r>
    </w:p>
    <w:p w:rsidR="004244F6" w:rsidRDefault="004244F6" w:rsidP="004244F6">
      <w:pPr>
        <w:pStyle w:val="LucidaConsole10"/>
        <w:spacing w:after="0"/>
      </w:pPr>
      <w:r>
        <w:tab/>
        <w:t xml:space="preserve">Bro A has M Related </w:t>
      </w:r>
      <w:r>
        <w:t>A</w:t>
      </w:r>
      <w:proofErr w:type="gramStart"/>
      <w:r>
        <w:t>,</w:t>
      </w:r>
      <w:r>
        <w:t>B</w:t>
      </w:r>
      <w:r>
        <w:t>,C</w:t>
      </w:r>
      <w:proofErr w:type="gramEnd"/>
    </w:p>
    <w:p w:rsidR="004244F6" w:rsidRDefault="004244F6" w:rsidP="004244F6">
      <w:pPr>
        <w:pStyle w:val="LucidaConsole10"/>
        <w:spacing w:after="0"/>
      </w:pPr>
      <w:r>
        <w:tab/>
      </w:r>
      <w:r w:rsidRPr="004739F1">
        <w:t xml:space="preserve">Bro </w:t>
      </w:r>
      <w:r>
        <w:t>B</w:t>
      </w:r>
      <w:r w:rsidRPr="004739F1">
        <w:t xml:space="preserve"> has </w:t>
      </w:r>
      <w:r>
        <w:t xml:space="preserve">O Related </w:t>
      </w:r>
      <w:r>
        <w:t>A</w:t>
      </w:r>
      <w:proofErr w:type="gramStart"/>
      <w:r>
        <w:t>,B,</w:t>
      </w:r>
      <w:r>
        <w:t>C</w:t>
      </w:r>
      <w:proofErr w:type="gramEnd"/>
    </w:p>
    <w:p w:rsidR="004244F6" w:rsidRDefault="004244F6" w:rsidP="004244F6">
      <w:pPr>
        <w:pStyle w:val="LucidaConsole10"/>
        <w:spacing w:after="0"/>
      </w:pPr>
      <w:r>
        <w:tab/>
      </w:r>
      <w:r w:rsidRPr="004739F1">
        <w:t xml:space="preserve">Bro </w:t>
      </w:r>
      <w:r>
        <w:t xml:space="preserve">C has U Related </w:t>
      </w:r>
      <w:r>
        <w:t>A</w:t>
      </w:r>
      <w:proofErr w:type="gramStart"/>
      <w:r>
        <w:t>,B,C</w:t>
      </w:r>
      <w:proofErr w:type="gramEnd"/>
      <w:r>
        <w:rPr>
          <w:rStyle w:val="CommentReference"/>
          <w:rFonts w:ascii="Arial" w:hAnsi="Arial"/>
        </w:rPr>
        <w:annotationRef/>
      </w:r>
    </w:p>
    <w:p w:rsidR="004244F6" w:rsidRDefault="004244F6" w:rsidP="004244F6">
      <w:pPr>
        <w:pStyle w:val="LucidaConsole10"/>
        <w:spacing w:after="0"/>
      </w:pPr>
      <w:proofErr w:type="gramStart"/>
      <w:r>
        <w:t>i.e</w:t>
      </w:r>
      <w:proofErr w:type="gramEnd"/>
      <w:r>
        <w:t>. what is on the right column is short for the whole loop/list/array.</w:t>
      </w:r>
    </w:p>
    <w:p w:rsidR="004244F6" w:rsidRDefault="004244F6">
      <w:pPr>
        <w:pStyle w:val="CommentText"/>
      </w:pPr>
    </w:p>
  </w:comment>
  <w:comment w:id="66" w:author="Charles" w:date="2013-06-26T12:44:00Z" w:initials="C">
    <w:p w:rsidR="00B04A08" w:rsidRDefault="00B04A08">
      <w:pPr>
        <w:pStyle w:val="CommentText"/>
      </w:pPr>
      <w:r>
        <w:rPr>
          <w:rStyle w:val="CommentReference"/>
        </w:rPr>
        <w:annotationRef/>
      </w:r>
      <w:r>
        <w:t>Re the example of Mandatory, should this not be B rather than C?</w:t>
      </w:r>
    </w:p>
  </w:comment>
  <w:comment w:id="75" w:author="Charles" w:date="2013-06-26T21:25:00Z" w:initials="C">
    <w:p w:rsidR="00F81B5F" w:rsidRDefault="00F81B5F">
      <w:pPr>
        <w:pStyle w:val="CommentText"/>
      </w:pPr>
      <w:r>
        <w:rPr>
          <w:rStyle w:val="CommentReference"/>
        </w:rPr>
        <w:annotationRef/>
      </w:r>
      <w:r w:rsidR="009E4FDF">
        <w:t xml:space="preserve">WRONG </w:t>
      </w:r>
      <w:r w:rsidRPr="009E4FDF">
        <w:rPr>
          <w:strike/>
        </w:rPr>
        <w:t>Assume that this could also include taxonomies relating to taxation. Effectively this becomes a way of holding multiple sets of “books of account” for an Entity.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EE3" w:rsidRDefault="006B0EE3" w:rsidP="004611F1">
      <w:r>
        <w:separator/>
      </w:r>
    </w:p>
  </w:endnote>
  <w:endnote w:type="continuationSeparator" w:id="0">
    <w:p w:rsidR="006B0EE3" w:rsidRDefault="006B0EE3"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EE3" w:rsidRDefault="006B0EE3" w:rsidP="004611F1">
      <w:r>
        <w:separator/>
      </w:r>
    </w:p>
  </w:footnote>
  <w:footnote w:type="continuationSeparator" w:id="0">
    <w:p w:rsidR="006B0EE3" w:rsidRDefault="006B0EE3"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A0" w:rsidRDefault="006E0AA0" w:rsidP="00CC4408">
    <w:pPr>
      <w:pStyle w:val="Header"/>
      <w:jc w:val="right"/>
    </w:pPr>
    <w:r>
      <w:fldChar w:fldCharType="begin"/>
    </w:r>
    <w:r>
      <w:instrText xml:space="preserve"> PAGE   \* MERGEFORMAT </w:instrText>
    </w:r>
    <w:r>
      <w:fldChar w:fldCharType="separate"/>
    </w:r>
    <w:r w:rsidR="009E4FDF">
      <w:rPr>
        <w:noProof/>
      </w:rPr>
      <w:t>28</w:t>
    </w:r>
    <w:r>
      <w:rPr>
        <w:noProof/>
      </w:rPr>
      <w:fldChar w:fldCharType="end"/>
    </w:r>
    <w:r>
      <w:t xml:space="preserve"> of </w:t>
    </w:r>
    <w:fldSimple w:instr=" NUMPAGES  \* Arabic  \* MERGEFORMAT ">
      <w:r w:rsidR="009E4FDF">
        <w:rPr>
          <w:noProof/>
        </w:rPr>
        <w:t>29</w:t>
      </w:r>
    </w:fldSimple>
  </w:p>
  <w:p w:rsidR="006E0AA0" w:rsidRDefault="006E0A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125D34"/>
    <w:lvl w:ilvl="0">
      <w:start w:val="1"/>
      <w:numFmt w:val="decimal"/>
      <w:lvlText w:val="%1."/>
      <w:lvlJc w:val="left"/>
      <w:pPr>
        <w:tabs>
          <w:tab w:val="num" w:pos="1492"/>
        </w:tabs>
        <w:ind w:left="1492" w:hanging="360"/>
      </w:pPr>
    </w:lvl>
  </w:abstractNum>
  <w:abstractNum w:abstractNumId="1">
    <w:nsid w:val="FFFFFF7D"/>
    <w:multiLevelType w:val="singleLevel"/>
    <w:tmpl w:val="222A05C6"/>
    <w:lvl w:ilvl="0">
      <w:start w:val="1"/>
      <w:numFmt w:val="decimal"/>
      <w:lvlText w:val="%1."/>
      <w:lvlJc w:val="left"/>
      <w:pPr>
        <w:tabs>
          <w:tab w:val="num" w:pos="1209"/>
        </w:tabs>
        <w:ind w:left="1209" w:hanging="360"/>
      </w:pPr>
    </w:lvl>
  </w:abstractNum>
  <w:abstractNum w:abstractNumId="2">
    <w:nsid w:val="FFFFFF7E"/>
    <w:multiLevelType w:val="singleLevel"/>
    <w:tmpl w:val="41AA7494"/>
    <w:lvl w:ilvl="0">
      <w:start w:val="1"/>
      <w:numFmt w:val="decimal"/>
      <w:lvlText w:val="%1."/>
      <w:lvlJc w:val="left"/>
      <w:pPr>
        <w:tabs>
          <w:tab w:val="num" w:pos="926"/>
        </w:tabs>
        <w:ind w:left="926" w:hanging="360"/>
      </w:pPr>
    </w:lvl>
  </w:abstractNum>
  <w:abstractNum w:abstractNumId="3">
    <w:nsid w:val="FFFFFF7F"/>
    <w:multiLevelType w:val="singleLevel"/>
    <w:tmpl w:val="760E9A8A"/>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EE264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40AB3E"/>
    <w:lvl w:ilvl="0">
      <w:start w:val="1"/>
      <w:numFmt w:val="decimal"/>
      <w:lvlText w:val="%1."/>
      <w:lvlJc w:val="left"/>
      <w:pPr>
        <w:tabs>
          <w:tab w:val="num" w:pos="360"/>
        </w:tabs>
        <w:ind w:left="360" w:hanging="360"/>
      </w:pPr>
    </w:lvl>
  </w:abstractNum>
  <w:abstractNum w:abstractNumId="9">
    <w:nsid w:val="FFFFFF89"/>
    <w:multiLevelType w:val="singleLevel"/>
    <w:tmpl w:val="386851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36AE3ED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rPr>
        <w:sz w:val="22"/>
      </w:rPr>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0FF8"/>
    <w:rsid w:val="00001B0A"/>
    <w:rsid w:val="00001EBF"/>
    <w:rsid w:val="00002003"/>
    <w:rsid w:val="00002C30"/>
    <w:rsid w:val="000033E6"/>
    <w:rsid w:val="000035CA"/>
    <w:rsid w:val="00004F99"/>
    <w:rsid w:val="00005C57"/>
    <w:rsid w:val="0000605D"/>
    <w:rsid w:val="000064F4"/>
    <w:rsid w:val="00006E2F"/>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599"/>
    <w:rsid w:val="00025878"/>
    <w:rsid w:val="0002661A"/>
    <w:rsid w:val="00026696"/>
    <w:rsid w:val="00030737"/>
    <w:rsid w:val="0003107A"/>
    <w:rsid w:val="000320CE"/>
    <w:rsid w:val="00035085"/>
    <w:rsid w:val="000350B1"/>
    <w:rsid w:val="000360A6"/>
    <w:rsid w:val="00036E7F"/>
    <w:rsid w:val="000402A2"/>
    <w:rsid w:val="00042622"/>
    <w:rsid w:val="000444BD"/>
    <w:rsid w:val="0004525A"/>
    <w:rsid w:val="00045B5C"/>
    <w:rsid w:val="00045E52"/>
    <w:rsid w:val="00047D87"/>
    <w:rsid w:val="000505F0"/>
    <w:rsid w:val="00050A2A"/>
    <w:rsid w:val="000529B8"/>
    <w:rsid w:val="00052A76"/>
    <w:rsid w:val="00053371"/>
    <w:rsid w:val="00054849"/>
    <w:rsid w:val="00056412"/>
    <w:rsid w:val="0006074C"/>
    <w:rsid w:val="00061740"/>
    <w:rsid w:val="00062150"/>
    <w:rsid w:val="00062165"/>
    <w:rsid w:val="00063C33"/>
    <w:rsid w:val="00064011"/>
    <w:rsid w:val="0006423E"/>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448C"/>
    <w:rsid w:val="00094A87"/>
    <w:rsid w:val="00095510"/>
    <w:rsid w:val="00095667"/>
    <w:rsid w:val="000957E9"/>
    <w:rsid w:val="000958E7"/>
    <w:rsid w:val="00095A8B"/>
    <w:rsid w:val="00095CA8"/>
    <w:rsid w:val="00095DD8"/>
    <w:rsid w:val="0009751E"/>
    <w:rsid w:val="000975E1"/>
    <w:rsid w:val="000A03AE"/>
    <w:rsid w:val="000A0B58"/>
    <w:rsid w:val="000A0F1D"/>
    <w:rsid w:val="000A46A6"/>
    <w:rsid w:val="000A5661"/>
    <w:rsid w:val="000A5A8B"/>
    <w:rsid w:val="000A6CF7"/>
    <w:rsid w:val="000A7335"/>
    <w:rsid w:val="000B02B9"/>
    <w:rsid w:val="000B03F3"/>
    <w:rsid w:val="000B10D8"/>
    <w:rsid w:val="000B11A3"/>
    <w:rsid w:val="000B166B"/>
    <w:rsid w:val="000B1841"/>
    <w:rsid w:val="000B19FF"/>
    <w:rsid w:val="000B270D"/>
    <w:rsid w:val="000B2869"/>
    <w:rsid w:val="000B3AE1"/>
    <w:rsid w:val="000B4A2F"/>
    <w:rsid w:val="000B4F04"/>
    <w:rsid w:val="000B62BC"/>
    <w:rsid w:val="000B6DD5"/>
    <w:rsid w:val="000B7A21"/>
    <w:rsid w:val="000C0EFE"/>
    <w:rsid w:val="000C163E"/>
    <w:rsid w:val="000C447B"/>
    <w:rsid w:val="000C5C34"/>
    <w:rsid w:val="000C64E3"/>
    <w:rsid w:val="000C7B83"/>
    <w:rsid w:val="000C7BCD"/>
    <w:rsid w:val="000D006B"/>
    <w:rsid w:val="000D0420"/>
    <w:rsid w:val="000D0DAD"/>
    <w:rsid w:val="000D0EB7"/>
    <w:rsid w:val="000D14BC"/>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9C"/>
    <w:rsid w:val="000F27FB"/>
    <w:rsid w:val="000F394D"/>
    <w:rsid w:val="000F43CB"/>
    <w:rsid w:val="000F509E"/>
    <w:rsid w:val="000F5166"/>
    <w:rsid w:val="000F530E"/>
    <w:rsid w:val="000F581A"/>
    <w:rsid w:val="000F6685"/>
    <w:rsid w:val="000F6DDC"/>
    <w:rsid w:val="001003D3"/>
    <w:rsid w:val="00100FF6"/>
    <w:rsid w:val="001023FC"/>
    <w:rsid w:val="001032C9"/>
    <w:rsid w:val="00105AB1"/>
    <w:rsid w:val="0010669F"/>
    <w:rsid w:val="001072FE"/>
    <w:rsid w:val="00107C79"/>
    <w:rsid w:val="00107D5D"/>
    <w:rsid w:val="00107FF6"/>
    <w:rsid w:val="00110103"/>
    <w:rsid w:val="00114C92"/>
    <w:rsid w:val="00115DED"/>
    <w:rsid w:val="001163B3"/>
    <w:rsid w:val="001166F5"/>
    <w:rsid w:val="001172B5"/>
    <w:rsid w:val="0012111E"/>
    <w:rsid w:val="00121170"/>
    <w:rsid w:val="001223ED"/>
    <w:rsid w:val="00122715"/>
    <w:rsid w:val="00123555"/>
    <w:rsid w:val="00123865"/>
    <w:rsid w:val="0012626C"/>
    <w:rsid w:val="00127915"/>
    <w:rsid w:val="00130FBB"/>
    <w:rsid w:val="00131C18"/>
    <w:rsid w:val="0013259E"/>
    <w:rsid w:val="00133712"/>
    <w:rsid w:val="001339CC"/>
    <w:rsid w:val="00133E0F"/>
    <w:rsid w:val="00134573"/>
    <w:rsid w:val="00134C49"/>
    <w:rsid w:val="001355D3"/>
    <w:rsid w:val="001364A8"/>
    <w:rsid w:val="0013661D"/>
    <w:rsid w:val="00136BA5"/>
    <w:rsid w:val="001405BD"/>
    <w:rsid w:val="00140A4C"/>
    <w:rsid w:val="00140DD0"/>
    <w:rsid w:val="001415C1"/>
    <w:rsid w:val="0014269B"/>
    <w:rsid w:val="00143B63"/>
    <w:rsid w:val="0014700E"/>
    <w:rsid w:val="00147A21"/>
    <w:rsid w:val="001501B1"/>
    <w:rsid w:val="00150A57"/>
    <w:rsid w:val="001514D0"/>
    <w:rsid w:val="00151948"/>
    <w:rsid w:val="00154EA4"/>
    <w:rsid w:val="001559F7"/>
    <w:rsid w:val="00156127"/>
    <w:rsid w:val="0015711D"/>
    <w:rsid w:val="00160D3B"/>
    <w:rsid w:val="001613F3"/>
    <w:rsid w:val="00161477"/>
    <w:rsid w:val="00161502"/>
    <w:rsid w:val="00162877"/>
    <w:rsid w:val="001632DD"/>
    <w:rsid w:val="001652B9"/>
    <w:rsid w:val="00165E63"/>
    <w:rsid w:val="00165EDE"/>
    <w:rsid w:val="001674C8"/>
    <w:rsid w:val="00170AC0"/>
    <w:rsid w:val="0017119A"/>
    <w:rsid w:val="00171D0A"/>
    <w:rsid w:val="00171DC3"/>
    <w:rsid w:val="00172171"/>
    <w:rsid w:val="001728F2"/>
    <w:rsid w:val="00172A50"/>
    <w:rsid w:val="00173491"/>
    <w:rsid w:val="00175D83"/>
    <w:rsid w:val="001760CB"/>
    <w:rsid w:val="00176725"/>
    <w:rsid w:val="00176EC8"/>
    <w:rsid w:val="001824C1"/>
    <w:rsid w:val="00182649"/>
    <w:rsid w:val="00182A38"/>
    <w:rsid w:val="001835E9"/>
    <w:rsid w:val="00183B4F"/>
    <w:rsid w:val="00184124"/>
    <w:rsid w:val="001844BC"/>
    <w:rsid w:val="00184B20"/>
    <w:rsid w:val="00185BD3"/>
    <w:rsid w:val="00187D70"/>
    <w:rsid w:val="00187F59"/>
    <w:rsid w:val="00190249"/>
    <w:rsid w:val="00190374"/>
    <w:rsid w:val="0019108A"/>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16D5"/>
    <w:rsid w:val="001C4C87"/>
    <w:rsid w:val="001C5338"/>
    <w:rsid w:val="001C56B6"/>
    <w:rsid w:val="001C5A9D"/>
    <w:rsid w:val="001C5E85"/>
    <w:rsid w:val="001C6692"/>
    <w:rsid w:val="001C676B"/>
    <w:rsid w:val="001C67CF"/>
    <w:rsid w:val="001D0EB0"/>
    <w:rsid w:val="001D105C"/>
    <w:rsid w:val="001D390A"/>
    <w:rsid w:val="001D3C27"/>
    <w:rsid w:val="001D5CAA"/>
    <w:rsid w:val="001D632F"/>
    <w:rsid w:val="001D7871"/>
    <w:rsid w:val="001E0235"/>
    <w:rsid w:val="001E03F6"/>
    <w:rsid w:val="001E06F0"/>
    <w:rsid w:val="001E0AB8"/>
    <w:rsid w:val="001E0D8A"/>
    <w:rsid w:val="001E2441"/>
    <w:rsid w:val="001E2668"/>
    <w:rsid w:val="001E30F2"/>
    <w:rsid w:val="001E333F"/>
    <w:rsid w:val="001E65C1"/>
    <w:rsid w:val="001E692F"/>
    <w:rsid w:val="001F33D9"/>
    <w:rsid w:val="001F3834"/>
    <w:rsid w:val="001F3D7F"/>
    <w:rsid w:val="001F4A02"/>
    <w:rsid w:val="001F4B88"/>
    <w:rsid w:val="001F5E95"/>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AFC"/>
    <w:rsid w:val="00223CDE"/>
    <w:rsid w:val="00227F27"/>
    <w:rsid w:val="0023076D"/>
    <w:rsid w:val="00231CD2"/>
    <w:rsid w:val="00232062"/>
    <w:rsid w:val="0023462B"/>
    <w:rsid w:val="002349A1"/>
    <w:rsid w:val="00236E8F"/>
    <w:rsid w:val="0023740C"/>
    <w:rsid w:val="0024613C"/>
    <w:rsid w:val="002464F1"/>
    <w:rsid w:val="00246DB6"/>
    <w:rsid w:val="00247378"/>
    <w:rsid w:val="002479FF"/>
    <w:rsid w:val="00250087"/>
    <w:rsid w:val="00250876"/>
    <w:rsid w:val="00251B65"/>
    <w:rsid w:val="0025295C"/>
    <w:rsid w:val="002536F9"/>
    <w:rsid w:val="00254AF5"/>
    <w:rsid w:val="002557F9"/>
    <w:rsid w:val="00255809"/>
    <w:rsid w:val="00257FB5"/>
    <w:rsid w:val="00261EC9"/>
    <w:rsid w:val="0026276B"/>
    <w:rsid w:val="0026388D"/>
    <w:rsid w:val="00264567"/>
    <w:rsid w:val="002715A7"/>
    <w:rsid w:val="00271B22"/>
    <w:rsid w:val="00273C1F"/>
    <w:rsid w:val="00273E8D"/>
    <w:rsid w:val="00274D75"/>
    <w:rsid w:val="002753A1"/>
    <w:rsid w:val="00276929"/>
    <w:rsid w:val="00277281"/>
    <w:rsid w:val="00277E04"/>
    <w:rsid w:val="00280FE2"/>
    <w:rsid w:val="0028364A"/>
    <w:rsid w:val="002837CD"/>
    <w:rsid w:val="00284CB0"/>
    <w:rsid w:val="00285B3F"/>
    <w:rsid w:val="002864FB"/>
    <w:rsid w:val="00286E28"/>
    <w:rsid w:val="0028745A"/>
    <w:rsid w:val="002911F5"/>
    <w:rsid w:val="00291BF2"/>
    <w:rsid w:val="00292A38"/>
    <w:rsid w:val="00293114"/>
    <w:rsid w:val="00293A53"/>
    <w:rsid w:val="002942E9"/>
    <w:rsid w:val="0029626C"/>
    <w:rsid w:val="00296D94"/>
    <w:rsid w:val="00297BC2"/>
    <w:rsid w:val="002A0267"/>
    <w:rsid w:val="002A0BA9"/>
    <w:rsid w:val="002A0BDD"/>
    <w:rsid w:val="002A0E77"/>
    <w:rsid w:val="002A1A4D"/>
    <w:rsid w:val="002A1AB3"/>
    <w:rsid w:val="002A4154"/>
    <w:rsid w:val="002A4FFA"/>
    <w:rsid w:val="002A5840"/>
    <w:rsid w:val="002A68C8"/>
    <w:rsid w:val="002A6C11"/>
    <w:rsid w:val="002A741E"/>
    <w:rsid w:val="002A797F"/>
    <w:rsid w:val="002B019B"/>
    <w:rsid w:val="002B27C1"/>
    <w:rsid w:val="002B3851"/>
    <w:rsid w:val="002B4601"/>
    <w:rsid w:val="002B4723"/>
    <w:rsid w:val="002B4A0A"/>
    <w:rsid w:val="002B711E"/>
    <w:rsid w:val="002C05A6"/>
    <w:rsid w:val="002C09BE"/>
    <w:rsid w:val="002C0C2A"/>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1A01"/>
    <w:rsid w:val="002E2346"/>
    <w:rsid w:val="002E29FE"/>
    <w:rsid w:val="002E320E"/>
    <w:rsid w:val="002E4C53"/>
    <w:rsid w:val="002E5215"/>
    <w:rsid w:val="002E55F6"/>
    <w:rsid w:val="002E576B"/>
    <w:rsid w:val="002E6D6C"/>
    <w:rsid w:val="002E7A31"/>
    <w:rsid w:val="002E7F46"/>
    <w:rsid w:val="002F03A0"/>
    <w:rsid w:val="002F090D"/>
    <w:rsid w:val="002F2122"/>
    <w:rsid w:val="002F26CA"/>
    <w:rsid w:val="002F32AA"/>
    <w:rsid w:val="002F3A7B"/>
    <w:rsid w:val="002F5050"/>
    <w:rsid w:val="002F53C6"/>
    <w:rsid w:val="002F6F0F"/>
    <w:rsid w:val="002F7149"/>
    <w:rsid w:val="002F71F8"/>
    <w:rsid w:val="00300EC8"/>
    <w:rsid w:val="003014C0"/>
    <w:rsid w:val="00301F67"/>
    <w:rsid w:val="00306186"/>
    <w:rsid w:val="003075A1"/>
    <w:rsid w:val="00307DF4"/>
    <w:rsid w:val="00311DCF"/>
    <w:rsid w:val="00312A20"/>
    <w:rsid w:val="0031420A"/>
    <w:rsid w:val="00314A72"/>
    <w:rsid w:val="0031567C"/>
    <w:rsid w:val="00316ACE"/>
    <w:rsid w:val="003176A5"/>
    <w:rsid w:val="00317C9D"/>
    <w:rsid w:val="00321735"/>
    <w:rsid w:val="00321AD1"/>
    <w:rsid w:val="00321CAD"/>
    <w:rsid w:val="003269BD"/>
    <w:rsid w:val="00327849"/>
    <w:rsid w:val="00331166"/>
    <w:rsid w:val="00333BB4"/>
    <w:rsid w:val="00334B15"/>
    <w:rsid w:val="00335DCF"/>
    <w:rsid w:val="003371B3"/>
    <w:rsid w:val="00337328"/>
    <w:rsid w:val="00337923"/>
    <w:rsid w:val="00340859"/>
    <w:rsid w:val="00340A48"/>
    <w:rsid w:val="00340ECD"/>
    <w:rsid w:val="00341677"/>
    <w:rsid w:val="00342015"/>
    <w:rsid w:val="0034264C"/>
    <w:rsid w:val="00343CB9"/>
    <w:rsid w:val="00343F4A"/>
    <w:rsid w:val="00344537"/>
    <w:rsid w:val="003454DF"/>
    <w:rsid w:val="003463B4"/>
    <w:rsid w:val="003467B0"/>
    <w:rsid w:val="00347CA0"/>
    <w:rsid w:val="003501BE"/>
    <w:rsid w:val="00351AAB"/>
    <w:rsid w:val="0035311E"/>
    <w:rsid w:val="00355CF1"/>
    <w:rsid w:val="0036101C"/>
    <w:rsid w:val="003649C1"/>
    <w:rsid w:val="00364A35"/>
    <w:rsid w:val="00364D29"/>
    <w:rsid w:val="00364D53"/>
    <w:rsid w:val="00364E2A"/>
    <w:rsid w:val="003676BB"/>
    <w:rsid w:val="00367CBB"/>
    <w:rsid w:val="00370171"/>
    <w:rsid w:val="00370E0E"/>
    <w:rsid w:val="00371880"/>
    <w:rsid w:val="00372709"/>
    <w:rsid w:val="00373D7A"/>
    <w:rsid w:val="003756B6"/>
    <w:rsid w:val="00375C37"/>
    <w:rsid w:val="003761DF"/>
    <w:rsid w:val="00380496"/>
    <w:rsid w:val="00381C53"/>
    <w:rsid w:val="0038332D"/>
    <w:rsid w:val="00383430"/>
    <w:rsid w:val="00385298"/>
    <w:rsid w:val="00385BA8"/>
    <w:rsid w:val="0039121D"/>
    <w:rsid w:val="003913FF"/>
    <w:rsid w:val="00391C74"/>
    <w:rsid w:val="0039204F"/>
    <w:rsid w:val="00392D3B"/>
    <w:rsid w:val="00394056"/>
    <w:rsid w:val="0039449F"/>
    <w:rsid w:val="00394BB4"/>
    <w:rsid w:val="003961A3"/>
    <w:rsid w:val="00396263"/>
    <w:rsid w:val="00396849"/>
    <w:rsid w:val="00397322"/>
    <w:rsid w:val="00397946"/>
    <w:rsid w:val="003A444F"/>
    <w:rsid w:val="003A485B"/>
    <w:rsid w:val="003A5D74"/>
    <w:rsid w:val="003A6188"/>
    <w:rsid w:val="003A672E"/>
    <w:rsid w:val="003A7762"/>
    <w:rsid w:val="003A78E7"/>
    <w:rsid w:val="003A7F2A"/>
    <w:rsid w:val="003B05B3"/>
    <w:rsid w:val="003B1A06"/>
    <w:rsid w:val="003B7B43"/>
    <w:rsid w:val="003C0AD8"/>
    <w:rsid w:val="003C0AF2"/>
    <w:rsid w:val="003C3496"/>
    <w:rsid w:val="003C4AD6"/>
    <w:rsid w:val="003C4D66"/>
    <w:rsid w:val="003C5020"/>
    <w:rsid w:val="003C5216"/>
    <w:rsid w:val="003C5228"/>
    <w:rsid w:val="003C6FBF"/>
    <w:rsid w:val="003C7E92"/>
    <w:rsid w:val="003D0CE4"/>
    <w:rsid w:val="003D1340"/>
    <w:rsid w:val="003D3EA8"/>
    <w:rsid w:val="003D4767"/>
    <w:rsid w:val="003D5D33"/>
    <w:rsid w:val="003D759C"/>
    <w:rsid w:val="003D77E6"/>
    <w:rsid w:val="003E0CF4"/>
    <w:rsid w:val="003E1558"/>
    <w:rsid w:val="003E3E91"/>
    <w:rsid w:val="003E3F96"/>
    <w:rsid w:val="003E46F7"/>
    <w:rsid w:val="003E51F7"/>
    <w:rsid w:val="003E62C8"/>
    <w:rsid w:val="003E68FE"/>
    <w:rsid w:val="003E6EBB"/>
    <w:rsid w:val="003F0C5A"/>
    <w:rsid w:val="003F0DCF"/>
    <w:rsid w:val="003F0E4F"/>
    <w:rsid w:val="003F2209"/>
    <w:rsid w:val="003F2B2F"/>
    <w:rsid w:val="003F5436"/>
    <w:rsid w:val="003F6F0D"/>
    <w:rsid w:val="00400238"/>
    <w:rsid w:val="004003E8"/>
    <w:rsid w:val="00400BBE"/>
    <w:rsid w:val="00401054"/>
    <w:rsid w:val="00401AD5"/>
    <w:rsid w:val="00402864"/>
    <w:rsid w:val="00402D09"/>
    <w:rsid w:val="004031FF"/>
    <w:rsid w:val="00403ADF"/>
    <w:rsid w:val="004055A1"/>
    <w:rsid w:val="004058A1"/>
    <w:rsid w:val="00405971"/>
    <w:rsid w:val="00405AFE"/>
    <w:rsid w:val="00406542"/>
    <w:rsid w:val="00411CCF"/>
    <w:rsid w:val="0041274B"/>
    <w:rsid w:val="004127CF"/>
    <w:rsid w:val="0041475F"/>
    <w:rsid w:val="004150E4"/>
    <w:rsid w:val="00415870"/>
    <w:rsid w:val="00415BB4"/>
    <w:rsid w:val="0042280E"/>
    <w:rsid w:val="00422A22"/>
    <w:rsid w:val="004244F6"/>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114"/>
    <w:rsid w:val="00446AED"/>
    <w:rsid w:val="00447BF8"/>
    <w:rsid w:val="00452586"/>
    <w:rsid w:val="004549E2"/>
    <w:rsid w:val="0045511B"/>
    <w:rsid w:val="00455E22"/>
    <w:rsid w:val="004561B5"/>
    <w:rsid w:val="00457818"/>
    <w:rsid w:val="004605FB"/>
    <w:rsid w:val="00461194"/>
    <w:rsid w:val="004611F1"/>
    <w:rsid w:val="00461B18"/>
    <w:rsid w:val="004624AB"/>
    <w:rsid w:val="00463D4B"/>
    <w:rsid w:val="0046403C"/>
    <w:rsid w:val="00465B39"/>
    <w:rsid w:val="00466326"/>
    <w:rsid w:val="004677DE"/>
    <w:rsid w:val="004727C0"/>
    <w:rsid w:val="00473153"/>
    <w:rsid w:val="004739F1"/>
    <w:rsid w:val="0047643E"/>
    <w:rsid w:val="0047714B"/>
    <w:rsid w:val="0047778E"/>
    <w:rsid w:val="0048025E"/>
    <w:rsid w:val="004805E5"/>
    <w:rsid w:val="004812E6"/>
    <w:rsid w:val="00481DF7"/>
    <w:rsid w:val="00482143"/>
    <w:rsid w:val="00483085"/>
    <w:rsid w:val="004832EA"/>
    <w:rsid w:val="00483530"/>
    <w:rsid w:val="00484415"/>
    <w:rsid w:val="0048441A"/>
    <w:rsid w:val="004848BD"/>
    <w:rsid w:val="00485CA9"/>
    <w:rsid w:val="0048612E"/>
    <w:rsid w:val="004873FF"/>
    <w:rsid w:val="00487951"/>
    <w:rsid w:val="00487E11"/>
    <w:rsid w:val="00490884"/>
    <w:rsid w:val="00490B1B"/>
    <w:rsid w:val="00493AE7"/>
    <w:rsid w:val="004942AF"/>
    <w:rsid w:val="004942B6"/>
    <w:rsid w:val="00494B49"/>
    <w:rsid w:val="00494DA7"/>
    <w:rsid w:val="00494E77"/>
    <w:rsid w:val="004957E9"/>
    <w:rsid w:val="00496083"/>
    <w:rsid w:val="0049663E"/>
    <w:rsid w:val="00497BBB"/>
    <w:rsid w:val="00497E91"/>
    <w:rsid w:val="004A076E"/>
    <w:rsid w:val="004A1F30"/>
    <w:rsid w:val="004A258A"/>
    <w:rsid w:val="004A2C75"/>
    <w:rsid w:val="004A4D28"/>
    <w:rsid w:val="004A6361"/>
    <w:rsid w:val="004A67F6"/>
    <w:rsid w:val="004A7047"/>
    <w:rsid w:val="004B1B01"/>
    <w:rsid w:val="004B2A84"/>
    <w:rsid w:val="004B3367"/>
    <w:rsid w:val="004B34C8"/>
    <w:rsid w:val="004B4E20"/>
    <w:rsid w:val="004B5A55"/>
    <w:rsid w:val="004B69DF"/>
    <w:rsid w:val="004B7250"/>
    <w:rsid w:val="004C0541"/>
    <w:rsid w:val="004C1828"/>
    <w:rsid w:val="004C1DA7"/>
    <w:rsid w:val="004C41ED"/>
    <w:rsid w:val="004C4422"/>
    <w:rsid w:val="004C4E53"/>
    <w:rsid w:val="004C5AD2"/>
    <w:rsid w:val="004C62F7"/>
    <w:rsid w:val="004C650C"/>
    <w:rsid w:val="004C737D"/>
    <w:rsid w:val="004C7779"/>
    <w:rsid w:val="004D021C"/>
    <w:rsid w:val="004D3D94"/>
    <w:rsid w:val="004D4533"/>
    <w:rsid w:val="004D45DF"/>
    <w:rsid w:val="004D56C7"/>
    <w:rsid w:val="004D5CD9"/>
    <w:rsid w:val="004D61A1"/>
    <w:rsid w:val="004D660F"/>
    <w:rsid w:val="004D6C0E"/>
    <w:rsid w:val="004D7183"/>
    <w:rsid w:val="004E0513"/>
    <w:rsid w:val="004E06AD"/>
    <w:rsid w:val="004E08DE"/>
    <w:rsid w:val="004E0F00"/>
    <w:rsid w:val="004E1957"/>
    <w:rsid w:val="004E1E47"/>
    <w:rsid w:val="004E3256"/>
    <w:rsid w:val="004E353D"/>
    <w:rsid w:val="004E500B"/>
    <w:rsid w:val="004E5F71"/>
    <w:rsid w:val="004F0929"/>
    <w:rsid w:val="004F6186"/>
    <w:rsid w:val="004F64C5"/>
    <w:rsid w:val="004F6A34"/>
    <w:rsid w:val="00502C52"/>
    <w:rsid w:val="005044DC"/>
    <w:rsid w:val="00506FCA"/>
    <w:rsid w:val="00507C34"/>
    <w:rsid w:val="00510107"/>
    <w:rsid w:val="00510149"/>
    <w:rsid w:val="005110FF"/>
    <w:rsid w:val="00511962"/>
    <w:rsid w:val="005124A8"/>
    <w:rsid w:val="005129D6"/>
    <w:rsid w:val="00513FAB"/>
    <w:rsid w:val="00514107"/>
    <w:rsid w:val="005148EE"/>
    <w:rsid w:val="005150A5"/>
    <w:rsid w:val="00515F7C"/>
    <w:rsid w:val="0051652B"/>
    <w:rsid w:val="00517A69"/>
    <w:rsid w:val="00517CA5"/>
    <w:rsid w:val="00520654"/>
    <w:rsid w:val="005219C5"/>
    <w:rsid w:val="005219FB"/>
    <w:rsid w:val="00522768"/>
    <w:rsid w:val="0052364E"/>
    <w:rsid w:val="00524A85"/>
    <w:rsid w:val="00525EAD"/>
    <w:rsid w:val="00526FAA"/>
    <w:rsid w:val="0053086D"/>
    <w:rsid w:val="0053297D"/>
    <w:rsid w:val="005334A7"/>
    <w:rsid w:val="00536309"/>
    <w:rsid w:val="00536996"/>
    <w:rsid w:val="00544EEE"/>
    <w:rsid w:val="0054535C"/>
    <w:rsid w:val="005468A7"/>
    <w:rsid w:val="00546CAA"/>
    <w:rsid w:val="00546D5B"/>
    <w:rsid w:val="00550A72"/>
    <w:rsid w:val="00550D88"/>
    <w:rsid w:val="00551083"/>
    <w:rsid w:val="005511D2"/>
    <w:rsid w:val="005516D3"/>
    <w:rsid w:val="00551A9A"/>
    <w:rsid w:val="0055223F"/>
    <w:rsid w:val="00553609"/>
    <w:rsid w:val="00553982"/>
    <w:rsid w:val="005540B5"/>
    <w:rsid w:val="005540FB"/>
    <w:rsid w:val="00555962"/>
    <w:rsid w:val="005563AB"/>
    <w:rsid w:val="00557431"/>
    <w:rsid w:val="00557453"/>
    <w:rsid w:val="00557564"/>
    <w:rsid w:val="00560626"/>
    <w:rsid w:val="00560846"/>
    <w:rsid w:val="00561811"/>
    <w:rsid w:val="00562CEF"/>
    <w:rsid w:val="00563295"/>
    <w:rsid w:val="00564B59"/>
    <w:rsid w:val="00566A55"/>
    <w:rsid w:val="00566CCE"/>
    <w:rsid w:val="00567B61"/>
    <w:rsid w:val="00570BAF"/>
    <w:rsid w:val="00570D64"/>
    <w:rsid w:val="005710CA"/>
    <w:rsid w:val="00571835"/>
    <w:rsid w:val="00571F08"/>
    <w:rsid w:val="00571F22"/>
    <w:rsid w:val="00572AA3"/>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318"/>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824"/>
    <w:rsid w:val="005A4FB8"/>
    <w:rsid w:val="005A54EF"/>
    <w:rsid w:val="005A769F"/>
    <w:rsid w:val="005A7B29"/>
    <w:rsid w:val="005B05FB"/>
    <w:rsid w:val="005B28D0"/>
    <w:rsid w:val="005B2BEC"/>
    <w:rsid w:val="005B30DF"/>
    <w:rsid w:val="005B488D"/>
    <w:rsid w:val="005B4A19"/>
    <w:rsid w:val="005B5DCC"/>
    <w:rsid w:val="005B6068"/>
    <w:rsid w:val="005B62FA"/>
    <w:rsid w:val="005B6D3C"/>
    <w:rsid w:val="005C0593"/>
    <w:rsid w:val="005C1383"/>
    <w:rsid w:val="005C1E5D"/>
    <w:rsid w:val="005C304F"/>
    <w:rsid w:val="005C398B"/>
    <w:rsid w:val="005C5D64"/>
    <w:rsid w:val="005C64D6"/>
    <w:rsid w:val="005C6AD8"/>
    <w:rsid w:val="005C6F50"/>
    <w:rsid w:val="005D09C4"/>
    <w:rsid w:val="005D1037"/>
    <w:rsid w:val="005D254E"/>
    <w:rsid w:val="005D496D"/>
    <w:rsid w:val="005D4ECD"/>
    <w:rsid w:val="005D5484"/>
    <w:rsid w:val="005D5F1F"/>
    <w:rsid w:val="005D6B3C"/>
    <w:rsid w:val="005D7D31"/>
    <w:rsid w:val="005E0730"/>
    <w:rsid w:val="005E079A"/>
    <w:rsid w:val="005E1F24"/>
    <w:rsid w:val="005E3A03"/>
    <w:rsid w:val="005E4CD3"/>
    <w:rsid w:val="005E593C"/>
    <w:rsid w:val="005E7299"/>
    <w:rsid w:val="005E75A3"/>
    <w:rsid w:val="005F025C"/>
    <w:rsid w:val="005F09BA"/>
    <w:rsid w:val="005F0C8D"/>
    <w:rsid w:val="005F0D17"/>
    <w:rsid w:val="005F10F6"/>
    <w:rsid w:val="005F21E6"/>
    <w:rsid w:val="005F2C52"/>
    <w:rsid w:val="005F3E1A"/>
    <w:rsid w:val="005F4F55"/>
    <w:rsid w:val="005F6B2A"/>
    <w:rsid w:val="005F701C"/>
    <w:rsid w:val="005F7934"/>
    <w:rsid w:val="0060197E"/>
    <w:rsid w:val="00603B22"/>
    <w:rsid w:val="00604E38"/>
    <w:rsid w:val="00605200"/>
    <w:rsid w:val="0060615B"/>
    <w:rsid w:val="00606582"/>
    <w:rsid w:val="00606761"/>
    <w:rsid w:val="00606852"/>
    <w:rsid w:val="006079DA"/>
    <w:rsid w:val="00611031"/>
    <w:rsid w:val="00611625"/>
    <w:rsid w:val="00612670"/>
    <w:rsid w:val="00613016"/>
    <w:rsid w:val="00615CE8"/>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90F"/>
    <w:rsid w:val="00632A02"/>
    <w:rsid w:val="00636917"/>
    <w:rsid w:val="00636F9D"/>
    <w:rsid w:val="006372EE"/>
    <w:rsid w:val="00640EE2"/>
    <w:rsid w:val="00641ADD"/>
    <w:rsid w:val="00641B24"/>
    <w:rsid w:val="006424A0"/>
    <w:rsid w:val="006437E0"/>
    <w:rsid w:val="0064551D"/>
    <w:rsid w:val="00645E50"/>
    <w:rsid w:val="00647D2B"/>
    <w:rsid w:val="00650047"/>
    <w:rsid w:val="006513B6"/>
    <w:rsid w:val="006544CC"/>
    <w:rsid w:val="006555E5"/>
    <w:rsid w:val="00656F33"/>
    <w:rsid w:val="006576EE"/>
    <w:rsid w:val="006578B3"/>
    <w:rsid w:val="0066028D"/>
    <w:rsid w:val="0066116D"/>
    <w:rsid w:val="00661EBA"/>
    <w:rsid w:val="00663055"/>
    <w:rsid w:val="006639F6"/>
    <w:rsid w:val="00663D0A"/>
    <w:rsid w:val="00663E5E"/>
    <w:rsid w:val="00664BED"/>
    <w:rsid w:val="00664EE1"/>
    <w:rsid w:val="00665643"/>
    <w:rsid w:val="00665B87"/>
    <w:rsid w:val="00665C3E"/>
    <w:rsid w:val="00666DC0"/>
    <w:rsid w:val="00667B53"/>
    <w:rsid w:val="006711EC"/>
    <w:rsid w:val="006712CD"/>
    <w:rsid w:val="006720A4"/>
    <w:rsid w:val="006722EF"/>
    <w:rsid w:val="0067259A"/>
    <w:rsid w:val="00673A00"/>
    <w:rsid w:val="00673E6F"/>
    <w:rsid w:val="00674BB6"/>
    <w:rsid w:val="00674F50"/>
    <w:rsid w:val="006758B3"/>
    <w:rsid w:val="0068071F"/>
    <w:rsid w:val="0068074F"/>
    <w:rsid w:val="0068084B"/>
    <w:rsid w:val="00681524"/>
    <w:rsid w:val="006817A5"/>
    <w:rsid w:val="00681D95"/>
    <w:rsid w:val="00684B07"/>
    <w:rsid w:val="00685169"/>
    <w:rsid w:val="0068583D"/>
    <w:rsid w:val="0068619F"/>
    <w:rsid w:val="00686B4F"/>
    <w:rsid w:val="0068737D"/>
    <w:rsid w:val="00687996"/>
    <w:rsid w:val="006879D5"/>
    <w:rsid w:val="006879DA"/>
    <w:rsid w:val="00692E09"/>
    <w:rsid w:val="006946CF"/>
    <w:rsid w:val="00694A43"/>
    <w:rsid w:val="00694E67"/>
    <w:rsid w:val="006969AE"/>
    <w:rsid w:val="00697485"/>
    <w:rsid w:val="006A112F"/>
    <w:rsid w:val="006A3F38"/>
    <w:rsid w:val="006A3F49"/>
    <w:rsid w:val="006A408A"/>
    <w:rsid w:val="006A46A9"/>
    <w:rsid w:val="006A522F"/>
    <w:rsid w:val="006A680F"/>
    <w:rsid w:val="006A6A98"/>
    <w:rsid w:val="006A71E2"/>
    <w:rsid w:val="006B0EE3"/>
    <w:rsid w:val="006B10DE"/>
    <w:rsid w:val="006B155A"/>
    <w:rsid w:val="006B53EC"/>
    <w:rsid w:val="006B56FC"/>
    <w:rsid w:val="006B5A72"/>
    <w:rsid w:val="006B758C"/>
    <w:rsid w:val="006B792A"/>
    <w:rsid w:val="006C0F07"/>
    <w:rsid w:val="006C18E5"/>
    <w:rsid w:val="006C3736"/>
    <w:rsid w:val="006C6D38"/>
    <w:rsid w:val="006D15F7"/>
    <w:rsid w:val="006D21A0"/>
    <w:rsid w:val="006D3BAB"/>
    <w:rsid w:val="006D4434"/>
    <w:rsid w:val="006D6490"/>
    <w:rsid w:val="006D6BCF"/>
    <w:rsid w:val="006E0AA0"/>
    <w:rsid w:val="006E1129"/>
    <w:rsid w:val="006E1415"/>
    <w:rsid w:val="006E156F"/>
    <w:rsid w:val="006E17C0"/>
    <w:rsid w:val="006E1839"/>
    <w:rsid w:val="006E36A6"/>
    <w:rsid w:val="006E5138"/>
    <w:rsid w:val="006E52C5"/>
    <w:rsid w:val="006E558D"/>
    <w:rsid w:val="006E5C69"/>
    <w:rsid w:val="006E6CB6"/>
    <w:rsid w:val="006E7089"/>
    <w:rsid w:val="006E76F9"/>
    <w:rsid w:val="006E7F39"/>
    <w:rsid w:val="006F1743"/>
    <w:rsid w:val="006F2710"/>
    <w:rsid w:val="006F31AD"/>
    <w:rsid w:val="006F40F5"/>
    <w:rsid w:val="006F4207"/>
    <w:rsid w:val="006F439A"/>
    <w:rsid w:val="006F4B58"/>
    <w:rsid w:val="006F4F06"/>
    <w:rsid w:val="006F733E"/>
    <w:rsid w:val="007014C1"/>
    <w:rsid w:val="00701A4A"/>
    <w:rsid w:val="0070255A"/>
    <w:rsid w:val="00703131"/>
    <w:rsid w:val="007054EB"/>
    <w:rsid w:val="007056DC"/>
    <w:rsid w:val="0070606D"/>
    <w:rsid w:val="0070790B"/>
    <w:rsid w:val="00711555"/>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56D1"/>
    <w:rsid w:val="0073616B"/>
    <w:rsid w:val="007372B5"/>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1A99"/>
    <w:rsid w:val="007527D9"/>
    <w:rsid w:val="00752AC7"/>
    <w:rsid w:val="0075381C"/>
    <w:rsid w:val="00753FE8"/>
    <w:rsid w:val="00755A23"/>
    <w:rsid w:val="007569F7"/>
    <w:rsid w:val="0075795C"/>
    <w:rsid w:val="007605B0"/>
    <w:rsid w:val="00760632"/>
    <w:rsid w:val="007631BF"/>
    <w:rsid w:val="0076369D"/>
    <w:rsid w:val="007640DD"/>
    <w:rsid w:val="00766543"/>
    <w:rsid w:val="007669A7"/>
    <w:rsid w:val="007679A8"/>
    <w:rsid w:val="007716AA"/>
    <w:rsid w:val="00771709"/>
    <w:rsid w:val="0077175E"/>
    <w:rsid w:val="007742BC"/>
    <w:rsid w:val="007747FD"/>
    <w:rsid w:val="0077699B"/>
    <w:rsid w:val="00780285"/>
    <w:rsid w:val="00780852"/>
    <w:rsid w:val="00780A0F"/>
    <w:rsid w:val="00781462"/>
    <w:rsid w:val="00782929"/>
    <w:rsid w:val="00784169"/>
    <w:rsid w:val="007853E8"/>
    <w:rsid w:val="00785468"/>
    <w:rsid w:val="00785EF3"/>
    <w:rsid w:val="00785F79"/>
    <w:rsid w:val="007868BB"/>
    <w:rsid w:val="00786AFF"/>
    <w:rsid w:val="00787891"/>
    <w:rsid w:val="00790C1B"/>
    <w:rsid w:val="007914AD"/>
    <w:rsid w:val="007942C9"/>
    <w:rsid w:val="007945DA"/>
    <w:rsid w:val="00794C08"/>
    <w:rsid w:val="0079619B"/>
    <w:rsid w:val="00796D28"/>
    <w:rsid w:val="00796DD5"/>
    <w:rsid w:val="00797094"/>
    <w:rsid w:val="007A0F59"/>
    <w:rsid w:val="007A1C94"/>
    <w:rsid w:val="007A1E6A"/>
    <w:rsid w:val="007A63B6"/>
    <w:rsid w:val="007A6CB9"/>
    <w:rsid w:val="007A719F"/>
    <w:rsid w:val="007A7376"/>
    <w:rsid w:val="007A7D60"/>
    <w:rsid w:val="007B03BB"/>
    <w:rsid w:val="007B15A3"/>
    <w:rsid w:val="007B1B6E"/>
    <w:rsid w:val="007B1D8D"/>
    <w:rsid w:val="007B24B4"/>
    <w:rsid w:val="007B311B"/>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20A4"/>
    <w:rsid w:val="007F307F"/>
    <w:rsid w:val="007F3BB6"/>
    <w:rsid w:val="007F3F40"/>
    <w:rsid w:val="007F4676"/>
    <w:rsid w:val="007F478C"/>
    <w:rsid w:val="007F52ED"/>
    <w:rsid w:val="007F53F5"/>
    <w:rsid w:val="007F5479"/>
    <w:rsid w:val="007F5B08"/>
    <w:rsid w:val="007F774F"/>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5AEC"/>
    <w:rsid w:val="00837160"/>
    <w:rsid w:val="00837A2D"/>
    <w:rsid w:val="00837C15"/>
    <w:rsid w:val="00840CF9"/>
    <w:rsid w:val="00841177"/>
    <w:rsid w:val="00841E54"/>
    <w:rsid w:val="00843565"/>
    <w:rsid w:val="00843D88"/>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15"/>
    <w:rsid w:val="008643BF"/>
    <w:rsid w:val="00865B3B"/>
    <w:rsid w:val="00866C48"/>
    <w:rsid w:val="00866D79"/>
    <w:rsid w:val="008670E4"/>
    <w:rsid w:val="008728E6"/>
    <w:rsid w:val="00872EE5"/>
    <w:rsid w:val="00875767"/>
    <w:rsid w:val="00876510"/>
    <w:rsid w:val="008818E6"/>
    <w:rsid w:val="00885A9D"/>
    <w:rsid w:val="00887172"/>
    <w:rsid w:val="0089092A"/>
    <w:rsid w:val="0089190F"/>
    <w:rsid w:val="00891BBA"/>
    <w:rsid w:val="00892934"/>
    <w:rsid w:val="00895373"/>
    <w:rsid w:val="008958EA"/>
    <w:rsid w:val="008A09DC"/>
    <w:rsid w:val="008A14CC"/>
    <w:rsid w:val="008A2706"/>
    <w:rsid w:val="008A35D1"/>
    <w:rsid w:val="008A3A19"/>
    <w:rsid w:val="008A3B98"/>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B7E03"/>
    <w:rsid w:val="008C0D8D"/>
    <w:rsid w:val="008C105F"/>
    <w:rsid w:val="008C2961"/>
    <w:rsid w:val="008C2B73"/>
    <w:rsid w:val="008C52B9"/>
    <w:rsid w:val="008C6324"/>
    <w:rsid w:val="008D0588"/>
    <w:rsid w:val="008D24C2"/>
    <w:rsid w:val="008D2961"/>
    <w:rsid w:val="008D3AC7"/>
    <w:rsid w:val="008D47B5"/>
    <w:rsid w:val="008D5011"/>
    <w:rsid w:val="008D5220"/>
    <w:rsid w:val="008D6740"/>
    <w:rsid w:val="008D6C43"/>
    <w:rsid w:val="008D7DAF"/>
    <w:rsid w:val="008D7ED7"/>
    <w:rsid w:val="008E266B"/>
    <w:rsid w:val="008E37AA"/>
    <w:rsid w:val="008E53D4"/>
    <w:rsid w:val="008E7CA5"/>
    <w:rsid w:val="008F0370"/>
    <w:rsid w:val="008F1489"/>
    <w:rsid w:val="008F275B"/>
    <w:rsid w:val="008F3538"/>
    <w:rsid w:val="008F4AAD"/>
    <w:rsid w:val="008F661E"/>
    <w:rsid w:val="0090234A"/>
    <w:rsid w:val="00902731"/>
    <w:rsid w:val="00903504"/>
    <w:rsid w:val="0090424A"/>
    <w:rsid w:val="009050E3"/>
    <w:rsid w:val="009055F3"/>
    <w:rsid w:val="00906260"/>
    <w:rsid w:val="00906B0C"/>
    <w:rsid w:val="00906D97"/>
    <w:rsid w:val="00910F2D"/>
    <w:rsid w:val="00912081"/>
    <w:rsid w:val="0091394D"/>
    <w:rsid w:val="00920F72"/>
    <w:rsid w:val="00921176"/>
    <w:rsid w:val="00922784"/>
    <w:rsid w:val="009232B8"/>
    <w:rsid w:val="00923721"/>
    <w:rsid w:val="00923B59"/>
    <w:rsid w:val="0092466B"/>
    <w:rsid w:val="00925293"/>
    <w:rsid w:val="00925821"/>
    <w:rsid w:val="009258AE"/>
    <w:rsid w:val="00925F7F"/>
    <w:rsid w:val="009270AE"/>
    <w:rsid w:val="0092786D"/>
    <w:rsid w:val="009278AA"/>
    <w:rsid w:val="00930498"/>
    <w:rsid w:val="0093112F"/>
    <w:rsid w:val="00933224"/>
    <w:rsid w:val="009332BD"/>
    <w:rsid w:val="009336FB"/>
    <w:rsid w:val="009343B7"/>
    <w:rsid w:val="00934DDF"/>
    <w:rsid w:val="009365B6"/>
    <w:rsid w:val="00937E5B"/>
    <w:rsid w:val="00940F61"/>
    <w:rsid w:val="00941FDC"/>
    <w:rsid w:val="00943CF7"/>
    <w:rsid w:val="009464E6"/>
    <w:rsid w:val="00946726"/>
    <w:rsid w:val="009475DE"/>
    <w:rsid w:val="00947ECE"/>
    <w:rsid w:val="009502A0"/>
    <w:rsid w:val="00950397"/>
    <w:rsid w:val="00953751"/>
    <w:rsid w:val="00953A29"/>
    <w:rsid w:val="0095402B"/>
    <w:rsid w:val="0095543C"/>
    <w:rsid w:val="009555CA"/>
    <w:rsid w:val="00955850"/>
    <w:rsid w:val="0096069B"/>
    <w:rsid w:val="009606F9"/>
    <w:rsid w:val="00960A0B"/>
    <w:rsid w:val="00962327"/>
    <w:rsid w:val="009630E7"/>
    <w:rsid w:val="00963582"/>
    <w:rsid w:val="0096366D"/>
    <w:rsid w:val="00963DDB"/>
    <w:rsid w:val="00964476"/>
    <w:rsid w:val="00964EE2"/>
    <w:rsid w:val="00964FA8"/>
    <w:rsid w:val="0096521F"/>
    <w:rsid w:val="009657F9"/>
    <w:rsid w:val="00966150"/>
    <w:rsid w:val="00966B8B"/>
    <w:rsid w:val="00966C92"/>
    <w:rsid w:val="00967138"/>
    <w:rsid w:val="009676F4"/>
    <w:rsid w:val="009748F1"/>
    <w:rsid w:val="009749CE"/>
    <w:rsid w:val="00975130"/>
    <w:rsid w:val="00975BC4"/>
    <w:rsid w:val="009802C6"/>
    <w:rsid w:val="00980A18"/>
    <w:rsid w:val="0098218B"/>
    <w:rsid w:val="00983B24"/>
    <w:rsid w:val="00984743"/>
    <w:rsid w:val="009849EE"/>
    <w:rsid w:val="0099080F"/>
    <w:rsid w:val="00991365"/>
    <w:rsid w:val="00991BD7"/>
    <w:rsid w:val="00992B30"/>
    <w:rsid w:val="00993E27"/>
    <w:rsid w:val="009946D2"/>
    <w:rsid w:val="00994B6B"/>
    <w:rsid w:val="00994E0D"/>
    <w:rsid w:val="009956D0"/>
    <w:rsid w:val="00996B87"/>
    <w:rsid w:val="00996C0A"/>
    <w:rsid w:val="00997237"/>
    <w:rsid w:val="009977F7"/>
    <w:rsid w:val="009A0C5C"/>
    <w:rsid w:val="009A24F3"/>
    <w:rsid w:val="009A28E1"/>
    <w:rsid w:val="009A3045"/>
    <w:rsid w:val="009A4609"/>
    <w:rsid w:val="009A4B09"/>
    <w:rsid w:val="009A63F0"/>
    <w:rsid w:val="009A699F"/>
    <w:rsid w:val="009A6FAE"/>
    <w:rsid w:val="009B068B"/>
    <w:rsid w:val="009B18D8"/>
    <w:rsid w:val="009B216D"/>
    <w:rsid w:val="009B2E08"/>
    <w:rsid w:val="009B4B7F"/>
    <w:rsid w:val="009B4FD3"/>
    <w:rsid w:val="009B6636"/>
    <w:rsid w:val="009B691D"/>
    <w:rsid w:val="009B6A2F"/>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4FDF"/>
    <w:rsid w:val="009E553E"/>
    <w:rsid w:val="009E5EE9"/>
    <w:rsid w:val="009E6ED3"/>
    <w:rsid w:val="009E7025"/>
    <w:rsid w:val="009F3452"/>
    <w:rsid w:val="009F6BA9"/>
    <w:rsid w:val="009F6DEF"/>
    <w:rsid w:val="009F7F3E"/>
    <w:rsid w:val="00A00E50"/>
    <w:rsid w:val="00A00FA5"/>
    <w:rsid w:val="00A01455"/>
    <w:rsid w:val="00A01F40"/>
    <w:rsid w:val="00A02509"/>
    <w:rsid w:val="00A03F81"/>
    <w:rsid w:val="00A05DD9"/>
    <w:rsid w:val="00A06187"/>
    <w:rsid w:val="00A06C9E"/>
    <w:rsid w:val="00A075A5"/>
    <w:rsid w:val="00A104A7"/>
    <w:rsid w:val="00A10857"/>
    <w:rsid w:val="00A11206"/>
    <w:rsid w:val="00A11F59"/>
    <w:rsid w:val="00A12340"/>
    <w:rsid w:val="00A125EA"/>
    <w:rsid w:val="00A15D9E"/>
    <w:rsid w:val="00A1640A"/>
    <w:rsid w:val="00A168D7"/>
    <w:rsid w:val="00A16B12"/>
    <w:rsid w:val="00A17959"/>
    <w:rsid w:val="00A17C8F"/>
    <w:rsid w:val="00A20002"/>
    <w:rsid w:val="00A21229"/>
    <w:rsid w:val="00A21956"/>
    <w:rsid w:val="00A21D10"/>
    <w:rsid w:val="00A22443"/>
    <w:rsid w:val="00A238E4"/>
    <w:rsid w:val="00A23EB9"/>
    <w:rsid w:val="00A249BB"/>
    <w:rsid w:val="00A24BAA"/>
    <w:rsid w:val="00A25015"/>
    <w:rsid w:val="00A25071"/>
    <w:rsid w:val="00A262CC"/>
    <w:rsid w:val="00A306F1"/>
    <w:rsid w:val="00A316B2"/>
    <w:rsid w:val="00A32542"/>
    <w:rsid w:val="00A32842"/>
    <w:rsid w:val="00A34687"/>
    <w:rsid w:val="00A34D23"/>
    <w:rsid w:val="00A3540E"/>
    <w:rsid w:val="00A3613E"/>
    <w:rsid w:val="00A377BF"/>
    <w:rsid w:val="00A37A27"/>
    <w:rsid w:val="00A423F1"/>
    <w:rsid w:val="00A42BB2"/>
    <w:rsid w:val="00A44130"/>
    <w:rsid w:val="00A549D7"/>
    <w:rsid w:val="00A55F31"/>
    <w:rsid w:val="00A55FD8"/>
    <w:rsid w:val="00A5658A"/>
    <w:rsid w:val="00A607A2"/>
    <w:rsid w:val="00A61453"/>
    <w:rsid w:val="00A61539"/>
    <w:rsid w:val="00A61AB6"/>
    <w:rsid w:val="00A631A4"/>
    <w:rsid w:val="00A63811"/>
    <w:rsid w:val="00A63923"/>
    <w:rsid w:val="00A64220"/>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632"/>
    <w:rsid w:val="00A87B0F"/>
    <w:rsid w:val="00A903FA"/>
    <w:rsid w:val="00A9064E"/>
    <w:rsid w:val="00A9095C"/>
    <w:rsid w:val="00A9161D"/>
    <w:rsid w:val="00A9279D"/>
    <w:rsid w:val="00A9296B"/>
    <w:rsid w:val="00A94DE2"/>
    <w:rsid w:val="00AA14A6"/>
    <w:rsid w:val="00AA214D"/>
    <w:rsid w:val="00AA2FB9"/>
    <w:rsid w:val="00AA39F2"/>
    <w:rsid w:val="00AA4ACD"/>
    <w:rsid w:val="00AA5EED"/>
    <w:rsid w:val="00AA62B7"/>
    <w:rsid w:val="00AA6A08"/>
    <w:rsid w:val="00AB185B"/>
    <w:rsid w:val="00AB2C81"/>
    <w:rsid w:val="00AB3ED7"/>
    <w:rsid w:val="00AB4408"/>
    <w:rsid w:val="00AB46F8"/>
    <w:rsid w:val="00AB5EF9"/>
    <w:rsid w:val="00AB610F"/>
    <w:rsid w:val="00AB61C6"/>
    <w:rsid w:val="00AB6E79"/>
    <w:rsid w:val="00AB7083"/>
    <w:rsid w:val="00AB7FA1"/>
    <w:rsid w:val="00AC0128"/>
    <w:rsid w:val="00AC06C5"/>
    <w:rsid w:val="00AC0C0B"/>
    <w:rsid w:val="00AC1FB3"/>
    <w:rsid w:val="00AC2BAF"/>
    <w:rsid w:val="00AC40BA"/>
    <w:rsid w:val="00AC4A7E"/>
    <w:rsid w:val="00AC4BC2"/>
    <w:rsid w:val="00AC567C"/>
    <w:rsid w:val="00AC72FC"/>
    <w:rsid w:val="00AC7347"/>
    <w:rsid w:val="00AD12D7"/>
    <w:rsid w:val="00AD1E26"/>
    <w:rsid w:val="00AD1E57"/>
    <w:rsid w:val="00AD2927"/>
    <w:rsid w:val="00AD3AB8"/>
    <w:rsid w:val="00AD3BE9"/>
    <w:rsid w:val="00AD4919"/>
    <w:rsid w:val="00AD4DA2"/>
    <w:rsid w:val="00AD596E"/>
    <w:rsid w:val="00AE3C36"/>
    <w:rsid w:val="00AE43CD"/>
    <w:rsid w:val="00AF1C4B"/>
    <w:rsid w:val="00AF1FA1"/>
    <w:rsid w:val="00AF2669"/>
    <w:rsid w:val="00AF2679"/>
    <w:rsid w:val="00AF393D"/>
    <w:rsid w:val="00AF4226"/>
    <w:rsid w:val="00AF565F"/>
    <w:rsid w:val="00AF65A0"/>
    <w:rsid w:val="00AF6809"/>
    <w:rsid w:val="00AF6FA5"/>
    <w:rsid w:val="00B009F1"/>
    <w:rsid w:val="00B016A4"/>
    <w:rsid w:val="00B01ED2"/>
    <w:rsid w:val="00B02302"/>
    <w:rsid w:val="00B02FA4"/>
    <w:rsid w:val="00B04A08"/>
    <w:rsid w:val="00B07F08"/>
    <w:rsid w:val="00B1115D"/>
    <w:rsid w:val="00B12161"/>
    <w:rsid w:val="00B12F7C"/>
    <w:rsid w:val="00B137D2"/>
    <w:rsid w:val="00B16D73"/>
    <w:rsid w:val="00B17D50"/>
    <w:rsid w:val="00B21085"/>
    <w:rsid w:val="00B21E42"/>
    <w:rsid w:val="00B2244A"/>
    <w:rsid w:val="00B2259C"/>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33D39"/>
    <w:rsid w:val="00B40BC4"/>
    <w:rsid w:val="00B40C06"/>
    <w:rsid w:val="00B41507"/>
    <w:rsid w:val="00B42C60"/>
    <w:rsid w:val="00B43E23"/>
    <w:rsid w:val="00B471F0"/>
    <w:rsid w:val="00B50A69"/>
    <w:rsid w:val="00B50FA6"/>
    <w:rsid w:val="00B51000"/>
    <w:rsid w:val="00B573B9"/>
    <w:rsid w:val="00B57ED7"/>
    <w:rsid w:val="00B60434"/>
    <w:rsid w:val="00B6075B"/>
    <w:rsid w:val="00B61729"/>
    <w:rsid w:val="00B62C8A"/>
    <w:rsid w:val="00B63630"/>
    <w:rsid w:val="00B63AD7"/>
    <w:rsid w:val="00B64497"/>
    <w:rsid w:val="00B64923"/>
    <w:rsid w:val="00B6578E"/>
    <w:rsid w:val="00B65AC1"/>
    <w:rsid w:val="00B66615"/>
    <w:rsid w:val="00B667AC"/>
    <w:rsid w:val="00B67577"/>
    <w:rsid w:val="00B67EFA"/>
    <w:rsid w:val="00B7088D"/>
    <w:rsid w:val="00B708E4"/>
    <w:rsid w:val="00B73767"/>
    <w:rsid w:val="00B7553F"/>
    <w:rsid w:val="00B75EEF"/>
    <w:rsid w:val="00B76E94"/>
    <w:rsid w:val="00B80B50"/>
    <w:rsid w:val="00B83FBD"/>
    <w:rsid w:val="00B85095"/>
    <w:rsid w:val="00B85877"/>
    <w:rsid w:val="00BA15AF"/>
    <w:rsid w:val="00BA1AF8"/>
    <w:rsid w:val="00BA2D89"/>
    <w:rsid w:val="00BA52B4"/>
    <w:rsid w:val="00BA5DA2"/>
    <w:rsid w:val="00BA604F"/>
    <w:rsid w:val="00BA742C"/>
    <w:rsid w:val="00BB2755"/>
    <w:rsid w:val="00BB334E"/>
    <w:rsid w:val="00BB3E12"/>
    <w:rsid w:val="00BB4174"/>
    <w:rsid w:val="00BB4437"/>
    <w:rsid w:val="00BB474F"/>
    <w:rsid w:val="00BB5601"/>
    <w:rsid w:val="00BB6330"/>
    <w:rsid w:val="00BB66E6"/>
    <w:rsid w:val="00BC1DEF"/>
    <w:rsid w:val="00BC39FF"/>
    <w:rsid w:val="00BC494F"/>
    <w:rsid w:val="00BC51AC"/>
    <w:rsid w:val="00BC5569"/>
    <w:rsid w:val="00BC670C"/>
    <w:rsid w:val="00BC731B"/>
    <w:rsid w:val="00BD15C2"/>
    <w:rsid w:val="00BD2493"/>
    <w:rsid w:val="00BD336C"/>
    <w:rsid w:val="00BD3D44"/>
    <w:rsid w:val="00BD44A7"/>
    <w:rsid w:val="00BD45DF"/>
    <w:rsid w:val="00BD4C0F"/>
    <w:rsid w:val="00BD567F"/>
    <w:rsid w:val="00BD5DF0"/>
    <w:rsid w:val="00BD7FC3"/>
    <w:rsid w:val="00BE04BB"/>
    <w:rsid w:val="00BE1475"/>
    <w:rsid w:val="00BE167E"/>
    <w:rsid w:val="00BE1E44"/>
    <w:rsid w:val="00BE1E4C"/>
    <w:rsid w:val="00BE2A4B"/>
    <w:rsid w:val="00BE2DCD"/>
    <w:rsid w:val="00BE4126"/>
    <w:rsid w:val="00BE5CE5"/>
    <w:rsid w:val="00BE63F0"/>
    <w:rsid w:val="00BE6F71"/>
    <w:rsid w:val="00BE7ABD"/>
    <w:rsid w:val="00BF2001"/>
    <w:rsid w:val="00BF30F0"/>
    <w:rsid w:val="00BF33CD"/>
    <w:rsid w:val="00BF4C7A"/>
    <w:rsid w:val="00BF66F0"/>
    <w:rsid w:val="00BF77DA"/>
    <w:rsid w:val="00C002AF"/>
    <w:rsid w:val="00C014B2"/>
    <w:rsid w:val="00C01ED2"/>
    <w:rsid w:val="00C027F8"/>
    <w:rsid w:val="00C0333F"/>
    <w:rsid w:val="00C03742"/>
    <w:rsid w:val="00C062F1"/>
    <w:rsid w:val="00C06D82"/>
    <w:rsid w:val="00C070C7"/>
    <w:rsid w:val="00C072CC"/>
    <w:rsid w:val="00C07FA6"/>
    <w:rsid w:val="00C1030D"/>
    <w:rsid w:val="00C104B2"/>
    <w:rsid w:val="00C10A93"/>
    <w:rsid w:val="00C11556"/>
    <w:rsid w:val="00C121D4"/>
    <w:rsid w:val="00C127EB"/>
    <w:rsid w:val="00C12917"/>
    <w:rsid w:val="00C13931"/>
    <w:rsid w:val="00C14420"/>
    <w:rsid w:val="00C156FB"/>
    <w:rsid w:val="00C169D4"/>
    <w:rsid w:val="00C17621"/>
    <w:rsid w:val="00C1775A"/>
    <w:rsid w:val="00C17AA5"/>
    <w:rsid w:val="00C17FB4"/>
    <w:rsid w:val="00C20332"/>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55C5"/>
    <w:rsid w:val="00C362ED"/>
    <w:rsid w:val="00C3759D"/>
    <w:rsid w:val="00C37783"/>
    <w:rsid w:val="00C40682"/>
    <w:rsid w:val="00C41317"/>
    <w:rsid w:val="00C41426"/>
    <w:rsid w:val="00C43546"/>
    <w:rsid w:val="00C460B5"/>
    <w:rsid w:val="00C47E60"/>
    <w:rsid w:val="00C50531"/>
    <w:rsid w:val="00C50AF0"/>
    <w:rsid w:val="00C51279"/>
    <w:rsid w:val="00C53986"/>
    <w:rsid w:val="00C540E3"/>
    <w:rsid w:val="00C54A20"/>
    <w:rsid w:val="00C56B2F"/>
    <w:rsid w:val="00C56CC9"/>
    <w:rsid w:val="00C57430"/>
    <w:rsid w:val="00C600B7"/>
    <w:rsid w:val="00C600EF"/>
    <w:rsid w:val="00C60528"/>
    <w:rsid w:val="00C6096F"/>
    <w:rsid w:val="00C6300F"/>
    <w:rsid w:val="00C63248"/>
    <w:rsid w:val="00C6341D"/>
    <w:rsid w:val="00C65CAB"/>
    <w:rsid w:val="00C66298"/>
    <w:rsid w:val="00C66EF3"/>
    <w:rsid w:val="00C729D5"/>
    <w:rsid w:val="00C73776"/>
    <w:rsid w:val="00C74109"/>
    <w:rsid w:val="00C74BBE"/>
    <w:rsid w:val="00C75F87"/>
    <w:rsid w:val="00C76495"/>
    <w:rsid w:val="00C77043"/>
    <w:rsid w:val="00C77A2A"/>
    <w:rsid w:val="00C82E0D"/>
    <w:rsid w:val="00C840D1"/>
    <w:rsid w:val="00C8594F"/>
    <w:rsid w:val="00C85A85"/>
    <w:rsid w:val="00C86A83"/>
    <w:rsid w:val="00C86C2D"/>
    <w:rsid w:val="00C9053C"/>
    <w:rsid w:val="00C909F5"/>
    <w:rsid w:val="00C91469"/>
    <w:rsid w:val="00C927F9"/>
    <w:rsid w:val="00C931AD"/>
    <w:rsid w:val="00C942F3"/>
    <w:rsid w:val="00C946CF"/>
    <w:rsid w:val="00C95883"/>
    <w:rsid w:val="00C976B8"/>
    <w:rsid w:val="00C97A09"/>
    <w:rsid w:val="00CA0A2D"/>
    <w:rsid w:val="00CA0AD7"/>
    <w:rsid w:val="00CA0B90"/>
    <w:rsid w:val="00CA1BD5"/>
    <w:rsid w:val="00CA1E51"/>
    <w:rsid w:val="00CA24BA"/>
    <w:rsid w:val="00CA2B8F"/>
    <w:rsid w:val="00CA2F0A"/>
    <w:rsid w:val="00CA5543"/>
    <w:rsid w:val="00CA59A4"/>
    <w:rsid w:val="00CA62B4"/>
    <w:rsid w:val="00CA65BC"/>
    <w:rsid w:val="00CA7717"/>
    <w:rsid w:val="00CB04B8"/>
    <w:rsid w:val="00CB0BF2"/>
    <w:rsid w:val="00CB1A8C"/>
    <w:rsid w:val="00CB2DA2"/>
    <w:rsid w:val="00CB2E41"/>
    <w:rsid w:val="00CB32DD"/>
    <w:rsid w:val="00CB348C"/>
    <w:rsid w:val="00CB35DF"/>
    <w:rsid w:val="00CB3A6A"/>
    <w:rsid w:val="00CB4EFE"/>
    <w:rsid w:val="00CB5A38"/>
    <w:rsid w:val="00CB67C2"/>
    <w:rsid w:val="00CB7EE9"/>
    <w:rsid w:val="00CC00DA"/>
    <w:rsid w:val="00CC01D3"/>
    <w:rsid w:val="00CC1594"/>
    <w:rsid w:val="00CC4408"/>
    <w:rsid w:val="00CC6F1B"/>
    <w:rsid w:val="00CD0456"/>
    <w:rsid w:val="00CD0CA5"/>
    <w:rsid w:val="00CD15B6"/>
    <w:rsid w:val="00CD2867"/>
    <w:rsid w:val="00CD2DFC"/>
    <w:rsid w:val="00CD31EB"/>
    <w:rsid w:val="00CD47EB"/>
    <w:rsid w:val="00CD7617"/>
    <w:rsid w:val="00CD7DB8"/>
    <w:rsid w:val="00CE0E55"/>
    <w:rsid w:val="00CE158A"/>
    <w:rsid w:val="00CE2057"/>
    <w:rsid w:val="00CE28AD"/>
    <w:rsid w:val="00CE2D1B"/>
    <w:rsid w:val="00CE2E30"/>
    <w:rsid w:val="00CE394E"/>
    <w:rsid w:val="00CE49B9"/>
    <w:rsid w:val="00CE4C57"/>
    <w:rsid w:val="00CE527F"/>
    <w:rsid w:val="00CE538C"/>
    <w:rsid w:val="00CF1002"/>
    <w:rsid w:val="00CF166F"/>
    <w:rsid w:val="00CF1C97"/>
    <w:rsid w:val="00CF2BCF"/>
    <w:rsid w:val="00CF32AD"/>
    <w:rsid w:val="00CF32C6"/>
    <w:rsid w:val="00CF3B53"/>
    <w:rsid w:val="00CF59B0"/>
    <w:rsid w:val="00CF60AC"/>
    <w:rsid w:val="00D003DA"/>
    <w:rsid w:val="00D02253"/>
    <w:rsid w:val="00D027CD"/>
    <w:rsid w:val="00D02A58"/>
    <w:rsid w:val="00D03D41"/>
    <w:rsid w:val="00D04415"/>
    <w:rsid w:val="00D0621C"/>
    <w:rsid w:val="00D068DE"/>
    <w:rsid w:val="00D07B4C"/>
    <w:rsid w:val="00D11CD6"/>
    <w:rsid w:val="00D11E60"/>
    <w:rsid w:val="00D11E70"/>
    <w:rsid w:val="00D1393C"/>
    <w:rsid w:val="00D147E6"/>
    <w:rsid w:val="00D151F0"/>
    <w:rsid w:val="00D1556E"/>
    <w:rsid w:val="00D1565A"/>
    <w:rsid w:val="00D16E93"/>
    <w:rsid w:val="00D2006A"/>
    <w:rsid w:val="00D20DE4"/>
    <w:rsid w:val="00D21159"/>
    <w:rsid w:val="00D236E9"/>
    <w:rsid w:val="00D23DEF"/>
    <w:rsid w:val="00D26DEC"/>
    <w:rsid w:val="00D26FEC"/>
    <w:rsid w:val="00D30DE5"/>
    <w:rsid w:val="00D30FA4"/>
    <w:rsid w:val="00D311C2"/>
    <w:rsid w:val="00D327DA"/>
    <w:rsid w:val="00D33AF6"/>
    <w:rsid w:val="00D366C1"/>
    <w:rsid w:val="00D37389"/>
    <w:rsid w:val="00D37395"/>
    <w:rsid w:val="00D37FC7"/>
    <w:rsid w:val="00D407BE"/>
    <w:rsid w:val="00D40A19"/>
    <w:rsid w:val="00D40D04"/>
    <w:rsid w:val="00D41C74"/>
    <w:rsid w:val="00D4299F"/>
    <w:rsid w:val="00D42EBD"/>
    <w:rsid w:val="00D43A77"/>
    <w:rsid w:val="00D43D3B"/>
    <w:rsid w:val="00D4590C"/>
    <w:rsid w:val="00D46AB2"/>
    <w:rsid w:val="00D46B89"/>
    <w:rsid w:val="00D47A3C"/>
    <w:rsid w:val="00D47E0B"/>
    <w:rsid w:val="00D502BE"/>
    <w:rsid w:val="00D503EF"/>
    <w:rsid w:val="00D52AAF"/>
    <w:rsid w:val="00D52B74"/>
    <w:rsid w:val="00D52CCB"/>
    <w:rsid w:val="00D52DDA"/>
    <w:rsid w:val="00D53681"/>
    <w:rsid w:val="00D542DE"/>
    <w:rsid w:val="00D549D3"/>
    <w:rsid w:val="00D55704"/>
    <w:rsid w:val="00D5739C"/>
    <w:rsid w:val="00D57683"/>
    <w:rsid w:val="00D60133"/>
    <w:rsid w:val="00D612F8"/>
    <w:rsid w:val="00D643BB"/>
    <w:rsid w:val="00D64854"/>
    <w:rsid w:val="00D65069"/>
    <w:rsid w:val="00D72384"/>
    <w:rsid w:val="00D733B4"/>
    <w:rsid w:val="00D73499"/>
    <w:rsid w:val="00D739F1"/>
    <w:rsid w:val="00D74588"/>
    <w:rsid w:val="00D7492F"/>
    <w:rsid w:val="00D7614C"/>
    <w:rsid w:val="00D77089"/>
    <w:rsid w:val="00D772EB"/>
    <w:rsid w:val="00D80851"/>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1B0"/>
    <w:rsid w:val="00DA574A"/>
    <w:rsid w:val="00DB010F"/>
    <w:rsid w:val="00DB1919"/>
    <w:rsid w:val="00DB2114"/>
    <w:rsid w:val="00DB29DB"/>
    <w:rsid w:val="00DB6B99"/>
    <w:rsid w:val="00DB6ECA"/>
    <w:rsid w:val="00DC0020"/>
    <w:rsid w:val="00DC09D2"/>
    <w:rsid w:val="00DC0F33"/>
    <w:rsid w:val="00DC0F7F"/>
    <w:rsid w:val="00DC2273"/>
    <w:rsid w:val="00DC3211"/>
    <w:rsid w:val="00DC3D3C"/>
    <w:rsid w:val="00DC493C"/>
    <w:rsid w:val="00DC4EF0"/>
    <w:rsid w:val="00DC6969"/>
    <w:rsid w:val="00DC7B7C"/>
    <w:rsid w:val="00DC7C6A"/>
    <w:rsid w:val="00DC7F1D"/>
    <w:rsid w:val="00DD221A"/>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201"/>
    <w:rsid w:val="00E013E2"/>
    <w:rsid w:val="00E01BE9"/>
    <w:rsid w:val="00E02A48"/>
    <w:rsid w:val="00E02BFD"/>
    <w:rsid w:val="00E053D0"/>
    <w:rsid w:val="00E05F1F"/>
    <w:rsid w:val="00E05F4E"/>
    <w:rsid w:val="00E06AE7"/>
    <w:rsid w:val="00E06BFF"/>
    <w:rsid w:val="00E07647"/>
    <w:rsid w:val="00E116F2"/>
    <w:rsid w:val="00E12112"/>
    <w:rsid w:val="00E121FA"/>
    <w:rsid w:val="00E1266E"/>
    <w:rsid w:val="00E12A7C"/>
    <w:rsid w:val="00E141D8"/>
    <w:rsid w:val="00E1495A"/>
    <w:rsid w:val="00E14B4E"/>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2E59"/>
    <w:rsid w:val="00E430DD"/>
    <w:rsid w:val="00E43FA5"/>
    <w:rsid w:val="00E44F65"/>
    <w:rsid w:val="00E4500D"/>
    <w:rsid w:val="00E4568F"/>
    <w:rsid w:val="00E4570E"/>
    <w:rsid w:val="00E46482"/>
    <w:rsid w:val="00E4794E"/>
    <w:rsid w:val="00E47AF3"/>
    <w:rsid w:val="00E50094"/>
    <w:rsid w:val="00E50D1D"/>
    <w:rsid w:val="00E50E8E"/>
    <w:rsid w:val="00E51F93"/>
    <w:rsid w:val="00E52102"/>
    <w:rsid w:val="00E528C7"/>
    <w:rsid w:val="00E53F1E"/>
    <w:rsid w:val="00E53FDC"/>
    <w:rsid w:val="00E5448D"/>
    <w:rsid w:val="00E5799C"/>
    <w:rsid w:val="00E60A71"/>
    <w:rsid w:val="00E613D9"/>
    <w:rsid w:val="00E62177"/>
    <w:rsid w:val="00E62BA4"/>
    <w:rsid w:val="00E640CD"/>
    <w:rsid w:val="00E675A9"/>
    <w:rsid w:val="00E67CED"/>
    <w:rsid w:val="00E67ED0"/>
    <w:rsid w:val="00E719D6"/>
    <w:rsid w:val="00E726B1"/>
    <w:rsid w:val="00E73851"/>
    <w:rsid w:val="00E73AB1"/>
    <w:rsid w:val="00E73B2D"/>
    <w:rsid w:val="00E745AA"/>
    <w:rsid w:val="00E75E72"/>
    <w:rsid w:val="00E76639"/>
    <w:rsid w:val="00E76658"/>
    <w:rsid w:val="00E76B53"/>
    <w:rsid w:val="00E76D6E"/>
    <w:rsid w:val="00E76E97"/>
    <w:rsid w:val="00E76F04"/>
    <w:rsid w:val="00E770BA"/>
    <w:rsid w:val="00E7725D"/>
    <w:rsid w:val="00E77F8B"/>
    <w:rsid w:val="00E8095A"/>
    <w:rsid w:val="00E80A55"/>
    <w:rsid w:val="00E81CF6"/>
    <w:rsid w:val="00E821FD"/>
    <w:rsid w:val="00E83BFE"/>
    <w:rsid w:val="00E843B7"/>
    <w:rsid w:val="00E86D9C"/>
    <w:rsid w:val="00E911F8"/>
    <w:rsid w:val="00E92D58"/>
    <w:rsid w:val="00E95853"/>
    <w:rsid w:val="00E96715"/>
    <w:rsid w:val="00E9680A"/>
    <w:rsid w:val="00E9709B"/>
    <w:rsid w:val="00EA0204"/>
    <w:rsid w:val="00EA068E"/>
    <w:rsid w:val="00EA3252"/>
    <w:rsid w:val="00EB0603"/>
    <w:rsid w:val="00EB1E26"/>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2819"/>
    <w:rsid w:val="00ED327B"/>
    <w:rsid w:val="00ED3449"/>
    <w:rsid w:val="00ED7548"/>
    <w:rsid w:val="00EE0297"/>
    <w:rsid w:val="00EE1700"/>
    <w:rsid w:val="00EE2A51"/>
    <w:rsid w:val="00EE4D83"/>
    <w:rsid w:val="00EE58C2"/>
    <w:rsid w:val="00EE5989"/>
    <w:rsid w:val="00EE7759"/>
    <w:rsid w:val="00EF074E"/>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7D6"/>
    <w:rsid w:val="00F15A69"/>
    <w:rsid w:val="00F15DD0"/>
    <w:rsid w:val="00F21802"/>
    <w:rsid w:val="00F21FDD"/>
    <w:rsid w:val="00F22391"/>
    <w:rsid w:val="00F238E8"/>
    <w:rsid w:val="00F25CC2"/>
    <w:rsid w:val="00F26611"/>
    <w:rsid w:val="00F314D0"/>
    <w:rsid w:val="00F32038"/>
    <w:rsid w:val="00F321CD"/>
    <w:rsid w:val="00F3464B"/>
    <w:rsid w:val="00F36B2F"/>
    <w:rsid w:val="00F37600"/>
    <w:rsid w:val="00F37715"/>
    <w:rsid w:val="00F37A97"/>
    <w:rsid w:val="00F4025F"/>
    <w:rsid w:val="00F40920"/>
    <w:rsid w:val="00F40B71"/>
    <w:rsid w:val="00F47687"/>
    <w:rsid w:val="00F4784A"/>
    <w:rsid w:val="00F47C6C"/>
    <w:rsid w:val="00F516D1"/>
    <w:rsid w:val="00F518BA"/>
    <w:rsid w:val="00F52117"/>
    <w:rsid w:val="00F5253E"/>
    <w:rsid w:val="00F5302A"/>
    <w:rsid w:val="00F53CE5"/>
    <w:rsid w:val="00F53FB1"/>
    <w:rsid w:val="00F564DD"/>
    <w:rsid w:val="00F60B8A"/>
    <w:rsid w:val="00F61C49"/>
    <w:rsid w:val="00F62335"/>
    <w:rsid w:val="00F62416"/>
    <w:rsid w:val="00F62D56"/>
    <w:rsid w:val="00F63F6F"/>
    <w:rsid w:val="00F65583"/>
    <w:rsid w:val="00F66136"/>
    <w:rsid w:val="00F70939"/>
    <w:rsid w:val="00F715CC"/>
    <w:rsid w:val="00F71719"/>
    <w:rsid w:val="00F71C7B"/>
    <w:rsid w:val="00F72C0C"/>
    <w:rsid w:val="00F732CB"/>
    <w:rsid w:val="00F76972"/>
    <w:rsid w:val="00F7780A"/>
    <w:rsid w:val="00F80798"/>
    <w:rsid w:val="00F81675"/>
    <w:rsid w:val="00F81B5F"/>
    <w:rsid w:val="00F81D30"/>
    <w:rsid w:val="00F8310B"/>
    <w:rsid w:val="00F8336D"/>
    <w:rsid w:val="00F8398B"/>
    <w:rsid w:val="00F83E50"/>
    <w:rsid w:val="00F84A1D"/>
    <w:rsid w:val="00F84FDC"/>
    <w:rsid w:val="00F852AB"/>
    <w:rsid w:val="00F86B13"/>
    <w:rsid w:val="00F930B9"/>
    <w:rsid w:val="00F93DBA"/>
    <w:rsid w:val="00F93E04"/>
    <w:rsid w:val="00F96062"/>
    <w:rsid w:val="00F96405"/>
    <w:rsid w:val="00F96758"/>
    <w:rsid w:val="00FA0961"/>
    <w:rsid w:val="00FA1944"/>
    <w:rsid w:val="00FA345B"/>
    <w:rsid w:val="00FA349D"/>
    <w:rsid w:val="00FA35F8"/>
    <w:rsid w:val="00FA366A"/>
    <w:rsid w:val="00FA434C"/>
    <w:rsid w:val="00FB0341"/>
    <w:rsid w:val="00FB11F1"/>
    <w:rsid w:val="00FB12A1"/>
    <w:rsid w:val="00FB18F8"/>
    <w:rsid w:val="00FB306E"/>
    <w:rsid w:val="00FB421D"/>
    <w:rsid w:val="00FB4BF9"/>
    <w:rsid w:val="00FB6BF3"/>
    <w:rsid w:val="00FC074D"/>
    <w:rsid w:val="00FC1808"/>
    <w:rsid w:val="00FC42A4"/>
    <w:rsid w:val="00FC48DF"/>
    <w:rsid w:val="00FC5C23"/>
    <w:rsid w:val="00FC691E"/>
    <w:rsid w:val="00FC6D92"/>
    <w:rsid w:val="00FD51E2"/>
    <w:rsid w:val="00FD5A82"/>
    <w:rsid w:val="00FD6782"/>
    <w:rsid w:val="00FD6A53"/>
    <w:rsid w:val="00FD6AB7"/>
    <w:rsid w:val="00FD6E68"/>
    <w:rsid w:val="00FD7779"/>
    <w:rsid w:val="00FD782C"/>
    <w:rsid w:val="00FD78EA"/>
    <w:rsid w:val="00FE1F82"/>
    <w:rsid w:val="00FE2569"/>
    <w:rsid w:val="00FE581C"/>
    <w:rsid w:val="00FE5AE3"/>
    <w:rsid w:val="00FE6CA5"/>
    <w:rsid w:val="00FE6E62"/>
    <w:rsid w:val="00FE77CD"/>
    <w:rsid w:val="00FE785F"/>
    <w:rsid w:val="00FF00A7"/>
    <w:rsid w:val="00FF05E0"/>
    <w:rsid w:val="00FF06D2"/>
    <w:rsid w:val="00FF0D8D"/>
    <w:rsid w:val="00FF193A"/>
    <w:rsid w:val="00FF19BA"/>
    <w:rsid w:val="00FF1C40"/>
    <w:rsid w:val="00FF22B2"/>
    <w:rsid w:val="00FF2FB8"/>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1740"/>
    <w:rPr>
      <w:rFonts w:ascii="Arial" w:hAnsi="Arial"/>
      <w:sz w:val="22"/>
      <w:szCs w:val="24"/>
    </w:rPr>
  </w:style>
  <w:style w:type="paragraph" w:styleId="Heading1">
    <w:name w:val="heading 1"/>
    <w:basedOn w:val="Normal"/>
    <w:next w:val="Normal"/>
    <w:link w:val="Heading1Char"/>
    <w:autoRedefine/>
    <w:qFormat/>
    <w:rsid w:val="00B21E42"/>
    <w:pPr>
      <w:keepNext/>
      <w:numPr>
        <w:numId w:val="9"/>
      </w:numPr>
      <w:spacing w:before="360" w:after="60"/>
      <w:outlineLvl w:val="0"/>
    </w:pPr>
    <w:rPr>
      <w:b/>
      <w:kern w:val="28"/>
      <w:sz w:val="28"/>
      <w:szCs w:val="22"/>
    </w:rPr>
  </w:style>
  <w:style w:type="paragraph" w:styleId="Heading2">
    <w:name w:val="heading 2"/>
    <w:basedOn w:val="Normal"/>
    <w:next w:val="Normal"/>
    <w:qFormat/>
    <w:rsid w:val="00B21E42"/>
    <w:pPr>
      <w:keepNext/>
      <w:numPr>
        <w:ilvl w:val="1"/>
        <w:numId w:val="9"/>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E67ED0"/>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 w:type="character" w:styleId="CommentReference">
    <w:name w:val="annotation reference"/>
    <w:basedOn w:val="DefaultParagraphFont"/>
    <w:semiHidden/>
    <w:unhideWhenUsed/>
    <w:rsid w:val="006E0AA0"/>
    <w:rPr>
      <w:sz w:val="16"/>
      <w:szCs w:val="16"/>
    </w:rPr>
  </w:style>
  <w:style w:type="paragraph" w:styleId="CommentText">
    <w:name w:val="annotation text"/>
    <w:basedOn w:val="Normal"/>
    <w:link w:val="CommentTextChar"/>
    <w:semiHidden/>
    <w:unhideWhenUsed/>
    <w:rsid w:val="006E0AA0"/>
    <w:rPr>
      <w:sz w:val="20"/>
      <w:szCs w:val="20"/>
    </w:rPr>
  </w:style>
  <w:style w:type="character" w:customStyle="1" w:styleId="CommentTextChar">
    <w:name w:val="Comment Text Char"/>
    <w:basedOn w:val="DefaultParagraphFont"/>
    <w:link w:val="CommentText"/>
    <w:semiHidden/>
    <w:rsid w:val="006E0AA0"/>
    <w:rPr>
      <w:rFonts w:ascii="Arial" w:hAnsi="Arial"/>
    </w:rPr>
  </w:style>
  <w:style w:type="paragraph" w:styleId="CommentSubject">
    <w:name w:val="annotation subject"/>
    <w:basedOn w:val="CommentText"/>
    <w:next w:val="CommentText"/>
    <w:link w:val="CommentSubjectChar"/>
    <w:semiHidden/>
    <w:unhideWhenUsed/>
    <w:rsid w:val="006E0AA0"/>
    <w:rPr>
      <w:b/>
      <w:bCs/>
    </w:rPr>
  </w:style>
  <w:style w:type="character" w:customStyle="1" w:styleId="CommentSubjectChar">
    <w:name w:val="Comment Subject Char"/>
    <w:basedOn w:val="CommentTextChar"/>
    <w:link w:val="CommentSubject"/>
    <w:semiHidden/>
    <w:rsid w:val="006E0AA0"/>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Bullet"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61740"/>
    <w:rPr>
      <w:rFonts w:ascii="Arial" w:hAnsi="Arial"/>
      <w:sz w:val="22"/>
      <w:szCs w:val="24"/>
    </w:rPr>
  </w:style>
  <w:style w:type="paragraph" w:styleId="Heading1">
    <w:name w:val="heading 1"/>
    <w:basedOn w:val="Normal"/>
    <w:next w:val="Normal"/>
    <w:link w:val="Heading1Char"/>
    <w:autoRedefine/>
    <w:qFormat/>
    <w:rsid w:val="00B21E42"/>
    <w:pPr>
      <w:keepNext/>
      <w:numPr>
        <w:numId w:val="9"/>
      </w:numPr>
      <w:spacing w:before="360" w:after="60"/>
      <w:outlineLvl w:val="0"/>
    </w:pPr>
    <w:rPr>
      <w:b/>
      <w:kern w:val="28"/>
      <w:sz w:val="28"/>
      <w:szCs w:val="22"/>
    </w:rPr>
  </w:style>
  <w:style w:type="paragraph" w:styleId="Heading2">
    <w:name w:val="heading 2"/>
    <w:basedOn w:val="Normal"/>
    <w:next w:val="Normal"/>
    <w:qFormat/>
    <w:rsid w:val="00B21E42"/>
    <w:pPr>
      <w:keepNext/>
      <w:numPr>
        <w:ilvl w:val="1"/>
        <w:numId w:val="9"/>
      </w:numPr>
      <w:spacing w:before="240" w:after="60"/>
      <w:outlineLvl w:val="1"/>
    </w:pPr>
    <w:rPr>
      <w:rFonts w:ascii="Helvetica" w:hAnsi="Helvetica" w:cs="Arial"/>
      <w:b/>
      <w:bCs/>
      <w:iCs/>
      <w:sz w:val="26"/>
      <w:szCs w:val="26"/>
    </w:rPr>
  </w:style>
  <w:style w:type="paragraph" w:styleId="Heading3">
    <w:name w:val="heading 3"/>
    <w:basedOn w:val="Normal"/>
    <w:next w:val="Normal"/>
    <w:qFormat/>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link w:val="Heading4Char"/>
    <w:qFormat/>
    <w:rsid w:val="0038332D"/>
    <w:pPr>
      <w:keepNext/>
      <w:spacing w:before="240" w:after="60"/>
      <w:jc w:val="center"/>
      <w:outlineLvl w:val="3"/>
    </w:pPr>
    <w:rPr>
      <w:b/>
      <w:bCs/>
      <w:color w:val="0070C0"/>
      <w:sz w:val="28"/>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rsid w:val="007B311B"/>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link w:val="NormSpaceChar"/>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uiPriority w:val="99"/>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 w:type="character" w:customStyle="1" w:styleId="Heading4Char">
    <w:name w:val="Heading 4 Char"/>
    <w:basedOn w:val="DefaultParagraphFont"/>
    <w:link w:val="Heading4"/>
    <w:rsid w:val="0038332D"/>
    <w:rPr>
      <w:rFonts w:ascii="Arial" w:hAnsi="Arial"/>
      <w:b/>
      <w:bCs/>
      <w:color w:val="0070C0"/>
      <w:sz w:val="28"/>
      <w:szCs w:val="28"/>
    </w:rPr>
  </w:style>
  <w:style w:type="paragraph" w:styleId="NoSpacing">
    <w:name w:val="No Spacing"/>
    <w:uiPriority w:val="1"/>
    <w:qFormat/>
    <w:rsid w:val="004E500B"/>
    <w:rPr>
      <w:rFonts w:ascii="Arial" w:hAnsi="Arial"/>
      <w:sz w:val="22"/>
      <w:szCs w:val="24"/>
    </w:rPr>
  </w:style>
  <w:style w:type="paragraph" w:styleId="Closing">
    <w:name w:val="Closing"/>
    <w:basedOn w:val="Normal"/>
    <w:link w:val="ClosingChar"/>
    <w:unhideWhenUsed/>
    <w:rsid w:val="004E500B"/>
    <w:pPr>
      <w:ind w:left="4252"/>
    </w:pPr>
  </w:style>
  <w:style w:type="character" w:customStyle="1" w:styleId="ClosingChar">
    <w:name w:val="Closing Char"/>
    <w:basedOn w:val="DefaultParagraphFont"/>
    <w:link w:val="Closing"/>
    <w:rsid w:val="004E500B"/>
    <w:rPr>
      <w:rFonts w:ascii="Arial" w:hAnsi="Arial"/>
      <w:sz w:val="22"/>
      <w:szCs w:val="24"/>
    </w:rPr>
  </w:style>
  <w:style w:type="paragraph" w:styleId="TOCHeading">
    <w:name w:val="TOC Heading"/>
    <w:basedOn w:val="Heading1"/>
    <w:next w:val="Normal"/>
    <w:uiPriority w:val="39"/>
    <w:unhideWhenUsed/>
    <w:qFormat/>
    <w:rsid w:val="0038332D"/>
    <w:pPr>
      <w:keepLines/>
      <w:numPr>
        <w:numId w:val="0"/>
      </w:numPr>
      <w:spacing w:before="240" w:line="259" w:lineRule="auto"/>
      <w:outlineLvl w:val="9"/>
    </w:pPr>
    <w:rPr>
      <w:rFonts w:eastAsiaTheme="majorEastAsia" w:cstheme="majorBidi"/>
      <w:b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8F3538"/>
    <w:pPr>
      <w:spacing w:after="60"/>
    </w:pPr>
  </w:style>
  <w:style w:type="paragraph" w:styleId="TOC2">
    <w:name w:val="toc 2"/>
    <w:basedOn w:val="Normal"/>
    <w:next w:val="Normal"/>
    <w:autoRedefine/>
    <w:uiPriority w:val="39"/>
    <w:unhideWhenUsed/>
    <w:rsid w:val="008F3538"/>
    <w:pPr>
      <w:spacing w:after="60"/>
      <w:ind w:left="221"/>
    </w:pPr>
  </w:style>
  <w:style w:type="paragraph" w:styleId="TOC3">
    <w:name w:val="toc 3"/>
    <w:basedOn w:val="Normal"/>
    <w:next w:val="Normal"/>
    <w:autoRedefine/>
    <w:uiPriority w:val="39"/>
    <w:unhideWhenUsed/>
    <w:rsid w:val="00343F4A"/>
    <w:pPr>
      <w:spacing w:after="100"/>
      <w:ind w:left="440"/>
    </w:pPr>
  </w:style>
  <w:style w:type="character" w:customStyle="1" w:styleId="Heading1Char">
    <w:name w:val="Heading 1 Char"/>
    <w:basedOn w:val="DefaultParagraphFont"/>
    <w:link w:val="Heading1"/>
    <w:rsid w:val="00E67ED0"/>
    <w:rPr>
      <w:rFonts w:ascii="Arial" w:hAnsi="Arial"/>
      <w:b/>
      <w:kern w:val="28"/>
      <w:sz w:val="28"/>
      <w:szCs w:val="22"/>
    </w:rPr>
  </w:style>
  <w:style w:type="paragraph" w:customStyle="1" w:styleId="LucidaConsole10">
    <w:name w:val="LucidaConsole10"/>
    <w:basedOn w:val="NormSpace"/>
    <w:link w:val="LucidaConsole10Char"/>
    <w:qFormat/>
    <w:rsid w:val="00EE4D83"/>
    <w:pPr>
      <w:ind w:left="284" w:hanging="284"/>
    </w:pPr>
    <w:rPr>
      <w:rFonts w:ascii="Lucida Console" w:hAnsi="Lucida Console"/>
      <w:sz w:val="20"/>
      <w:szCs w:val="20"/>
    </w:rPr>
  </w:style>
  <w:style w:type="character" w:customStyle="1" w:styleId="NormSpaceChar">
    <w:name w:val="Norm+ Space Char"/>
    <w:basedOn w:val="DefaultParagraphFont"/>
    <w:link w:val="NormSpace"/>
    <w:rsid w:val="00EE4D83"/>
    <w:rPr>
      <w:rFonts w:ascii="Arial" w:hAnsi="Arial"/>
      <w:sz w:val="22"/>
      <w:szCs w:val="24"/>
    </w:rPr>
  </w:style>
  <w:style w:type="character" w:customStyle="1" w:styleId="LucidaConsole10Char">
    <w:name w:val="LucidaConsole10 Char"/>
    <w:basedOn w:val="NormSpaceChar"/>
    <w:link w:val="LucidaConsole10"/>
    <w:rsid w:val="00EE4D83"/>
    <w:rPr>
      <w:rFonts w:ascii="Lucida Console" w:hAnsi="Lucida Console"/>
      <w:sz w:val="22"/>
      <w:szCs w:val="24"/>
    </w:rPr>
  </w:style>
  <w:style w:type="character" w:styleId="CommentReference">
    <w:name w:val="annotation reference"/>
    <w:basedOn w:val="DefaultParagraphFont"/>
    <w:semiHidden/>
    <w:unhideWhenUsed/>
    <w:rsid w:val="006E0AA0"/>
    <w:rPr>
      <w:sz w:val="16"/>
      <w:szCs w:val="16"/>
    </w:rPr>
  </w:style>
  <w:style w:type="paragraph" w:styleId="CommentText">
    <w:name w:val="annotation text"/>
    <w:basedOn w:val="Normal"/>
    <w:link w:val="CommentTextChar"/>
    <w:semiHidden/>
    <w:unhideWhenUsed/>
    <w:rsid w:val="006E0AA0"/>
    <w:rPr>
      <w:sz w:val="20"/>
      <w:szCs w:val="20"/>
    </w:rPr>
  </w:style>
  <w:style w:type="character" w:customStyle="1" w:styleId="CommentTextChar">
    <w:name w:val="Comment Text Char"/>
    <w:basedOn w:val="DefaultParagraphFont"/>
    <w:link w:val="CommentText"/>
    <w:semiHidden/>
    <w:rsid w:val="006E0AA0"/>
    <w:rPr>
      <w:rFonts w:ascii="Arial" w:hAnsi="Arial"/>
    </w:rPr>
  </w:style>
  <w:style w:type="paragraph" w:styleId="CommentSubject">
    <w:name w:val="annotation subject"/>
    <w:basedOn w:val="CommentText"/>
    <w:next w:val="CommentText"/>
    <w:link w:val="CommentSubjectChar"/>
    <w:semiHidden/>
    <w:unhideWhenUsed/>
    <w:rsid w:val="006E0AA0"/>
    <w:rPr>
      <w:b/>
      <w:bCs/>
    </w:rPr>
  </w:style>
  <w:style w:type="character" w:customStyle="1" w:styleId="CommentSubjectChar">
    <w:name w:val="Comment Subject Char"/>
    <w:basedOn w:val="CommentTextChar"/>
    <w:link w:val="CommentSubject"/>
    <w:semiHidden/>
    <w:rsid w:val="006E0AA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468323761">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98234-B4EE-4F10-8FAD-788D54EE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1219</TotalTime>
  <Pages>29</Pages>
  <Words>10399</Words>
  <Characters>59275</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69535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Charles</cp:lastModifiedBy>
  <cp:revision>3</cp:revision>
  <cp:lastPrinted>2011-06-15T12:31:00Z</cp:lastPrinted>
  <dcterms:created xsi:type="dcterms:W3CDTF">2013-06-25T16:34:00Z</dcterms:created>
  <dcterms:modified xsi:type="dcterms:W3CDTF">2013-06-26T20:26:00Z</dcterms:modified>
</cp:coreProperties>
</file>