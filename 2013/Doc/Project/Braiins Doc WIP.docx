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p w14:paraId="4B1EF4B1" w14:textId="77777777" w:rsidR="00B7218D" w:rsidRDefault="00B7218D">
          <w:pPr>
            <w:pStyle w:val="TOCHeading"/>
          </w:pPr>
          <w:r>
            <w:t>Contents</w:t>
          </w:r>
        </w:p>
        <w:p w14:paraId="7537D05D" w14:textId="77777777" w:rsidR="00B30398" w:rsidRDefault="00B7218D">
          <w:pPr>
            <w:pStyle w:val="TOC1"/>
            <w:tabs>
              <w:tab w:val="right" w:leader="dot" w:pos="9016"/>
            </w:tabs>
            <w:rPr>
              <w:ins w:id="2" w:author="David Hartley" w:date="2013-07-12T10:46:00Z"/>
              <w:rFonts w:eastAsiaTheme="minorEastAsia"/>
              <w:noProof/>
              <w:lang w:val="en-AU" w:eastAsia="en-AU"/>
            </w:rPr>
          </w:pPr>
          <w:r>
            <w:fldChar w:fldCharType="begin"/>
          </w:r>
          <w:r>
            <w:instrText xml:space="preserve"> TOC \o "1-3" \h \z \u </w:instrText>
          </w:r>
          <w:r>
            <w:fldChar w:fldCharType="separate"/>
          </w:r>
          <w:ins w:id="3" w:author="David Hartley" w:date="2013-07-12T10:46:00Z">
            <w:r w:rsidR="00B30398" w:rsidRPr="003F1F60">
              <w:rPr>
                <w:rStyle w:val="Hyperlink"/>
                <w:noProof/>
              </w:rPr>
              <w:fldChar w:fldCharType="begin"/>
            </w:r>
            <w:r w:rsidR="00B30398" w:rsidRPr="003F1F60">
              <w:rPr>
                <w:rStyle w:val="Hyperlink"/>
                <w:noProof/>
              </w:rPr>
              <w:instrText xml:space="preserve"> </w:instrText>
            </w:r>
            <w:r w:rsidR="00B30398">
              <w:rPr>
                <w:noProof/>
              </w:rPr>
              <w:instrText>HYPERLINK \l "_Toc361389327"</w:instrText>
            </w:r>
            <w:r w:rsidR="00B30398" w:rsidRPr="003F1F60">
              <w:rPr>
                <w:rStyle w:val="Hyperlink"/>
                <w:noProof/>
              </w:rPr>
              <w:instrText xml:space="preserve"> </w:instrText>
            </w:r>
            <w:r w:rsidR="00B30398" w:rsidRPr="003F1F60">
              <w:rPr>
                <w:rStyle w:val="Hyperlink"/>
                <w:noProof/>
              </w:rPr>
            </w:r>
            <w:r w:rsidR="00B30398" w:rsidRPr="003F1F60">
              <w:rPr>
                <w:rStyle w:val="Hyperlink"/>
                <w:noProof/>
              </w:rPr>
              <w:fldChar w:fldCharType="separate"/>
            </w:r>
            <w:r w:rsidR="00B30398" w:rsidRPr="003F1F60">
              <w:rPr>
                <w:rStyle w:val="Hyperlink"/>
                <w:noProof/>
              </w:rPr>
              <w:t>Braiins</w:t>
            </w:r>
            <w:r w:rsidR="00B30398">
              <w:rPr>
                <w:noProof/>
                <w:webHidden/>
              </w:rPr>
              <w:tab/>
            </w:r>
            <w:r w:rsidR="00B30398">
              <w:rPr>
                <w:noProof/>
                <w:webHidden/>
              </w:rPr>
              <w:fldChar w:fldCharType="begin"/>
            </w:r>
            <w:r w:rsidR="00B30398">
              <w:rPr>
                <w:noProof/>
                <w:webHidden/>
              </w:rPr>
              <w:instrText xml:space="preserve"> PAGEREF _Toc361389327 \h </w:instrText>
            </w:r>
            <w:r w:rsidR="00B30398">
              <w:rPr>
                <w:noProof/>
                <w:webHidden/>
              </w:rPr>
            </w:r>
          </w:ins>
          <w:r w:rsidR="00B30398">
            <w:rPr>
              <w:noProof/>
              <w:webHidden/>
            </w:rPr>
            <w:fldChar w:fldCharType="separate"/>
          </w:r>
          <w:ins w:id="4" w:author="David Hartley" w:date="2013-07-12T10:46:00Z">
            <w:r w:rsidR="00B30398">
              <w:rPr>
                <w:noProof/>
                <w:webHidden/>
              </w:rPr>
              <w:t>2</w:t>
            </w:r>
            <w:r w:rsidR="00B30398">
              <w:rPr>
                <w:noProof/>
                <w:webHidden/>
              </w:rPr>
              <w:fldChar w:fldCharType="end"/>
            </w:r>
            <w:r w:rsidR="00B30398" w:rsidRPr="003F1F60">
              <w:rPr>
                <w:rStyle w:val="Hyperlink"/>
                <w:noProof/>
              </w:rPr>
              <w:fldChar w:fldCharType="end"/>
            </w:r>
          </w:ins>
        </w:p>
        <w:p w14:paraId="794167DB" w14:textId="77777777" w:rsidR="00B30398" w:rsidRDefault="00B30398">
          <w:pPr>
            <w:pStyle w:val="TOC2"/>
            <w:tabs>
              <w:tab w:val="right" w:leader="dot" w:pos="9016"/>
            </w:tabs>
            <w:rPr>
              <w:ins w:id="5" w:author="David Hartley" w:date="2013-07-12T10:46:00Z"/>
              <w:rFonts w:eastAsiaTheme="minorEastAsia"/>
              <w:noProof/>
              <w:lang w:val="en-AU" w:eastAsia="en-AU"/>
            </w:rPr>
          </w:pPr>
          <w:ins w:id="6"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"_Toc361389328"</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Braiins is the tool to enable accountants to save the world</w:t>
            </w:r>
            <w:r>
              <w:rPr>
                <w:noProof/>
                <w:webHidden/>
              </w:rPr>
              <w:tab/>
            </w:r>
            <w:r>
              <w:rPr>
                <w:noProof/>
                <w:webHidden/>
              </w:rPr>
              <w:fldChar w:fldCharType="begin"/>
            </w:r>
            <w:r>
              <w:rPr>
                <w:noProof/>
                <w:webHidden/>
              </w:rPr>
              <w:instrText xml:space="preserve"> PAGEREF _Toc361389328 \h </w:instrText>
            </w:r>
            <w:r>
              <w:rPr>
                <w:noProof/>
                <w:webHidden/>
              </w:rPr>
            </w:r>
          </w:ins>
          <w:r>
            <w:rPr>
              <w:noProof/>
              <w:webHidden/>
            </w:rPr>
            <w:fldChar w:fldCharType="separate"/>
          </w:r>
          <w:ins w:id="7" w:author="David Hartley" w:date="2013-07-12T10:46:00Z">
            <w:r>
              <w:rPr>
                <w:noProof/>
                <w:webHidden/>
              </w:rPr>
              <w:t>2</w:t>
            </w:r>
            <w:r>
              <w:rPr>
                <w:noProof/>
                <w:webHidden/>
              </w:rPr>
              <w:fldChar w:fldCharType="end"/>
            </w:r>
            <w:r w:rsidRPr="003F1F60">
              <w:rPr>
                <w:rStyle w:val="Hyperlink"/>
                <w:noProof/>
              </w:rPr>
              <w:fldChar w:fldCharType="end"/>
            </w:r>
          </w:ins>
        </w:p>
        <w:p w14:paraId="5D3A484C" w14:textId="77777777" w:rsidR="00B30398" w:rsidRDefault="00B30398">
          <w:pPr>
            <w:pStyle w:val="TOC1"/>
            <w:tabs>
              <w:tab w:val="right" w:leader="dot" w:pos="9016"/>
            </w:tabs>
            <w:rPr>
              <w:ins w:id="8" w:author="David Hartley" w:date="2013-07-12T10:46:00Z"/>
              <w:rFonts w:eastAsiaTheme="minorEastAsia"/>
              <w:noProof/>
              <w:lang w:val="en-AU" w:eastAsia="en-AU"/>
            </w:rPr>
          </w:pPr>
          <w:ins w:id="9"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"_Toc361389329"</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The Problem Braiins Solves</w:t>
            </w:r>
            <w:r>
              <w:rPr>
                <w:noProof/>
                <w:webHidden/>
              </w:rPr>
              <w:tab/>
            </w:r>
            <w:r>
              <w:rPr>
                <w:noProof/>
                <w:webHidden/>
              </w:rPr>
              <w:fldChar w:fldCharType="begin"/>
            </w:r>
            <w:r>
              <w:rPr>
                <w:noProof/>
                <w:webHidden/>
              </w:rPr>
              <w:instrText xml:space="preserve"> PAGEREF _Toc361389329 \h </w:instrText>
            </w:r>
            <w:r>
              <w:rPr>
                <w:noProof/>
                <w:webHidden/>
              </w:rPr>
            </w:r>
          </w:ins>
          <w:r>
            <w:rPr>
              <w:noProof/>
              <w:webHidden/>
            </w:rPr>
            <w:fldChar w:fldCharType="separate"/>
          </w:r>
          <w:ins w:id="10" w:author="David Hartley" w:date="2013-07-12T10:46:00Z">
            <w:r>
              <w:rPr>
                <w:noProof/>
                <w:webHidden/>
              </w:rPr>
              <w:t>3</w:t>
            </w:r>
            <w:r>
              <w:rPr>
                <w:noProof/>
                <w:webHidden/>
              </w:rPr>
              <w:fldChar w:fldCharType="end"/>
            </w:r>
            <w:r w:rsidRPr="003F1F60">
              <w:rPr>
                <w:rStyle w:val="Hyperlink"/>
                <w:noProof/>
              </w:rPr>
              <w:fldChar w:fldCharType="end"/>
            </w:r>
          </w:ins>
        </w:p>
        <w:p w14:paraId="1FF482AC" w14:textId="77777777" w:rsidR="00B30398" w:rsidRDefault="00B30398">
          <w:pPr>
            <w:pStyle w:val="TOC2"/>
            <w:tabs>
              <w:tab w:val="right" w:leader="dot" w:pos="9016"/>
            </w:tabs>
            <w:rPr>
              <w:ins w:id="11" w:author="David Hartley" w:date="2013-07-12T10:46:00Z"/>
              <w:rFonts w:eastAsiaTheme="minorEastAsia"/>
              <w:noProof/>
              <w:lang w:val="en-AU" w:eastAsia="en-AU"/>
            </w:rPr>
          </w:pPr>
          <w:ins w:id="12"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"_Toc361389330"</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The Challenges facing Accountants and Businesses</w:t>
            </w:r>
            <w:r>
              <w:rPr>
                <w:noProof/>
                <w:webHidden/>
              </w:rPr>
              <w:tab/>
            </w:r>
            <w:r>
              <w:rPr>
                <w:noProof/>
                <w:webHidden/>
              </w:rPr>
              <w:fldChar w:fldCharType="begin"/>
            </w:r>
            <w:r>
              <w:rPr>
                <w:noProof/>
                <w:webHidden/>
              </w:rPr>
              <w:instrText xml:space="preserve"> PAGEREF _Toc361389330 \h </w:instrText>
            </w:r>
            <w:r>
              <w:rPr>
                <w:noProof/>
                <w:webHidden/>
              </w:rPr>
            </w:r>
          </w:ins>
          <w:r>
            <w:rPr>
              <w:noProof/>
              <w:webHidden/>
            </w:rPr>
            <w:fldChar w:fldCharType="separate"/>
          </w:r>
          <w:ins w:id="13" w:author="David Hartley" w:date="2013-07-12T10:46:00Z">
            <w:r>
              <w:rPr>
                <w:noProof/>
                <w:webHidden/>
              </w:rPr>
              <w:t>3</w:t>
            </w:r>
            <w:r>
              <w:rPr>
                <w:noProof/>
                <w:webHidden/>
              </w:rPr>
              <w:fldChar w:fldCharType="end"/>
            </w:r>
            <w:r w:rsidRPr="003F1F60">
              <w:rPr>
                <w:rStyle w:val="Hyperlink"/>
                <w:noProof/>
              </w:rPr>
              <w:fldChar w:fldCharType="end"/>
            </w:r>
          </w:ins>
        </w:p>
        <w:p w14:paraId="0245CC04" w14:textId="77777777" w:rsidR="00B30398" w:rsidRDefault="00B30398">
          <w:pPr>
            <w:pStyle w:val="TOC3"/>
            <w:tabs>
              <w:tab w:val="right" w:leader="dot" w:pos="9016"/>
            </w:tabs>
            <w:rPr>
              <w:ins w:id="14" w:author="David Hartley" w:date="2013-07-12T10:46:00Z"/>
              <w:rFonts w:eastAsiaTheme="minorEastAsia"/>
              <w:noProof/>
              <w:lang w:val="en-AU" w:eastAsia="en-AU"/>
            </w:rPr>
          </w:pPr>
          <w:ins w:id="15"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"_Toc361389331"</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The Environment</w:t>
            </w:r>
            <w:r>
              <w:rPr>
                <w:noProof/>
                <w:webHidden/>
              </w:rPr>
              <w:tab/>
            </w:r>
            <w:r>
              <w:rPr>
                <w:noProof/>
                <w:webHidden/>
              </w:rPr>
              <w:fldChar w:fldCharType="begin"/>
            </w:r>
            <w:r>
              <w:rPr>
                <w:noProof/>
                <w:webHidden/>
              </w:rPr>
              <w:instrText xml:space="preserve"> PAGEREF _Toc361389331 \h </w:instrText>
            </w:r>
            <w:r>
              <w:rPr>
                <w:noProof/>
                <w:webHidden/>
              </w:rPr>
            </w:r>
          </w:ins>
          <w:r>
            <w:rPr>
              <w:noProof/>
              <w:webHidden/>
            </w:rPr>
            <w:fldChar w:fldCharType="separate"/>
          </w:r>
          <w:ins w:id="16" w:author="David Hartley" w:date="2013-07-12T10:46:00Z">
            <w:r>
              <w:rPr>
                <w:noProof/>
                <w:webHidden/>
              </w:rPr>
              <w:t>3</w:t>
            </w:r>
            <w:r>
              <w:rPr>
                <w:noProof/>
                <w:webHidden/>
              </w:rPr>
              <w:fldChar w:fldCharType="end"/>
            </w:r>
            <w:r w:rsidRPr="003F1F60">
              <w:rPr>
                <w:rStyle w:val="Hyperlink"/>
                <w:noProof/>
              </w:rPr>
              <w:fldChar w:fldCharType="end"/>
            </w:r>
          </w:ins>
        </w:p>
        <w:p w14:paraId="4AB06C86" w14:textId="77777777" w:rsidR="00B30398" w:rsidRDefault="00B30398">
          <w:pPr>
            <w:pStyle w:val="TOC3"/>
            <w:tabs>
              <w:tab w:val="right" w:leader="dot" w:pos="9016"/>
            </w:tabs>
            <w:rPr>
              <w:ins w:id="17" w:author="David Hartley" w:date="2013-07-12T10:46:00Z"/>
              <w:rFonts w:eastAsiaTheme="minorEastAsia"/>
              <w:noProof/>
              <w:lang w:val="en-AU" w:eastAsia="en-AU"/>
            </w:rPr>
          </w:pPr>
          <w:ins w:id="18"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"_Toc361389332"</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The Legislative Reporting Framework</w:t>
            </w:r>
            <w:r>
              <w:rPr>
                <w:noProof/>
                <w:webHidden/>
              </w:rPr>
              <w:tab/>
            </w:r>
            <w:r>
              <w:rPr>
                <w:noProof/>
                <w:webHidden/>
              </w:rPr>
              <w:fldChar w:fldCharType="begin"/>
            </w:r>
            <w:r>
              <w:rPr>
                <w:noProof/>
                <w:webHidden/>
              </w:rPr>
              <w:instrText xml:space="preserve"> PAGEREF _Toc361389332 \h </w:instrText>
            </w:r>
            <w:r>
              <w:rPr>
                <w:noProof/>
                <w:webHidden/>
              </w:rPr>
            </w:r>
          </w:ins>
          <w:r>
            <w:rPr>
              <w:noProof/>
              <w:webHidden/>
            </w:rPr>
            <w:fldChar w:fldCharType="separate"/>
          </w:r>
          <w:ins w:id="19" w:author="David Hartley" w:date="2013-07-12T10:46:00Z">
            <w:r>
              <w:rPr>
                <w:noProof/>
                <w:webHidden/>
              </w:rPr>
              <w:t>3</w:t>
            </w:r>
            <w:r>
              <w:rPr>
                <w:noProof/>
                <w:webHidden/>
              </w:rPr>
              <w:fldChar w:fldCharType="end"/>
            </w:r>
            <w:r w:rsidRPr="003F1F60">
              <w:rPr>
                <w:rStyle w:val="Hyperlink"/>
                <w:noProof/>
              </w:rPr>
              <w:fldChar w:fldCharType="end"/>
            </w:r>
          </w:ins>
        </w:p>
        <w:p w14:paraId="6D403DED" w14:textId="77777777" w:rsidR="00B30398" w:rsidRDefault="00B30398">
          <w:pPr>
            <w:pStyle w:val="TOC3"/>
            <w:tabs>
              <w:tab w:val="right" w:leader="dot" w:pos="9016"/>
            </w:tabs>
            <w:rPr>
              <w:ins w:id="20" w:author="David Hartley" w:date="2013-07-12T10:46:00Z"/>
              <w:rFonts w:eastAsiaTheme="minorEastAsia"/>
              <w:noProof/>
              <w:lang w:val="en-AU" w:eastAsia="en-AU"/>
            </w:rPr>
          </w:pPr>
          <w:ins w:id="21"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"_Toc361389333"</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The Business Environment</w:t>
            </w:r>
            <w:r>
              <w:rPr>
                <w:noProof/>
                <w:webHidden/>
              </w:rPr>
              <w:tab/>
            </w:r>
            <w:r>
              <w:rPr>
                <w:noProof/>
                <w:webHidden/>
              </w:rPr>
              <w:fldChar w:fldCharType="begin"/>
            </w:r>
            <w:r>
              <w:rPr>
                <w:noProof/>
                <w:webHidden/>
              </w:rPr>
              <w:instrText xml:space="preserve"> PAGEREF _Toc361389333 \h </w:instrText>
            </w:r>
            <w:r>
              <w:rPr>
                <w:noProof/>
                <w:webHidden/>
              </w:rPr>
            </w:r>
          </w:ins>
          <w:r>
            <w:rPr>
              <w:noProof/>
              <w:webHidden/>
            </w:rPr>
            <w:fldChar w:fldCharType="separate"/>
          </w:r>
          <w:ins w:id="22" w:author="David Hartley" w:date="2013-07-12T10:46:00Z">
            <w:r>
              <w:rPr>
                <w:noProof/>
                <w:webHidden/>
              </w:rPr>
              <w:t>3</w:t>
            </w:r>
            <w:r>
              <w:rPr>
                <w:noProof/>
                <w:webHidden/>
              </w:rPr>
              <w:fldChar w:fldCharType="end"/>
            </w:r>
            <w:r w:rsidRPr="003F1F60">
              <w:rPr>
                <w:rStyle w:val="Hyperlink"/>
                <w:noProof/>
              </w:rPr>
              <w:fldChar w:fldCharType="end"/>
            </w:r>
          </w:ins>
        </w:p>
        <w:p w14:paraId="5494977F" w14:textId="77777777" w:rsidR="00B30398" w:rsidRDefault="00B30398">
          <w:pPr>
            <w:pStyle w:val="TOC3"/>
            <w:tabs>
              <w:tab w:val="right" w:leader="dot" w:pos="9016"/>
            </w:tabs>
            <w:rPr>
              <w:ins w:id="23" w:author="David Hartley" w:date="2013-07-12T10:46:00Z"/>
              <w:rFonts w:eastAsiaTheme="minorEastAsia"/>
              <w:noProof/>
              <w:lang w:val="en-AU" w:eastAsia="en-AU"/>
            </w:rPr>
          </w:pPr>
          <w:ins w:id="24"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"_Toc361389334"</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The Technologies</w:t>
            </w:r>
            <w:r>
              <w:rPr>
                <w:noProof/>
                <w:webHidden/>
              </w:rPr>
              <w:tab/>
            </w:r>
            <w:r>
              <w:rPr>
                <w:noProof/>
                <w:webHidden/>
              </w:rPr>
              <w:fldChar w:fldCharType="begin"/>
            </w:r>
            <w:r>
              <w:rPr>
                <w:noProof/>
                <w:webHidden/>
              </w:rPr>
              <w:instrText xml:space="preserve"> PAGEREF _Toc361389334 \h </w:instrText>
            </w:r>
            <w:r>
              <w:rPr>
                <w:noProof/>
                <w:webHidden/>
              </w:rPr>
            </w:r>
          </w:ins>
          <w:r>
            <w:rPr>
              <w:noProof/>
              <w:webHidden/>
            </w:rPr>
            <w:fldChar w:fldCharType="separate"/>
          </w:r>
          <w:ins w:id="25" w:author="David Hartley" w:date="2013-07-12T10:46:00Z">
            <w:r>
              <w:rPr>
                <w:noProof/>
                <w:webHidden/>
              </w:rPr>
              <w:t>3</w:t>
            </w:r>
            <w:r>
              <w:rPr>
                <w:noProof/>
                <w:webHidden/>
              </w:rPr>
              <w:fldChar w:fldCharType="end"/>
            </w:r>
            <w:r w:rsidRPr="003F1F60">
              <w:rPr>
                <w:rStyle w:val="Hyperlink"/>
                <w:noProof/>
              </w:rPr>
              <w:fldChar w:fldCharType="end"/>
            </w:r>
          </w:ins>
        </w:p>
        <w:p w14:paraId="6384BA47" w14:textId="77777777" w:rsidR="00B30398" w:rsidRDefault="00B30398">
          <w:pPr>
            <w:pStyle w:val="TOC2"/>
            <w:tabs>
              <w:tab w:val="right" w:leader="dot" w:pos="9016"/>
            </w:tabs>
            <w:rPr>
              <w:ins w:id="26" w:author="David Hartley" w:date="2013-07-12T10:46:00Z"/>
              <w:rFonts w:eastAsiaTheme="minorEastAsia"/>
              <w:noProof/>
              <w:lang w:val="en-AU" w:eastAsia="en-AU"/>
            </w:rPr>
          </w:pPr>
          <w:ins w:id="27"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"_Toc361389335"</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The Failure of Financial Reporting Systems to Keep Up</w:t>
            </w:r>
            <w:r>
              <w:rPr>
                <w:noProof/>
                <w:webHidden/>
              </w:rPr>
              <w:tab/>
            </w:r>
            <w:r>
              <w:rPr>
                <w:noProof/>
                <w:webHidden/>
              </w:rPr>
              <w:fldChar w:fldCharType="begin"/>
            </w:r>
            <w:r>
              <w:rPr>
                <w:noProof/>
                <w:webHidden/>
              </w:rPr>
              <w:instrText xml:space="preserve"> PAGEREF _Toc361389335 \h </w:instrText>
            </w:r>
            <w:r>
              <w:rPr>
                <w:noProof/>
                <w:webHidden/>
              </w:rPr>
            </w:r>
          </w:ins>
          <w:r>
            <w:rPr>
              <w:noProof/>
              <w:webHidden/>
            </w:rPr>
            <w:fldChar w:fldCharType="separate"/>
          </w:r>
          <w:ins w:id="28" w:author="David Hartley" w:date="2013-07-12T10:46:00Z">
            <w:r>
              <w:rPr>
                <w:noProof/>
                <w:webHidden/>
              </w:rPr>
              <w:t>4</w:t>
            </w:r>
            <w:r>
              <w:rPr>
                <w:noProof/>
                <w:webHidden/>
              </w:rPr>
              <w:fldChar w:fldCharType="end"/>
            </w:r>
            <w:r w:rsidRPr="003F1F60">
              <w:rPr>
                <w:rStyle w:val="Hyperlink"/>
                <w:noProof/>
              </w:rPr>
              <w:fldChar w:fldCharType="end"/>
            </w:r>
          </w:ins>
        </w:p>
        <w:p w14:paraId="75EB1925" w14:textId="77777777" w:rsidR="00B30398" w:rsidRDefault="00B30398">
          <w:pPr>
            <w:pStyle w:val="TOC1"/>
            <w:tabs>
              <w:tab w:val="right" w:leader="dot" w:pos="9016"/>
            </w:tabs>
            <w:rPr>
              <w:ins w:id="29" w:author="David Hartley" w:date="2013-07-12T10:46:00Z"/>
              <w:rFonts w:eastAsiaTheme="minorEastAsia"/>
              <w:noProof/>
              <w:lang w:val="en-AU" w:eastAsia="en-AU"/>
            </w:rPr>
          </w:pPr>
          <w:ins w:id="30"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"_Toc361389336"</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The Braiins P</w:t>
            </w:r>
            <w:r w:rsidRPr="003F1F60">
              <w:rPr>
                <w:rStyle w:val="Hyperlink"/>
                <w:noProof/>
              </w:rPr>
              <w:t>r</w:t>
            </w:r>
            <w:r w:rsidRPr="003F1F60">
              <w:rPr>
                <w:rStyle w:val="Hyperlink"/>
                <w:noProof/>
              </w:rPr>
              <w:t>omise</w:t>
            </w:r>
            <w:r>
              <w:rPr>
                <w:noProof/>
                <w:webHidden/>
              </w:rPr>
              <w:tab/>
            </w:r>
            <w:r>
              <w:rPr>
                <w:noProof/>
                <w:webHidden/>
              </w:rPr>
              <w:fldChar w:fldCharType="begin"/>
            </w:r>
            <w:r>
              <w:rPr>
                <w:noProof/>
                <w:webHidden/>
              </w:rPr>
              <w:instrText xml:space="preserve"> PAGEREF _Toc361389336 \h </w:instrText>
            </w:r>
            <w:r>
              <w:rPr>
                <w:noProof/>
                <w:webHidden/>
              </w:rPr>
            </w:r>
          </w:ins>
          <w:r>
            <w:rPr>
              <w:noProof/>
              <w:webHidden/>
            </w:rPr>
            <w:fldChar w:fldCharType="separate"/>
          </w:r>
          <w:ins w:id="31" w:author="David Hartley" w:date="2013-07-12T10:46:00Z">
            <w:r>
              <w:rPr>
                <w:noProof/>
                <w:webHidden/>
              </w:rPr>
              <w:t>5</w:t>
            </w:r>
            <w:r>
              <w:rPr>
                <w:noProof/>
                <w:webHidden/>
              </w:rPr>
              <w:fldChar w:fldCharType="end"/>
            </w:r>
            <w:r w:rsidRPr="003F1F60">
              <w:rPr>
                <w:rStyle w:val="Hyperlink"/>
                <w:noProof/>
              </w:rPr>
              <w:fldChar w:fldCharType="end"/>
            </w:r>
          </w:ins>
        </w:p>
        <w:p w14:paraId="57309B19" w14:textId="77777777" w:rsidR="00B30398" w:rsidRDefault="00B30398">
          <w:pPr>
            <w:pStyle w:val="TOC2"/>
            <w:tabs>
              <w:tab w:val="right" w:leader="dot" w:pos="9016"/>
            </w:tabs>
            <w:rPr>
              <w:ins w:id="32" w:author="David Hartley" w:date="2013-07-12T10:46:00Z"/>
              <w:rFonts w:eastAsiaTheme="minorEastAsia"/>
              <w:noProof/>
              <w:lang w:val="en-AU" w:eastAsia="en-AU"/>
            </w:rPr>
          </w:pPr>
          <w:ins w:id="33"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"_Toc361389337"</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The Braiins Design</w:t>
            </w:r>
            <w:r>
              <w:rPr>
                <w:noProof/>
                <w:webHidden/>
              </w:rPr>
              <w:tab/>
            </w:r>
            <w:r>
              <w:rPr>
                <w:noProof/>
                <w:webHidden/>
              </w:rPr>
              <w:fldChar w:fldCharType="begin"/>
            </w:r>
            <w:r>
              <w:rPr>
                <w:noProof/>
                <w:webHidden/>
              </w:rPr>
              <w:instrText xml:space="preserve"> PAGEREF _Toc361389337 \h </w:instrText>
            </w:r>
            <w:r>
              <w:rPr>
                <w:noProof/>
                <w:webHidden/>
              </w:rPr>
            </w:r>
          </w:ins>
          <w:r>
            <w:rPr>
              <w:noProof/>
              <w:webHidden/>
            </w:rPr>
            <w:fldChar w:fldCharType="separate"/>
          </w:r>
          <w:ins w:id="34" w:author="David Hartley" w:date="2013-07-12T10:46:00Z">
            <w:r>
              <w:rPr>
                <w:noProof/>
                <w:webHidden/>
              </w:rPr>
              <w:t>5</w:t>
            </w:r>
            <w:r>
              <w:rPr>
                <w:noProof/>
                <w:webHidden/>
              </w:rPr>
              <w:fldChar w:fldCharType="end"/>
            </w:r>
            <w:r w:rsidRPr="003F1F60">
              <w:rPr>
                <w:rStyle w:val="Hyperlink"/>
                <w:noProof/>
              </w:rPr>
              <w:fldChar w:fldCharType="end"/>
            </w:r>
          </w:ins>
        </w:p>
        <w:p w14:paraId="7EBAF541" w14:textId="77777777" w:rsidR="00B30398" w:rsidRDefault="00B30398">
          <w:pPr>
            <w:pStyle w:val="TOC2"/>
            <w:tabs>
              <w:tab w:val="right" w:leader="dot" w:pos="9016"/>
            </w:tabs>
            <w:rPr>
              <w:ins w:id="35" w:author="David Hartley" w:date="2013-07-12T10:46:00Z"/>
              <w:rFonts w:eastAsiaTheme="minorEastAsia"/>
              <w:noProof/>
              <w:lang w:val="en-AU" w:eastAsia="en-AU"/>
            </w:rPr>
          </w:pPr>
          <w:ins w:id="36"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"_Toc361389338"</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Key Concepts of Braiins</w:t>
            </w:r>
            <w:r>
              <w:rPr>
                <w:noProof/>
                <w:webHidden/>
              </w:rPr>
              <w:tab/>
            </w:r>
            <w:r>
              <w:rPr>
                <w:noProof/>
                <w:webHidden/>
              </w:rPr>
              <w:fldChar w:fldCharType="begin"/>
            </w:r>
            <w:r>
              <w:rPr>
                <w:noProof/>
                <w:webHidden/>
              </w:rPr>
              <w:instrText xml:space="preserve"> PAGEREF _Toc361389338 \h </w:instrText>
            </w:r>
            <w:r>
              <w:rPr>
                <w:noProof/>
                <w:webHidden/>
              </w:rPr>
            </w:r>
          </w:ins>
          <w:r>
            <w:rPr>
              <w:noProof/>
              <w:webHidden/>
            </w:rPr>
            <w:fldChar w:fldCharType="separate"/>
          </w:r>
          <w:ins w:id="37" w:author="David Hartley" w:date="2013-07-12T10:46:00Z">
            <w:r>
              <w:rPr>
                <w:noProof/>
                <w:webHidden/>
              </w:rPr>
              <w:t>6</w:t>
            </w:r>
            <w:r>
              <w:rPr>
                <w:noProof/>
                <w:webHidden/>
              </w:rPr>
              <w:fldChar w:fldCharType="end"/>
            </w:r>
            <w:r w:rsidRPr="003F1F60">
              <w:rPr>
                <w:rStyle w:val="Hyperlink"/>
                <w:noProof/>
              </w:rPr>
              <w:fldChar w:fldCharType="end"/>
            </w:r>
          </w:ins>
        </w:p>
        <w:p w14:paraId="655FC362" w14:textId="77777777" w:rsidR="00B30398" w:rsidRDefault="00B30398">
          <w:pPr>
            <w:pStyle w:val="TOC2"/>
            <w:tabs>
              <w:tab w:val="right" w:leader="dot" w:pos="9016"/>
            </w:tabs>
            <w:rPr>
              <w:ins w:id="38" w:author="David Hartley" w:date="2013-07-12T10:46:00Z"/>
              <w:rFonts w:eastAsiaTheme="minorEastAsia"/>
              <w:noProof/>
              <w:lang w:val="en-AU" w:eastAsia="en-AU"/>
            </w:rPr>
          </w:pPr>
          <w:ins w:id="39"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"_Toc361389339"</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What Braiins Is and Is Not</w:t>
            </w:r>
            <w:r>
              <w:rPr>
                <w:noProof/>
                <w:webHidden/>
              </w:rPr>
              <w:tab/>
            </w:r>
            <w:r>
              <w:rPr>
                <w:noProof/>
                <w:webHidden/>
              </w:rPr>
              <w:fldChar w:fldCharType="begin"/>
            </w:r>
            <w:r>
              <w:rPr>
                <w:noProof/>
                <w:webHidden/>
              </w:rPr>
              <w:instrText xml:space="preserve"> PAGEREF _Toc361389339 \h </w:instrText>
            </w:r>
            <w:r>
              <w:rPr>
                <w:noProof/>
                <w:webHidden/>
              </w:rPr>
            </w:r>
          </w:ins>
          <w:r>
            <w:rPr>
              <w:noProof/>
              <w:webHidden/>
            </w:rPr>
            <w:fldChar w:fldCharType="separate"/>
          </w:r>
          <w:ins w:id="40" w:author="David Hartley" w:date="2013-07-12T10:46:00Z">
            <w:r>
              <w:rPr>
                <w:noProof/>
                <w:webHidden/>
              </w:rPr>
              <w:t>7</w:t>
            </w:r>
            <w:r>
              <w:rPr>
                <w:noProof/>
                <w:webHidden/>
              </w:rPr>
              <w:fldChar w:fldCharType="end"/>
            </w:r>
            <w:r w:rsidRPr="003F1F60">
              <w:rPr>
                <w:rStyle w:val="Hyperlink"/>
                <w:noProof/>
              </w:rPr>
              <w:fldChar w:fldCharType="end"/>
            </w:r>
          </w:ins>
        </w:p>
        <w:p w14:paraId="25D781B6" w14:textId="77777777" w:rsidR="00B30398" w:rsidRDefault="00B30398">
          <w:pPr>
            <w:pStyle w:val="TOC2"/>
            <w:tabs>
              <w:tab w:val="right" w:leader="dot" w:pos="9016"/>
            </w:tabs>
            <w:rPr>
              <w:ins w:id="41" w:author="David Hartley" w:date="2013-07-12T10:46:00Z"/>
              <w:rFonts w:eastAsiaTheme="minorEastAsia"/>
              <w:noProof/>
              <w:lang w:val="en-AU" w:eastAsia="en-AU"/>
            </w:rPr>
          </w:pPr>
          <w:ins w:id="42"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"_Toc361389340"</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Braiins and XBRL</w:t>
            </w:r>
            <w:r>
              <w:rPr>
                <w:noProof/>
                <w:webHidden/>
              </w:rPr>
              <w:tab/>
            </w:r>
            <w:r>
              <w:rPr>
                <w:noProof/>
                <w:webHidden/>
              </w:rPr>
              <w:fldChar w:fldCharType="begin"/>
            </w:r>
            <w:r>
              <w:rPr>
                <w:noProof/>
                <w:webHidden/>
              </w:rPr>
              <w:instrText xml:space="preserve"> PAGEREF _Toc361389340 \h </w:instrText>
            </w:r>
            <w:r>
              <w:rPr>
                <w:noProof/>
                <w:webHidden/>
              </w:rPr>
            </w:r>
          </w:ins>
          <w:r>
            <w:rPr>
              <w:noProof/>
              <w:webHidden/>
            </w:rPr>
            <w:fldChar w:fldCharType="separate"/>
          </w:r>
          <w:ins w:id="43" w:author="David Hartley" w:date="2013-07-12T10:46:00Z">
            <w:r>
              <w:rPr>
                <w:noProof/>
                <w:webHidden/>
              </w:rPr>
              <w:t>7</w:t>
            </w:r>
            <w:r>
              <w:rPr>
                <w:noProof/>
                <w:webHidden/>
              </w:rPr>
              <w:fldChar w:fldCharType="end"/>
            </w:r>
            <w:r w:rsidRPr="003F1F60">
              <w:rPr>
                <w:rStyle w:val="Hyperlink"/>
                <w:noProof/>
              </w:rPr>
              <w:fldChar w:fldCharType="end"/>
            </w:r>
          </w:ins>
        </w:p>
        <w:p w14:paraId="5797E74D" w14:textId="77777777" w:rsidR="00B30398" w:rsidRDefault="00B30398">
          <w:pPr>
            <w:pStyle w:val="TOC1"/>
            <w:tabs>
              <w:tab w:val="right" w:leader="dot" w:pos="9016"/>
            </w:tabs>
            <w:rPr>
              <w:ins w:id="44" w:author="David Hartley" w:date="2013-07-12T10:46:00Z"/>
              <w:rFonts w:eastAsiaTheme="minorEastAsia"/>
              <w:noProof/>
              <w:lang w:val="en-AU" w:eastAsia="en-AU"/>
            </w:rPr>
          </w:pPr>
          <w:ins w:id="45"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"_Toc361389341"</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End Result</w:t>
            </w:r>
            <w:r>
              <w:rPr>
                <w:noProof/>
                <w:webHidden/>
              </w:rPr>
              <w:tab/>
            </w:r>
            <w:r>
              <w:rPr>
                <w:noProof/>
                <w:webHidden/>
              </w:rPr>
              <w:fldChar w:fldCharType="begin"/>
            </w:r>
            <w:r>
              <w:rPr>
                <w:noProof/>
                <w:webHidden/>
              </w:rPr>
              <w:instrText xml:space="preserve"> PAGEREF _Toc361389341 \h </w:instrText>
            </w:r>
            <w:r>
              <w:rPr>
                <w:noProof/>
                <w:webHidden/>
              </w:rPr>
            </w:r>
          </w:ins>
          <w:r>
            <w:rPr>
              <w:noProof/>
              <w:webHidden/>
            </w:rPr>
            <w:fldChar w:fldCharType="separate"/>
          </w:r>
          <w:ins w:id="46" w:author="David Hartley" w:date="2013-07-12T10:46:00Z">
            <w:r>
              <w:rPr>
                <w:noProof/>
                <w:webHidden/>
              </w:rPr>
              <w:t>8</w:t>
            </w:r>
            <w:r>
              <w:rPr>
                <w:noProof/>
                <w:webHidden/>
              </w:rPr>
              <w:fldChar w:fldCharType="end"/>
            </w:r>
            <w:r w:rsidRPr="003F1F60">
              <w:rPr>
                <w:rStyle w:val="Hyperlink"/>
                <w:noProof/>
              </w:rPr>
              <w:fldChar w:fldCharType="end"/>
            </w:r>
          </w:ins>
        </w:p>
        <w:p w14:paraId="79915A0C" w14:textId="77777777" w:rsidR="00B30398" w:rsidRDefault="00B30398">
          <w:pPr>
            <w:pStyle w:val="TOC1"/>
            <w:tabs>
              <w:tab w:val="left" w:pos="1320"/>
              <w:tab w:val="right" w:leader="dot" w:pos="9016"/>
            </w:tabs>
            <w:rPr>
              <w:ins w:id="47" w:author="David Hartley" w:date="2013-07-12T10:46:00Z"/>
              <w:rFonts w:eastAsiaTheme="minorEastAsia"/>
              <w:noProof/>
              <w:lang w:val="en-AU" w:eastAsia="en-AU"/>
            </w:rPr>
          </w:pPr>
          <w:ins w:id="48"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"_Toc361389356"</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Appendix 1</w:t>
            </w:r>
            <w:r>
              <w:rPr>
                <w:rFonts w:eastAsiaTheme="minorEastAsia"/>
                <w:noProof/>
                <w:lang w:val="en-AU" w:eastAsia="en-AU"/>
              </w:rPr>
              <w:tab/>
            </w:r>
            <w:r w:rsidRPr="003F1F60">
              <w:rPr>
                <w:rStyle w:val="Hyperlink"/>
                <w:noProof/>
              </w:rPr>
              <w:t>HRH The Prince of Wales Address to International Forum of Independent Audit Regulators 2012</w:t>
            </w:r>
            <w:r>
              <w:rPr>
                <w:noProof/>
                <w:webHidden/>
              </w:rPr>
              <w:tab/>
            </w:r>
            <w:r>
              <w:rPr>
                <w:noProof/>
                <w:webHidden/>
              </w:rPr>
              <w:fldChar w:fldCharType="begin"/>
            </w:r>
            <w:r>
              <w:rPr>
                <w:noProof/>
                <w:webHidden/>
              </w:rPr>
              <w:instrText xml:space="preserve"> PAGEREF _Toc361389356 \h </w:instrText>
            </w:r>
            <w:r>
              <w:rPr>
                <w:noProof/>
                <w:webHidden/>
              </w:rPr>
            </w:r>
          </w:ins>
          <w:r>
            <w:rPr>
              <w:noProof/>
              <w:webHidden/>
            </w:rPr>
            <w:fldChar w:fldCharType="separate"/>
          </w:r>
          <w:ins w:id="49" w:author="David Hartley" w:date="2013-07-12T10:46:00Z">
            <w:r>
              <w:rPr>
                <w:noProof/>
                <w:webHidden/>
              </w:rPr>
              <w:t>9</w:t>
            </w:r>
            <w:r>
              <w:rPr>
                <w:noProof/>
                <w:webHidden/>
              </w:rPr>
              <w:fldChar w:fldCharType="end"/>
            </w:r>
            <w:r w:rsidRPr="003F1F60">
              <w:rPr>
                <w:rStyle w:val="Hyperlink"/>
                <w:noProof/>
              </w:rPr>
              <w:fldChar w:fldCharType="end"/>
            </w:r>
          </w:ins>
        </w:p>
        <w:p w14:paraId="58387FD6" w14:textId="77777777" w:rsidR="00B30398" w:rsidRDefault="00B30398">
          <w:pPr>
            <w:pStyle w:val="TOC1"/>
            <w:tabs>
              <w:tab w:val="left" w:pos="1320"/>
              <w:tab w:val="right" w:leader="dot" w:pos="9016"/>
            </w:tabs>
            <w:rPr>
              <w:ins w:id="50" w:author="David Hartley" w:date="2013-07-12T10:46:00Z"/>
              <w:rFonts w:eastAsiaTheme="minorEastAsia"/>
              <w:noProof/>
              <w:lang w:val="en-AU" w:eastAsia="en-AU"/>
            </w:rPr>
          </w:pPr>
          <w:ins w:id="51"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"_Toc361389357"</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Appendix 2</w:t>
            </w:r>
            <w:r>
              <w:rPr>
                <w:rFonts w:eastAsiaTheme="minorEastAsia"/>
                <w:noProof/>
                <w:lang w:val="en-AU" w:eastAsia="en-AU"/>
              </w:rPr>
              <w:tab/>
            </w:r>
            <w:r w:rsidRPr="003F1F60">
              <w:rPr>
                <w:rStyle w:val="Hyperlink"/>
                <w:noProof/>
              </w:rPr>
              <w:t>The Details</w:t>
            </w:r>
            <w:r>
              <w:rPr>
                <w:noProof/>
                <w:webHidden/>
              </w:rPr>
              <w:tab/>
            </w:r>
            <w:r>
              <w:rPr>
                <w:noProof/>
                <w:webHidden/>
              </w:rPr>
              <w:fldChar w:fldCharType="begin"/>
            </w:r>
            <w:r>
              <w:rPr>
                <w:noProof/>
                <w:webHidden/>
              </w:rPr>
              <w:instrText xml:space="preserve"> PAGEREF _Toc361389357 \h </w:instrText>
            </w:r>
            <w:r>
              <w:rPr>
                <w:noProof/>
                <w:webHidden/>
              </w:rPr>
            </w:r>
          </w:ins>
          <w:r>
            <w:rPr>
              <w:noProof/>
              <w:webHidden/>
            </w:rPr>
            <w:fldChar w:fldCharType="separate"/>
          </w:r>
          <w:ins w:id="52" w:author="David Hartley" w:date="2013-07-12T10:46:00Z">
            <w:r>
              <w:rPr>
                <w:noProof/>
                <w:webHidden/>
              </w:rPr>
              <w:t>10</w:t>
            </w:r>
            <w:r>
              <w:rPr>
                <w:noProof/>
                <w:webHidden/>
              </w:rPr>
              <w:fldChar w:fldCharType="end"/>
            </w:r>
            <w:r w:rsidRPr="003F1F60">
              <w:rPr>
                <w:rStyle w:val="Hyperlink"/>
                <w:noProof/>
              </w:rPr>
              <w:fldChar w:fldCharType="end"/>
            </w:r>
          </w:ins>
        </w:p>
        <w:p w14:paraId="0A8D09CA" w14:textId="77777777" w:rsidR="00B30398" w:rsidRDefault="00B30398">
          <w:pPr>
            <w:pStyle w:val="TOC2"/>
            <w:tabs>
              <w:tab w:val="right" w:leader="dot" w:pos="9016"/>
            </w:tabs>
            <w:rPr>
              <w:ins w:id="53" w:author="David Hartley" w:date="2013-07-12T10:46:00Z"/>
              <w:rFonts w:eastAsiaTheme="minorEastAsia"/>
              <w:noProof/>
              <w:lang w:val="en-AU" w:eastAsia="en-AU"/>
            </w:rPr>
          </w:pPr>
          <w:ins w:id="54"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"_Toc361389358"</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rFonts w:asciiTheme="majorHAnsi" w:eastAsiaTheme="majorEastAsia" w:hAnsiTheme="majorHAnsi" w:cstheme="majorBidi"/>
                <w:b/>
                <w:bCs/>
                <w:noProof/>
              </w:rPr>
              <w:t>Better Structure</w:t>
            </w:r>
            <w:r>
              <w:rPr>
                <w:noProof/>
                <w:webHidden/>
              </w:rPr>
              <w:tab/>
            </w:r>
            <w:r>
              <w:rPr>
                <w:noProof/>
                <w:webHidden/>
              </w:rPr>
              <w:fldChar w:fldCharType="begin"/>
            </w:r>
            <w:r>
              <w:rPr>
                <w:noProof/>
                <w:webHidden/>
              </w:rPr>
              <w:instrText xml:space="preserve"> PAGEREF _Toc361389358 \h </w:instrText>
            </w:r>
            <w:r>
              <w:rPr>
                <w:noProof/>
                <w:webHidden/>
              </w:rPr>
            </w:r>
          </w:ins>
          <w:r>
            <w:rPr>
              <w:noProof/>
              <w:webHidden/>
            </w:rPr>
            <w:fldChar w:fldCharType="separate"/>
          </w:r>
          <w:ins w:id="55" w:author="David Hartley" w:date="2013-07-12T10:46:00Z">
            <w:r>
              <w:rPr>
                <w:noProof/>
                <w:webHidden/>
              </w:rPr>
              <w:t>10</w:t>
            </w:r>
            <w:r>
              <w:rPr>
                <w:noProof/>
                <w:webHidden/>
              </w:rPr>
              <w:fldChar w:fldCharType="end"/>
            </w:r>
            <w:r w:rsidRPr="003F1F60">
              <w:rPr>
                <w:rStyle w:val="Hyperlink"/>
                <w:noProof/>
              </w:rPr>
              <w:fldChar w:fldCharType="end"/>
            </w:r>
          </w:ins>
        </w:p>
        <w:p w14:paraId="5FBD4413" w14:textId="77777777" w:rsidR="00B30398" w:rsidRDefault="00B30398">
          <w:pPr>
            <w:pStyle w:val="TOC2"/>
            <w:tabs>
              <w:tab w:val="right" w:leader="dot" w:pos="9016"/>
            </w:tabs>
            <w:rPr>
              <w:ins w:id="56" w:author="David Hartley" w:date="2013-07-12T10:46:00Z"/>
              <w:rFonts w:eastAsiaTheme="minorEastAsia"/>
              <w:noProof/>
              <w:lang w:val="en-AU" w:eastAsia="en-AU"/>
            </w:rPr>
          </w:pPr>
          <w:ins w:id="57"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"_Toc361389359"</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rFonts w:asciiTheme="majorHAnsi" w:eastAsiaTheme="majorEastAsia" w:hAnsiTheme="majorHAnsi" w:cstheme="majorBidi"/>
                <w:b/>
                <w:bCs/>
                <w:noProof/>
              </w:rPr>
              <w:t>SFR-SIM: Semantic Financial Reporting – Standardised Information Model</w:t>
            </w:r>
            <w:r>
              <w:rPr>
                <w:noProof/>
                <w:webHidden/>
              </w:rPr>
              <w:tab/>
            </w:r>
            <w:r>
              <w:rPr>
                <w:noProof/>
                <w:webHidden/>
              </w:rPr>
              <w:fldChar w:fldCharType="begin"/>
            </w:r>
            <w:r>
              <w:rPr>
                <w:noProof/>
                <w:webHidden/>
              </w:rPr>
              <w:instrText xml:space="preserve"> PAGEREF _Toc361389359 \h </w:instrText>
            </w:r>
            <w:r>
              <w:rPr>
                <w:noProof/>
                <w:webHidden/>
              </w:rPr>
            </w:r>
          </w:ins>
          <w:r>
            <w:rPr>
              <w:noProof/>
              <w:webHidden/>
            </w:rPr>
            <w:fldChar w:fldCharType="separate"/>
          </w:r>
          <w:ins w:id="58" w:author="David Hartley" w:date="2013-07-12T10:46:00Z">
            <w:r>
              <w:rPr>
                <w:noProof/>
                <w:webHidden/>
              </w:rPr>
              <w:t>12</w:t>
            </w:r>
            <w:r>
              <w:rPr>
                <w:noProof/>
                <w:webHidden/>
              </w:rPr>
              <w:fldChar w:fldCharType="end"/>
            </w:r>
            <w:r w:rsidRPr="003F1F60">
              <w:rPr>
                <w:rStyle w:val="Hyperlink"/>
                <w:noProof/>
              </w:rPr>
              <w:fldChar w:fldCharType="end"/>
            </w:r>
          </w:ins>
        </w:p>
        <w:p w14:paraId="7AE987DB" w14:textId="77777777" w:rsidR="00B30398" w:rsidRDefault="00B30398">
          <w:pPr>
            <w:pStyle w:val="TOC3"/>
            <w:tabs>
              <w:tab w:val="right" w:leader="dot" w:pos="9016"/>
            </w:tabs>
            <w:rPr>
              <w:ins w:id="59" w:author="David Hartley" w:date="2013-07-12T10:46:00Z"/>
              <w:rFonts w:eastAsiaTheme="minorEastAsia"/>
              <w:noProof/>
              <w:lang w:val="en-AU" w:eastAsia="en-AU"/>
            </w:rPr>
          </w:pPr>
          <w:ins w:id="60"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"_Toc361389360"</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rFonts w:asciiTheme="majorHAnsi" w:eastAsiaTheme="majorEastAsia" w:hAnsiTheme="majorHAnsi" w:cstheme="majorBidi"/>
                <w:b/>
                <w:bCs/>
                <w:noProof/>
              </w:rPr>
              <w:t>Standardisation, Calculation and Meaning (Semantics)</w:t>
            </w:r>
            <w:r>
              <w:rPr>
                <w:noProof/>
                <w:webHidden/>
              </w:rPr>
              <w:tab/>
            </w:r>
            <w:r>
              <w:rPr>
                <w:noProof/>
                <w:webHidden/>
              </w:rPr>
              <w:fldChar w:fldCharType="begin"/>
            </w:r>
            <w:r>
              <w:rPr>
                <w:noProof/>
                <w:webHidden/>
              </w:rPr>
              <w:instrText xml:space="preserve"> PAGEREF _Toc361389360 \h </w:instrText>
            </w:r>
            <w:r>
              <w:rPr>
                <w:noProof/>
                <w:webHidden/>
              </w:rPr>
            </w:r>
          </w:ins>
          <w:r>
            <w:rPr>
              <w:noProof/>
              <w:webHidden/>
            </w:rPr>
            <w:fldChar w:fldCharType="separate"/>
          </w:r>
          <w:ins w:id="61" w:author="David Hartley" w:date="2013-07-12T10:46:00Z">
            <w:r>
              <w:rPr>
                <w:noProof/>
                <w:webHidden/>
              </w:rPr>
              <w:t>13</w:t>
            </w:r>
            <w:r>
              <w:rPr>
                <w:noProof/>
                <w:webHidden/>
              </w:rPr>
              <w:fldChar w:fldCharType="end"/>
            </w:r>
            <w:r w:rsidRPr="003F1F60">
              <w:rPr>
                <w:rStyle w:val="Hyperlink"/>
                <w:noProof/>
              </w:rPr>
              <w:fldChar w:fldCharType="end"/>
            </w:r>
          </w:ins>
        </w:p>
        <w:p w14:paraId="6C0DDF88" w14:textId="77777777" w:rsidR="00B30398" w:rsidRDefault="00B30398">
          <w:pPr>
            <w:pStyle w:val="TOC3"/>
            <w:tabs>
              <w:tab w:val="right" w:leader="dot" w:pos="9016"/>
            </w:tabs>
            <w:rPr>
              <w:ins w:id="62" w:author="David Hartley" w:date="2013-07-12T10:46:00Z"/>
              <w:rFonts w:eastAsiaTheme="minorEastAsia"/>
              <w:noProof/>
              <w:lang w:val="en-AU" w:eastAsia="en-AU"/>
            </w:rPr>
          </w:pPr>
          <w:ins w:id="63"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"_Toc361389361"</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rFonts w:asciiTheme="majorHAnsi" w:eastAsiaTheme="majorEastAsia" w:hAnsiTheme="majorHAnsi" w:cstheme="majorBidi"/>
                <w:b/>
                <w:bCs/>
                <w:noProof/>
              </w:rPr>
              <w:t>Standardisation</w:t>
            </w:r>
            <w:r>
              <w:rPr>
                <w:noProof/>
                <w:webHidden/>
              </w:rPr>
              <w:tab/>
            </w:r>
            <w:r>
              <w:rPr>
                <w:noProof/>
                <w:webHidden/>
              </w:rPr>
              <w:fldChar w:fldCharType="begin"/>
            </w:r>
            <w:r>
              <w:rPr>
                <w:noProof/>
                <w:webHidden/>
              </w:rPr>
              <w:instrText xml:space="preserve"> PAGEREF _Toc361389361 \h </w:instrText>
            </w:r>
            <w:r>
              <w:rPr>
                <w:noProof/>
                <w:webHidden/>
              </w:rPr>
            </w:r>
          </w:ins>
          <w:r>
            <w:rPr>
              <w:noProof/>
              <w:webHidden/>
            </w:rPr>
            <w:fldChar w:fldCharType="separate"/>
          </w:r>
          <w:ins w:id="64" w:author="David Hartley" w:date="2013-07-12T10:46:00Z">
            <w:r>
              <w:rPr>
                <w:noProof/>
                <w:webHidden/>
              </w:rPr>
              <w:t>13</w:t>
            </w:r>
            <w:r>
              <w:rPr>
                <w:noProof/>
                <w:webHidden/>
              </w:rPr>
              <w:fldChar w:fldCharType="end"/>
            </w:r>
            <w:r w:rsidRPr="003F1F60">
              <w:rPr>
                <w:rStyle w:val="Hyperlink"/>
                <w:noProof/>
              </w:rPr>
              <w:fldChar w:fldCharType="end"/>
            </w:r>
          </w:ins>
        </w:p>
        <w:p w14:paraId="6B4551B9" w14:textId="77777777" w:rsidR="00B30398" w:rsidRDefault="00B30398">
          <w:pPr>
            <w:pStyle w:val="TOC3"/>
            <w:tabs>
              <w:tab w:val="right" w:leader="dot" w:pos="9016"/>
            </w:tabs>
            <w:rPr>
              <w:ins w:id="65" w:author="David Hartley" w:date="2013-07-12T10:46:00Z"/>
              <w:rFonts w:eastAsiaTheme="minorEastAsia"/>
              <w:noProof/>
              <w:lang w:val="en-AU" w:eastAsia="en-AU"/>
            </w:rPr>
          </w:pPr>
          <w:ins w:id="66"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"_Toc361389362"</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rFonts w:asciiTheme="majorHAnsi" w:eastAsiaTheme="majorEastAsia" w:hAnsiTheme="majorHAnsi" w:cstheme="majorBidi"/>
                <w:b/>
                <w:bCs/>
                <w:noProof/>
              </w:rPr>
              <w:t>Hence the need for SFR-SIM</w:t>
            </w:r>
            <w:r>
              <w:rPr>
                <w:noProof/>
                <w:webHidden/>
              </w:rPr>
              <w:tab/>
            </w:r>
            <w:r>
              <w:rPr>
                <w:noProof/>
                <w:webHidden/>
              </w:rPr>
              <w:fldChar w:fldCharType="begin"/>
            </w:r>
            <w:r>
              <w:rPr>
                <w:noProof/>
                <w:webHidden/>
              </w:rPr>
              <w:instrText xml:space="preserve"> PAGEREF _Toc361389362 \h </w:instrText>
            </w:r>
            <w:r>
              <w:rPr>
                <w:noProof/>
                <w:webHidden/>
              </w:rPr>
            </w:r>
          </w:ins>
          <w:r>
            <w:rPr>
              <w:noProof/>
              <w:webHidden/>
            </w:rPr>
            <w:fldChar w:fldCharType="separate"/>
          </w:r>
          <w:ins w:id="67" w:author="David Hartley" w:date="2013-07-12T10:46:00Z">
            <w:r>
              <w:rPr>
                <w:noProof/>
                <w:webHidden/>
              </w:rPr>
              <w:t>13</w:t>
            </w:r>
            <w:r>
              <w:rPr>
                <w:noProof/>
                <w:webHidden/>
              </w:rPr>
              <w:fldChar w:fldCharType="end"/>
            </w:r>
            <w:r w:rsidRPr="003F1F60">
              <w:rPr>
                <w:rStyle w:val="Hyperlink"/>
                <w:noProof/>
              </w:rPr>
              <w:fldChar w:fldCharType="end"/>
            </w:r>
          </w:ins>
        </w:p>
        <w:p w14:paraId="5D5D2702" w14:textId="77777777" w:rsidR="00B30398" w:rsidRDefault="00B30398">
          <w:pPr>
            <w:pStyle w:val="TOC3"/>
            <w:tabs>
              <w:tab w:val="right" w:leader="dot" w:pos="9016"/>
            </w:tabs>
            <w:rPr>
              <w:ins w:id="68" w:author="David Hartley" w:date="2013-07-12T10:46:00Z"/>
              <w:rFonts w:eastAsiaTheme="minorEastAsia"/>
              <w:noProof/>
              <w:lang w:val="en-AU" w:eastAsia="en-AU"/>
            </w:rPr>
          </w:pPr>
          <w:ins w:id="69"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"_Toc361389363"</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rFonts w:asciiTheme="majorHAnsi" w:eastAsiaTheme="majorEastAsia" w:hAnsiTheme="majorHAnsi" w:cstheme="majorBidi"/>
                <w:b/>
                <w:bCs/>
                <w:noProof/>
              </w:rPr>
              <w:t>Smart Objects – Lean and meaningful (No redundancy, no duplication)</w:t>
            </w:r>
            <w:r>
              <w:rPr>
                <w:noProof/>
                <w:webHidden/>
              </w:rPr>
              <w:tab/>
            </w:r>
            <w:r>
              <w:rPr>
                <w:noProof/>
                <w:webHidden/>
              </w:rPr>
              <w:fldChar w:fldCharType="begin"/>
            </w:r>
            <w:r>
              <w:rPr>
                <w:noProof/>
                <w:webHidden/>
              </w:rPr>
              <w:instrText xml:space="preserve"> PAGEREF _Toc361389363 \h </w:instrText>
            </w:r>
            <w:r>
              <w:rPr>
                <w:noProof/>
                <w:webHidden/>
              </w:rPr>
            </w:r>
          </w:ins>
          <w:r>
            <w:rPr>
              <w:noProof/>
              <w:webHidden/>
            </w:rPr>
            <w:fldChar w:fldCharType="separate"/>
          </w:r>
          <w:ins w:id="70" w:author="David Hartley" w:date="2013-07-12T10:46:00Z">
            <w:r>
              <w:rPr>
                <w:noProof/>
                <w:webHidden/>
              </w:rPr>
              <w:t>13</w:t>
            </w:r>
            <w:r>
              <w:rPr>
                <w:noProof/>
                <w:webHidden/>
              </w:rPr>
              <w:fldChar w:fldCharType="end"/>
            </w:r>
            <w:r w:rsidRPr="003F1F60">
              <w:rPr>
                <w:rStyle w:val="Hyperlink"/>
                <w:noProof/>
              </w:rPr>
              <w:fldChar w:fldCharType="end"/>
            </w:r>
          </w:ins>
        </w:p>
        <w:p w14:paraId="59AE5ADB" w14:textId="77777777" w:rsidR="00B30398" w:rsidRDefault="00B30398">
          <w:pPr>
            <w:pStyle w:val="TOC2"/>
            <w:tabs>
              <w:tab w:val="right" w:leader="dot" w:pos="9016"/>
            </w:tabs>
            <w:rPr>
              <w:ins w:id="71" w:author="David Hartley" w:date="2013-07-12T10:46:00Z"/>
              <w:rFonts w:eastAsiaTheme="minorEastAsia"/>
              <w:noProof/>
              <w:lang w:val="en-AU" w:eastAsia="en-AU"/>
            </w:rPr>
          </w:pPr>
          <w:ins w:id="72"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"_Toc361389364"</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rFonts w:asciiTheme="majorHAnsi" w:eastAsiaTheme="majorEastAsia" w:hAnsiTheme="majorHAnsi" w:cstheme="majorBidi"/>
                <w:b/>
                <w:bCs/>
                <w:noProof/>
              </w:rPr>
              <w:t>Report Generator – powerful, simple and intuitive</w:t>
            </w:r>
            <w:r>
              <w:rPr>
                <w:noProof/>
                <w:webHidden/>
              </w:rPr>
              <w:tab/>
            </w:r>
            <w:r>
              <w:rPr>
                <w:noProof/>
                <w:webHidden/>
              </w:rPr>
              <w:fldChar w:fldCharType="begin"/>
            </w:r>
            <w:r>
              <w:rPr>
                <w:noProof/>
                <w:webHidden/>
              </w:rPr>
              <w:instrText xml:space="preserve"> PAGEREF _Toc361389364 \h </w:instrText>
            </w:r>
            <w:r>
              <w:rPr>
                <w:noProof/>
                <w:webHidden/>
              </w:rPr>
            </w:r>
          </w:ins>
          <w:r>
            <w:rPr>
              <w:noProof/>
              <w:webHidden/>
            </w:rPr>
            <w:fldChar w:fldCharType="separate"/>
          </w:r>
          <w:ins w:id="73" w:author="David Hartley" w:date="2013-07-12T10:46:00Z">
            <w:r>
              <w:rPr>
                <w:noProof/>
                <w:webHidden/>
              </w:rPr>
              <w:t>14</w:t>
            </w:r>
            <w:r>
              <w:rPr>
                <w:noProof/>
                <w:webHidden/>
              </w:rPr>
              <w:fldChar w:fldCharType="end"/>
            </w:r>
            <w:r w:rsidRPr="003F1F60">
              <w:rPr>
                <w:rStyle w:val="Hyperlink"/>
                <w:noProof/>
              </w:rPr>
              <w:fldChar w:fldCharType="end"/>
            </w:r>
          </w:ins>
        </w:p>
        <w:p w14:paraId="10E06950" w14:textId="77777777" w:rsidR="00B30398" w:rsidRDefault="00B30398">
          <w:pPr>
            <w:pStyle w:val="TOC1"/>
            <w:tabs>
              <w:tab w:val="left" w:pos="1320"/>
              <w:tab w:val="right" w:leader="dot" w:pos="9016"/>
            </w:tabs>
            <w:rPr>
              <w:ins w:id="74" w:author="David Hartley" w:date="2013-07-12T10:46:00Z"/>
              <w:rFonts w:eastAsiaTheme="minorEastAsia"/>
              <w:noProof/>
              <w:lang w:val="en-AU" w:eastAsia="en-AU"/>
            </w:rPr>
          </w:pPr>
          <w:ins w:id="75"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"_Toc361389365"</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Appendix 3</w:t>
            </w:r>
            <w:r>
              <w:rPr>
                <w:rFonts w:eastAsiaTheme="minorEastAsia"/>
                <w:noProof/>
                <w:lang w:val="en-AU" w:eastAsia="en-AU"/>
              </w:rPr>
              <w:tab/>
            </w:r>
            <w:r w:rsidRPr="003F1F60">
              <w:rPr>
                <w:rStyle w:val="Hyperlink"/>
                <w:noProof/>
              </w:rPr>
              <w:t>The Technology</w:t>
            </w:r>
            <w:r>
              <w:rPr>
                <w:noProof/>
                <w:webHidden/>
              </w:rPr>
              <w:tab/>
            </w:r>
            <w:r>
              <w:rPr>
                <w:noProof/>
                <w:webHidden/>
              </w:rPr>
              <w:fldChar w:fldCharType="begin"/>
            </w:r>
            <w:r>
              <w:rPr>
                <w:noProof/>
                <w:webHidden/>
              </w:rPr>
              <w:instrText xml:space="preserve"> PAGEREF _Toc361389365 \h </w:instrText>
            </w:r>
            <w:r>
              <w:rPr>
                <w:noProof/>
                <w:webHidden/>
              </w:rPr>
            </w:r>
          </w:ins>
          <w:r>
            <w:rPr>
              <w:noProof/>
              <w:webHidden/>
            </w:rPr>
            <w:fldChar w:fldCharType="separate"/>
          </w:r>
          <w:ins w:id="76" w:author="David Hartley" w:date="2013-07-12T10:46:00Z">
            <w:r>
              <w:rPr>
                <w:noProof/>
                <w:webHidden/>
              </w:rPr>
              <w:t>15</w:t>
            </w:r>
            <w:r>
              <w:rPr>
                <w:noProof/>
                <w:webHidden/>
              </w:rPr>
              <w:fldChar w:fldCharType="end"/>
            </w:r>
            <w:r w:rsidRPr="003F1F60">
              <w:rPr>
                <w:rStyle w:val="Hyperlink"/>
                <w:noProof/>
              </w:rPr>
              <w:fldChar w:fldCharType="end"/>
            </w:r>
          </w:ins>
        </w:p>
        <w:p w14:paraId="0C34EF2B" w14:textId="77777777" w:rsidR="00B30398" w:rsidRDefault="00B30398">
          <w:pPr>
            <w:pStyle w:val="TOC1"/>
            <w:tabs>
              <w:tab w:val="left" w:pos="1320"/>
              <w:tab w:val="right" w:leader="dot" w:pos="9016"/>
            </w:tabs>
            <w:rPr>
              <w:ins w:id="77" w:author="David Hartley" w:date="2013-07-12T10:46:00Z"/>
              <w:rFonts w:eastAsiaTheme="minorEastAsia"/>
              <w:noProof/>
              <w:lang w:val="en-AU" w:eastAsia="en-AU"/>
            </w:rPr>
          </w:pPr>
          <w:ins w:id="78" w:author="David Hartley" w:date="2013-07-12T10:46:00Z">
            <w:r w:rsidRPr="003F1F60">
              <w:rPr>
                <w:rStyle w:val="Hyperlink"/>
                <w:noProof/>
              </w:rPr>
              <w:fldChar w:fldCharType="begin"/>
            </w:r>
            <w:r w:rsidRPr="003F1F60">
              <w:rPr>
                <w:rStyle w:val="Hyperlink"/>
                <w:noProof/>
              </w:rPr>
              <w:instrText xml:space="preserve"> </w:instrText>
            </w:r>
            <w:r>
              <w:rPr>
                <w:noProof/>
              </w:rPr>
              <w:instrText>HYPERLINK \l "_Toc361389366"</w:instrText>
            </w:r>
            <w:r w:rsidRPr="003F1F60">
              <w:rPr>
                <w:rStyle w:val="Hyperlink"/>
                <w:noProof/>
              </w:rPr>
              <w:instrText xml:space="preserve"> </w:instrText>
            </w:r>
            <w:r w:rsidRPr="003F1F60">
              <w:rPr>
                <w:rStyle w:val="Hyperlink"/>
                <w:noProof/>
              </w:rPr>
            </w:r>
            <w:r w:rsidRPr="003F1F60">
              <w:rPr>
                <w:rStyle w:val="Hyperlink"/>
                <w:noProof/>
              </w:rPr>
              <w:fldChar w:fldCharType="separate"/>
            </w:r>
            <w:r w:rsidRPr="003F1F60">
              <w:rPr>
                <w:rStyle w:val="Hyperlink"/>
                <w:noProof/>
              </w:rPr>
              <w:t>Appendix 4</w:t>
            </w:r>
            <w:r>
              <w:rPr>
                <w:rFonts w:eastAsiaTheme="minorEastAsia"/>
                <w:noProof/>
                <w:lang w:val="en-AU" w:eastAsia="en-AU"/>
              </w:rPr>
              <w:tab/>
            </w:r>
            <w:r w:rsidRPr="003F1F60">
              <w:rPr>
                <w:rStyle w:val="Hyperlink"/>
                <w:noProof/>
              </w:rPr>
              <w:t>Braiins Road Map</w:t>
            </w:r>
            <w:r>
              <w:rPr>
                <w:noProof/>
                <w:webHidden/>
              </w:rPr>
              <w:tab/>
            </w:r>
            <w:r>
              <w:rPr>
                <w:noProof/>
                <w:webHidden/>
              </w:rPr>
              <w:fldChar w:fldCharType="begin"/>
            </w:r>
            <w:r>
              <w:rPr>
                <w:noProof/>
                <w:webHidden/>
              </w:rPr>
              <w:instrText xml:space="preserve"> PAGEREF _Toc361389366 \h </w:instrText>
            </w:r>
            <w:r>
              <w:rPr>
                <w:noProof/>
                <w:webHidden/>
              </w:rPr>
            </w:r>
          </w:ins>
          <w:r>
            <w:rPr>
              <w:noProof/>
              <w:webHidden/>
            </w:rPr>
            <w:fldChar w:fldCharType="separate"/>
          </w:r>
          <w:ins w:id="79" w:author="David Hartley" w:date="2013-07-12T10:46:00Z">
            <w:r>
              <w:rPr>
                <w:noProof/>
                <w:webHidden/>
              </w:rPr>
              <w:t>17</w:t>
            </w:r>
            <w:r>
              <w:rPr>
                <w:noProof/>
                <w:webHidden/>
              </w:rPr>
              <w:fldChar w:fldCharType="end"/>
            </w:r>
            <w:r w:rsidRPr="003F1F60">
              <w:rPr>
                <w:rStyle w:val="Hyperlink"/>
                <w:noProof/>
              </w:rPr>
              <w:fldChar w:fldCharType="end"/>
            </w:r>
          </w:ins>
        </w:p>
        <w:p w14:paraId="01AC3B0B" w14:textId="77777777" w:rsidR="000F02ED" w:rsidDel="00151085" w:rsidRDefault="000F02ED">
          <w:pPr>
            <w:pStyle w:val="TOC1"/>
            <w:tabs>
              <w:tab w:val="right" w:leader="dot" w:pos="9016"/>
            </w:tabs>
            <w:rPr>
              <w:del w:id="80" w:author="David Hartley" w:date="2013-07-10T14:05:00Z"/>
              <w:rFonts w:eastAsiaTheme="minorEastAsia"/>
              <w:noProof/>
              <w:lang w:val="en-AU" w:eastAsia="en-AU"/>
            </w:rPr>
          </w:pPr>
          <w:del w:id="81" w:author="David Hartley" w:date="2013-07-10T14:05:00Z">
            <w:r w:rsidRPr="00151085" w:rsidDel="00151085">
              <w:rPr>
                <w:noProof/>
                <w:rPrChange w:id="82" w:author="David Hartley" w:date="2013-07-10T14:05:00Z">
                  <w:rPr>
                    <w:rStyle w:val="Hyperlink"/>
                    <w:noProof/>
                  </w:rPr>
                </w:rPrChange>
              </w:rPr>
              <w:delText>The Problem Braiins Solves</w:delText>
            </w:r>
            <w:r w:rsidDel="00151085">
              <w:rPr>
                <w:noProof/>
                <w:webHidden/>
              </w:rPr>
              <w:tab/>
              <w:delText>2</w:delText>
            </w:r>
          </w:del>
        </w:p>
        <w:p w14:paraId="4761D50F" w14:textId="77777777" w:rsidR="000F02ED" w:rsidDel="00151085" w:rsidRDefault="000F02ED">
          <w:pPr>
            <w:pStyle w:val="TOC2"/>
            <w:tabs>
              <w:tab w:val="right" w:leader="dot" w:pos="9016"/>
            </w:tabs>
            <w:rPr>
              <w:del w:id="83" w:author="David Hartley" w:date="2013-07-10T14:05:00Z"/>
              <w:rFonts w:eastAsiaTheme="minorEastAsia"/>
              <w:noProof/>
              <w:lang w:val="en-AU" w:eastAsia="en-AU"/>
            </w:rPr>
          </w:pPr>
          <w:del w:id="84" w:author="David Hartley" w:date="2013-07-10T14:05:00Z">
            <w:r w:rsidRPr="00151085" w:rsidDel="00151085">
              <w:rPr>
                <w:noProof/>
                <w:rPrChange w:id="85" w:author="David Hartley" w:date="2013-07-10T14:05:00Z">
                  <w:rPr>
                    <w:rStyle w:val="Hyperlink"/>
                    <w:noProof/>
                  </w:rPr>
                </w:rPrChange>
              </w:rPr>
              <w:delText>The Challenges facing Accountants and Businesses</w:delText>
            </w:r>
            <w:r w:rsidDel="00151085">
              <w:rPr>
                <w:noProof/>
                <w:webHidden/>
              </w:rPr>
              <w:tab/>
              <w:delText>2</w:delText>
            </w:r>
          </w:del>
        </w:p>
        <w:p w14:paraId="0F3785E8" w14:textId="77777777" w:rsidR="000F02ED" w:rsidDel="00151085" w:rsidRDefault="000F02ED">
          <w:pPr>
            <w:pStyle w:val="TOC3"/>
            <w:tabs>
              <w:tab w:val="right" w:leader="dot" w:pos="9016"/>
            </w:tabs>
            <w:rPr>
              <w:del w:id="86" w:author="David Hartley" w:date="2013-07-10T14:05:00Z"/>
              <w:rFonts w:eastAsiaTheme="minorEastAsia"/>
              <w:noProof/>
              <w:lang w:val="en-AU" w:eastAsia="en-AU"/>
            </w:rPr>
          </w:pPr>
          <w:del w:id="87" w:author="David Hartley" w:date="2013-07-10T14:05:00Z">
            <w:r w:rsidRPr="00151085" w:rsidDel="00151085">
              <w:rPr>
                <w:noProof/>
                <w:rPrChange w:id="88" w:author="David Hartley" w:date="2013-07-10T14:05:00Z">
                  <w:rPr>
                    <w:rStyle w:val="Hyperlink"/>
                    <w:noProof/>
                  </w:rPr>
                </w:rPrChange>
              </w:rPr>
              <w:delText>The Environment</w:delText>
            </w:r>
            <w:r w:rsidDel="00151085">
              <w:rPr>
                <w:noProof/>
                <w:webHidden/>
              </w:rPr>
              <w:tab/>
              <w:delText>2</w:delText>
            </w:r>
          </w:del>
        </w:p>
        <w:p w14:paraId="6018DD83" w14:textId="77777777" w:rsidR="000F02ED" w:rsidDel="00151085" w:rsidRDefault="000F02ED">
          <w:pPr>
            <w:pStyle w:val="TOC3"/>
            <w:tabs>
              <w:tab w:val="right" w:leader="dot" w:pos="9016"/>
            </w:tabs>
            <w:rPr>
              <w:del w:id="89" w:author="David Hartley" w:date="2013-07-10T14:05:00Z"/>
              <w:rFonts w:eastAsiaTheme="minorEastAsia"/>
              <w:noProof/>
              <w:lang w:val="en-AU" w:eastAsia="en-AU"/>
            </w:rPr>
          </w:pPr>
          <w:del w:id="90" w:author="David Hartley" w:date="2013-07-10T14:05:00Z">
            <w:r w:rsidRPr="00151085" w:rsidDel="00151085">
              <w:rPr>
                <w:noProof/>
                <w:rPrChange w:id="91" w:author="David Hartley" w:date="2013-07-10T14:05:00Z">
                  <w:rPr>
                    <w:rStyle w:val="Hyperlink"/>
                    <w:noProof/>
                  </w:rPr>
                </w:rPrChange>
              </w:rPr>
              <w:delText>The Legislative Reporting Framework</w:delText>
            </w:r>
            <w:r w:rsidDel="00151085">
              <w:rPr>
                <w:noProof/>
                <w:webHidden/>
              </w:rPr>
              <w:tab/>
              <w:delText>2</w:delText>
            </w:r>
          </w:del>
        </w:p>
        <w:p w14:paraId="34F6C853" w14:textId="77777777" w:rsidR="000F02ED" w:rsidDel="00151085" w:rsidRDefault="000F02ED">
          <w:pPr>
            <w:pStyle w:val="TOC3"/>
            <w:tabs>
              <w:tab w:val="right" w:leader="dot" w:pos="9016"/>
            </w:tabs>
            <w:rPr>
              <w:del w:id="92" w:author="David Hartley" w:date="2013-07-10T14:05:00Z"/>
              <w:rFonts w:eastAsiaTheme="minorEastAsia"/>
              <w:noProof/>
              <w:lang w:val="en-AU" w:eastAsia="en-AU"/>
            </w:rPr>
          </w:pPr>
          <w:del w:id="93" w:author="David Hartley" w:date="2013-07-10T14:05:00Z">
            <w:r w:rsidRPr="00151085" w:rsidDel="00151085">
              <w:rPr>
                <w:noProof/>
                <w:rPrChange w:id="94" w:author="David Hartley" w:date="2013-07-10T14:05:00Z">
                  <w:rPr>
                    <w:rStyle w:val="Hyperlink"/>
                    <w:noProof/>
                  </w:rPr>
                </w:rPrChange>
              </w:rPr>
              <w:delText>The Business Environment</w:delText>
            </w:r>
            <w:r w:rsidDel="00151085">
              <w:rPr>
                <w:noProof/>
                <w:webHidden/>
              </w:rPr>
              <w:tab/>
              <w:delText>3</w:delText>
            </w:r>
          </w:del>
        </w:p>
        <w:p w14:paraId="7A6FFAE8" w14:textId="77777777" w:rsidR="000F02ED" w:rsidDel="00151085" w:rsidRDefault="000F02ED">
          <w:pPr>
            <w:pStyle w:val="TOC3"/>
            <w:tabs>
              <w:tab w:val="right" w:leader="dot" w:pos="9016"/>
            </w:tabs>
            <w:rPr>
              <w:del w:id="95" w:author="David Hartley" w:date="2013-07-10T14:05:00Z"/>
              <w:rFonts w:eastAsiaTheme="minorEastAsia"/>
              <w:noProof/>
              <w:lang w:val="en-AU" w:eastAsia="en-AU"/>
            </w:rPr>
          </w:pPr>
          <w:del w:id="96" w:author="David Hartley" w:date="2013-07-10T14:05:00Z">
            <w:r w:rsidRPr="00151085" w:rsidDel="00151085">
              <w:rPr>
                <w:noProof/>
                <w:rPrChange w:id="97" w:author="David Hartley" w:date="2013-07-10T14:05:00Z">
                  <w:rPr>
                    <w:rStyle w:val="Hyperlink"/>
                    <w:noProof/>
                  </w:rPr>
                </w:rPrChange>
              </w:rPr>
              <w:delText>The Technologies</w:delText>
            </w:r>
            <w:r w:rsidDel="00151085">
              <w:rPr>
                <w:noProof/>
                <w:webHidden/>
              </w:rPr>
              <w:tab/>
              <w:delText>3</w:delText>
            </w:r>
          </w:del>
        </w:p>
        <w:p w14:paraId="34F97F8E" w14:textId="77777777" w:rsidR="000F02ED" w:rsidDel="00151085" w:rsidRDefault="000F02ED">
          <w:pPr>
            <w:pStyle w:val="TOC3"/>
            <w:tabs>
              <w:tab w:val="right" w:leader="dot" w:pos="9016"/>
            </w:tabs>
            <w:rPr>
              <w:del w:id="98" w:author="David Hartley" w:date="2013-07-10T14:05:00Z"/>
              <w:rFonts w:eastAsiaTheme="minorEastAsia"/>
              <w:noProof/>
              <w:lang w:val="en-AU" w:eastAsia="en-AU"/>
            </w:rPr>
          </w:pPr>
          <w:del w:id="99" w:author="David Hartley" w:date="2013-07-10T14:05:00Z">
            <w:r w:rsidRPr="00151085" w:rsidDel="00151085">
              <w:rPr>
                <w:noProof/>
                <w:rPrChange w:id="100" w:author="David Hartley" w:date="2013-07-10T14:05:00Z">
                  <w:rPr>
                    <w:rStyle w:val="Hyperlink"/>
                    <w:noProof/>
                  </w:rPr>
                </w:rPrChange>
              </w:rPr>
              <w:delText>The Failure of Financial Reporting Systems to Keep Up</w:delText>
            </w:r>
            <w:r w:rsidDel="00151085">
              <w:rPr>
                <w:noProof/>
                <w:webHidden/>
              </w:rPr>
              <w:tab/>
              <w:delText>3</w:delText>
            </w:r>
          </w:del>
        </w:p>
        <w:p w14:paraId="629F4C5E" w14:textId="77777777" w:rsidR="000F02ED" w:rsidDel="00151085" w:rsidRDefault="000F02ED">
          <w:pPr>
            <w:pStyle w:val="TOC2"/>
            <w:tabs>
              <w:tab w:val="right" w:leader="dot" w:pos="9016"/>
            </w:tabs>
            <w:rPr>
              <w:del w:id="101" w:author="David Hartley" w:date="2013-07-10T14:05:00Z"/>
              <w:rFonts w:eastAsiaTheme="minorEastAsia"/>
              <w:noProof/>
              <w:lang w:val="en-AU" w:eastAsia="en-AU"/>
            </w:rPr>
          </w:pPr>
          <w:del w:id="102" w:author="David Hartley" w:date="2013-07-10T14:05:00Z">
            <w:r w:rsidRPr="00151085" w:rsidDel="00151085">
              <w:rPr>
                <w:noProof/>
                <w:rPrChange w:id="103" w:author="David Hartley" w:date="2013-07-10T14:05:00Z">
                  <w:rPr>
                    <w:rStyle w:val="Hyperlink"/>
                    <w:noProof/>
                  </w:rPr>
                </w:rPrChange>
              </w:rPr>
              <w:delText>The Braiins Solution</w:delText>
            </w:r>
            <w:r w:rsidDel="00151085">
              <w:rPr>
                <w:noProof/>
                <w:webHidden/>
              </w:rPr>
              <w:tab/>
              <w:delText>4</w:delText>
            </w:r>
          </w:del>
        </w:p>
        <w:p w14:paraId="14418D90" w14:textId="77777777" w:rsidR="000F02ED" w:rsidDel="00151085" w:rsidRDefault="000F02ED">
          <w:pPr>
            <w:pStyle w:val="TOC1"/>
            <w:tabs>
              <w:tab w:val="right" w:leader="dot" w:pos="9016"/>
            </w:tabs>
            <w:rPr>
              <w:del w:id="104" w:author="David Hartley" w:date="2013-07-10T14:05:00Z"/>
              <w:rFonts w:eastAsiaTheme="minorEastAsia"/>
              <w:noProof/>
              <w:lang w:val="en-AU" w:eastAsia="en-AU"/>
            </w:rPr>
          </w:pPr>
          <w:del w:id="105" w:author="David Hartley" w:date="2013-07-10T14:05:00Z">
            <w:r w:rsidRPr="00151085" w:rsidDel="00151085">
              <w:rPr>
                <w:noProof/>
                <w:rPrChange w:id="106" w:author="David Hartley" w:date="2013-07-10T14:05:00Z">
                  <w:rPr>
                    <w:rStyle w:val="Hyperlink"/>
                    <w:noProof/>
                  </w:rPr>
                </w:rPrChange>
              </w:rPr>
              <w:delText>Braiins Overview</w:delText>
            </w:r>
            <w:r w:rsidDel="00151085">
              <w:rPr>
                <w:noProof/>
                <w:webHidden/>
              </w:rPr>
              <w:tab/>
              <w:delText>5</w:delText>
            </w:r>
          </w:del>
        </w:p>
        <w:p w14:paraId="31E097DE" w14:textId="77777777" w:rsidR="000F02ED" w:rsidDel="00151085" w:rsidRDefault="000F02ED">
          <w:pPr>
            <w:pStyle w:val="TOC2"/>
            <w:tabs>
              <w:tab w:val="right" w:leader="dot" w:pos="9016"/>
            </w:tabs>
            <w:rPr>
              <w:del w:id="107" w:author="David Hartley" w:date="2013-07-10T14:05:00Z"/>
              <w:rFonts w:eastAsiaTheme="minorEastAsia"/>
              <w:noProof/>
              <w:lang w:val="en-AU" w:eastAsia="en-AU"/>
            </w:rPr>
          </w:pPr>
          <w:del w:id="108" w:author="David Hartley" w:date="2013-07-10T14:05:00Z">
            <w:r w:rsidRPr="00151085" w:rsidDel="00151085">
              <w:rPr>
                <w:noProof/>
                <w:rPrChange w:id="109" w:author="David Hartley" w:date="2013-07-10T14:05:00Z">
                  <w:rPr>
                    <w:rStyle w:val="Hyperlink"/>
                    <w:noProof/>
                  </w:rPr>
                </w:rPrChange>
              </w:rPr>
              <w:delText>Braiins Objectives</w:delText>
            </w:r>
            <w:r w:rsidDel="00151085">
              <w:rPr>
                <w:noProof/>
                <w:webHidden/>
              </w:rPr>
              <w:tab/>
              <w:delText>5</w:delText>
            </w:r>
          </w:del>
        </w:p>
        <w:p w14:paraId="102EEF3A" w14:textId="77777777" w:rsidR="000F02ED" w:rsidDel="00151085" w:rsidRDefault="000F02ED">
          <w:pPr>
            <w:pStyle w:val="TOC2"/>
            <w:tabs>
              <w:tab w:val="right" w:leader="dot" w:pos="9016"/>
            </w:tabs>
            <w:rPr>
              <w:del w:id="110" w:author="David Hartley" w:date="2013-07-10T14:05:00Z"/>
              <w:rFonts w:eastAsiaTheme="minorEastAsia"/>
              <w:noProof/>
              <w:lang w:val="en-AU" w:eastAsia="en-AU"/>
            </w:rPr>
          </w:pPr>
          <w:del w:id="111" w:author="David Hartley" w:date="2013-07-10T14:05:00Z">
            <w:r w:rsidRPr="00151085" w:rsidDel="00151085">
              <w:rPr>
                <w:noProof/>
                <w:rPrChange w:id="112" w:author="David Hartley" w:date="2013-07-10T14:05:00Z">
                  <w:rPr>
                    <w:rStyle w:val="Hyperlink"/>
                    <w:noProof/>
                  </w:rPr>
                </w:rPrChange>
              </w:rPr>
              <w:delText>What Braiins is Not</w:delText>
            </w:r>
            <w:r w:rsidDel="00151085">
              <w:rPr>
                <w:noProof/>
                <w:webHidden/>
              </w:rPr>
              <w:tab/>
              <w:delText>6</w:delText>
            </w:r>
          </w:del>
        </w:p>
        <w:p w14:paraId="739C33CC" w14:textId="77777777" w:rsidR="000F02ED" w:rsidDel="00151085" w:rsidRDefault="000F02ED">
          <w:pPr>
            <w:pStyle w:val="TOC2"/>
            <w:tabs>
              <w:tab w:val="right" w:leader="dot" w:pos="9016"/>
            </w:tabs>
            <w:rPr>
              <w:del w:id="113" w:author="David Hartley" w:date="2013-07-10T14:05:00Z"/>
              <w:rFonts w:eastAsiaTheme="minorEastAsia"/>
              <w:noProof/>
              <w:lang w:val="en-AU" w:eastAsia="en-AU"/>
            </w:rPr>
          </w:pPr>
          <w:del w:id="114" w:author="David Hartley" w:date="2013-07-10T14:05:00Z">
            <w:r w:rsidRPr="00151085" w:rsidDel="00151085">
              <w:rPr>
                <w:noProof/>
                <w:rPrChange w:id="115" w:author="David Hartley" w:date="2013-07-10T14:05:00Z">
                  <w:rPr>
                    <w:rStyle w:val="Hyperlink"/>
                    <w:noProof/>
                  </w:rPr>
                </w:rPrChange>
              </w:rPr>
              <w:delText>Braiins and XBRL</w:delText>
            </w:r>
            <w:r w:rsidDel="00151085">
              <w:rPr>
                <w:noProof/>
                <w:webHidden/>
              </w:rPr>
              <w:tab/>
              <w:delText>6</w:delText>
            </w:r>
          </w:del>
        </w:p>
        <w:p w14:paraId="4A7C0DFF" w14:textId="77777777" w:rsidR="000F02ED" w:rsidDel="00151085" w:rsidRDefault="000F02ED">
          <w:pPr>
            <w:pStyle w:val="TOC2"/>
            <w:tabs>
              <w:tab w:val="right" w:leader="dot" w:pos="9016"/>
            </w:tabs>
            <w:rPr>
              <w:del w:id="116" w:author="David Hartley" w:date="2013-07-10T14:05:00Z"/>
              <w:rFonts w:eastAsiaTheme="minorEastAsia"/>
              <w:noProof/>
              <w:lang w:val="en-AU" w:eastAsia="en-AU"/>
            </w:rPr>
          </w:pPr>
          <w:del w:id="117" w:author="David Hartley" w:date="2013-07-10T14:05:00Z">
            <w:r w:rsidRPr="00151085" w:rsidDel="00151085">
              <w:rPr>
                <w:noProof/>
                <w:rPrChange w:id="118" w:author="David Hartley" w:date="2013-07-10T14:05:00Z">
                  <w:rPr>
                    <w:rStyle w:val="Hyperlink"/>
                    <w:noProof/>
                  </w:rPr>
                </w:rPrChange>
              </w:rPr>
              <w:delText>Key Concepts of Braiins</w:delText>
            </w:r>
            <w:r w:rsidDel="00151085">
              <w:rPr>
                <w:noProof/>
                <w:webHidden/>
              </w:rPr>
              <w:tab/>
              <w:delText>7</w:delText>
            </w:r>
          </w:del>
        </w:p>
        <w:p w14:paraId="1431D744" w14:textId="77777777" w:rsidR="000F02ED" w:rsidDel="00151085" w:rsidRDefault="000F02ED">
          <w:pPr>
            <w:pStyle w:val="TOC2"/>
            <w:tabs>
              <w:tab w:val="right" w:leader="dot" w:pos="9016"/>
            </w:tabs>
            <w:rPr>
              <w:del w:id="119" w:author="David Hartley" w:date="2013-07-10T14:05:00Z"/>
              <w:rFonts w:eastAsiaTheme="minorEastAsia"/>
              <w:noProof/>
              <w:lang w:val="en-AU" w:eastAsia="en-AU"/>
            </w:rPr>
          </w:pPr>
          <w:del w:id="120" w:author="David Hartley" w:date="2013-07-10T14:05:00Z">
            <w:r w:rsidRPr="00151085" w:rsidDel="00151085">
              <w:rPr>
                <w:noProof/>
                <w:rPrChange w:id="121" w:author="David Hartley" w:date="2013-07-10T14:05:00Z">
                  <w:rPr>
                    <w:rStyle w:val="Hyperlink"/>
                    <w:noProof/>
                  </w:rPr>
                </w:rPrChange>
              </w:rPr>
              <w:delText>How Braiins operates</w:delText>
            </w:r>
            <w:r w:rsidDel="00151085">
              <w:rPr>
                <w:noProof/>
                <w:webHidden/>
              </w:rPr>
              <w:tab/>
              <w:delText>9</w:delText>
            </w:r>
          </w:del>
        </w:p>
        <w:p w14:paraId="571C0732" w14:textId="77777777" w:rsidR="000F02ED" w:rsidDel="00151085" w:rsidRDefault="000F02ED">
          <w:pPr>
            <w:pStyle w:val="TOC1"/>
            <w:tabs>
              <w:tab w:val="right" w:leader="dot" w:pos="9016"/>
            </w:tabs>
            <w:rPr>
              <w:del w:id="122" w:author="David Hartley" w:date="2013-07-10T14:05:00Z"/>
              <w:rFonts w:eastAsiaTheme="minorEastAsia"/>
              <w:noProof/>
              <w:lang w:val="en-AU" w:eastAsia="en-AU"/>
            </w:rPr>
          </w:pPr>
          <w:del w:id="123" w:author="David Hartley" w:date="2013-07-10T14:05:00Z">
            <w:r w:rsidRPr="00151085" w:rsidDel="00151085">
              <w:rPr>
                <w:noProof/>
                <w:rPrChange w:id="124" w:author="David Hartley" w:date="2013-07-10T14:05:00Z">
                  <w:rPr>
                    <w:rStyle w:val="Hyperlink"/>
                    <w:noProof/>
                  </w:rPr>
                </w:rPrChange>
              </w:rPr>
              <w:delText>In greater detail</w:delText>
            </w:r>
            <w:r w:rsidDel="00151085">
              <w:rPr>
                <w:noProof/>
                <w:webHidden/>
              </w:rPr>
              <w:tab/>
              <w:delText>10</w:delText>
            </w:r>
          </w:del>
        </w:p>
        <w:p w14:paraId="694CEB8B" w14:textId="77777777" w:rsidR="000F02ED" w:rsidDel="00151085" w:rsidRDefault="000F02ED">
          <w:pPr>
            <w:pStyle w:val="TOC2"/>
            <w:tabs>
              <w:tab w:val="right" w:leader="dot" w:pos="9016"/>
            </w:tabs>
            <w:rPr>
              <w:del w:id="125" w:author="David Hartley" w:date="2013-07-10T14:05:00Z"/>
              <w:rFonts w:eastAsiaTheme="minorEastAsia"/>
              <w:noProof/>
              <w:lang w:val="en-AU" w:eastAsia="en-AU"/>
            </w:rPr>
          </w:pPr>
          <w:del w:id="126" w:author="David Hartley" w:date="2013-07-10T14:05:00Z">
            <w:r w:rsidRPr="00151085" w:rsidDel="00151085">
              <w:rPr>
                <w:noProof/>
                <w:rPrChange w:id="127" w:author="David Hartley" w:date="2013-07-10T14:05:00Z">
                  <w:rPr>
                    <w:rStyle w:val="Hyperlink"/>
                    <w:noProof/>
                  </w:rPr>
                </w:rPrChange>
              </w:rPr>
              <w:delText>SFR-SIM: Semantic Financial Reporting – Standardised Information Model.</w:delText>
            </w:r>
            <w:r w:rsidDel="00151085">
              <w:rPr>
                <w:noProof/>
                <w:webHidden/>
              </w:rPr>
              <w:tab/>
              <w:delText>10</w:delText>
            </w:r>
          </w:del>
        </w:p>
        <w:p w14:paraId="46F5204B" w14:textId="77777777" w:rsidR="000F02ED" w:rsidDel="00151085" w:rsidRDefault="000F02ED">
          <w:pPr>
            <w:pStyle w:val="TOC3"/>
            <w:tabs>
              <w:tab w:val="right" w:leader="dot" w:pos="9016"/>
            </w:tabs>
            <w:rPr>
              <w:del w:id="128" w:author="David Hartley" w:date="2013-07-10T14:05:00Z"/>
              <w:rFonts w:eastAsiaTheme="minorEastAsia"/>
              <w:noProof/>
              <w:lang w:val="en-AU" w:eastAsia="en-AU"/>
            </w:rPr>
          </w:pPr>
          <w:del w:id="129" w:author="David Hartley" w:date="2013-07-10T14:05:00Z">
            <w:r w:rsidRPr="00151085" w:rsidDel="00151085">
              <w:rPr>
                <w:noProof/>
                <w:rPrChange w:id="130" w:author="David Hartley" w:date="2013-07-10T14:05:00Z">
                  <w:rPr>
                    <w:rStyle w:val="Hyperlink"/>
                    <w:noProof/>
                  </w:rPr>
                </w:rPrChange>
              </w:rPr>
              <w:delText>Standardisation, Calculation and Meaning (Semantics)</w:delText>
            </w:r>
            <w:r w:rsidDel="00151085">
              <w:rPr>
                <w:noProof/>
                <w:webHidden/>
              </w:rPr>
              <w:tab/>
              <w:delText>11</w:delText>
            </w:r>
          </w:del>
        </w:p>
        <w:p w14:paraId="44E4AD32" w14:textId="77777777" w:rsidR="000F02ED" w:rsidDel="00151085" w:rsidRDefault="000F02ED">
          <w:pPr>
            <w:pStyle w:val="TOC3"/>
            <w:tabs>
              <w:tab w:val="right" w:leader="dot" w:pos="9016"/>
            </w:tabs>
            <w:rPr>
              <w:del w:id="131" w:author="David Hartley" w:date="2013-07-10T14:05:00Z"/>
              <w:rFonts w:eastAsiaTheme="minorEastAsia"/>
              <w:noProof/>
              <w:lang w:val="en-AU" w:eastAsia="en-AU"/>
            </w:rPr>
          </w:pPr>
          <w:del w:id="132" w:author="David Hartley" w:date="2013-07-10T14:05:00Z">
            <w:r w:rsidRPr="00151085" w:rsidDel="00151085">
              <w:rPr>
                <w:noProof/>
                <w:rPrChange w:id="133" w:author="David Hartley" w:date="2013-07-10T14:05:00Z">
                  <w:rPr>
                    <w:rStyle w:val="Hyperlink"/>
                    <w:noProof/>
                  </w:rPr>
                </w:rPrChange>
              </w:rPr>
              <w:delText>Hence the need for FR-SIM</w:delText>
            </w:r>
            <w:r w:rsidDel="00151085">
              <w:rPr>
                <w:noProof/>
                <w:webHidden/>
              </w:rPr>
              <w:tab/>
              <w:delText>11</w:delText>
            </w:r>
          </w:del>
        </w:p>
        <w:p w14:paraId="13D529BD" w14:textId="77777777" w:rsidR="000F02ED" w:rsidDel="00151085" w:rsidRDefault="000F02ED">
          <w:pPr>
            <w:pStyle w:val="TOC3"/>
            <w:tabs>
              <w:tab w:val="right" w:leader="dot" w:pos="9016"/>
            </w:tabs>
            <w:rPr>
              <w:del w:id="134" w:author="David Hartley" w:date="2013-07-10T14:05:00Z"/>
              <w:rFonts w:eastAsiaTheme="minorEastAsia"/>
              <w:noProof/>
              <w:lang w:val="en-AU" w:eastAsia="en-AU"/>
            </w:rPr>
          </w:pPr>
          <w:del w:id="135" w:author="David Hartley" w:date="2013-07-10T14:05:00Z">
            <w:r w:rsidRPr="00151085" w:rsidDel="00151085">
              <w:rPr>
                <w:noProof/>
                <w:rPrChange w:id="136" w:author="David Hartley" w:date="2013-07-10T14:05:00Z">
                  <w:rPr>
                    <w:rStyle w:val="Hyperlink"/>
                    <w:noProof/>
                  </w:rPr>
                </w:rPrChange>
              </w:rPr>
              <w:delText>Smart Objects – Lean and meaningful (No redundancy, no duplication)</w:delText>
            </w:r>
            <w:r w:rsidDel="00151085">
              <w:rPr>
                <w:noProof/>
                <w:webHidden/>
              </w:rPr>
              <w:tab/>
              <w:delText>11</w:delText>
            </w:r>
          </w:del>
        </w:p>
        <w:p w14:paraId="73AEF194" w14:textId="77777777" w:rsidR="000F02ED" w:rsidDel="00151085" w:rsidRDefault="000F02ED">
          <w:pPr>
            <w:pStyle w:val="TOC2"/>
            <w:tabs>
              <w:tab w:val="right" w:leader="dot" w:pos="9016"/>
            </w:tabs>
            <w:rPr>
              <w:del w:id="137" w:author="David Hartley" w:date="2013-07-10T14:05:00Z"/>
              <w:rFonts w:eastAsiaTheme="minorEastAsia"/>
              <w:noProof/>
              <w:lang w:val="en-AU" w:eastAsia="en-AU"/>
            </w:rPr>
          </w:pPr>
          <w:del w:id="138" w:author="David Hartley" w:date="2013-07-10T14:05:00Z">
            <w:r w:rsidRPr="00151085" w:rsidDel="00151085">
              <w:rPr>
                <w:noProof/>
                <w:rPrChange w:id="139" w:author="David Hartley" w:date="2013-07-10T14:05:00Z">
                  <w:rPr>
                    <w:rStyle w:val="Hyperlink"/>
                    <w:noProof/>
                  </w:rPr>
                </w:rPrChange>
              </w:rPr>
              <w:delText>Report Generator – powerful, simple and intuitive</w:delText>
            </w:r>
            <w:r w:rsidDel="00151085">
              <w:rPr>
                <w:noProof/>
                <w:webHidden/>
              </w:rPr>
              <w:tab/>
              <w:delText>12</w:delText>
            </w:r>
          </w:del>
        </w:p>
        <w:p w14:paraId="1976A444" w14:textId="77777777" w:rsidR="000F02ED" w:rsidDel="00151085" w:rsidRDefault="000F02ED">
          <w:pPr>
            <w:pStyle w:val="TOC2"/>
            <w:tabs>
              <w:tab w:val="right" w:leader="dot" w:pos="9016"/>
            </w:tabs>
            <w:rPr>
              <w:del w:id="140" w:author="David Hartley" w:date="2013-07-10T14:05:00Z"/>
              <w:rFonts w:eastAsiaTheme="minorEastAsia"/>
              <w:noProof/>
              <w:lang w:val="en-AU" w:eastAsia="en-AU"/>
            </w:rPr>
          </w:pPr>
          <w:del w:id="141" w:author="David Hartley" w:date="2013-07-10T14:05:00Z">
            <w:r w:rsidRPr="00151085" w:rsidDel="00151085">
              <w:rPr>
                <w:noProof/>
                <w:rPrChange w:id="142" w:author="David Hartley" w:date="2013-07-10T14:05:00Z">
                  <w:rPr>
                    <w:rStyle w:val="Hyperlink"/>
                    <w:noProof/>
                  </w:rPr>
                </w:rPrChange>
              </w:rPr>
              <w:delText>Progression</w:delText>
            </w:r>
            <w:r w:rsidDel="00151085">
              <w:rPr>
                <w:noProof/>
                <w:webHidden/>
              </w:rPr>
              <w:tab/>
              <w:delText>13</w:delText>
            </w:r>
          </w:del>
        </w:p>
        <w:p w14:paraId="778894F3" w14:textId="77777777" w:rsidR="000F02ED" w:rsidDel="00151085" w:rsidRDefault="000F02ED">
          <w:pPr>
            <w:pStyle w:val="TOC2"/>
            <w:tabs>
              <w:tab w:val="right" w:leader="dot" w:pos="9016"/>
            </w:tabs>
            <w:rPr>
              <w:del w:id="143" w:author="David Hartley" w:date="2013-07-10T14:05:00Z"/>
              <w:rFonts w:eastAsiaTheme="minorEastAsia"/>
              <w:noProof/>
              <w:lang w:val="en-AU" w:eastAsia="en-AU"/>
            </w:rPr>
          </w:pPr>
          <w:del w:id="144" w:author="David Hartley" w:date="2013-07-10T14:05:00Z">
            <w:r w:rsidRPr="00151085" w:rsidDel="00151085">
              <w:rPr>
                <w:noProof/>
                <w:rPrChange w:id="145" w:author="David Hartley" w:date="2013-07-10T14:05:00Z">
                  <w:rPr>
                    <w:rStyle w:val="Hyperlink"/>
                    <w:noProof/>
                  </w:rPr>
                </w:rPrChange>
              </w:rPr>
              <w:delText>Technical</w:delText>
            </w:r>
            <w:r w:rsidDel="00151085">
              <w:rPr>
                <w:noProof/>
                <w:webHidden/>
              </w:rPr>
              <w:tab/>
              <w:delText>13</w:delText>
            </w:r>
          </w:del>
        </w:p>
        <w:p w14:paraId="4DC71CB9" w14:textId="77777777" w:rsidR="000F02ED" w:rsidDel="00151085" w:rsidRDefault="000F02ED">
          <w:pPr>
            <w:pStyle w:val="TOC2"/>
            <w:tabs>
              <w:tab w:val="right" w:leader="dot" w:pos="9016"/>
            </w:tabs>
            <w:rPr>
              <w:del w:id="146" w:author="David Hartley" w:date="2013-07-10T14:05:00Z"/>
              <w:rFonts w:eastAsiaTheme="minorEastAsia"/>
              <w:noProof/>
              <w:lang w:val="en-AU" w:eastAsia="en-AU"/>
            </w:rPr>
          </w:pPr>
          <w:del w:id="147" w:author="David Hartley" w:date="2013-07-10T14:05:00Z">
            <w:r w:rsidRPr="00151085" w:rsidDel="00151085">
              <w:rPr>
                <w:noProof/>
                <w:rPrChange w:id="148" w:author="David Hartley" w:date="2013-07-10T14:05:00Z">
                  <w:rPr>
                    <w:rStyle w:val="Hyperlink"/>
                    <w:noProof/>
                  </w:rPr>
                </w:rPrChange>
              </w:rPr>
              <w:delText>End Result</w:delText>
            </w:r>
            <w:r w:rsidDel="00151085">
              <w:rPr>
                <w:noProof/>
                <w:webHidden/>
              </w:rPr>
              <w:tab/>
              <w:delText>13</w:delText>
            </w:r>
          </w:del>
        </w:p>
        <w:p w14:paraId="6AA5B527" w14:textId="77777777" w:rsidR="000F02ED" w:rsidDel="00151085" w:rsidRDefault="000F02ED">
          <w:pPr>
            <w:pStyle w:val="TOC1"/>
            <w:tabs>
              <w:tab w:val="left" w:pos="1320"/>
              <w:tab w:val="right" w:leader="dot" w:pos="9016"/>
            </w:tabs>
            <w:rPr>
              <w:del w:id="149" w:author="David Hartley" w:date="2013-07-10T14:05:00Z"/>
              <w:rFonts w:eastAsiaTheme="minorEastAsia"/>
              <w:noProof/>
              <w:lang w:val="en-AU" w:eastAsia="en-AU"/>
            </w:rPr>
          </w:pPr>
          <w:del w:id="150" w:author="David Hartley" w:date="2013-07-10T14:05:00Z">
            <w:r w:rsidRPr="00151085" w:rsidDel="00151085">
              <w:rPr>
                <w:noProof/>
                <w:rPrChange w:id="151" w:author="David Hartley" w:date="2013-07-10T14:05:00Z">
                  <w:rPr>
                    <w:rStyle w:val="Hyperlink"/>
                    <w:noProof/>
                  </w:rPr>
                </w:rPrChange>
              </w:rPr>
              <w:delText>Appendix 1</w:delText>
            </w:r>
            <w:r w:rsidDel="00151085">
              <w:rPr>
                <w:rFonts w:eastAsiaTheme="minorEastAsia"/>
                <w:noProof/>
                <w:lang w:val="en-AU" w:eastAsia="en-AU"/>
              </w:rPr>
              <w:tab/>
            </w:r>
            <w:r w:rsidRPr="00151085" w:rsidDel="00151085">
              <w:rPr>
                <w:noProof/>
                <w:rPrChange w:id="152" w:author="David Hartley" w:date="2013-07-10T14:05:00Z">
                  <w:rPr>
                    <w:rStyle w:val="Hyperlink"/>
                    <w:noProof/>
                  </w:rPr>
                </w:rPrChange>
              </w:rPr>
              <w:delText>Braiins - Design Parameters</w:delText>
            </w:r>
            <w:r w:rsidDel="00151085">
              <w:rPr>
                <w:noProof/>
                <w:webHidden/>
              </w:rPr>
              <w:tab/>
              <w:delText>14</w:delText>
            </w:r>
          </w:del>
        </w:p>
        <w:p w14:paraId="72239219" w14:textId="77777777" w:rsidR="000F02ED" w:rsidDel="00151085" w:rsidRDefault="000F02ED">
          <w:pPr>
            <w:pStyle w:val="TOC3"/>
            <w:tabs>
              <w:tab w:val="right" w:leader="dot" w:pos="9016"/>
            </w:tabs>
            <w:rPr>
              <w:del w:id="153" w:author="David Hartley" w:date="2013-07-10T14:05:00Z"/>
              <w:rFonts w:eastAsiaTheme="minorEastAsia"/>
              <w:noProof/>
              <w:lang w:val="en-AU" w:eastAsia="en-AU"/>
            </w:rPr>
          </w:pPr>
          <w:del w:id="154" w:author="David Hartley" w:date="2013-07-10T14:05:00Z">
            <w:r w:rsidRPr="00151085" w:rsidDel="00151085">
              <w:rPr>
                <w:noProof/>
                <w:rPrChange w:id="155" w:author="David Hartley" w:date="2013-07-10T14:05:00Z">
                  <w:rPr>
                    <w:rStyle w:val="Hyperlink"/>
                    <w:noProof/>
                  </w:rPr>
                </w:rPrChange>
              </w:rPr>
              <w:delText>The parameters are set by those required for Regulatory Accounting.</w:delText>
            </w:r>
            <w:r w:rsidDel="00151085">
              <w:rPr>
                <w:noProof/>
                <w:webHidden/>
              </w:rPr>
              <w:tab/>
              <w:delText>14</w:delText>
            </w:r>
          </w:del>
        </w:p>
        <w:p w14:paraId="59A8CFBA" w14:textId="77777777" w:rsidR="000F02ED" w:rsidDel="00151085" w:rsidRDefault="000F02ED">
          <w:pPr>
            <w:pStyle w:val="TOC1"/>
            <w:tabs>
              <w:tab w:val="left" w:pos="1320"/>
              <w:tab w:val="right" w:leader="dot" w:pos="9016"/>
            </w:tabs>
            <w:rPr>
              <w:del w:id="156" w:author="David Hartley" w:date="2013-07-10T14:05:00Z"/>
              <w:rFonts w:eastAsiaTheme="minorEastAsia"/>
              <w:noProof/>
              <w:lang w:val="en-AU" w:eastAsia="en-AU"/>
            </w:rPr>
          </w:pPr>
          <w:del w:id="157" w:author="David Hartley" w:date="2013-07-10T14:05:00Z">
            <w:r w:rsidRPr="00151085" w:rsidDel="00151085">
              <w:rPr>
                <w:noProof/>
                <w:rPrChange w:id="158" w:author="David Hartley" w:date="2013-07-10T14:05:00Z">
                  <w:rPr>
                    <w:rStyle w:val="Hyperlink"/>
                    <w:noProof/>
                  </w:rPr>
                </w:rPrChange>
              </w:rPr>
              <w:delText>Appendix 2</w:delText>
            </w:r>
            <w:r w:rsidDel="00151085">
              <w:rPr>
                <w:rFonts w:eastAsiaTheme="minorEastAsia"/>
                <w:noProof/>
                <w:lang w:val="en-AU" w:eastAsia="en-AU"/>
              </w:rPr>
              <w:tab/>
            </w:r>
            <w:r w:rsidRPr="00151085" w:rsidDel="00151085">
              <w:rPr>
                <w:noProof/>
                <w:rPrChange w:id="159" w:author="David Hartley" w:date="2013-07-10T14:05:00Z">
                  <w:rPr>
                    <w:rStyle w:val="Hyperlink"/>
                    <w:noProof/>
                  </w:rPr>
                </w:rPrChange>
              </w:rPr>
              <w:delText>HRH The Prince of Wales Address to International Forum of Independent Audit Regulators 2012</w:delText>
            </w:r>
            <w:r w:rsidDel="00151085">
              <w:rPr>
                <w:noProof/>
                <w:webHidden/>
              </w:rPr>
              <w:tab/>
              <w:delText>15</w:delText>
            </w:r>
          </w:del>
        </w:p>
        <w:p w14:paraId="3C35FC25" w14:textId="77777777" w:rsidR="000F02ED" w:rsidDel="00151085" w:rsidRDefault="000F02ED">
          <w:pPr>
            <w:pStyle w:val="TOC1"/>
            <w:tabs>
              <w:tab w:val="left" w:pos="1320"/>
              <w:tab w:val="right" w:leader="dot" w:pos="9016"/>
            </w:tabs>
            <w:rPr>
              <w:del w:id="160" w:author="David Hartley" w:date="2013-07-10T14:05:00Z"/>
              <w:rFonts w:eastAsiaTheme="minorEastAsia"/>
              <w:noProof/>
              <w:lang w:val="en-AU" w:eastAsia="en-AU"/>
            </w:rPr>
          </w:pPr>
          <w:del w:id="161" w:author="David Hartley" w:date="2013-07-10T14:05:00Z">
            <w:r w:rsidRPr="00151085" w:rsidDel="00151085">
              <w:rPr>
                <w:noProof/>
                <w:rPrChange w:id="162" w:author="David Hartley" w:date="2013-07-10T14:05:00Z">
                  <w:rPr>
                    <w:rStyle w:val="Hyperlink"/>
                    <w:noProof/>
                  </w:rPr>
                </w:rPrChange>
              </w:rPr>
              <w:delText>Appendix 3</w:delText>
            </w:r>
            <w:r w:rsidDel="00151085">
              <w:rPr>
                <w:rFonts w:eastAsiaTheme="minorEastAsia"/>
                <w:noProof/>
                <w:lang w:val="en-AU" w:eastAsia="en-AU"/>
              </w:rPr>
              <w:tab/>
            </w:r>
            <w:r w:rsidRPr="00151085" w:rsidDel="00151085">
              <w:rPr>
                <w:noProof/>
                <w:rPrChange w:id="163" w:author="David Hartley" w:date="2013-07-10T14:05:00Z">
                  <w:rPr>
                    <w:rStyle w:val="Hyperlink"/>
                    <w:noProof/>
                  </w:rPr>
                </w:rPrChange>
              </w:rPr>
              <w:delText>Original email Braiins and BRL 10 June 2013</w:delText>
            </w:r>
            <w:r w:rsidDel="00151085">
              <w:rPr>
                <w:noProof/>
                <w:webHidden/>
              </w:rPr>
              <w:tab/>
              <w:delText>16</w:delText>
            </w:r>
          </w:del>
        </w:p>
        <w:p w14:paraId="6BC29D2D" w14:textId="77777777"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p>
    <w:p w14:paraId="4B36D861" w14:textId="385BFE84" w:rsidR="00594B5C" w:rsidRDefault="00594B5C" w:rsidP="00913015">
      <w:pPr>
        <w:pStyle w:val="Heading1"/>
        <w:rPr>
          <w:ins w:id="164" w:author="David Hartley" w:date="2013-07-12T06:22:00Z"/>
        </w:rPr>
      </w:pPr>
      <w:bookmarkStart w:id="165" w:name="_Toc361389327"/>
      <w:ins w:id="166" w:author="David Hartley" w:date="2013-07-12T06:22:00Z">
        <w:r>
          <w:lastRenderedPageBreak/>
          <w:t>Braiins</w:t>
        </w:r>
        <w:bookmarkEnd w:id="165"/>
      </w:ins>
    </w:p>
    <w:p w14:paraId="1217DBE8" w14:textId="798F9538" w:rsidR="00594B5C" w:rsidRDefault="00594B5C" w:rsidP="00594B5C">
      <w:pPr>
        <w:rPr>
          <w:ins w:id="167" w:author="David Hartley" w:date="2013-07-12T06:22:00Z"/>
        </w:rPr>
        <w:pPrChange w:id="168" w:author="David Hartley" w:date="2013-07-12T06:22:00Z">
          <w:pPr>
            <w:pStyle w:val="Heading1"/>
          </w:pPr>
        </w:pPrChange>
      </w:pPr>
      <w:ins w:id="169" w:author="David Hartley" w:date="2013-07-12T06:22:00Z">
        <w:r>
          <w:t>Braiins is Financial Reporting.</w:t>
        </w:r>
      </w:ins>
    </w:p>
    <w:p w14:paraId="3C3FE060" w14:textId="0497B44E" w:rsidR="00594B5C" w:rsidRDefault="00594B5C" w:rsidP="00594B5C">
      <w:pPr>
        <w:pStyle w:val="Heading2"/>
        <w:rPr>
          <w:ins w:id="170" w:author="David Hartley" w:date="2013-07-12T06:23:00Z"/>
        </w:rPr>
        <w:pPrChange w:id="171" w:author="David Hartley" w:date="2013-07-12T06:26:00Z">
          <w:pPr>
            <w:pStyle w:val="Heading1"/>
          </w:pPr>
        </w:pPrChange>
      </w:pPr>
      <w:bookmarkStart w:id="172" w:name="_Toc361389328"/>
      <w:ins w:id="173" w:author="David Hartley" w:date="2013-07-12T06:23:00Z">
        <w:r>
          <w:t xml:space="preserve">Braiins is the tool </w:t>
        </w:r>
      </w:ins>
      <w:ins w:id="174" w:author="David Hartley" w:date="2013-07-12T06:26:00Z">
        <w:r>
          <w:t>to</w:t>
        </w:r>
      </w:ins>
      <w:ins w:id="175" w:author="David Hartley" w:date="2013-07-12T06:23:00Z">
        <w:r>
          <w:t xml:space="preserve"> enable accountants to save the world</w:t>
        </w:r>
        <w:bookmarkEnd w:id="172"/>
      </w:ins>
    </w:p>
    <w:p w14:paraId="1F6761E8" w14:textId="35A70611" w:rsidR="00594B5C" w:rsidRDefault="00594B5C" w:rsidP="00594B5C">
      <w:pPr>
        <w:pStyle w:val="Heading4"/>
        <w:rPr>
          <w:ins w:id="176" w:author="David Hartley" w:date="2013-07-12T06:25:00Z"/>
        </w:rPr>
        <w:pPrChange w:id="177" w:author="David Hartley" w:date="2013-07-12T06:27:00Z">
          <w:pPr/>
        </w:pPrChange>
      </w:pPr>
      <w:ins w:id="178" w:author="David Hartley" w:date="2013-07-12T06:25:00Z">
        <w:r>
          <w:t>How?</w:t>
        </w:r>
      </w:ins>
    </w:p>
    <w:p w14:paraId="4374344F" w14:textId="5C23D43A" w:rsidR="00594B5C" w:rsidRPr="00913015" w:rsidRDefault="00594B5C" w:rsidP="00594B5C">
      <w:pPr>
        <w:rPr>
          <w:ins w:id="179" w:author="David Hartley" w:date="2013-07-12T06:25:00Z"/>
        </w:rPr>
      </w:pPr>
      <w:ins w:id="180" w:author="David Hartley" w:date="2013-07-12T06:25:00Z">
        <w:r w:rsidRPr="00913015">
          <w:t>Financial Reporting is a key part of the Accountability of all Organisations to all of their stakeholders.</w:t>
        </w:r>
      </w:ins>
    </w:p>
    <w:p w14:paraId="5C078913" w14:textId="77777777" w:rsidR="00594B5C" w:rsidRPr="00913015" w:rsidRDefault="00594B5C" w:rsidP="00594B5C">
      <w:pPr>
        <w:rPr>
          <w:ins w:id="181" w:author="David Hartley" w:date="2013-07-12T06:25:00Z"/>
        </w:rPr>
      </w:pPr>
      <w:ins w:id="182" w:author="David Hartley" w:date="2013-07-12T06:25:00Z">
        <w:r w:rsidRPr="00913015">
          <w:t xml:space="preserve">As Prince Charles said in an </w:t>
        </w:r>
        <w:r>
          <w:fldChar w:fldCharType="begin"/>
        </w:r>
        <w:r>
          <w:instrText xml:space="preserve"> HYPERLINK "http://www.accountingforsustainability.org/hrh-the-prince-of-wales-address-to-international-forum-of-independent-audit-regulators-2012" \o "Video of Prince Charles' address to the International Forum of Independent Audit Regulators 2012" </w:instrText>
        </w:r>
      </w:ins>
      <w:ins w:id="183" w:author="David Hartley" w:date="2013-07-12T10:25:00Z"/>
      <w:ins w:id="184" w:author="David Hartley" w:date="2013-07-12T06:25:00Z">
        <w:r>
          <w:fldChar w:fldCharType="separate"/>
        </w:r>
        <w:r w:rsidRPr="00913015">
          <w:rPr>
            <w:color w:val="0000FF"/>
            <w:u w:val="single"/>
          </w:rPr>
          <w:t>address to the International Forum of Independent Audit Regulators 2012</w:t>
        </w:r>
        <w:r>
          <w:rPr>
            <w:color w:val="0000FF"/>
            <w:u w:val="single"/>
          </w:rPr>
          <w:fldChar w:fldCharType="end"/>
        </w:r>
        <w:r w:rsidRPr="00913015">
          <w:t xml:space="preserve"> "It is accountants [and Financial Reporting] who are going to save the world". A transcript of Prince Charles’ address is included as </w:t>
        </w:r>
        <w:r w:rsidRPr="00913015">
          <w:rPr>
            <w:u w:val="single"/>
          </w:rPr>
          <w:fldChar w:fldCharType="begin"/>
        </w:r>
        <w:r w:rsidRPr="00913015">
          <w:rPr>
            <w:u w:val="single"/>
          </w:rPr>
          <w:instrText xml:space="preserve"> REF _Ref361031171 \r \h  \* MERGEFORMAT </w:instrText>
        </w:r>
        <w:r w:rsidRPr="00913015">
          <w:rPr>
            <w:u w:val="single"/>
          </w:rPr>
        </w:r>
        <w:r w:rsidRPr="00913015">
          <w:rPr>
            <w:u w:val="single"/>
          </w:rPr>
          <w:fldChar w:fldCharType="separate"/>
        </w:r>
      </w:ins>
      <w:ins w:id="185" w:author="David Hartley" w:date="2013-07-12T10:46:00Z">
        <w:r w:rsidR="00B30398">
          <w:rPr>
            <w:u w:val="single"/>
          </w:rPr>
          <w:t>Appendix 1</w:t>
        </w:r>
      </w:ins>
      <w:ins w:id="186" w:author="David Hartley" w:date="2013-07-12T06:25:00Z">
        <w:r w:rsidRPr="00913015">
          <w:rPr>
            <w:u w:val="single"/>
          </w:rPr>
          <w:fldChar w:fldCharType="end"/>
        </w:r>
        <w:r w:rsidRPr="00913015">
          <w:rPr>
            <w:u w:val="single"/>
          </w:rPr>
          <w:t>.</w:t>
        </w:r>
      </w:ins>
    </w:p>
    <w:p w14:paraId="28227798" w14:textId="77777777" w:rsidR="00594B5C" w:rsidRPr="00913015" w:rsidRDefault="00594B5C" w:rsidP="00594B5C">
      <w:pPr>
        <w:rPr>
          <w:ins w:id="187" w:author="David Hartley" w:date="2013-07-12T06:25:00Z"/>
        </w:rPr>
      </w:pPr>
      <w:ins w:id="188" w:author="David Hartley" w:date="2013-07-12T06:25:00Z">
        <w:r w:rsidRPr="00913015">
          <w:t>Yet Accountants are struggling to meet this lofty goal, in part because their tools have not been up to the task.</w:t>
        </w:r>
      </w:ins>
    </w:p>
    <w:p w14:paraId="4D52C5F4" w14:textId="77777777" w:rsidR="00594B5C" w:rsidRPr="00913015" w:rsidRDefault="00594B5C" w:rsidP="00594B5C">
      <w:pPr>
        <w:rPr>
          <w:ins w:id="189" w:author="David Hartley" w:date="2013-07-12T06:25:00Z"/>
        </w:rPr>
      </w:pPr>
      <w:ins w:id="190" w:author="David Hartley" w:date="2013-07-12T06:25:00Z">
        <w:r w:rsidRPr="00913015">
          <w:t>As Jacob Nielsen (Usability guru of the Nielsen Norman group) said in his newsletter of 8 July 2013 when commenting on the death of Dr. Douglas C. Engelbart, the inventor of the mouse “But Engelbart’s deeper goals have yet to be realized, since most computers end up wasting our time as opposed to truly allowing us to have better insights.”</w:t>
        </w:r>
      </w:ins>
    </w:p>
    <w:p w14:paraId="7B810345" w14:textId="77777777" w:rsidR="00594B5C" w:rsidRDefault="00594B5C" w:rsidP="00594B5C">
      <w:pPr>
        <w:rPr>
          <w:ins w:id="191" w:author="David Hartley" w:date="2013-07-12T06:26:00Z"/>
        </w:rPr>
      </w:pPr>
      <w:ins w:id="192" w:author="David Hartley" w:date="2013-07-12T06:25:00Z">
        <w:r w:rsidRPr="00913015">
          <w:t>That is especially true of most financial reporting despite the plethora of standards and regulations.</w:t>
        </w:r>
      </w:ins>
    </w:p>
    <w:p w14:paraId="145C7717" w14:textId="22FC27E3" w:rsidR="00594B5C" w:rsidRPr="00B30398" w:rsidRDefault="00594B5C" w:rsidP="00594B5C">
      <w:pPr>
        <w:rPr>
          <w:ins w:id="193" w:author="David Hartley" w:date="2013-07-12T06:22:00Z"/>
        </w:rPr>
        <w:pPrChange w:id="194" w:author="David Hartley" w:date="2013-07-12T06:22:00Z">
          <w:pPr>
            <w:pStyle w:val="Heading1"/>
          </w:pPr>
        </w:pPrChange>
      </w:pPr>
      <w:ins w:id="195" w:author="David Hartley" w:date="2013-07-12T06:28:00Z">
        <w:r>
          <w:t>Braiins breaks through the complexities and transforms the process of producing Financial Statements, providing the tool for accountants to release the insights and reach the lofty goal of saving the world.</w:t>
        </w:r>
      </w:ins>
    </w:p>
    <w:p w14:paraId="62A64309" w14:textId="77777777" w:rsidR="00913015" w:rsidRPr="00913015" w:rsidRDefault="00913015" w:rsidP="00913015">
      <w:pPr>
        <w:pStyle w:val="Heading1"/>
      </w:pPr>
      <w:bookmarkStart w:id="196" w:name="_Toc361389329"/>
      <w:r w:rsidRPr="00913015">
        <w:lastRenderedPageBreak/>
        <w:t>The Problem Braiins Solves</w:t>
      </w:r>
      <w:bookmarkEnd w:id="196"/>
    </w:p>
    <w:p w14:paraId="1F66A263" w14:textId="23F0CB09" w:rsidR="00913015" w:rsidRPr="00913015" w:rsidDel="00594B5C" w:rsidRDefault="00913015" w:rsidP="00913015">
      <w:pPr>
        <w:rPr>
          <w:del w:id="197" w:author="David Hartley" w:date="2013-07-12T06:31:00Z"/>
        </w:rPr>
      </w:pPr>
      <w:del w:id="198" w:author="David Hartley" w:date="2013-07-12T06:31:00Z">
        <w:r w:rsidRPr="00913015" w:rsidDel="00594B5C">
          <w:delText>Financial Reporting is a key part of the Accountability of all Organisations to all of their stakeholders.</w:delText>
        </w:r>
      </w:del>
    </w:p>
    <w:p w14:paraId="3F707BF1" w14:textId="08467DF3" w:rsidR="00913015" w:rsidRPr="00913015" w:rsidDel="00594B5C" w:rsidRDefault="00913015" w:rsidP="00913015">
      <w:pPr>
        <w:rPr>
          <w:del w:id="199" w:author="David Hartley" w:date="2013-07-12T06:31:00Z"/>
        </w:rPr>
      </w:pPr>
      <w:del w:id="200" w:author="David Hartley" w:date="2013-07-12T06:31:00Z">
        <w:r w:rsidRPr="00913015" w:rsidDel="00594B5C">
          <w:delText xml:space="preserve">As Prince Charles said in an </w:delText>
        </w:r>
        <w:r w:rsidR="00151085" w:rsidDel="00594B5C">
          <w:fldChar w:fldCharType="begin"/>
        </w:r>
        <w:r w:rsidR="00151085" w:rsidDel="00594B5C">
          <w:delInstrText xml:space="preserve"> HYPERLINK "http://www.accountingforsustainability.org/hrh-the-prince-of-wales-address-to-international-forum-of-independent-audit-regulators-2012" \o "Video of Prince Charles' address to the International Forum of Independent Audit Regulators 2012" </w:delInstrText>
        </w:r>
        <w:r w:rsidR="00151085" w:rsidDel="00594B5C">
          <w:fldChar w:fldCharType="separate"/>
        </w:r>
        <w:r w:rsidRPr="00913015" w:rsidDel="00594B5C">
          <w:rPr>
            <w:color w:val="0000FF"/>
            <w:u w:val="single"/>
          </w:rPr>
          <w:delText>address to the International Forum of Independent Audit Regulators 2012</w:delText>
        </w:r>
        <w:r w:rsidR="00151085" w:rsidDel="00594B5C">
          <w:rPr>
            <w:color w:val="0000FF"/>
            <w:u w:val="single"/>
          </w:rPr>
          <w:fldChar w:fldCharType="end"/>
        </w:r>
        <w:r w:rsidRPr="00913015" w:rsidDel="00594B5C">
          <w:delText xml:space="preserve"> "It is accountants [and Financial Reporting] who are going to save the world". A transcript of Prince Charles’ address is included as </w:delText>
        </w:r>
        <w:r w:rsidRPr="00913015" w:rsidDel="00594B5C">
          <w:rPr>
            <w:u w:val="single"/>
          </w:rPr>
          <w:fldChar w:fldCharType="begin"/>
        </w:r>
        <w:r w:rsidRPr="00913015" w:rsidDel="00594B5C">
          <w:rPr>
            <w:u w:val="single"/>
          </w:rPr>
          <w:delInstrText xml:space="preserve"> REF _Ref361031171 \r \h  \* MERGEFORMAT </w:delInstrText>
        </w:r>
        <w:r w:rsidRPr="00913015" w:rsidDel="00594B5C">
          <w:rPr>
            <w:u w:val="single"/>
          </w:rPr>
        </w:r>
        <w:r w:rsidRPr="00913015" w:rsidDel="00594B5C">
          <w:rPr>
            <w:u w:val="single"/>
          </w:rPr>
          <w:fldChar w:fldCharType="separate"/>
        </w:r>
      </w:del>
      <w:del w:id="201" w:author="David Hartley" w:date="2013-07-10T14:05:00Z">
        <w:r w:rsidR="000F02ED" w:rsidDel="00151085">
          <w:rPr>
            <w:u w:val="single"/>
          </w:rPr>
          <w:delText>Appendix 2</w:delText>
        </w:r>
      </w:del>
      <w:del w:id="202" w:author="David Hartley" w:date="2013-07-12T06:31:00Z">
        <w:r w:rsidRPr="00913015" w:rsidDel="00594B5C">
          <w:rPr>
            <w:u w:val="single"/>
          </w:rPr>
          <w:fldChar w:fldCharType="end"/>
        </w:r>
        <w:r w:rsidRPr="00913015" w:rsidDel="00594B5C">
          <w:rPr>
            <w:u w:val="single"/>
          </w:rPr>
          <w:delText>.</w:delText>
        </w:r>
      </w:del>
    </w:p>
    <w:p w14:paraId="594FAD6F" w14:textId="108387B9" w:rsidR="00913015" w:rsidRPr="00913015" w:rsidDel="00594B5C" w:rsidRDefault="00913015" w:rsidP="00913015">
      <w:pPr>
        <w:rPr>
          <w:del w:id="203" w:author="David Hartley" w:date="2013-07-12T06:31:00Z"/>
        </w:rPr>
      </w:pPr>
      <w:del w:id="204" w:author="David Hartley" w:date="2013-07-12T06:31:00Z">
        <w:r w:rsidRPr="00913015" w:rsidDel="00594B5C">
          <w:delText>Yet Accountants are struggling to meet this lofty goal, in part because their tools have not been up to the task.</w:delText>
        </w:r>
      </w:del>
    </w:p>
    <w:p w14:paraId="60BD4FD7" w14:textId="4505FDE4" w:rsidR="00913015" w:rsidRPr="00913015" w:rsidDel="00594B5C" w:rsidRDefault="00913015" w:rsidP="00913015">
      <w:pPr>
        <w:rPr>
          <w:del w:id="205" w:author="David Hartley" w:date="2013-07-12T06:31:00Z"/>
        </w:rPr>
      </w:pPr>
      <w:del w:id="206" w:author="David Hartley" w:date="2013-07-12T06:31:00Z">
        <w:r w:rsidRPr="00913015" w:rsidDel="00594B5C">
          <w:delText>As Jacob Nielsen (Usability guru of the Nielsen Norman group) said in his newsletter of 8 July 2013 when commenting on the death of Dr. Douglas C. Engelbart, the inventor of the mouse “But Engelbart’s deeper goals have yet to be realized, since most computers end up wasting our time as opposed to truly allowing us to have better insights.”</w:delText>
        </w:r>
      </w:del>
    </w:p>
    <w:p w14:paraId="59ACE71C" w14:textId="5438E2D9" w:rsidR="00913015" w:rsidRPr="00913015" w:rsidDel="00594B5C" w:rsidRDefault="00913015" w:rsidP="00913015">
      <w:pPr>
        <w:rPr>
          <w:del w:id="207" w:author="David Hartley" w:date="2013-07-12T06:31:00Z"/>
        </w:rPr>
      </w:pPr>
      <w:del w:id="208" w:author="David Hartley" w:date="2013-07-12T06:31:00Z">
        <w:r w:rsidRPr="00913015" w:rsidDel="00594B5C">
          <w:delText>That is especially true of most financial reporting despite the plethora of standards and regulations.</w:delText>
        </w:r>
      </w:del>
    </w:p>
    <w:p w14:paraId="592B0E9D" w14:textId="77777777" w:rsidR="00913015" w:rsidRPr="00913015" w:rsidRDefault="00913015" w:rsidP="00913015">
      <w:pPr>
        <w:pStyle w:val="Heading2"/>
      </w:pPr>
      <w:bookmarkStart w:id="209" w:name="_Toc361389330"/>
      <w:r w:rsidRPr="00913015">
        <w:t>The Challenges facing Accountants and Businesses</w:t>
      </w:r>
      <w:bookmarkEnd w:id="209"/>
    </w:p>
    <w:p w14:paraId="63DC7706" w14:textId="72ADDEE8" w:rsidR="00913015" w:rsidRPr="00913015" w:rsidRDefault="004523C3" w:rsidP="00913015">
      <w:ins w:id="210" w:author="David Hartley" w:date="2013-07-12T06:33:00Z">
        <w:r>
          <w:t>M</w:t>
        </w:r>
      </w:ins>
      <w:del w:id="211" w:author="David Hartley" w:date="2013-07-12T06:33:00Z">
        <w:r w:rsidR="00913015" w:rsidRPr="00913015" w:rsidDel="004523C3">
          <w:delText>A number of m</w:delText>
        </w:r>
      </w:del>
      <w:r w:rsidR="00913015" w:rsidRPr="00913015">
        <w:t>ajor environmental, legislative</w:t>
      </w:r>
      <w:ins w:id="212" w:author="David Hartley" w:date="2013-07-12T06:33:00Z">
        <w:r>
          <w:t>, business</w:t>
        </w:r>
      </w:ins>
      <w:r w:rsidR="00913015" w:rsidRPr="00913015">
        <w:t xml:space="preserve"> and technical changes are coming about in quick succession resulting in the biggest upheaval to the process methodology and content of financial reporting EVER.</w:t>
      </w:r>
    </w:p>
    <w:p w14:paraId="1BCF00CA" w14:textId="1321B6FA" w:rsidR="00913015" w:rsidRPr="00913015" w:rsidRDefault="00913015" w:rsidP="00913015">
      <w:pPr>
        <w:pStyle w:val="Heading3"/>
      </w:pPr>
      <w:bookmarkStart w:id="213" w:name="_Toc361389331"/>
      <w:del w:id="214" w:author="David Hartley" w:date="2013-07-12T14:56:00Z">
        <w:r w:rsidRPr="00913015" w:rsidDel="00977F1B">
          <w:delText xml:space="preserve">The </w:delText>
        </w:r>
      </w:del>
      <w:r w:rsidRPr="00913015">
        <w:t>Environment</w:t>
      </w:r>
      <w:bookmarkEnd w:id="213"/>
    </w:p>
    <w:p w14:paraId="6F5E1687" w14:textId="77777777" w:rsidR="00913015" w:rsidRPr="00913015" w:rsidRDefault="00913015" w:rsidP="00913015">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financial reporting can play for the betterment of all, if they deliver.</w:t>
      </w:r>
    </w:p>
    <w:p w14:paraId="07932E62" w14:textId="0F7562AD" w:rsidR="00913015" w:rsidRPr="00913015" w:rsidRDefault="00913015" w:rsidP="00913015">
      <w:pPr>
        <w:pStyle w:val="Heading3"/>
      </w:pPr>
      <w:bookmarkStart w:id="215" w:name="_Toc361389332"/>
      <w:del w:id="216" w:author="David Hartley" w:date="2013-07-12T14:56:00Z">
        <w:r w:rsidRPr="00913015" w:rsidDel="00977F1B">
          <w:delText xml:space="preserve">The </w:delText>
        </w:r>
      </w:del>
      <w:r w:rsidRPr="00913015">
        <w:t>Legislative Reporting Framework</w:t>
      </w:r>
      <w:bookmarkEnd w:id="215"/>
    </w:p>
    <w:p w14:paraId="34672A76" w14:textId="77777777" w:rsidR="00913015" w:rsidRPr="00913015" w:rsidRDefault="00913015" w:rsidP="00913015">
      <w:pPr>
        <w:pStyle w:val="ListBullet"/>
      </w:pPr>
      <w:r w:rsidRPr="00913015">
        <w:t>Creation and adoption of international standards (International Financial Reporting Standards or IFRSs) which are fundamentally different in approach or philosophy from previous GAAP (Generally Accepted Accounting Principles) based standards, causing major changes in regulatory reporting world-wide and in the UK in particular.</w:t>
      </w:r>
    </w:p>
    <w:p w14:paraId="74D4C7EE" w14:textId="460B5BDC" w:rsidR="00913015" w:rsidRPr="00913015" w:rsidRDefault="00913015" w:rsidP="00913015">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isn’t going away any time soon. Even in the UK, where the IASB is based, we are faced with UK IFRS i.e. a UK specific version of IFRS.</w:t>
      </w:r>
      <w:r w:rsidRPr="00913015">
        <w:br/>
      </w:r>
      <w:r w:rsidRPr="00D94D7E">
        <w:rPr>
          <w:rStyle w:val="Line6Char"/>
          <w:rPrChange w:id="217" w:author="David Hartley" w:date="2013-07-10T15:07:00Z">
            <w:rPr/>
          </w:rPrChange>
        </w:rPr>
        <w:br/>
      </w:r>
      <w:r w:rsidRPr="00913015">
        <w:t xml:space="preserve">So accountants and financial reporting will continue to need to cope with multiple standards, which can even involve different philosophies for determining what </w:t>
      </w:r>
      <w:del w:id="218" w:author="Charles" w:date="2013-07-09T16:59:00Z">
        <w:r w:rsidRPr="00913015" w:rsidDel="001749C1">
          <w:delText>is “true and fair” e.g. IFRS vs</w:delText>
        </w:r>
      </w:del>
      <w:ins w:id="219" w:author="Charles" w:date="2013-07-09T16:59:00Z">
        <w:r w:rsidR="001749C1" w:rsidRPr="00913015">
          <w:t>is “true and fair” e.g. IFRS v</w:t>
        </w:r>
      </w:ins>
      <w:r w:rsidRPr="00913015">
        <w:t xml:space="preserve"> GAAP.</w:t>
      </w:r>
    </w:p>
    <w:p w14:paraId="2206F837" w14:textId="77777777" w:rsidR="00913015" w:rsidRPr="00913015" w:rsidRDefault="00913015">
      <w:pPr>
        <w:pStyle w:val="ListBullet"/>
      </w:pPr>
      <w:r w:rsidRPr="00913015">
        <w:t>Increasing requirement to report for multiple jurisdictions and multiple standards like those mentioned above e.g. US GAAP and IFRS and or UK IFRS</w:t>
      </w:r>
      <w:r w:rsidRPr="00913015">
        <w:br/>
      </w:r>
      <w:r w:rsidRPr="00D94D7E">
        <w:rPr>
          <w:rStyle w:val="Line6Char"/>
          <w:rPrChange w:id="220" w:author="David Hartley" w:date="2013-07-10T15:07:00Z">
            <w:rPr/>
          </w:rPrChange>
        </w:rPr>
        <w:br/>
      </w:r>
      <w:r w:rsidRPr="00913015">
        <w:t>The differences between standards can in the worst case involve the production of completely separates sets of accounts from the raw data onwards, which is an obvious cost (waste) and potential source of error and confusion.</w:t>
      </w:r>
    </w:p>
    <w:p w14:paraId="006D081D" w14:textId="77777777" w:rsidR="00913015" w:rsidRPr="00913015" w:rsidRDefault="00913015" w:rsidP="00913015">
      <w:pPr>
        <w:pStyle w:val="ListBullet"/>
      </w:pPr>
      <w:r w:rsidRPr="00913015">
        <w:t>Requirement to produce all reports in computer readable form – (i)XBRL</w:t>
      </w:r>
    </w:p>
    <w:p w14:paraId="71DCE180" w14:textId="25572FC3" w:rsidR="00913015" w:rsidRPr="00913015" w:rsidRDefault="00913015" w:rsidP="00913015">
      <w:pPr>
        <w:pStyle w:val="Heading3"/>
      </w:pPr>
      <w:bookmarkStart w:id="221" w:name="_Toc361389333"/>
      <w:del w:id="222" w:author="David Hartley" w:date="2013-07-12T14:56:00Z">
        <w:r w:rsidRPr="00913015" w:rsidDel="00977F1B">
          <w:delText xml:space="preserve">The </w:delText>
        </w:r>
      </w:del>
      <w:r w:rsidRPr="00913015">
        <w:t>Business Environment</w:t>
      </w:r>
      <w:bookmarkEnd w:id="221"/>
      <w:r w:rsidRPr="00913015">
        <w:t xml:space="preserve"> </w:t>
      </w:r>
    </w:p>
    <w:p w14:paraId="41C3E8B5" w14:textId="77777777" w:rsidR="00913015" w:rsidRPr="00913015" w:rsidRDefault="00913015" w:rsidP="00913015">
      <w:pPr>
        <w:pStyle w:val="ListBullet"/>
      </w:pPr>
      <w:r w:rsidRPr="00913015">
        <w:t>Global impact – more and more businesses operating across multiple countries</w:t>
      </w:r>
    </w:p>
    <w:p w14:paraId="13C33ADA" w14:textId="77777777" w:rsidR="00913015" w:rsidRPr="00913015" w:rsidRDefault="00913015" w:rsidP="00913015">
      <w:pPr>
        <w:pStyle w:val="ListBullet"/>
      </w:pPr>
      <w:r w:rsidRPr="00913015">
        <w:t>Interconnected supply chains and outsourcing</w:t>
      </w:r>
    </w:p>
    <w:p w14:paraId="43B58188" w14:textId="77777777" w:rsidR="00913015" w:rsidRPr="00913015" w:rsidRDefault="00913015" w:rsidP="00913015">
      <w:pPr>
        <w:pStyle w:val="ListBullet"/>
      </w:pPr>
      <w:r w:rsidRPr="00913015">
        <w:t>Real time reporting and the increasing stakeholder readership.</w:t>
      </w:r>
    </w:p>
    <w:p w14:paraId="25370B0F" w14:textId="77777777" w:rsidR="00913015" w:rsidRPr="00913015" w:rsidRDefault="00913015" w:rsidP="00913015">
      <w:pPr>
        <w:pStyle w:val="ListBullet"/>
      </w:pPr>
      <w:r w:rsidRPr="00913015">
        <w:t>Decentralised structures and increasing homeworkers, virtual workers, outsourced work</w:t>
      </w:r>
    </w:p>
    <w:p w14:paraId="4BB01152" w14:textId="77777777" w:rsidR="00913015" w:rsidRPr="00913015" w:rsidRDefault="00913015" w:rsidP="00913015">
      <w:pPr>
        <w:pStyle w:val="ListBullet"/>
      </w:pPr>
      <w:r w:rsidRPr="00913015">
        <w:t xml:space="preserve">Ever more sophisticated internal reporting systems; simple ledgers giving way to complex ERP systems. </w:t>
      </w:r>
    </w:p>
    <w:p w14:paraId="3C954C95" w14:textId="77777777" w:rsidR="00913015" w:rsidRPr="00913015" w:rsidRDefault="00913015" w:rsidP="00913015">
      <w:pPr>
        <w:pStyle w:val="ListBullet"/>
      </w:pPr>
      <w:r w:rsidRPr="00913015">
        <w:t xml:space="preserve">Increasing competition – from other companies, technologies, industries and countries. Now, even your published accounts form part of your competitive armoury. </w:t>
      </w:r>
    </w:p>
    <w:p w14:paraId="46A7C925" w14:textId="1CD00610" w:rsidR="00913015" w:rsidRPr="00913015" w:rsidRDefault="00913015" w:rsidP="00807910">
      <w:pPr>
        <w:pStyle w:val="Heading3"/>
      </w:pPr>
      <w:bookmarkStart w:id="223" w:name="_Toc361389334"/>
      <w:del w:id="224" w:author="David Hartley" w:date="2013-07-12T14:56:00Z">
        <w:r w:rsidRPr="00913015" w:rsidDel="00977F1B">
          <w:delText xml:space="preserve">The </w:delText>
        </w:r>
      </w:del>
      <w:r w:rsidRPr="00913015">
        <w:t>Technologies</w:t>
      </w:r>
      <w:bookmarkEnd w:id="223"/>
    </w:p>
    <w:p w14:paraId="2DDC6231" w14:textId="77777777" w:rsidR="00913015" w:rsidRPr="00913015" w:rsidRDefault="00913015" w:rsidP="00913015">
      <w:pPr>
        <w:pStyle w:val="ListBullet"/>
      </w:pPr>
      <w:r w:rsidRPr="00913015">
        <w:t>Cloud computing (also known as SaaS - Software as a Service)</w:t>
      </w:r>
    </w:p>
    <w:p w14:paraId="7AAFABCB" w14:textId="77777777" w:rsidR="00913015" w:rsidRPr="00913015" w:rsidRDefault="00913015" w:rsidP="00913015">
      <w:pPr>
        <w:pStyle w:val="ListBullet"/>
      </w:pPr>
      <w:r w:rsidRPr="00913015">
        <w:lastRenderedPageBreak/>
        <w:t>Mobile always on computing with more people wanting, and companies allowing or even encouraging BYOD (Bring Your Own Device)</w:t>
      </w:r>
    </w:p>
    <w:p w14:paraId="03A9B930" w14:textId="1F0F3F85" w:rsidR="00913015" w:rsidRDefault="00913015" w:rsidP="0006456B">
      <w:pPr>
        <w:pStyle w:val="ListBullet"/>
      </w:pPr>
      <w:r w:rsidRPr="00913015">
        <w:t>Web 2.0</w:t>
      </w:r>
      <w:r w:rsidR="00514713">
        <w:t xml:space="preserve"> going to Web 3.0</w:t>
      </w:r>
      <w:r w:rsidR="006050FE">
        <w:t xml:space="preserve"> or the </w:t>
      </w:r>
      <w:r w:rsidRPr="00913015">
        <w:t>Semantic Web</w:t>
      </w:r>
    </w:p>
    <w:p w14:paraId="1C68B515" w14:textId="77F7AF4E" w:rsidR="001561A3" w:rsidRPr="00913015" w:rsidRDefault="001561A3" w:rsidP="00913015">
      <w:pPr>
        <w:pStyle w:val="ListBullet"/>
      </w:pPr>
      <w:r>
        <w:t>Business Intelligence (BI) systems</w:t>
      </w:r>
    </w:p>
    <w:p w14:paraId="21320F80" w14:textId="64362340" w:rsidR="00913015" w:rsidRPr="00913015" w:rsidRDefault="00913015" w:rsidP="001561A3">
      <w:pPr>
        <w:pStyle w:val="ListBullet"/>
      </w:pPr>
      <w:r w:rsidRPr="00913015">
        <w:t xml:space="preserve">XBRL </w:t>
      </w:r>
      <w:ins w:id="225" w:author="David Hartley" w:date="2013-07-10T06:18:00Z">
        <w:r w:rsidR="001C0652">
          <w:t xml:space="preserve">which </w:t>
        </w:r>
      </w:ins>
      <w:r w:rsidR="001561A3">
        <w:t xml:space="preserve">was a laudable 1998 fresh start attempt to cope with some of the issues mentioned above, and </w:t>
      </w:r>
      <w:r w:rsidR="00F44582">
        <w:t xml:space="preserve">with a lot of effort and commitment by many </w:t>
      </w:r>
      <w:r w:rsidR="001561A3">
        <w:t xml:space="preserve">has been adopted around the world in consequence. As a result of </w:t>
      </w:r>
      <w:r w:rsidR="00F44582">
        <w:t xml:space="preserve">learning and </w:t>
      </w:r>
      <w:r w:rsidR="001561A3">
        <w:t xml:space="preserve">all the other changes </w:t>
      </w:r>
      <w:r w:rsidR="00F44582">
        <w:t xml:space="preserve">in progress, </w:t>
      </w:r>
      <w:r w:rsidR="001561A3">
        <w:t>XBRL has also been evolving “on the job” which, while good, has imposed its own set of keeping up issues. T</w:t>
      </w:r>
      <w:r w:rsidR="001561A3" w:rsidRPr="001561A3">
        <w:t xml:space="preserve">uples came and went, the calculation linkbase is being replaced by the formula linkbase before many have even caught up with the calculation linkbase; the table linkbase has arrived recently, and so on. </w:t>
      </w:r>
      <w:r w:rsidR="001561A3">
        <w:t xml:space="preserve">How many accountants </w:t>
      </w:r>
      <w:r w:rsidR="00F44582">
        <w:t xml:space="preserve">even </w:t>
      </w:r>
      <w:r w:rsidR="001561A3" w:rsidRPr="001561A3">
        <w:t>know what a linkbase is anyway?</w:t>
      </w:r>
    </w:p>
    <w:p w14:paraId="188969A9" w14:textId="0BF32C97" w:rsidR="00913015" w:rsidRDefault="00913015" w:rsidP="00913015">
      <w:pPr>
        <w:pStyle w:val="ListBullet"/>
      </w:pPr>
      <w:r w:rsidRPr="00913015">
        <w:t>Big</w:t>
      </w:r>
      <w:del w:id="226" w:author="David Hartley" w:date="2013-07-10T06:18:00Z">
        <w:r w:rsidRPr="00913015" w:rsidDel="001C0652">
          <w:delText xml:space="preserve"> </w:delText>
        </w:r>
      </w:del>
      <w:r w:rsidRPr="00913015">
        <w:t>Data</w:t>
      </w:r>
      <w:r w:rsidR="001561A3">
        <w:t xml:space="preserve"> which is one of the current buzzwords, even if you are not the NSA. Much BigData work has been for marketing purposes, mining social website posts for example, but it also is being used in BI applications e.g. SAP’s HANA. </w:t>
      </w:r>
      <w:r w:rsidR="006050FE">
        <w:t>Financial Reports when properly available in truly comparable semantic form will be a most useful applicable of BigData techniques.</w:t>
      </w:r>
    </w:p>
    <w:p w14:paraId="1F8EE8D3" w14:textId="48BF4CF9" w:rsidR="002B2552" w:rsidRDefault="002B2552" w:rsidP="004523C3">
      <w:pPr>
        <w:pStyle w:val="Heading2"/>
        <w:pPrChange w:id="227" w:author="David Hartley" w:date="2013-07-12T06:34:00Z">
          <w:pPr>
            <w:pStyle w:val="Heading3"/>
          </w:pPr>
        </w:pPrChange>
      </w:pPr>
      <w:bookmarkStart w:id="228" w:name="_Toc361389335"/>
      <w:r>
        <w:t>The Failure of Financial Reporting Systems to Keep Up</w:t>
      </w:r>
      <w:bookmarkEnd w:id="228"/>
    </w:p>
    <w:p w14:paraId="4886B028" w14:textId="52AE8EA4" w:rsidR="002B2552" w:rsidRDefault="002B2552" w:rsidP="002B2552">
      <w:r>
        <w:t xml:space="preserve">By and large Financial Reporting Systems have not kept up with the changes </w:t>
      </w:r>
      <w:r w:rsidR="006050FE">
        <w:t xml:space="preserve">and needs </w:t>
      </w:r>
      <w:r>
        <w:t xml:space="preserve">very well. </w:t>
      </w:r>
      <w:r w:rsidR="000A5F51">
        <w:t xml:space="preserve">The complexities and constant changes have led to evolutionary change that has mostly involved tacking more on to what was there before, albeit with a prettier face. </w:t>
      </w:r>
    </w:p>
    <w:p w14:paraId="2E313FFB" w14:textId="39E6E675" w:rsidR="000A5F51" w:rsidRDefault="000A5F51" w:rsidP="002B2552">
      <w:r w:rsidRPr="000A5F51">
        <w:t>Whereas an entity's general ledgers are controlled double entry environments, the financial statement reporting complexities mean that many entities, especially larger ones, use a multitude of Excel spreadsheets and Word documents that are pulled together to produce the financial statements. This has led to numerous errors, some quite serious</w:t>
      </w:r>
      <w:r>
        <w:t>, resulting in major and embarrassing restatements</w:t>
      </w:r>
      <w:r w:rsidRPr="000A5F51">
        <w:t>.</w:t>
      </w:r>
    </w:p>
    <w:p w14:paraId="6C7354F3" w14:textId="5D4FE6F3" w:rsidR="002B2552" w:rsidRPr="00913015" w:rsidRDefault="000A5F51" w:rsidP="002B2552">
      <w:r>
        <w:t>Such approaches, using tacked on afterthoughts and accounts hand crafted via Word and Excel, are past their use by date. With only such limited tools in their tool-box accountants and financial reporting will continue to fall short of what the modern world needs and expects.</w:t>
      </w:r>
    </w:p>
    <w:p w14:paraId="6AA728CC" w14:textId="20912B7D" w:rsidR="00913015" w:rsidRPr="00913015" w:rsidDel="00EA7B86" w:rsidRDefault="00913015" w:rsidP="00807910">
      <w:pPr>
        <w:pStyle w:val="Heading2"/>
        <w:rPr>
          <w:del w:id="229" w:author="David Hartley" w:date="2013-07-12T10:28:00Z"/>
        </w:rPr>
      </w:pPr>
      <w:del w:id="230" w:author="David Hartley" w:date="2013-07-12T10:28:00Z">
        <w:r w:rsidRPr="00913015" w:rsidDel="00EA7B86">
          <w:delText>The Braiins Solution</w:delText>
        </w:r>
      </w:del>
    </w:p>
    <w:p w14:paraId="29D500FD" w14:textId="494F1085" w:rsidR="00913015" w:rsidRPr="00913015" w:rsidDel="00EA7B86" w:rsidRDefault="00913015" w:rsidP="00913015">
      <w:pPr>
        <w:rPr>
          <w:del w:id="231" w:author="David Hartley" w:date="2013-07-12T10:28:00Z"/>
        </w:rPr>
      </w:pPr>
      <w:del w:id="232" w:author="David Hartley" w:date="2013-07-12T10:28:00Z">
        <w:r w:rsidRPr="00913015" w:rsidDel="00EA7B86">
          <w:delText xml:space="preserve">Braiins aims to cope with all these issues, </w:delText>
        </w:r>
        <w:r w:rsidR="000A5F51" w:rsidDel="00EA7B86">
          <w:delText xml:space="preserve">taking advantage of the new </w:delText>
        </w:r>
        <w:r w:rsidR="00842739" w:rsidDel="00EA7B86">
          <w:delText xml:space="preserve">and starting </w:delText>
        </w:r>
        <w:r w:rsidR="000A5F51" w:rsidDel="00EA7B86">
          <w:delText xml:space="preserve">from a </w:delText>
        </w:r>
        <w:r w:rsidR="00842739" w:rsidDel="00EA7B86">
          <w:delText>fresh</w:delText>
        </w:r>
        <w:r w:rsidR="000A5F51" w:rsidDel="00EA7B86">
          <w:delText xml:space="preserve"> start, </w:delText>
        </w:r>
        <w:r w:rsidR="00842739" w:rsidDel="00EA7B86">
          <w:delText xml:space="preserve">thereby </w:delText>
        </w:r>
        <w:r w:rsidR="00842739" w:rsidRPr="00842739" w:rsidDel="00EA7B86">
          <w:delText>provid</w:delText>
        </w:r>
        <w:r w:rsidR="00842739" w:rsidDel="00EA7B86">
          <w:delText>ing</w:delText>
        </w:r>
        <w:r w:rsidR="00842739" w:rsidRPr="00842739" w:rsidDel="00EA7B86">
          <w:delText xml:space="preserve"> accountants with the tool </w:delText>
        </w:r>
        <w:r w:rsidR="00842739" w:rsidDel="00EA7B86">
          <w:delText xml:space="preserve">to </w:delText>
        </w:r>
        <w:r w:rsidRPr="00913015" w:rsidDel="00EA7B86">
          <w:delText xml:space="preserve">allow them to save the world in line with the vision of Prince Charles by releasing the </w:delText>
        </w:r>
        <w:r w:rsidR="00842739" w:rsidDel="00EA7B86">
          <w:delText xml:space="preserve">data and the </w:delText>
        </w:r>
        <w:r w:rsidRPr="00913015" w:rsidDel="00EA7B86">
          <w:delText>insights.</w:delText>
        </w:r>
      </w:del>
    </w:p>
    <w:p w14:paraId="6B93AC72" w14:textId="313E8BD3" w:rsidR="00913015" w:rsidDel="00EA7B86" w:rsidRDefault="00913015" w:rsidP="00913015">
      <w:pPr>
        <w:rPr>
          <w:del w:id="233" w:author="David Hartley" w:date="2013-07-12T10:28:00Z"/>
        </w:rPr>
      </w:pPr>
      <w:del w:id="234" w:author="David Hartley" w:date="2013-07-12T10:28:00Z">
        <w:r w:rsidRPr="00913015" w:rsidDel="00EA7B86">
          <w:delText xml:space="preserve">The following sections describe how Braiins </w:delText>
        </w:r>
        <w:r w:rsidDel="00EA7B86">
          <w:delText>delivers on this promise.</w:delText>
        </w:r>
      </w:del>
    </w:p>
    <w:p w14:paraId="61AF0716" w14:textId="4786F77E" w:rsidR="00913015" w:rsidDel="00EA7B86" w:rsidRDefault="00913015" w:rsidP="00EA7B86">
      <w:pPr>
        <w:pStyle w:val="Heading1"/>
        <w:rPr>
          <w:del w:id="235" w:author="David Hartley" w:date="2013-07-12T10:29:00Z"/>
        </w:rPr>
        <w:pPrChange w:id="236" w:author="David Hartley" w:date="2013-07-12T10:29:00Z">
          <w:pPr>
            <w:spacing w:before="200" w:after="200" w:line="276" w:lineRule="auto"/>
          </w:pPr>
        </w:pPrChange>
      </w:pPr>
      <w:del w:id="237" w:author="David Hartley" w:date="2013-07-12T10:29:00Z">
        <w:r w:rsidDel="00EA7B86">
          <w:br w:type="page"/>
        </w:r>
      </w:del>
    </w:p>
    <w:p w14:paraId="312B93DF" w14:textId="1F89FB7A" w:rsidR="007B3BC1" w:rsidRDefault="00712827" w:rsidP="00B30398">
      <w:pPr>
        <w:pStyle w:val="Heading1"/>
      </w:pPr>
      <w:bookmarkStart w:id="238" w:name="_Ref361387867"/>
      <w:bookmarkStart w:id="239" w:name="_Toc361389336"/>
      <w:ins w:id="240" w:author="David Hartley" w:date="2013-07-12T10:07:00Z">
        <w:r>
          <w:lastRenderedPageBreak/>
          <w:t xml:space="preserve">The </w:t>
        </w:r>
      </w:ins>
      <w:r w:rsidR="00913015">
        <w:t xml:space="preserve">Braiins </w:t>
      </w:r>
      <w:ins w:id="241" w:author="David Hartley" w:date="2013-07-12T10:07:00Z">
        <w:r>
          <w:t>Promise</w:t>
        </w:r>
      </w:ins>
      <w:bookmarkEnd w:id="238"/>
      <w:bookmarkEnd w:id="239"/>
      <w:del w:id="242" w:author="David Hartley" w:date="2013-07-12T10:07:00Z">
        <w:r w:rsidR="007B3BC1" w:rsidDel="00712827">
          <w:delText>Overview</w:delText>
        </w:r>
      </w:del>
    </w:p>
    <w:p w14:paraId="4DE3D4EE" w14:textId="2415BA54" w:rsidR="004A1705" w:rsidDel="00EA7B86" w:rsidRDefault="00295EED" w:rsidP="004A1705">
      <w:pPr>
        <w:rPr>
          <w:del w:id="243" w:author="David Hartley" w:date="2013-07-12T10:33:00Z"/>
        </w:rPr>
      </w:pPr>
      <w:del w:id="244" w:author="David Hartley" w:date="2013-07-12T10:33:00Z">
        <w:r w:rsidDel="00EA7B86">
          <w:delText xml:space="preserve">Braiins </w:delText>
        </w:r>
      </w:del>
      <w:del w:id="245" w:author="David Hartley" w:date="2013-07-12T10:08:00Z">
        <w:r w:rsidR="00833206" w:rsidDel="00712827">
          <w:delText xml:space="preserve">has been </w:delText>
        </w:r>
        <w:r w:rsidDel="00712827">
          <w:delText xml:space="preserve">designed from the start </w:delText>
        </w:r>
        <w:r w:rsidR="00807910" w:rsidDel="00712827">
          <w:delText xml:space="preserve">as </w:delText>
        </w:r>
      </w:del>
      <w:del w:id="246" w:author="David Hartley" w:date="2013-07-12T10:27:00Z">
        <w:r w:rsidR="00807910" w:rsidDel="00EA7B86">
          <w:delText xml:space="preserve">a Financial Reporting (FR) system to </w:delText>
        </w:r>
      </w:del>
      <w:del w:id="247" w:author="David Hartley" w:date="2013-07-12T10:33:00Z">
        <w:r w:rsidR="00807910" w:rsidDel="00EA7B86">
          <w:delText>solve the problems and challenges described above</w:delText>
        </w:r>
        <w:r w:rsidDel="00EA7B86">
          <w:delText>.</w:delText>
        </w:r>
        <w:r w:rsidR="00736D6D" w:rsidDel="00EA7B86">
          <w:delText xml:space="preserve"> </w:delText>
        </w:r>
        <w:r w:rsidDel="00EA7B86">
          <w:delText xml:space="preserve">It </w:delText>
        </w:r>
        <w:r w:rsidR="00807910" w:rsidDel="00EA7B86">
          <w:delText xml:space="preserve">is a wholly new, “fresh look” </w:delText>
        </w:r>
        <w:r w:rsidR="00AC0FDD" w:rsidDel="00EA7B86">
          <w:delText xml:space="preserve">that puts the </w:delText>
        </w:r>
        <w:r w:rsidR="00571718" w:rsidDel="00EA7B86">
          <w:delText>new IT landscape</w:delText>
        </w:r>
        <w:r w:rsidR="001C44D9" w:rsidDel="00EA7B86">
          <w:delText xml:space="preserve"> </w:delText>
        </w:r>
        <w:r w:rsidR="00AC0FDD" w:rsidDel="00EA7B86">
          <w:delText>to effective use</w:delText>
        </w:r>
        <w:r w:rsidR="00571718" w:rsidDel="00EA7B86">
          <w:delText xml:space="preserve">, </w:delText>
        </w:r>
        <w:r w:rsidR="001C44D9" w:rsidDel="00EA7B86">
          <w:delText xml:space="preserve">while avoiding the </w:delText>
        </w:r>
        <w:r w:rsidR="005478A6" w:rsidDel="00EA7B86">
          <w:delText xml:space="preserve">deficiencies and </w:delText>
        </w:r>
        <w:r w:rsidR="001C44D9" w:rsidDel="00EA7B86">
          <w:delText>complexities that evolved systems and attempts impose.</w:delText>
        </w:r>
      </w:del>
    </w:p>
    <w:p w14:paraId="21EE3951" w14:textId="6A0EDABF" w:rsidR="00833206" w:rsidDel="00EA7B86" w:rsidRDefault="001C44D9" w:rsidP="004A1705">
      <w:pPr>
        <w:rPr>
          <w:del w:id="248" w:author="David Hartley" w:date="2013-07-12T10:33:00Z"/>
        </w:rPr>
      </w:pPr>
      <w:del w:id="249" w:author="David Hartley" w:date="2013-07-12T10:33:00Z">
        <w:r w:rsidDel="00EA7B86">
          <w:delText>Braiins returns financial reporting to the accountant and business person</w:delText>
        </w:r>
        <w:r w:rsidR="00D1723C" w:rsidDel="00EA7B86">
          <w:delText xml:space="preserve"> in their language, while retaining </w:delText>
        </w:r>
        <w:r w:rsidR="00833206" w:rsidDel="00EA7B86">
          <w:delText xml:space="preserve">and building on </w:delText>
        </w:r>
        <w:r w:rsidR="00D1723C" w:rsidDel="00EA7B86">
          <w:delText>all the benefits</w:delText>
        </w:r>
        <w:r w:rsidR="004A1705" w:rsidDel="00EA7B86">
          <w:delText xml:space="preserve"> that </w:delText>
        </w:r>
        <w:r w:rsidR="005478A6" w:rsidDel="00EA7B86">
          <w:delText xml:space="preserve">the </w:delText>
        </w:r>
        <w:r w:rsidR="004A1705" w:rsidDel="00EA7B86">
          <w:delText>evolving standards (such as XBRL) and systems have aimed to provide.</w:delText>
        </w:r>
      </w:del>
    </w:p>
    <w:p w14:paraId="6CFB3E20" w14:textId="734E6814" w:rsidR="00EA7B86" w:rsidRDefault="00833206" w:rsidP="00EA7B86">
      <w:pPr>
        <w:rPr>
          <w:ins w:id="250" w:author="David Hartley" w:date="2013-07-12T10:28:00Z"/>
        </w:rPr>
      </w:pPr>
      <w:del w:id="251" w:author="David Hartley" w:date="2013-07-12T10:34:00Z">
        <w:r w:rsidDel="00EA7B86">
          <w:delText xml:space="preserve">Braiins transforms the process of financing </w:delText>
        </w:r>
      </w:del>
      <w:ins w:id="252" w:author="Charles" w:date="2013-07-09T17:04:00Z">
        <w:del w:id="253" w:author="David Hartley" w:date="2013-07-12T10:34:00Z">
          <w:r w:rsidR="001749C1" w:rsidDel="00EA7B86">
            <w:delText xml:space="preserve">financial </w:delText>
          </w:r>
        </w:del>
      </w:ins>
      <w:del w:id="254" w:author="David Hartley" w:date="2013-07-12T10:34:00Z">
        <w:r w:rsidDel="00EA7B86">
          <w:delText>reporting and opens up exciting possibilities</w:delText>
        </w:r>
      </w:del>
      <w:ins w:id="255" w:author="Charles" w:date="2013-07-09T17:04:00Z">
        <w:del w:id="256" w:author="David Hartley" w:date="2013-07-12T10:34:00Z">
          <w:r w:rsidR="001749C1" w:rsidDel="00EA7B86">
            <w:delText>,</w:delText>
          </w:r>
        </w:del>
      </w:ins>
      <w:del w:id="257" w:author="David Hartley" w:date="2013-07-12T10:34:00Z">
        <w:r w:rsidDel="00EA7B86">
          <w:delText xml:space="preserve"> but by maintaining external compatibility does not force or insist upon the junking of current systems.</w:delText>
        </w:r>
      </w:del>
      <w:ins w:id="258" w:author="David Hartley" w:date="2013-07-12T10:28:00Z">
        <w:r w:rsidR="00EA7B86">
          <w:t xml:space="preserve">Braiins </w:t>
        </w:r>
      </w:ins>
      <w:ins w:id="259" w:author="David Hartley" w:date="2013-07-12T10:33:00Z">
        <w:r w:rsidR="00EA7B86" w:rsidRPr="00EA7B86">
          <w:t>transform</w:t>
        </w:r>
      </w:ins>
      <w:ins w:id="260" w:author="David Hartley" w:date="2013-07-12T10:36:00Z">
        <w:r w:rsidR="00B95DB3">
          <w:t>s</w:t>
        </w:r>
      </w:ins>
      <w:ins w:id="261" w:author="David Hartley" w:date="2013-07-12T10:33:00Z">
        <w:r w:rsidR="00EA7B86" w:rsidRPr="00EA7B86">
          <w:t xml:space="preserve"> the process of financial reporting </w:t>
        </w:r>
      </w:ins>
      <w:ins w:id="262" w:author="David Hartley" w:date="2013-07-12T10:36:00Z">
        <w:r w:rsidR="00B95DB3">
          <w:t>to</w:t>
        </w:r>
      </w:ins>
      <w:ins w:id="263" w:author="David Hartley" w:date="2013-07-12T10:33:00Z">
        <w:r w:rsidR="00EA7B86">
          <w:t xml:space="preserve"> </w:t>
        </w:r>
      </w:ins>
      <w:ins w:id="264" w:author="David Hartley" w:date="2013-07-12T10:28:00Z">
        <w:r w:rsidR="00EA7B86">
          <w:t>provid</w:t>
        </w:r>
      </w:ins>
      <w:ins w:id="265" w:author="David Hartley" w:date="2013-07-12T10:32:00Z">
        <w:r w:rsidR="00EA7B86">
          <w:t>e</w:t>
        </w:r>
      </w:ins>
      <w:ins w:id="266" w:author="David Hartley" w:date="2013-07-12T10:28:00Z">
        <w:r w:rsidR="00EA7B86">
          <w:t xml:space="preserve"> accountants with the tool to allow them to save the world in line with the vision of Prince Charles</w:t>
        </w:r>
      </w:ins>
      <w:ins w:id="267" w:author="David Hartley" w:date="2013-07-12T10:31:00Z">
        <w:r w:rsidR="00EA7B86">
          <w:t>.</w:t>
        </w:r>
      </w:ins>
    </w:p>
    <w:p w14:paraId="550FA649" w14:textId="7D8B43E3" w:rsidR="00EA7B86" w:rsidRDefault="00EA7B86" w:rsidP="00EA7B86">
      <w:ins w:id="268" w:author="David Hartley" w:date="2013-07-12T10:28:00Z">
        <w:r>
          <w:t>The following sections describe how Braiins delivers on this promise.</w:t>
        </w:r>
      </w:ins>
    </w:p>
    <w:p w14:paraId="489BAC5D" w14:textId="78F09DB1" w:rsidR="007B3BC1" w:rsidRDefault="000025B4" w:rsidP="007B3BC1">
      <w:pPr>
        <w:pStyle w:val="Heading2"/>
      </w:pPr>
      <w:bookmarkStart w:id="269" w:name="_Toc361389337"/>
      <w:ins w:id="270" w:author="David Hartley" w:date="2013-07-12T06:48:00Z">
        <w:r>
          <w:t xml:space="preserve">The </w:t>
        </w:r>
      </w:ins>
      <w:r w:rsidR="00AC0FDD">
        <w:t xml:space="preserve">Braiins </w:t>
      </w:r>
      <w:ins w:id="271" w:author="David Hartley" w:date="2013-07-12T06:48:00Z">
        <w:r>
          <w:t>Design</w:t>
        </w:r>
      </w:ins>
      <w:bookmarkEnd w:id="269"/>
      <w:del w:id="272" w:author="David Hartley" w:date="2013-07-12T06:48:00Z">
        <w:r w:rsidR="00B30E46" w:rsidDel="000025B4">
          <w:delText>O</w:delText>
        </w:r>
        <w:r w:rsidR="007B3BC1" w:rsidDel="000025B4">
          <w:delText>bjectives</w:delText>
        </w:r>
      </w:del>
    </w:p>
    <w:p w14:paraId="0C683997" w14:textId="210D9170" w:rsidR="00B30E46" w:rsidRPr="00B30E46" w:rsidRDefault="00B30E46" w:rsidP="00B30E46">
      <w:del w:id="273" w:author="David Hartley" w:date="2013-07-12T06:49:00Z">
        <w:r w:rsidDel="000025B4">
          <w:delText xml:space="preserve">The Objectives of </w:delText>
        </w:r>
      </w:del>
      <w:r>
        <w:t xml:space="preserve">Braiins </w:t>
      </w:r>
      <w:ins w:id="274" w:author="David Hartley" w:date="2013-07-12T06:49:00Z">
        <w:r w:rsidR="000025B4">
          <w:t>has been designed to</w:t>
        </w:r>
      </w:ins>
      <w:del w:id="275" w:author="David Hartley" w:date="2013-07-12T06:51:00Z">
        <w:r w:rsidDel="000025B4">
          <w:delText>are</w:delText>
        </w:r>
      </w:del>
      <w:r>
        <w:t>:</w:t>
      </w:r>
    </w:p>
    <w:p w14:paraId="764473B6" w14:textId="58279CEA" w:rsidR="00BA5367" w:rsidRPr="00BA5367" w:rsidDel="00BA5367" w:rsidRDefault="007B3BC1" w:rsidP="00EA7B86">
      <w:pPr>
        <w:pStyle w:val="ListBullet"/>
        <w:rPr>
          <w:del w:id="276" w:author="David Hartley" w:date="2013-07-12T09:05:00Z"/>
        </w:rPr>
      </w:pPr>
      <w:r>
        <w:t xml:space="preserve">Provide a zero capital cost, high value, </w:t>
      </w:r>
      <w:r w:rsidR="003B5883">
        <w:t xml:space="preserve">pay as you </w:t>
      </w:r>
      <w:r w:rsidR="006B661B">
        <w:t>go</w:t>
      </w:r>
      <w:r w:rsidR="003B5883">
        <w:t xml:space="preserve">, </w:t>
      </w:r>
      <w:r w:rsidR="00FB504B">
        <w:t xml:space="preserve">fast, easy to use and understand </w:t>
      </w:r>
      <w:r>
        <w:t xml:space="preserve">financial reporting </w:t>
      </w:r>
      <w:r w:rsidR="00BA1135">
        <w:t>system</w:t>
      </w:r>
      <w:r w:rsidR="001E200D">
        <w:t xml:space="preserve"> for use by accountants and business people</w:t>
      </w:r>
      <w:r w:rsidR="00BA1135">
        <w:t>,</w:t>
      </w:r>
      <w:r>
        <w:t xml:space="preserve"> accessible to any (authorised) </w:t>
      </w:r>
      <w:r w:rsidR="00044D05">
        <w:t>u</w:t>
      </w:r>
      <w:r>
        <w:t xml:space="preserve">ser, anywhere, anytime, on any </w:t>
      </w:r>
      <w:r w:rsidR="00B30E46">
        <w:t xml:space="preserve">internet capable </w:t>
      </w:r>
      <w:r>
        <w:t xml:space="preserve">device, for any </w:t>
      </w:r>
      <w:r w:rsidR="00044D05">
        <w:t>e</w:t>
      </w:r>
      <w:r>
        <w:t>ntity</w:t>
      </w:r>
      <w:r w:rsidR="00FB504B">
        <w:t>,</w:t>
      </w:r>
      <w:r w:rsidR="000619C0">
        <w:t xml:space="preserve"> </w:t>
      </w:r>
      <w:r w:rsidR="00FA0B8F">
        <w:t xml:space="preserve">with continuous </w:t>
      </w:r>
      <w:ins w:id="277" w:author="David Hartley" w:date="2013-07-12T09:05:00Z">
        <w:r w:rsidR="00BA5367">
          <w:t xml:space="preserve">improvement </w:t>
        </w:r>
      </w:ins>
      <w:del w:id="278" w:author="David Hartley" w:date="2013-07-12T09:05:00Z">
        <w:r w:rsidR="00FA0B8F" w:rsidDel="00BA5367">
          <w:delText xml:space="preserve">development </w:delText>
        </w:r>
      </w:del>
      <w:r w:rsidR="00FA0B8F">
        <w:t xml:space="preserve">without any upgrade hassles, </w:t>
      </w:r>
      <w:r w:rsidR="000619C0">
        <w:t xml:space="preserve">by embracing and enabling cloud computing in business and accounting </w:t>
      </w:r>
      <w:r w:rsidR="00073361">
        <w:t xml:space="preserve">financial reporting </w:t>
      </w:r>
      <w:r w:rsidR="000619C0">
        <w:t>language</w:t>
      </w:r>
      <w:r>
        <w:t>.</w:t>
      </w:r>
      <w:moveToRangeStart w:id="279" w:author="David Hartley" w:date="2013-07-12T09:05:00Z" w:name="move361383262"/>
      <w:del w:id="280" w:author="David Hartley" w:date="2013-07-12T09:05:00Z">
        <w:r w:rsidR="00BA5367" w:rsidRPr="00BA5367" w:rsidDel="00BA5367">
          <w:delText>Improve continuously, with no upgrading by users involved, and next to no downtime.</w:delText>
        </w:r>
      </w:del>
    </w:p>
    <w:moveToRangeEnd w:id="279"/>
    <w:p w14:paraId="1730501E" w14:textId="7DAC2BEA" w:rsidR="007B3BC1" w:rsidRDefault="007B3BC1" w:rsidP="00EA7B86">
      <w:pPr>
        <w:pStyle w:val="ListBullet"/>
      </w:pPr>
    </w:p>
    <w:p w14:paraId="5213BFE3" w14:textId="1676B313" w:rsidR="006B661B" w:rsidRDefault="000025B4" w:rsidP="00B30E46">
      <w:pPr>
        <w:pStyle w:val="ListBullet"/>
      </w:pPr>
      <w:ins w:id="281" w:author="David Hartley" w:date="2013-07-12T06:51:00Z">
        <w:r>
          <w:t xml:space="preserve">Free users from financial or data lock in. There is </w:t>
        </w:r>
      </w:ins>
      <w:del w:id="282" w:author="David Hartley" w:date="2013-07-12T06:51:00Z">
        <w:r w:rsidR="006B661B" w:rsidDel="000025B4">
          <w:delText>No lock in either financially (</w:delText>
        </w:r>
      </w:del>
      <w:r w:rsidR="006B661B">
        <w:t>no contract</w:t>
      </w:r>
      <w:del w:id="283" w:author="David Hartley" w:date="2013-07-12T06:51:00Z">
        <w:r w:rsidR="006B661B" w:rsidDel="000025B4">
          <w:delText>)</w:delText>
        </w:r>
      </w:del>
      <w:r w:rsidR="006B661B">
        <w:t xml:space="preserve"> </w:t>
      </w:r>
      <w:ins w:id="284" w:author="David Hartley" w:date="2013-07-12T06:51:00Z">
        <w:r>
          <w:t xml:space="preserve">and data can be exported in open formats or be </w:t>
        </w:r>
      </w:ins>
      <w:ins w:id="285" w:author="David Hartley" w:date="2013-07-12T06:52:00Z">
        <w:r>
          <w:t xml:space="preserve">deleted fully </w:t>
        </w:r>
        <w:r w:rsidR="00D843DC">
          <w:t>as required.</w:t>
        </w:r>
      </w:ins>
      <w:del w:id="286" w:author="David Hartley" w:date="2013-07-12T06:52:00Z">
        <w:r w:rsidR="006B661B" w:rsidDel="00D843DC">
          <w:delText>or for data</w:delText>
        </w:r>
      </w:del>
      <w:del w:id="287" w:author="David Hartley" w:date="2013-07-12T06:37:00Z">
        <w:r w:rsidR="006B661B" w:rsidDel="004523C3">
          <w:delText xml:space="preserve"> – data being fully exportable and </w:delText>
        </w:r>
        <w:commentRangeStart w:id="288"/>
        <w:commentRangeStart w:id="289"/>
        <w:commentRangeStart w:id="290"/>
        <w:r w:rsidR="006B661B" w:rsidDel="004523C3">
          <w:delText>deleteable</w:delText>
        </w:r>
      </w:del>
      <w:r w:rsidR="006B661B">
        <w:t xml:space="preserve"> </w:t>
      </w:r>
      <w:commentRangeEnd w:id="288"/>
      <w:r w:rsidR="00510E3A">
        <w:rPr>
          <w:rStyle w:val="CommentReference"/>
          <w:rFonts w:eastAsiaTheme="minorHAnsi" w:cstheme="minorBidi"/>
          <w:lang w:eastAsia="en-US"/>
        </w:rPr>
        <w:commentReference w:id="288"/>
      </w:r>
      <w:commentRangeEnd w:id="289"/>
      <w:r w:rsidR="001C0652">
        <w:rPr>
          <w:rStyle w:val="CommentReference"/>
          <w:rFonts w:eastAsiaTheme="minorHAnsi" w:cstheme="minorBidi"/>
          <w:lang w:eastAsia="en-US"/>
        </w:rPr>
        <w:commentReference w:id="289"/>
      </w:r>
      <w:commentRangeEnd w:id="290"/>
      <w:r w:rsidR="004523C3">
        <w:rPr>
          <w:rStyle w:val="CommentReference"/>
          <w:rFonts w:eastAsiaTheme="minorHAnsi" w:cstheme="minorBidi"/>
          <w:lang w:eastAsia="en-US"/>
        </w:rPr>
        <w:commentReference w:id="290"/>
      </w:r>
    </w:p>
    <w:p w14:paraId="6D9E6172" w14:textId="74242DC2" w:rsidR="0022602A" w:rsidRDefault="0022602A" w:rsidP="00AC0FDD">
      <w:pPr>
        <w:pStyle w:val="ListB6after"/>
      </w:pPr>
      <w:r>
        <w:t>Simplify all parts of the process from guided fool-proof data entry, to intuitive report customisation, so that:</w:t>
      </w:r>
    </w:p>
    <w:p w14:paraId="700D3C83" w14:textId="2D069DB3" w:rsidR="0022602A" w:rsidRDefault="005478A6" w:rsidP="0078630D">
      <w:pPr>
        <w:pStyle w:val="ListBI1"/>
      </w:pPr>
      <w:r>
        <w:t xml:space="preserve">it is </w:t>
      </w:r>
      <w:r w:rsidR="0022602A">
        <w:t>no</w:t>
      </w:r>
      <w:r w:rsidR="00556597">
        <w:t>t</w:t>
      </w:r>
      <w:r w:rsidR="0022602A">
        <w:t xml:space="preserve"> ne</w:t>
      </w:r>
      <w:r>
        <w:t xml:space="preserve">cessary </w:t>
      </w:r>
      <w:r w:rsidR="0022602A">
        <w:t>to become an expert in computers, XBRL, Taxonomies</w:t>
      </w:r>
      <w:r w:rsidR="0078630D">
        <w:t xml:space="preserve">, </w:t>
      </w:r>
      <w:r w:rsidR="00556597">
        <w:t>Excel</w:t>
      </w:r>
      <w:r w:rsidR="0078630D">
        <w:t>/Word integration</w:t>
      </w:r>
      <w:r>
        <w:t xml:space="preserve"> to produce, analyse, and use financial reports</w:t>
      </w:r>
    </w:p>
    <w:p w14:paraId="3626D270" w14:textId="3E9C5703" w:rsidR="0078630D" w:rsidRDefault="0078630D" w:rsidP="0078630D">
      <w:pPr>
        <w:pStyle w:val="ListBI1"/>
      </w:pPr>
      <w:r>
        <w:t xml:space="preserve">study of complicated and difficult books such as “XBRL for Dummies” </w:t>
      </w:r>
      <w:ins w:id="291" w:author="David Hartley" w:date="2013-07-10T07:33:00Z">
        <w:r w:rsidR="002450EA">
          <w:t xml:space="preserve">or </w:t>
        </w:r>
        <w:r w:rsidR="002450EA" w:rsidRPr="002450EA">
          <w:t>wad</w:t>
        </w:r>
        <w:r w:rsidR="002450EA">
          <w:t>ing</w:t>
        </w:r>
        <w:r w:rsidR="002450EA" w:rsidRPr="002450EA">
          <w:t xml:space="preserve"> through a 65 slide PowerPoint slide show on "How to Use Dimensions"</w:t>
        </w:r>
        <w:r w:rsidR="00203DB4">
          <w:t xml:space="preserve"> are</w:t>
        </w:r>
      </w:ins>
      <w:del w:id="292" w:author="David Hartley" w:date="2013-07-10T07:33:00Z">
        <w:r w:rsidDel="00203DB4">
          <w:delText>is</w:delText>
        </w:r>
      </w:del>
      <w:r>
        <w:t xml:space="preserve"> not needed to understand and use any part of the system</w:t>
      </w:r>
    </w:p>
    <w:p w14:paraId="46D74F39" w14:textId="5AC431BE" w:rsidR="0022602A" w:rsidRDefault="0078630D" w:rsidP="0078630D">
      <w:pPr>
        <w:pStyle w:val="ListBI1"/>
      </w:pPr>
      <w:r>
        <w:t>all that is required is understanding of financial reporting (accounting and standards where applicable) and use of an internet browser</w:t>
      </w:r>
    </w:p>
    <w:p w14:paraId="337E4AB1" w14:textId="3521908A" w:rsidR="00C76A70" w:rsidRDefault="00C76A70" w:rsidP="00B30E46">
      <w:pPr>
        <w:pStyle w:val="ListBullet"/>
      </w:pPr>
      <w:r>
        <w:t>Eliminate duplicated data</w:t>
      </w:r>
      <w:r w:rsidR="00AC0FDD">
        <w:t>,</w:t>
      </w:r>
      <w:r>
        <w:t xml:space="preserve"> effort</w:t>
      </w:r>
      <w:r w:rsidR="00B30E46">
        <w:t xml:space="preserve"> </w:t>
      </w:r>
      <w:r w:rsidR="00AC0FDD">
        <w:t xml:space="preserve">and potential errors </w:t>
      </w:r>
      <w:r w:rsidR="00B30E46">
        <w:t xml:space="preserve">so that </w:t>
      </w:r>
      <w:r>
        <w:t>companies or groups operating in multiple countries/jurisdictions can re-use common data to generate accounts for each different set of statements/reporting standards/taxonomies.</w:t>
      </w:r>
    </w:p>
    <w:p w14:paraId="5D71A4EF" w14:textId="23A25A68" w:rsidR="00556597" w:rsidRDefault="00556597" w:rsidP="00B30E46">
      <w:pPr>
        <w:pStyle w:val="ListBullet"/>
      </w:pPr>
      <w:r>
        <w:t>Reduce errors from lack of control over a mishmash of data from various sources.</w:t>
      </w:r>
    </w:p>
    <w:p w14:paraId="311F741D" w14:textId="62D23040" w:rsidR="00C76A70" w:rsidRDefault="00C76A70" w:rsidP="00B30E46">
      <w:pPr>
        <w:pStyle w:val="ListBullet"/>
      </w:pPr>
      <w:r>
        <w:t>Handle all sizes, types and structures of entity</w:t>
      </w:r>
      <w:r w:rsidR="00556597">
        <w:t>.</w:t>
      </w:r>
    </w:p>
    <w:p w14:paraId="39349B81" w14:textId="1F109A9B" w:rsidR="00355376" w:rsidRDefault="00355376" w:rsidP="00B30E46">
      <w:pPr>
        <w:pStyle w:val="ListBullet"/>
      </w:pPr>
      <w:r>
        <w:t>Eliminate all range restrictions e.g. on number of subsidiaries or directors.</w:t>
      </w:r>
    </w:p>
    <w:p w14:paraId="37FACB39" w14:textId="0A836B5F" w:rsidR="00556597" w:rsidRPr="00556597" w:rsidRDefault="00556597" w:rsidP="00556597">
      <w:pPr>
        <w:pStyle w:val="ListBullet"/>
      </w:pPr>
      <w:r w:rsidRPr="00556597">
        <w:t>Report over multiple jurisdictions, even within one Entity or Group</w:t>
      </w:r>
      <w:r>
        <w:t>.</w:t>
      </w:r>
    </w:p>
    <w:p w14:paraId="0F2490AC" w14:textId="6FFA0CB7" w:rsidR="00556597" w:rsidRDefault="00556597" w:rsidP="00556597">
      <w:pPr>
        <w:pStyle w:val="ListBullet"/>
      </w:pPr>
      <w:r>
        <w:t xml:space="preserve">Exchange data </w:t>
      </w:r>
      <w:ins w:id="293" w:author="David Hartley" w:date="2013-07-12T06:39:00Z">
        <w:r w:rsidR="004523C3">
          <w:t xml:space="preserve">(import or export) </w:t>
        </w:r>
      </w:ins>
      <w:r>
        <w:t xml:space="preserve">with </w:t>
      </w:r>
      <w:ins w:id="294" w:author="David Hartley" w:date="2013-07-10T06:22:00Z">
        <w:r w:rsidR="001C0652">
          <w:t>other system</w:t>
        </w:r>
      </w:ins>
      <w:ins w:id="295" w:author="David Hartley" w:date="2013-07-10T06:23:00Z">
        <w:r w:rsidR="001C0652">
          <w:t>s</w:t>
        </w:r>
      </w:ins>
      <w:ins w:id="296" w:author="David Hartley" w:date="2013-07-10T06:22:00Z">
        <w:r w:rsidR="001C0652">
          <w:t xml:space="preserve"> whether </w:t>
        </w:r>
      </w:ins>
      <w:commentRangeStart w:id="297"/>
      <w:commentRangeStart w:id="298"/>
      <w:del w:id="299" w:author="David Hartley" w:date="2013-07-10T06:22:00Z">
        <w:r w:rsidDel="001C0652">
          <w:delText xml:space="preserve">other </w:delText>
        </w:r>
      </w:del>
      <w:r>
        <w:t xml:space="preserve">cloud based </w:t>
      </w:r>
      <w:ins w:id="300" w:author="David Hartley" w:date="2013-07-10T06:22:00Z">
        <w:r w:rsidR="001C0652">
          <w:t>or not</w:t>
        </w:r>
      </w:ins>
      <w:del w:id="301" w:author="David Hartley" w:date="2013-07-10T06:22:00Z">
        <w:r w:rsidDel="001C0652">
          <w:delText>systems</w:delText>
        </w:r>
      </w:del>
      <w:commentRangeEnd w:id="297"/>
      <w:r w:rsidR="00FB1C85">
        <w:rPr>
          <w:rStyle w:val="CommentReference"/>
          <w:rFonts w:eastAsiaTheme="minorHAnsi" w:cstheme="minorBidi"/>
          <w:lang w:eastAsia="en-US"/>
        </w:rPr>
        <w:commentReference w:id="297"/>
      </w:r>
      <w:commentRangeEnd w:id="298"/>
      <w:r w:rsidR="001C0652">
        <w:rPr>
          <w:rStyle w:val="CommentReference"/>
          <w:rFonts w:eastAsiaTheme="minorHAnsi" w:cstheme="minorBidi"/>
          <w:lang w:eastAsia="en-US"/>
        </w:rPr>
        <w:commentReference w:id="298"/>
      </w:r>
      <w:r>
        <w:t>.</w:t>
      </w:r>
    </w:p>
    <w:p w14:paraId="28AFA863" w14:textId="08CEDABF" w:rsidR="00556597" w:rsidRDefault="00556597" w:rsidP="00556597">
      <w:pPr>
        <w:pStyle w:val="ListBullet"/>
      </w:pPr>
      <w:r w:rsidRPr="00556597">
        <w:t>Make all information and reports semantic web ready.</w:t>
      </w:r>
    </w:p>
    <w:p w14:paraId="692EF016" w14:textId="264CF31E" w:rsidR="00457B1D" w:rsidRDefault="00457B1D" w:rsidP="00556597">
      <w:pPr>
        <w:pStyle w:val="ListBullet"/>
      </w:pPr>
      <w:r>
        <w:t>Handle changing standards, additional disclosure requirements, including data upgrades, seamlessly, with no effort by users other than getting up to date with the new rules.</w:t>
      </w:r>
    </w:p>
    <w:p w14:paraId="11428D0D" w14:textId="0CAD616A" w:rsidR="00A670E8" w:rsidRDefault="00A670E8" w:rsidP="00556597">
      <w:pPr>
        <w:pStyle w:val="ListBullet"/>
      </w:pPr>
      <w:r>
        <w:t>Handle Restatements (Prior Period Adjustments) properly with all directly and indirectly affected values able to be shown in a different style.</w:t>
      </w:r>
    </w:p>
    <w:p w14:paraId="7E36AAB3" w14:textId="7954B9F8" w:rsidR="009C6DCE" w:rsidRDefault="009C6DCE" w:rsidP="00EA7B86">
      <w:pPr>
        <w:pStyle w:val="ListBullet"/>
      </w:pPr>
      <w:ins w:id="302" w:author="David Hartley" w:date="2013-07-12T09:18:00Z">
        <w:r>
          <w:t xml:space="preserve">Include smart </w:t>
        </w:r>
      </w:ins>
      <w:del w:id="303" w:author="David Hartley" w:date="2013-07-12T09:18:00Z">
        <w:r w:rsidR="00A670E8" w:rsidDel="009C6DCE">
          <w:delText>Provide for quarterly accounts as needed for stock exchange reporting by public companies, and annual accounts for regulatory and annual report purposes. (As per “What Braiins is Not” below, monthly reporting is not covered.)</w:delText>
        </w:r>
      </w:del>
      <w:ins w:id="304" w:author="David Hartley" w:date="2013-07-12T09:18:00Z">
        <w:r>
          <w:t>input/edit</w:t>
        </w:r>
      </w:ins>
      <w:ins w:id="305" w:author="David Hartley" w:date="2013-07-12T09:19:00Z">
        <w:r>
          <w:t>ing</w:t>
        </w:r>
      </w:ins>
      <w:ins w:id="306" w:author="David Hartley" w:date="2013-07-12T09:18:00Z">
        <w:r>
          <w:t xml:space="preserve"> optimised for accuracy and ease of use with intelligent prompting,</w:t>
        </w:r>
      </w:ins>
      <w:ins w:id="307" w:author="David Hartley" w:date="2013-07-12T09:19:00Z">
        <w:r>
          <w:t xml:space="preserve"> and validation at the point of input/editing,</w:t>
        </w:r>
      </w:ins>
      <w:ins w:id="308" w:author="David Hartley" w:date="2013-07-12T09:18:00Z">
        <w:r>
          <w:t xml:space="preserve"> rather than </w:t>
        </w:r>
      </w:ins>
      <w:ins w:id="309" w:author="David Hartley" w:date="2013-07-12T09:20:00Z">
        <w:r>
          <w:t xml:space="preserve">provide </w:t>
        </w:r>
      </w:ins>
      <w:ins w:id="310" w:author="David Hartley" w:date="2013-07-12T09:18:00Z">
        <w:r>
          <w:t xml:space="preserve">for basic repetitive data entry </w:t>
        </w:r>
        <w:r>
          <w:lastRenderedPageBreak/>
          <w:t>key punching speed</w:t>
        </w:r>
      </w:ins>
      <w:ins w:id="311" w:author="David Hartley" w:date="2013-07-12T09:20:00Z">
        <w:r>
          <w:t xml:space="preserve"> as l</w:t>
        </w:r>
      </w:ins>
      <w:ins w:id="312" w:author="David Hartley" w:date="2013-07-12T09:18:00Z">
        <w:r w:rsidRPr="009C6DCE">
          <w:t>inks to general accounting systems (Cloud or In-House) will provide the bulk of the required data.</w:t>
        </w:r>
      </w:ins>
    </w:p>
    <w:p w14:paraId="4129EF4F" w14:textId="25699397" w:rsidR="00A670E8" w:rsidRPr="00556597" w:rsidRDefault="00A670E8" w:rsidP="00556597">
      <w:pPr>
        <w:pStyle w:val="ListBullet"/>
      </w:pPr>
      <w:r>
        <w:t>Keep data indefinitely – until specifically deleted.</w:t>
      </w:r>
    </w:p>
    <w:p w14:paraId="52DA8108" w14:textId="3491F878" w:rsidR="00BA1135" w:rsidRDefault="00B30E46" w:rsidP="00B30E46">
      <w:pPr>
        <w:pStyle w:val="ListBullet"/>
      </w:pPr>
      <w:r>
        <w:t>A</w:t>
      </w:r>
      <w:r w:rsidR="007B3BC1">
        <w:t>utomate the entire process from Record to Report</w:t>
      </w:r>
      <w:r w:rsidR="00556597">
        <w:t>.</w:t>
      </w:r>
    </w:p>
    <w:p w14:paraId="07FA8A29" w14:textId="77777777" w:rsidR="00FE02D1" w:rsidRDefault="00B854AB" w:rsidP="00B30E46">
      <w:pPr>
        <w:pStyle w:val="ListBullet"/>
        <w:rPr>
          <w:ins w:id="313" w:author="David Hartley" w:date="2013-07-12T11:20:00Z"/>
        </w:rPr>
      </w:pPr>
      <w:r>
        <w:t>Operate with speed and styl</w:t>
      </w:r>
      <w:r w:rsidR="00556597">
        <w:t>e, from input to final reports</w:t>
      </w:r>
    </w:p>
    <w:p w14:paraId="417F3588" w14:textId="369FB02E" w:rsidR="000B11FC" w:rsidRDefault="000B11FC" w:rsidP="00FE02D1">
      <w:pPr>
        <w:pStyle w:val="ListBI1"/>
        <w:rPr>
          <w:ins w:id="314" w:author="David Hartley" w:date="2013-07-12T11:28:00Z"/>
        </w:rPr>
        <w:pPrChange w:id="315" w:author="David Hartley" w:date="2013-07-12T11:20:00Z">
          <w:pPr>
            <w:pStyle w:val="ListBullet"/>
          </w:pPr>
        </w:pPrChange>
      </w:pPr>
      <w:ins w:id="316" w:author="David Hartley" w:date="2013-07-12T11:28:00Z">
        <w:r>
          <w:t>Input is fully prompted</w:t>
        </w:r>
      </w:ins>
      <w:ins w:id="317" w:author="David Hartley" w:date="2013-07-12T11:30:00Z">
        <w:r>
          <w:t xml:space="preserve"> and validated</w:t>
        </w:r>
      </w:ins>
      <w:ins w:id="318" w:author="David Hartley" w:date="2013-07-12T11:28:00Z">
        <w:r>
          <w:t>, with HTML5 local storage used to keep it snappy</w:t>
        </w:r>
      </w:ins>
    </w:p>
    <w:p w14:paraId="1C1B265C" w14:textId="70D5014C" w:rsidR="00B854AB" w:rsidRDefault="000B11FC" w:rsidP="00FE02D1">
      <w:pPr>
        <w:pStyle w:val="ListBI1"/>
        <w:rPr>
          <w:ins w:id="319" w:author="David Hartley" w:date="2013-07-12T11:25:00Z"/>
        </w:rPr>
        <w:pPrChange w:id="320" w:author="David Hartley" w:date="2013-07-12T11:20:00Z">
          <w:pPr>
            <w:pStyle w:val="ListBullet"/>
          </w:pPr>
        </w:pPrChange>
      </w:pPr>
      <w:ins w:id="321" w:author="David Hartley" w:date="2013-07-12T11:28:00Z">
        <w:r>
          <w:t xml:space="preserve">Report generation is remarkably </w:t>
        </w:r>
      </w:ins>
      <w:ins w:id="322" w:author="David Hartley" w:date="2013-07-12T11:21:00Z">
        <w:r w:rsidR="00FE02D1">
          <w:t xml:space="preserve">fast thanks to </w:t>
        </w:r>
      </w:ins>
      <w:ins w:id="323" w:author="David Hartley" w:date="2013-07-12T11:29:00Z">
        <w:r>
          <w:t xml:space="preserve">the Braiins </w:t>
        </w:r>
      </w:ins>
      <w:ins w:id="324" w:author="David Hartley" w:date="2013-07-12T11:21:00Z">
        <w:r w:rsidR="00FE02D1">
          <w:t xml:space="preserve">design, coding, and servers. Braiins </w:t>
        </w:r>
      </w:ins>
      <w:ins w:id="325" w:author="David Hartley" w:date="2013-07-12T11:22:00Z">
        <w:r w:rsidR="00FE02D1">
          <w:t xml:space="preserve">handles all the sophistication described here yet still </w:t>
        </w:r>
      </w:ins>
      <w:ins w:id="326" w:author="David Hartley" w:date="2013-07-12T11:20:00Z">
        <w:r w:rsidR="00FE02D1" w:rsidRPr="00FE02D1">
          <w:t>spits out</w:t>
        </w:r>
      </w:ins>
      <w:ins w:id="327" w:author="David Hartley" w:date="2013-07-12T11:23:00Z">
        <w:r w:rsidR="00FE02D1">
          <w:t xml:space="preserve"> </w:t>
        </w:r>
      </w:ins>
      <w:ins w:id="328" w:author="David Hartley" w:date="2013-07-12T11:20:00Z">
        <w:r w:rsidR="00FE02D1" w:rsidRPr="00FE02D1">
          <w:t xml:space="preserve">a </w:t>
        </w:r>
      </w:ins>
      <w:ins w:id="329" w:author="David Hartley" w:date="2013-07-12T11:23:00Z">
        <w:r w:rsidR="00FE02D1">
          <w:t>5</w:t>
        </w:r>
      </w:ins>
      <w:ins w:id="330" w:author="David Hartley" w:date="2013-07-12T11:20:00Z">
        <w:r w:rsidR="00FE02D1" w:rsidRPr="00FE02D1">
          <w:t xml:space="preserve">0 page set of accounts in </w:t>
        </w:r>
      </w:ins>
      <w:ins w:id="331" w:author="David Hartley" w:date="2013-07-12T11:29:00Z">
        <w:r>
          <w:t xml:space="preserve">under </w:t>
        </w:r>
      </w:ins>
      <w:ins w:id="332" w:author="David Hartley" w:date="2013-07-12T11:20:00Z">
        <w:r w:rsidR="00FE02D1" w:rsidRPr="00FE02D1">
          <w:t>a quarter of a second</w:t>
        </w:r>
      </w:ins>
      <w:ins w:id="333" w:author="David Hartley" w:date="2013-07-12T11:23:00Z">
        <w:r w:rsidR="00FE02D1">
          <w:t xml:space="preserve">, effectively on demand, allowing </w:t>
        </w:r>
      </w:ins>
      <w:ins w:id="334" w:author="David Hartley" w:date="2013-07-12T11:29:00Z">
        <w:r>
          <w:t xml:space="preserve">users to </w:t>
        </w:r>
      </w:ins>
      <w:ins w:id="335" w:author="David Hartley" w:date="2013-07-12T11:23:00Z">
        <w:r w:rsidR="00FE02D1">
          <w:t>focus to complet</w:t>
        </w:r>
      </w:ins>
      <w:ins w:id="336" w:author="David Hartley" w:date="2013-07-12T11:29:00Z">
        <w:r>
          <w:t>ing</w:t>
        </w:r>
      </w:ins>
      <w:ins w:id="337" w:author="David Hartley" w:date="2013-07-12T11:23:00Z">
        <w:r w:rsidR="00FE02D1">
          <w:t xml:space="preserve"> the job</w:t>
        </w:r>
      </w:ins>
      <w:ins w:id="338" w:author="David Hartley" w:date="2013-07-12T11:29:00Z">
        <w:r>
          <w:t xml:space="preserve"> without</w:t>
        </w:r>
      </w:ins>
      <w:ins w:id="339" w:author="David Hartley" w:date="2013-07-12T11:23:00Z">
        <w:r w:rsidR="00FE02D1">
          <w:t xml:space="preserve"> being distracted by the </w:t>
        </w:r>
      </w:ins>
      <w:ins w:id="340" w:author="David Hartley" w:date="2013-07-12T11:24:00Z">
        <w:r w:rsidR="00FE02D1">
          <w:t xml:space="preserve">“coffee break” syndrome of some systems </w:t>
        </w:r>
      </w:ins>
      <w:ins w:id="341" w:author="David Hartley" w:date="2013-07-12T11:30:00Z">
        <w:r>
          <w:t xml:space="preserve">due to the </w:t>
        </w:r>
      </w:ins>
      <w:ins w:id="342" w:author="David Hartley" w:date="2013-07-12T11:25:00Z">
        <w:r w:rsidR="00FE02D1">
          <w:t xml:space="preserve">wait for </w:t>
        </w:r>
      </w:ins>
      <w:ins w:id="343" w:author="David Hartley" w:date="2013-07-12T11:24:00Z">
        <w:r w:rsidR="00FE02D1">
          <w:t xml:space="preserve">accounts </w:t>
        </w:r>
      </w:ins>
      <w:ins w:id="344" w:author="David Hartley" w:date="2013-07-12T11:25:00Z">
        <w:r w:rsidR="00FE02D1">
          <w:t>to re-</w:t>
        </w:r>
      </w:ins>
      <w:ins w:id="345" w:author="David Hartley" w:date="2013-07-12T11:24:00Z">
        <w:r w:rsidR="00FE02D1">
          <w:t>generate</w:t>
        </w:r>
      </w:ins>
      <w:ins w:id="346" w:author="David Hartley" w:date="2013-07-12T11:30:00Z">
        <w:r>
          <w:t xml:space="preserve"> after an edit</w:t>
        </w:r>
      </w:ins>
      <w:del w:id="347" w:author="David Hartley" w:date="2013-07-12T11:20:00Z">
        <w:r w:rsidR="00556597" w:rsidDel="00FE02D1">
          <w:delText>.</w:delText>
        </w:r>
      </w:del>
    </w:p>
    <w:p w14:paraId="6F482E85" w14:textId="00B1D684" w:rsidR="00FE02D1" w:rsidRDefault="00FE02D1" w:rsidP="00FE02D1">
      <w:pPr>
        <w:pStyle w:val="ListBI1"/>
        <w:pPrChange w:id="348" w:author="David Hartley" w:date="2013-07-12T11:20:00Z">
          <w:pPr>
            <w:pStyle w:val="ListBullet"/>
          </w:pPr>
        </w:pPrChange>
      </w:pPr>
      <w:ins w:id="349" w:author="David Hartley" w:date="2013-07-12T11:25:00Z">
        <w:r>
          <w:t xml:space="preserve">Braiins generates good, compliant </w:t>
        </w:r>
      </w:ins>
      <w:ins w:id="350" w:author="David Hartley" w:date="2013-07-12T11:27:00Z">
        <w:r>
          <w:t xml:space="preserve">non-verbose </w:t>
        </w:r>
      </w:ins>
      <w:ins w:id="351" w:author="David Hartley" w:date="2013-07-12T11:25:00Z">
        <w:r>
          <w:t xml:space="preserve">HTML </w:t>
        </w:r>
      </w:ins>
      <w:ins w:id="352" w:author="David Hartley" w:date="2013-07-12T11:27:00Z">
        <w:r w:rsidR="000B11FC">
          <w:t xml:space="preserve">with </w:t>
        </w:r>
      </w:ins>
      <w:ins w:id="353" w:author="David Hartley" w:date="2013-07-12T11:25:00Z">
        <w:r>
          <w:t xml:space="preserve">CSS3 to </w:t>
        </w:r>
      </w:ins>
      <w:ins w:id="354" w:author="David Hartley" w:date="2013-07-12T11:26:00Z">
        <w:r>
          <w:t xml:space="preserve">add customisable style and class to the </w:t>
        </w:r>
      </w:ins>
      <w:ins w:id="355" w:author="David Hartley" w:date="2013-07-12T11:27:00Z">
        <w:r w:rsidR="000B11FC">
          <w:t xml:space="preserve">accounts, with all of this optionally carried across to </w:t>
        </w:r>
      </w:ins>
      <w:ins w:id="356" w:author="David Hartley" w:date="2013-07-12T11:25:00Z">
        <w:r>
          <w:t>FTP</w:t>
        </w:r>
      </w:ins>
      <w:ins w:id="357" w:author="David Hartley" w:date="2013-07-12T11:28:00Z">
        <w:r w:rsidR="000B11FC">
          <w:t xml:space="preserve"> documents</w:t>
        </w:r>
      </w:ins>
    </w:p>
    <w:p w14:paraId="3DCF115A" w14:textId="30CAC391" w:rsidR="00556597" w:rsidRDefault="00556597" w:rsidP="00B30E46">
      <w:pPr>
        <w:pStyle w:val="ListBullet"/>
      </w:pPr>
      <w:r>
        <w:t xml:space="preserve">Meet regulatory </w:t>
      </w:r>
      <w:r w:rsidR="001D3F43">
        <w:t xml:space="preserve">XBRL or iXBRL </w:t>
      </w:r>
      <w:r>
        <w:t xml:space="preserve">reporting requirements, initially in the UK for FRS 102, then </w:t>
      </w:r>
      <w:r w:rsidR="001D3F43">
        <w:t>for other standards and countries.</w:t>
      </w:r>
    </w:p>
    <w:p w14:paraId="1F6BD1BA" w14:textId="34F31EF9" w:rsidR="00962830" w:rsidRPr="00962830" w:rsidDel="00BA5367" w:rsidRDefault="00962830" w:rsidP="00962830">
      <w:pPr>
        <w:pStyle w:val="ListBullet"/>
      </w:pPr>
      <w:moveFromRangeStart w:id="358" w:author="David Hartley" w:date="2013-07-12T09:05:00Z" w:name="move361383262"/>
      <w:moveFrom w:id="359" w:author="David Hartley" w:date="2013-07-12T09:05:00Z">
        <w:r w:rsidRPr="00962830" w:rsidDel="00BA5367">
          <w:t>Improve continuously, with no upgrading by users involved, and next to no downtime.</w:t>
        </w:r>
      </w:moveFrom>
    </w:p>
    <w:moveFromRangeEnd w:id="358"/>
    <w:p w14:paraId="75B6CB7B" w14:textId="2BB4DACB" w:rsidR="00E17B88" w:rsidRDefault="00BA5367" w:rsidP="00146B58">
      <w:pPr>
        <w:pStyle w:val="ListBullet"/>
      </w:pPr>
      <w:ins w:id="360" w:author="David Hartley" w:date="2013-07-12T09:05:00Z">
        <w:r>
          <w:t>U</w:t>
        </w:r>
      </w:ins>
      <w:del w:id="361" w:author="David Hartley" w:date="2013-07-12T09:05:00Z">
        <w:r w:rsidR="00E17B88" w:rsidDel="00BA5367">
          <w:delText>Build and put to use in Br</w:delText>
        </w:r>
      </w:del>
      <w:ins w:id="362" w:author="David Hartley" w:date="2013-07-12T09:05:00Z">
        <w:r>
          <w:t>se</w:t>
        </w:r>
      </w:ins>
      <w:del w:id="363" w:author="David Hartley" w:date="2013-07-12T09:05:00Z">
        <w:r w:rsidR="00E17B88" w:rsidDel="00BA5367">
          <w:delText>aiins</w:delText>
        </w:r>
      </w:del>
      <w:r w:rsidR="00E17B88">
        <w:t xml:space="preserve"> </w:t>
      </w:r>
      <w:r w:rsidR="001D3F43">
        <w:t xml:space="preserve">a </w:t>
      </w:r>
      <w:r w:rsidR="005432FB">
        <w:t xml:space="preserve">financial information </w:t>
      </w:r>
      <w:ins w:id="364" w:author="David Hartley" w:date="2013-07-12T09:07:00Z">
        <w:r>
          <w:t xml:space="preserve">model and processing </w:t>
        </w:r>
      </w:ins>
      <w:r w:rsidR="005432FB">
        <w:t xml:space="preserve">engine </w:t>
      </w:r>
      <w:ins w:id="365" w:author="David Hartley" w:date="2013-07-12T09:07:00Z">
        <w:r>
          <w:t xml:space="preserve">developed by Braiins </w:t>
        </w:r>
      </w:ins>
      <w:r w:rsidR="001D3F43">
        <w:t xml:space="preserve">called </w:t>
      </w:r>
      <w:r w:rsidR="00146B58">
        <w:t xml:space="preserve">the </w:t>
      </w:r>
      <w:r w:rsidR="001D3F43">
        <w:t>Standardised Information Model</w:t>
      </w:r>
      <w:r w:rsidR="00146B58">
        <w:t xml:space="preserve"> (SIM</w:t>
      </w:r>
      <w:r w:rsidR="001D3F43">
        <w:t xml:space="preserve">) </w:t>
      </w:r>
      <w:r w:rsidR="00146B58">
        <w:t xml:space="preserve">for categorising (describing) and storing financial data </w:t>
      </w:r>
      <w:r w:rsidR="005432FB">
        <w:t xml:space="preserve">that </w:t>
      </w:r>
      <w:ins w:id="366" w:author="David Hartley" w:date="2013-07-12T09:08:00Z">
        <w:r>
          <w:t xml:space="preserve">automatically </w:t>
        </w:r>
      </w:ins>
      <w:r w:rsidR="005432FB">
        <w:t>handles much of the processing, accounting relationships</w:t>
      </w:r>
      <w:r w:rsidR="001D3F43">
        <w:t>,</w:t>
      </w:r>
      <w:r w:rsidR="005432FB">
        <w:t xml:space="preserve"> </w:t>
      </w:r>
      <w:r w:rsidR="00146B58">
        <w:t>error checking, control (what is sensible/allowable, who</w:t>
      </w:r>
      <w:r w:rsidR="00146B58" w:rsidRPr="00146B58">
        <w:t xml:space="preserve"> can do what</w:t>
      </w:r>
      <w:r w:rsidR="00146B58">
        <w:t xml:space="preserve">, and who did what when), </w:t>
      </w:r>
      <w:r w:rsidR="001D3F43">
        <w:t>and complexity</w:t>
      </w:r>
      <w:r w:rsidR="00146B58">
        <w:t xml:space="preserve"> management</w:t>
      </w:r>
      <w:r w:rsidR="001D3F43">
        <w:t xml:space="preserve">, </w:t>
      </w:r>
      <w:r w:rsidR="005432FB">
        <w:t>“</w:t>
      </w:r>
      <w:r w:rsidR="001D3F43">
        <w:t>behind the scenes</w:t>
      </w:r>
      <w:r w:rsidR="005432FB">
        <w:t>”</w:t>
      </w:r>
      <w:r w:rsidR="00146B58">
        <w:t xml:space="preserve"> without intruding on actual use</w:t>
      </w:r>
      <w:r w:rsidR="00736D6D">
        <w:t>.</w:t>
      </w:r>
    </w:p>
    <w:p w14:paraId="2E5FBA52" w14:textId="62C8DF40" w:rsidR="00AC0FDD" w:rsidRDefault="00BA5367" w:rsidP="00AC0FDD">
      <w:pPr>
        <w:pStyle w:val="ListB6after"/>
      </w:pPr>
      <w:ins w:id="367" w:author="David Hartley" w:date="2013-07-12T09:08:00Z">
        <w:r>
          <w:t xml:space="preserve">Use the </w:t>
        </w:r>
      </w:ins>
      <w:del w:id="368" w:author="David Hartley" w:date="2013-07-12T09:08:00Z">
        <w:r w:rsidR="00146B58" w:rsidDel="00BA5367">
          <w:delText xml:space="preserve">Build and </w:delText>
        </w:r>
        <w:r w:rsidR="00502B23" w:rsidDel="00BA5367">
          <w:delText>p</w:delText>
        </w:r>
        <w:r w:rsidR="00146B58" w:rsidDel="00BA5367">
          <w:delText xml:space="preserve">ut to use in </w:delText>
        </w:r>
      </w:del>
      <w:r w:rsidR="00146B58">
        <w:t xml:space="preserve">Braiins </w:t>
      </w:r>
      <w:del w:id="369" w:author="David Hartley" w:date="2013-07-12T09:08:00Z">
        <w:r w:rsidR="00146B58" w:rsidDel="00BA5367">
          <w:delText xml:space="preserve">a </w:delText>
        </w:r>
      </w:del>
      <w:r w:rsidR="00146B58">
        <w:t xml:space="preserve">Semantic Financial Reporting (SFR) </w:t>
      </w:r>
      <w:r w:rsidR="00502B23">
        <w:t>front end to SIM which</w:t>
      </w:r>
    </w:p>
    <w:p w14:paraId="5CB13BE4" w14:textId="29056ED0" w:rsidR="00736D6D" w:rsidRDefault="00502B23" w:rsidP="00AC0FDD">
      <w:pPr>
        <w:pStyle w:val="ListBI1"/>
      </w:pPr>
      <w:r>
        <w:t xml:space="preserve">includes a </w:t>
      </w:r>
      <w:r w:rsidR="00736D6D">
        <w:t>Report Generator</w:t>
      </w:r>
      <w:r>
        <w:t xml:space="preserve"> that is </w:t>
      </w:r>
      <w:r w:rsidR="00736D6D">
        <w:t>easy to understand, use and maintain</w:t>
      </w:r>
    </w:p>
    <w:p w14:paraId="5078FD6D" w14:textId="66E5D855" w:rsidR="00AC0FDD" w:rsidRDefault="00AC0FDD" w:rsidP="0048469B">
      <w:pPr>
        <w:pStyle w:val="ListBI1"/>
        <w:spacing w:after="180"/>
        <w:rPr>
          <w:ins w:id="370" w:author="David Hartley" w:date="2013-07-12T09:31:00Z"/>
        </w:rPr>
        <w:pPrChange w:id="371" w:author="David Hartley" w:date="2013-07-12T09:33:00Z">
          <w:pPr>
            <w:pStyle w:val="ListBI1"/>
          </w:pPr>
        </w:pPrChange>
      </w:pPr>
      <w:r>
        <w:t xml:space="preserve">provides smart searching and </w:t>
      </w:r>
      <w:commentRangeStart w:id="372"/>
      <w:commentRangeStart w:id="373"/>
      <w:r>
        <w:t>analysis t</w:t>
      </w:r>
      <w:ins w:id="374" w:author="David Hartley" w:date="2013-07-10T06:23:00Z">
        <w:r w:rsidR="001C0652">
          <w:t>o</w:t>
        </w:r>
      </w:ins>
      <w:del w:id="375" w:author="David Hartley" w:date="2013-07-10T06:23:00Z">
        <w:r w:rsidDel="001C0652">
          <w:delText>he</w:delText>
        </w:r>
      </w:del>
      <w:r>
        <w:t xml:space="preserve"> ‘release </w:t>
      </w:r>
      <w:commentRangeEnd w:id="372"/>
      <w:r w:rsidR="00FB1C85">
        <w:rPr>
          <w:rStyle w:val="CommentReference"/>
          <w:rFonts w:eastAsiaTheme="minorHAnsi" w:cstheme="minorBidi"/>
          <w:lang w:eastAsia="en-US"/>
        </w:rPr>
        <w:commentReference w:id="372"/>
      </w:r>
      <w:commentRangeEnd w:id="373"/>
      <w:r w:rsidR="001C0652">
        <w:rPr>
          <w:rStyle w:val="CommentReference"/>
          <w:rFonts w:eastAsiaTheme="minorHAnsi" w:cstheme="minorBidi"/>
          <w:lang w:eastAsia="en-US"/>
        </w:rPr>
        <w:commentReference w:id="373"/>
      </w:r>
      <w:r>
        <w:t>the insights’</w:t>
      </w:r>
    </w:p>
    <w:p w14:paraId="56560CFE" w14:textId="550BEDE8" w:rsidR="0048469B" w:rsidRDefault="0048469B" w:rsidP="0048469B">
      <w:pPr>
        <w:rPr>
          <w:ins w:id="376" w:author="David Hartley" w:date="2013-07-12T09:32:00Z"/>
        </w:rPr>
      </w:pPr>
      <w:ins w:id="377" w:author="David Hartley" w:date="2013-07-12T09:32:00Z">
        <w:r>
          <w:t xml:space="preserve">For more information on how Braiins meets these demanding goals see </w:t>
        </w:r>
        <w:r w:rsidRPr="006E7266">
          <w:rPr>
            <w:u w:val="single"/>
          </w:rPr>
          <w:fldChar w:fldCharType="begin"/>
        </w:r>
        <w:r w:rsidRPr="006E7266">
          <w:rPr>
            <w:u w:val="single"/>
          </w:rPr>
          <w:instrText xml:space="preserve"> REF _Ref361384674 \r \h </w:instrText>
        </w:r>
        <w:r w:rsidRPr="006E7266">
          <w:rPr>
            <w:u w:val="single"/>
          </w:rPr>
        </w:r>
        <w:r>
          <w:rPr>
            <w:u w:val="single"/>
          </w:rPr>
          <w:instrText xml:space="preserve"> \* MERGEFORMAT </w:instrText>
        </w:r>
        <w:r w:rsidRPr="006E7266">
          <w:rPr>
            <w:u w:val="single"/>
          </w:rPr>
          <w:fldChar w:fldCharType="separate"/>
        </w:r>
      </w:ins>
      <w:ins w:id="378" w:author="David Hartley" w:date="2013-07-12T10:46:00Z">
        <w:r w:rsidR="00B30398">
          <w:rPr>
            <w:u w:val="single"/>
          </w:rPr>
          <w:t>Appen</w:t>
        </w:r>
        <w:r w:rsidR="00B30398">
          <w:rPr>
            <w:u w:val="single"/>
          </w:rPr>
          <w:t>d</w:t>
        </w:r>
        <w:r w:rsidR="00B30398">
          <w:rPr>
            <w:u w:val="single"/>
          </w:rPr>
          <w:t>ix 2</w:t>
        </w:r>
      </w:ins>
      <w:ins w:id="379" w:author="David Hartley" w:date="2013-07-12T09:32:00Z">
        <w:r w:rsidRPr="006E7266">
          <w:rPr>
            <w:u w:val="single"/>
          </w:rPr>
          <w:fldChar w:fldCharType="end"/>
        </w:r>
        <w:r w:rsidRPr="006E7266">
          <w:rPr>
            <w:u w:val="single"/>
          </w:rPr>
          <w:t xml:space="preserve"> </w:t>
        </w:r>
        <w:r w:rsidRPr="006E7266">
          <w:rPr>
            <w:u w:val="single"/>
          </w:rPr>
          <w:fldChar w:fldCharType="begin"/>
        </w:r>
        <w:r w:rsidRPr="006E7266">
          <w:rPr>
            <w:u w:val="single"/>
          </w:rPr>
          <w:instrText xml:space="preserve"> REF _Ref361384674 \h </w:instrText>
        </w:r>
        <w:r w:rsidRPr="006E7266">
          <w:rPr>
            <w:u w:val="single"/>
          </w:rPr>
        </w:r>
        <w:r>
          <w:rPr>
            <w:u w:val="single"/>
          </w:rPr>
          <w:instrText xml:space="preserve"> \* MERGEFORMAT </w:instrText>
        </w:r>
        <w:r w:rsidRPr="006E7266">
          <w:rPr>
            <w:u w:val="single"/>
          </w:rPr>
          <w:fldChar w:fldCharType="separate"/>
        </w:r>
      </w:ins>
      <w:ins w:id="380" w:author="David Hartley" w:date="2013-07-12T10:46:00Z">
        <w:r w:rsidR="00B30398" w:rsidRPr="00B30398">
          <w:rPr>
            <w:u w:val="single"/>
            <w:rPrChange w:id="381" w:author="David Hartley" w:date="2013-07-12T10:46:00Z">
              <w:rPr/>
            </w:rPrChange>
          </w:rPr>
          <w:t>The Details</w:t>
        </w:r>
      </w:ins>
      <w:ins w:id="382" w:author="David Hartley" w:date="2013-07-12T09:32:00Z">
        <w:r w:rsidRPr="006E7266">
          <w:rPr>
            <w:u w:val="single"/>
          </w:rPr>
          <w:fldChar w:fldCharType="end"/>
        </w:r>
        <w:r>
          <w:t>.</w:t>
        </w:r>
      </w:ins>
    </w:p>
    <w:p w14:paraId="7643AFE8" w14:textId="3E3D4D3B" w:rsidR="0048469B" w:rsidDel="0048469B" w:rsidRDefault="0048469B" w:rsidP="0048469B">
      <w:pPr>
        <w:rPr>
          <w:del w:id="383" w:author="David Hartley" w:date="2013-07-12T09:32:00Z"/>
        </w:rPr>
        <w:pPrChange w:id="384" w:author="David Hartley" w:date="2013-07-12T09:31:00Z">
          <w:pPr>
            <w:pStyle w:val="ListBI1"/>
          </w:pPr>
        </w:pPrChange>
      </w:pPr>
    </w:p>
    <w:p w14:paraId="5CB8784F" w14:textId="1DCFAF58" w:rsidR="00502B23" w:rsidDel="00BA5367" w:rsidRDefault="00502B23" w:rsidP="00D843DC">
      <w:pPr>
        <w:pStyle w:val="Normal6after"/>
        <w:rPr>
          <w:del w:id="385" w:author="David Hartley" w:date="2013-07-12T09:02:00Z"/>
        </w:rPr>
        <w:pPrChange w:id="386" w:author="David Hartley" w:date="2013-07-12T06:54:00Z">
          <w:pPr>
            <w:pStyle w:val="ListB6after"/>
          </w:pPr>
        </w:pPrChange>
      </w:pPr>
      <w:del w:id="387" w:author="David Hartley" w:date="2013-07-12T09:02:00Z">
        <w:r w:rsidDel="00BA5367">
          <w:delText>The totality of Braiins (SFR + SIM)</w:delText>
        </w:r>
      </w:del>
    </w:p>
    <w:p w14:paraId="16538D72" w14:textId="6AD293F9" w:rsidR="00736D6D" w:rsidDel="00BA5367" w:rsidRDefault="00736D6D" w:rsidP="00D843DC">
      <w:pPr>
        <w:pStyle w:val="ListBullet"/>
        <w:rPr>
          <w:del w:id="388" w:author="David Hartley" w:date="2013-07-12T09:02:00Z"/>
        </w:rPr>
        <w:pPrChange w:id="389" w:author="David Hartley" w:date="2013-07-12T06:54:00Z">
          <w:pPr>
            <w:pStyle w:val="ListBI1"/>
          </w:pPr>
        </w:pPrChange>
      </w:pPr>
      <w:del w:id="390" w:author="David Hartley" w:date="2013-07-12T09:02:00Z">
        <w:r w:rsidDel="00BA5367">
          <w:delText>Ensure</w:delText>
        </w:r>
        <w:r w:rsidR="00502B23" w:rsidDel="00BA5367">
          <w:delText>s</w:delText>
        </w:r>
        <w:r w:rsidDel="00BA5367">
          <w:delText xml:space="preserve"> complete integrity and transparency of all data.</w:delText>
        </w:r>
      </w:del>
    </w:p>
    <w:p w14:paraId="1E660C4F" w14:textId="2D7E43F7" w:rsidR="005432FB" w:rsidDel="00BA5367" w:rsidRDefault="00736D6D" w:rsidP="00D843DC">
      <w:pPr>
        <w:pStyle w:val="ListBullet"/>
        <w:rPr>
          <w:del w:id="391" w:author="David Hartley" w:date="2013-07-12T09:02:00Z"/>
        </w:rPr>
        <w:pPrChange w:id="392" w:author="David Hartley" w:date="2013-07-12T06:54:00Z">
          <w:pPr>
            <w:pStyle w:val="ListBI1"/>
          </w:pPr>
        </w:pPrChange>
      </w:pPr>
      <w:del w:id="393" w:author="David Hartley" w:date="2013-07-12T09:02:00Z">
        <w:r w:rsidDel="00BA5367">
          <w:delText>Simplif</w:delText>
        </w:r>
        <w:r w:rsidR="00502B23" w:rsidDel="00BA5367">
          <w:delText xml:space="preserve">ies and facilitate financial reporting, analysis, exchange, and comparison for </w:delText>
        </w:r>
        <w:r w:rsidDel="00BA5367">
          <w:delText xml:space="preserve">all sizes, types and structures of entity – </w:delText>
        </w:r>
        <w:r w:rsidR="00502B23" w:rsidDel="00BA5367">
          <w:delText xml:space="preserve">from the simplest to the </w:delText>
        </w:r>
        <w:r w:rsidDel="00BA5367">
          <w:delText>most complex.</w:delText>
        </w:r>
      </w:del>
    </w:p>
    <w:p w14:paraId="639E1F01" w14:textId="0B8E9323" w:rsidR="00AC0FDD" w:rsidDel="00BA5367" w:rsidRDefault="00AC0FDD" w:rsidP="00D843DC">
      <w:pPr>
        <w:pStyle w:val="ListBullet"/>
        <w:rPr>
          <w:del w:id="394" w:author="David Hartley" w:date="2013-07-12T09:02:00Z"/>
        </w:rPr>
        <w:pPrChange w:id="395" w:author="David Hartley" w:date="2013-07-12T06:55:00Z">
          <w:pPr>
            <w:pStyle w:val="ListBI1"/>
          </w:pPr>
        </w:pPrChange>
      </w:pPr>
      <w:del w:id="396" w:author="David Hartley" w:date="2013-07-12T09:02:00Z">
        <w:r w:rsidDel="00BA5367">
          <w:delText>Provides the Solution to the Problems that cause Accountants and Financial Reporting to struggle to meet the “Save the World” goals.</w:delText>
        </w:r>
      </w:del>
    </w:p>
    <w:p w14:paraId="52797215" w14:textId="181A820C" w:rsidR="00BA5367" w:rsidRDefault="00BA5367" w:rsidP="00BA5367">
      <w:pPr>
        <w:pStyle w:val="Heading2"/>
        <w:rPr>
          <w:ins w:id="397" w:author="David Hartley" w:date="2013-07-12T09:01:00Z"/>
        </w:rPr>
        <w:pPrChange w:id="398" w:author="David Hartley" w:date="2013-07-12T09:01:00Z">
          <w:pPr>
            <w:keepNext/>
          </w:pPr>
        </w:pPrChange>
      </w:pPr>
      <w:bookmarkStart w:id="399" w:name="_Toc361389338"/>
      <w:ins w:id="400" w:author="David Hartley" w:date="2013-07-12T09:01:00Z">
        <w:r>
          <w:t>Key Concepts of Braiins</w:t>
        </w:r>
        <w:bookmarkEnd w:id="399"/>
      </w:ins>
    </w:p>
    <w:p w14:paraId="3360E7EC" w14:textId="75EBCF45" w:rsidR="00BA5367" w:rsidRDefault="00BA5367" w:rsidP="00BA5367">
      <w:pPr>
        <w:keepNext/>
        <w:rPr>
          <w:ins w:id="401" w:author="David Hartley" w:date="2013-07-12T09:01:00Z"/>
        </w:rPr>
      </w:pPr>
      <w:ins w:id="402" w:author="David Hartley" w:date="2013-07-12T09:01:00Z">
        <w:r>
          <w:t>The key concepts of Braiins come down to:</w:t>
        </w:r>
      </w:ins>
    </w:p>
    <w:p w14:paraId="27AE2845" w14:textId="77777777" w:rsidR="00BA5367" w:rsidRDefault="00BA5367" w:rsidP="00BA5367">
      <w:pPr>
        <w:pStyle w:val="ListBullet"/>
        <w:numPr>
          <w:ilvl w:val="0"/>
          <w:numId w:val="16"/>
        </w:numPr>
        <w:rPr>
          <w:ins w:id="403" w:author="David Hartley" w:date="2013-07-12T09:01:00Z"/>
        </w:rPr>
      </w:pPr>
      <w:ins w:id="404" w:author="David Hartley" w:date="2013-07-12T09:01:00Z">
        <w:r>
          <w:t>Cloud based to provide accessibility, interconnectivity, reliability, pay as you go cash flow flexibility, and development continuity, all with no lock in.</w:t>
        </w:r>
      </w:ins>
    </w:p>
    <w:p w14:paraId="5F4BA93E" w14:textId="77777777" w:rsidR="00BA5367" w:rsidRDefault="00BA5367" w:rsidP="00BA5367">
      <w:pPr>
        <w:pStyle w:val="ListBullet"/>
        <w:numPr>
          <w:ilvl w:val="0"/>
          <w:numId w:val="16"/>
        </w:numPr>
        <w:rPr>
          <w:ins w:id="405" w:author="David Hartley" w:date="2013-07-12T09:01:00Z"/>
        </w:rPr>
      </w:pPr>
      <w:ins w:id="406" w:author="David Hartley" w:date="2013-07-12T09:01:00Z">
        <w:r>
          <w:t>Highest overall quality from a company focussed on Financial Reporting alone, driven by people passionate about the role of Financial Reporting in the world.</w:t>
        </w:r>
      </w:ins>
    </w:p>
    <w:p w14:paraId="74A8A8FB" w14:textId="77777777" w:rsidR="00BA5367" w:rsidRDefault="00BA5367" w:rsidP="00BA5367">
      <w:pPr>
        <w:pStyle w:val="ListBullet"/>
        <w:numPr>
          <w:ilvl w:val="0"/>
          <w:numId w:val="16"/>
        </w:numPr>
        <w:rPr>
          <w:ins w:id="407" w:author="David Hartley" w:date="2013-07-12T09:01:00Z"/>
        </w:rPr>
      </w:pPr>
      <w:ins w:id="408" w:author="David Hartley" w:date="2013-07-12T09:01:00Z">
        <w:r>
          <w:t>Dedicated financial accounting engine. Key to the program’s power is a conceptual redesign of all the major components. They have been amalgamated seamlessly in to a financial accounting engine that incorporates levels of automation, integration and intelligence beyond anything achievable in any conventional FR program. This simplifies the accounting and regulatory reporting, whilst ensuring accounting integrity, all supported with complete, fully detailed data trails.</w:t>
        </w:r>
      </w:ins>
    </w:p>
    <w:p w14:paraId="05678FE3" w14:textId="77777777" w:rsidR="00BA5367" w:rsidRDefault="00BA5367" w:rsidP="00BA5367">
      <w:pPr>
        <w:pStyle w:val="ListBullet"/>
        <w:numPr>
          <w:ilvl w:val="0"/>
          <w:numId w:val="16"/>
        </w:numPr>
        <w:rPr>
          <w:ins w:id="409" w:author="David Hartley" w:date="2013-07-12T09:01:00Z"/>
        </w:rPr>
      </w:pPr>
      <w:ins w:id="410" w:author="David Hartley" w:date="2013-07-12T09:01:00Z">
        <w:r>
          <w:t xml:space="preserve">Principle of fully explicit relationships – if one piece of information is related to other pieces of information then their full relationship to each other is declared and controlled within the program. </w:t>
        </w:r>
      </w:ins>
    </w:p>
    <w:p w14:paraId="71079DC0" w14:textId="77777777" w:rsidR="00BA5367" w:rsidRDefault="00BA5367" w:rsidP="00BA5367">
      <w:pPr>
        <w:pStyle w:val="ListBullet"/>
        <w:numPr>
          <w:ilvl w:val="0"/>
          <w:numId w:val="16"/>
        </w:numPr>
        <w:rPr>
          <w:ins w:id="411" w:author="David Hartley" w:date="2013-07-12T09:01:00Z"/>
        </w:rPr>
      </w:pPr>
      <w:ins w:id="412" w:author="David Hartley" w:date="2013-07-12T09:01:00Z">
        <w:r>
          <w:lastRenderedPageBreak/>
          <w:t>Making XBRL output for regulatory or other requirements easy without any knowledge of XBRL details, or need to descend to things like XBRL manual tagging.</w:t>
        </w:r>
      </w:ins>
    </w:p>
    <w:p w14:paraId="4C3BC7FC" w14:textId="7DC4383B" w:rsidR="00BA5367" w:rsidRDefault="00BA5367" w:rsidP="00BA5367">
      <w:pPr>
        <w:pStyle w:val="ListBullet"/>
        <w:numPr>
          <w:ilvl w:val="0"/>
          <w:numId w:val="16"/>
        </w:numPr>
        <w:rPr>
          <w:ins w:id="413" w:author="David Hartley" w:date="2013-07-12T09:01:00Z"/>
        </w:rPr>
      </w:pPr>
      <w:ins w:id="414" w:author="David Hartley" w:date="2013-07-12T09:01:00Z">
        <w:r>
          <w:t xml:space="preserve">Creating, storing and organising all data in a standardised form for cross entity/jurisdiction compatibility via </w:t>
        </w:r>
        <w:r w:rsidRPr="00CC0033">
          <w:t xml:space="preserve">SIM </w:t>
        </w:r>
        <w:r>
          <w:t>(</w:t>
        </w:r>
        <w:r w:rsidRPr="00CC0033">
          <w:t>Standardised Information Model</w:t>
        </w:r>
        <w:r>
          <w:t>)</w:t>
        </w:r>
        <w:r w:rsidRPr="00CC0033">
          <w:t xml:space="preserve"> </w:t>
        </w:r>
        <w:r>
          <w:t xml:space="preserve">with access to that data via </w:t>
        </w:r>
        <w:r w:rsidRPr="00CC0033">
          <w:t>SFR (Semantic Financial Reporting)</w:t>
        </w:r>
        <w:r>
          <w:t>. The SFR-SIM combination is potentially a unified financial reporting system for “everything”.</w:t>
        </w:r>
      </w:ins>
      <w:ins w:id="415" w:author="David Hartley" w:date="2013-07-12T09:10:00Z">
        <w:r>
          <w:br/>
        </w:r>
        <w:r w:rsidRPr="00BA5367">
          <w:rPr>
            <w:rStyle w:val="Line6Char"/>
            <w:rPrChange w:id="416" w:author="David Hartley" w:date="2013-07-12T09:10:00Z">
              <w:rPr/>
            </w:rPrChange>
          </w:rPr>
          <w:br/>
        </w:r>
        <w:r w:rsidRPr="00BA5367">
          <w:t>The development and use of SFR-SIM enables Braiins to access financial information from virtually any computerised accounting system, and output across multiple regulatory jurisdictions even for one Entity or Group from one set of raw data.</w:t>
        </w:r>
      </w:ins>
    </w:p>
    <w:p w14:paraId="2C73E47E" w14:textId="432BC539" w:rsidR="00BA5367" w:rsidRDefault="00BA5367" w:rsidP="00BA5367">
      <w:pPr>
        <w:rPr>
          <w:ins w:id="417" w:author="David Hartley" w:date="2013-07-12T09:01:00Z"/>
        </w:rPr>
      </w:pPr>
      <w:ins w:id="418" w:author="David Hartley" w:date="2013-07-12T09:01:00Z">
        <w:r>
          <w:t>The first five points above could be seen as desirable features of any modern, advanced Financial Reporting program, with the difference that Braiins can really deliver them thanks to the complete re-think of the whole process</w:t>
        </w:r>
      </w:ins>
      <w:ins w:id="419" w:author="David Hartley" w:date="2013-07-12T09:03:00Z">
        <w:r>
          <w:t xml:space="preserve"> represented by </w:t>
        </w:r>
      </w:ins>
      <w:ins w:id="420" w:author="David Hartley" w:date="2013-07-12T09:01:00Z">
        <w:r>
          <w:t xml:space="preserve">point 6. </w:t>
        </w:r>
      </w:ins>
    </w:p>
    <w:p w14:paraId="39F6974A" w14:textId="4B8067D7" w:rsidR="00BA5367" w:rsidRDefault="00BA5367" w:rsidP="00BA5367">
      <w:pPr>
        <w:rPr>
          <w:ins w:id="421" w:author="David Hartley" w:date="2013-07-12T09:27:00Z"/>
        </w:rPr>
      </w:pPr>
      <w:ins w:id="422" w:author="David Hartley" w:date="2013-07-12T09:01:00Z">
        <w:r>
          <w:t>The 6</w:t>
        </w:r>
        <w:r w:rsidRPr="00385C97">
          <w:rPr>
            <w:vertAlign w:val="superscript"/>
          </w:rPr>
          <w:t>th</w:t>
        </w:r>
        <w:r>
          <w:t xml:space="preserve"> point, the “iceberg beneath the water” (</w:t>
        </w:r>
        <w:commentRangeStart w:id="423"/>
        <w:commentRangeStart w:id="424"/>
        <w:r>
          <w:t>SFR-SIM</w:t>
        </w:r>
        <w:commentRangeEnd w:id="423"/>
        <w:r>
          <w:t>)</w:t>
        </w:r>
        <w:r>
          <w:rPr>
            <w:rStyle w:val="CommentReference"/>
          </w:rPr>
          <w:commentReference w:id="423"/>
        </w:r>
        <w:commentRangeEnd w:id="424"/>
        <w:r>
          <w:rPr>
            <w:rStyle w:val="CommentReference"/>
          </w:rPr>
          <w:commentReference w:id="424"/>
        </w:r>
        <w:r>
          <w:t>,</w:t>
        </w:r>
        <w:r w:rsidRPr="00FE56F7">
          <w:t xml:space="preserve"> is the truly revolutionary aspect of Braiins.</w:t>
        </w:r>
      </w:ins>
    </w:p>
    <w:p w14:paraId="26C73CCB" w14:textId="181C9021" w:rsidR="00F057FF" w:rsidRDefault="00F057FF" w:rsidP="00F057FF">
      <w:pPr>
        <w:pStyle w:val="Heading2"/>
      </w:pPr>
      <w:bookmarkStart w:id="425" w:name="_Toc361389339"/>
      <w:r>
        <w:t xml:space="preserve">What Braiins </w:t>
      </w:r>
      <w:ins w:id="426" w:author="David Hartley" w:date="2013-07-12T09:12:00Z">
        <w:r w:rsidR="009C6DCE">
          <w:t>Is and I</w:t>
        </w:r>
      </w:ins>
      <w:del w:id="427" w:author="David Hartley" w:date="2013-07-12T09:12:00Z">
        <w:r w:rsidDel="009C6DCE">
          <w:delText>i</w:delText>
        </w:r>
      </w:del>
      <w:r>
        <w:t>s Not</w:t>
      </w:r>
      <w:bookmarkEnd w:id="425"/>
    </w:p>
    <w:p w14:paraId="2F67B9F7" w14:textId="3CD76DE0" w:rsidR="009C6DCE" w:rsidRDefault="009C6DCE" w:rsidP="009C6DCE">
      <w:pPr>
        <w:rPr>
          <w:ins w:id="428" w:author="David Hartley" w:date="2013-07-12T09:12:00Z"/>
        </w:rPr>
      </w:pPr>
      <w:ins w:id="429" w:author="David Hartley" w:date="2013-07-12T09:12:00Z">
        <w:r>
          <w:t>Braiins is a wide ranging Financial Reporting system to allow All Organisation report fully to All Stakeholders, for quart</w:t>
        </w:r>
      </w:ins>
      <w:ins w:id="430" w:author="David Hartley" w:date="2013-07-12T09:13:00Z">
        <w:r>
          <w:t>er</w:t>
        </w:r>
      </w:ins>
      <w:ins w:id="431" w:author="David Hartley" w:date="2013-07-12T09:12:00Z">
        <w:r>
          <w:t>ly or annual reports.</w:t>
        </w:r>
      </w:ins>
    </w:p>
    <w:p w14:paraId="69820792" w14:textId="55CE75E3" w:rsidR="009C6DCE" w:rsidRDefault="009C6DCE" w:rsidP="009C6DCE">
      <w:pPr>
        <w:rPr>
          <w:ins w:id="432" w:author="David Hartley" w:date="2013-07-12T09:12:00Z"/>
        </w:rPr>
      </w:pPr>
      <w:ins w:id="433" w:author="David Hartley" w:date="2013-07-12T09:14:00Z">
        <w:r>
          <w:t xml:space="preserve">Braiins </w:t>
        </w:r>
      </w:ins>
      <w:ins w:id="434" w:author="David Hartley" w:date="2013-07-12T09:12:00Z">
        <w:r>
          <w:t xml:space="preserve">works from general ledger </w:t>
        </w:r>
      </w:ins>
      <w:ins w:id="435" w:author="David Hartley" w:date="2013-07-12T09:15:00Z">
        <w:r>
          <w:t xml:space="preserve">and other external </w:t>
        </w:r>
      </w:ins>
      <w:ins w:id="436" w:author="David Hartley" w:date="2013-07-12T09:12:00Z">
        <w:r>
          <w:t xml:space="preserve">data onwards to produce financial statements and business reports. </w:t>
        </w:r>
      </w:ins>
    </w:p>
    <w:p w14:paraId="2FE9978D" w14:textId="77777777" w:rsidR="009C6DCE" w:rsidRDefault="009C6DCE" w:rsidP="009C6DCE">
      <w:pPr>
        <w:rPr>
          <w:ins w:id="437" w:author="David Hartley" w:date="2013-07-12T09:12:00Z"/>
        </w:rPr>
      </w:pPr>
      <w:ins w:id="438" w:author="David Hartley" w:date="2013-07-12T09:12:00Z">
        <w:r>
          <w:t>Braiins can work from the simple TB of a micro business, the detailed GL of an SME or even manage massive amounts of data for a group e.g. for hundreds of subsidiaries/associates/join ventures. (No matter how big the volume of data stored, it remains fast and responsive. In fact everything about Braiins is fast.)</w:t>
        </w:r>
      </w:ins>
    </w:p>
    <w:p w14:paraId="3E843430" w14:textId="5A38D6E9" w:rsidR="00F057FF" w:rsidRDefault="00F057FF" w:rsidP="00F057FF">
      <w:r>
        <w:t xml:space="preserve">Braiins is not a general </w:t>
      </w:r>
      <w:ins w:id="439" w:author="David Hartley" w:date="2013-07-12T09:23:00Z">
        <w:r w:rsidR="00822CF4">
          <w:t xml:space="preserve">or management </w:t>
        </w:r>
      </w:ins>
      <w:r>
        <w:t xml:space="preserve">accounting system i.e. it is not intended for sales ledger, stock ledger, VAT/GST, payroll etc. processing. Rather it </w:t>
      </w:r>
      <w:r w:rsidR="0051105A">
        <w:t xml:space="preserve">works with such systems to specialise in the </w:t>
      </w:r>
      <w:r>
        <w:t>Financial Reporting “end product”</w:t>
      </w:r>
      <w:r w:rsidR="0051105A">
        <w:t xml:space="preserve"> or Final Accounts as they are called in the UK</w:t>
      </w:r>
      <w:ins w:id="440" w:author="David Hartley" w:date="2013-07-12T06:41:00Z">
        <w:r w:rsidR="004523C3">
          <w:t>.</w:t>
        </w:r>
      </w:ins>
      <w:del w:id="441" w:author="David Hartley" w:date="2013-07-12T06:41:00Z">
        <w:r w:rsidDel="004523C3">
          <w:delText>.</w:delText>
        </w:r>
      </w:del>
    </w:p>
    <w:p w14:paraId="56410813" w14:textId="04A8A098" w:rsidR="00BC0F2E" w:rsidRDefault="00BC0F2E" w:rsidP="00BC0F2E">
      <w:pPr>
        <w:pStyle w:val="Heading2"/>
      </w:pPr>
      <w:bookmarkStart w:id="442" w:name="_Toc361389340"/>
      <w:r>
        <w:t>Braiins and XBRL</w:t>
      </w:r>
      <w:bookmarkEnd w:id="442"/>
    </w:p>
    <w:p w14:paraId="7AE3DA90" w14:textId="1C161F1A" w:rsidR="006B661B" w:rsidRDefault="006B661B" w:rsidP="00F057FF">
      <w:r>
        <w:t xml:space="preserve">Braiins is not a </w:t>
      </w:r>
      <w:r w:rsidR="002B2552">
        <w:t xml:space="preserve">direct </w:t>
      </w:r>
      <w:r>
        <w:t xml:space="preserve">replacement for or alternative to XBRL. Braiins works with XBRL. Charles Hoffman, the “father” of XBRL, and the hundreds </w:t>
      </w:r>
      <w:r w:rsidR="002B2552">
        <w:t xml:space="preserve">or </w:t>
      </w:r>
      <w:r>
        <w:t xml:space="preserve">thousands of people around the world </w:t>
      </w:r>
      <w:r w:rsidR="000C76E2">
        <w:t>who have worked on XBRL Taxonomies and on fostering the adoption of XBRL have done sterling work. XBRL is well on its way towards ubiquity as a result of their good efforts.</w:t>
      </w:r>
    </w:p>
    <w:p w14:paraId="2EAC96DE" w14:textId="66BA8204" w:rsidR="00F44582" w:rsidRDefault="00F44582" w:rsidP="00F057FF">
      <w:r>
        <w:t>Whilst we see that XBRL has contributed a lot, and will continue to do so, in our view it should be more of a behind the scenes technology, like databases say, which an accountant or business person should not need to know about in detail</w:t>
      </w:r>
      <w:r w:rsidR="004E2B76">
        <w:t xml:space="preserve"> if his FR system is up to the task. </w:t>
      </w:r>
      <w:r w:rsidR="002727B3">
        <w:t>XBRL can become very complicated. In our view the expectation of recent years that all accountants should become XBRL literate is unnecessary and misguided. In our opinion t</w:t>
      </w:r>
      <w:r w:rsidR="004E2B76">
        <w:t>he FR should do all the XBRL work for a business person or an accountant in business or practice.</w:t>
      </w:r>
      <w:r>
        <w:t xml:space="preserve"> </w:t>
      </w:r>
    </w:p>
    <w:p w14:paraId="25157880" w14:textId="498A847B" w:rsidR="000C76E2" w:rsidRDefault="00F44582" w:rsidP="00F057FF">
      <w:r>
        <w:t xml:space="preserve">Thus </w:t>
      </w:r>
      <w:r w:rsidR="000C76E2">
        <w:t xml:space="preserve">Braiins </w:t>
      </w:r>
      <w:r w:rsidR="004E2B76">
        <w:t xml:space="preserve">presents everything in accounting and business speak with nary a mention of XBRL, doing everything in the background to automatically handle the XBRL work. </w:t>
      </w:r>
      <w:r w:rsidR="00BC0F2E">
        <w:t xml:space="preserve">If we have been able to achieve this, </w:t>
      </w:r>
      <w:r w:rsidR="000C76E2">
        <w:t>it is because we have been able to see further thanks to standing on the shoulders of giants, to quote Isaac Newton.</w:t>
      </w:r>
      <w:r w:rsidR="002727B3">
        <w:t xml:space="preserve"> </w:t>
      </w:r>
      <w:commentRangeStart w:id="443"/>
      <w:r w:rsidR="002727B3">
        <w:t>We acknowledge the debt that Braiins and its concepts owe to XBRL</w:t>
      </w:r>
      <w:commentRangeEnd w:id="443"/>
      <w:r w:rsidR="00FB1C85">
        <w:rPr>
          <w:rStyle w:val="CommentReference"/>
        </w:rPr>
        <w:commentReference w:id="443"/>
      </w:r>
      <w:r w:rsidR="002727B3">
        <w:t>.</w:t>
      </w:r>
    </w:p>
    <w:p w14:paraId="78095B15" w14:textId="1219974A" w:rsidR="006B661B" w:rsidDel="004F5FCD" w:rsidRDefault="001C0652" w:rsidP="004F5FCD">
      <w:pPr>
        <w:rPr>
          <w:del w:id="444" w:author="David Hartley" w:date="2013-07-12T06:46:00Z"/>
        </w:rPr>
        <w:pPrChange w:id="445" w:author="David Hartley" w:date="2013-07-12T06:46:00Z">
          <w:pPr>
            <w:pStyle w:val="Heading1"/>
            <w:pageBreakBefore w:val="0"/>
          </w:pPr>
        </w:pPrChange>
      </w:pPr>
      <w:ins w:id="446" w:author="David Hartley" w:date="2013-07-10T06:26:00Z">
        <w:r w:rsidRPr="001C0652">
          <w:t xml:space="preserve">If there was </w:t>
        </w:r>
        <w:r>
          <w:t xml:space="preserve">interest </w:t>
        </w:r>
        <w:r w:rsidRPr="001C0652">
          <w:t xml:space="preserve">from the financial reporting community, we in turn would </w:t>
        </w:r>
      </w:ins>
      <w:ins w:id="447" w:author="David Hartley" w:date="2013-07-10T06:27:00Z">
        <w:r w:rsidR="001B6050">
          <w:t>open sourc</w:t>
        </w:r>
      </w:ins>
      <w:ins w:id="448" w:author="David Hartley" w:date="2013-07-10T07:11:00Z">
        <w:r w:rsidR="006126BF">
          <w:t>e</w:t>
        </w:r>
      </w:ins>
      <w:ins w:id="449" w:author="David Hartley" w:date="2013-07-10T06:27:00Z">
        <w:r w:rsidR="001B6050">
          <w:t xml:space="preserve"> </w:t>
        </w:r>
      </w:ins>
      <w:ins w:id="450" w:author="David Hartley" w:date="2013-07-10T06:26:00Z">
        <w:r w:rsidRPr="001C0652">
          <w:t>SIM</w:t>
        </w:r>
      </w:ins>
      <w:ins w:id="451" w:author="David Hartley" w:date="2013-07-10T06:27:00Z">
        <w:r w:rsidR="001B6050">
          <w:t xml:space="preserve"> which</w:t>
        </w:r>
      </w:ins>
      <w:ins w:id="452" w:author="David Hartley" w:date="2013-07-10T06:26:00Z">
        <w:r w:rsidRPr="001C0652">
          <w:t xml:space="preserve"> might be viewed as the basis for a possible </w:t>
        </w:r>
      </w:ins>
      <w:ins w:id="453" w:author="David Hartley" w:date="2013-07-10T06:27:00Z">
        <w:r w:rsidR="001B6050">
          <w:t>g</w:t>
        </w:r>
      </w:ins>
      <w:ins w:id="454" w:author="David Hartley" w:date="2013-07-10T06:26:00Z">
        <w:r w:rsidRPr="001C0652">
          <w:t xml:space="preserve">lobal standard in much the same way as SBR and </w:t>
        </w:r>
        <w:r w:rsidRPr="001C0652">
          <w:lastRenderedPageBreak/>
          <w:t>XBRL-GL.</w:t>
        </w:r>
      </w:ins>
      <w:ins w:id="455" w:author="David Hartley" w:date="2013-07-10T06:27:00Z">
        <w:r w:rsidR="001B6050">
          <w:t xml:space="preserve"> </w:t>
        </w:r>
      </w:ins>
      <w:del w:id="456" w:author="David Hartley" w:date="2013-07-10T06:28:00Z">
        <w:r w:rsidR="00BC0F2E" w:rsidDel="001B6050">
          <w:delText>I</w:delText>
        </w:r>
        <w:commentRangeStart w:id="457"/>
        <w:r w:rsidR="00BC0F2E" w:rsidDel="001B6050">
          <w:delText xml:space="preserve">f in time any of the Braiins internals </w:delText>
        </w:r>
        <w:r w:rsidR="004E2B76" w:rsidDel="001B6050">
          <w:delText>which work th</w:delText>
        </w:r>
        <w:r w:rsidR="002727B3" w:rsidDel="001B6050">
          <w:delText>e</w:delText>
        </w:r>
        <w:r w:rsidR="004E2B76" w:rsidDel="001B6050">
          <w:delText xml:space="preserve"> magic </w:delText>
        </w:r>
        <w:r w:rsidR="002727B3" w:rsidDel="001B6050">
          <w:delText xml:space="preserve">of working with XBRL while hiding it completely </w:delText>
        </w:r>
        <w:r w:rsidR="00BC0F2E" w:rsidDel="001B6050">
          <w:delText xml:space="preserve">should be seen to be useful more generally than just within Braiins itself, then we would open source them for adoption and use by anyone at no charge. </w:delText>
        </w:r>
      </w:del>
      <w:commentRangeEnd w:id="457"/>
      <w:r w:rsidR="0006456B">
        <w:rPr>
          <w:rStyle w:val="CommentReference"/>
        </w:rPr>
        <w:commentReference w:id="457"/>
      </w:r>
      <w:commentRangeStart w:id="458"/>
      <w:commentRangeStart w:id="459"/>
      <w:r w:rsidR="00BC0F2E">
        <w:t>At</w:t>
      </w:r>
      <w:commentRangeEnd w:id="458"/>
      <w:r w:rsidR="0006456B">
        <w:rPr>
          <w:rStyle w:val="CommentReference"/>
        </w:rPr>
        <w:commentReference w:id="458"/>
      </w:r>
      <w:commentRangeEnd w:id="459"/>
      <w:r w:rsidR="001B6050">
        <w:rPr>
          <w:rStyle w:val="CommentReference"/>
        </w:rPr>
        <w:commentReference w:id="459"/>
      </w:r>
      <w:r w:rsidR="00BC0F2E">
        <w:t xml:space="preserve"> all times we remain open to working with XBRL.org, regulatory bodies, and standards bodies, in addition to our customers to see Braiins and Financial Reporting continue to advance.</w:t>
      </w:r>
    </w:p>
    <w:p w14:paraId="2CB5A053" w14:textId="77777777" w:rsidR="004F5FCD" w:rsidRDefault="004F5FCD" w:rsidP="00F057FF">
      <w:pPr>
        <w:rPr>
          <w:ins w:id="460" w:author="David Hartley" w:date="2013-07-12T06:46:00Z"/>
        </w:rPr>
      </w:pPr>
    </w:p>
    <w:p w14:paraId="40A8DBB1" w14:textId="52C8C350" w:rsidR="00C77888" w:rsidDel="004F5FCD" w:rsidRDefault="007B3BC1" w:rsidP="004F5FCD">
      <w:pPr>
        <w:pStyle w:val="Heading1"/>
        <w:rPr>
          <w:del w:id="461" w:author="David Hartley" w:date="2013-07-12T06:43:00Z"/>
        </w:rPr>
        <w:pPrChange w:id="462" w:author="David Hartley" w:date="2013-07-12T06:46:00Z">
          <w:pPr>
            <w:pStyle w:val="Heading2"/>
          </w:pPr>
        </w:pPrChange>
      </w:pPr>
      <w:del w:id="463" w:author="David Hartley" w:date="2013-07-12T06:43:00Z">
        <w:r w:rsidDel="004F5FCD">
          <w:delText xml:space="preserve">Key </w:delText>
        </w:r>
        <w:r w:rsidR="00085FDE" w:rsidDel="004F5FCD">
          <w:delText>C</w:delText>
        </w:r>
        <w:r w:rsidR="00F01B69" w:rsidDel="004F5FCD">
          <w:delText>oncepts</w:delText>
        </w:r>
        <w:r w:rsidR="000F02ED" w:rsidDel="004F5FCD">
          <w:delText xml:space="preserve"> of Braiins</w:delText>
        </w:r>
      </w:del>
    </w:p>
    <w:p w14:paraId="2900F13D" w14:textId="20303E9E" w:rsidR="00807126" w:rsidDel="004F5FCD" w:rsidRDefault="00807126" w:rsidP="004F5FCD">
      <w:pPr>
        <w:pStyle w:val="Heading1"/>
        <w:rPr>
          <w:del w:id="464" w:author="David Hartley" w:date="2013-07-12T06:43:00Z"/>
        </w:rPr>
        <w:pPrChange w:id="465" w:author="David Hartley" w:date="2013-07-12T06:46:00Z">
          <w:pPr/>
        </w:pPrChange>
      </w:pPr>
      <w:del w:id="466" w:author="David Hartley" w:date="2013-07-12T06:43:00Z">
        <w:r w:rsidDel="004F5FCD">
          <w:delText xml:space="preserve">The objectives </w:delText>
        </w:r>
        <w:r w:rsidR="000513FC" w:rsidDel="004F5FCD">
          <w:delText xml:space="preserve">of Braiins described above </w:delText>
        </w:r>
        <w:r w:rsidDel="004F5FCD">
          <w:delText>are very demanding, so how does Braiins achieve them?</w:delText>
        </w:r>
      </w:del>
    </w:p>
    <w:p w14:paraId="24338622" w14:textId="0D2E62A3" w:rsidR="009F3A04" w:rsidDel="004F5FCD" w:rsidRDefault="009F3A04" w:rsidP="004F5FCD">
      <w:pPr>
        <w:pStyle w:val="Heading1"/>
        <w:rPr>
          <w:del w:id="467" w:author="David Hartley" w:date="2013-07-12T06:43:00Z"/>
        </w:rPr>
        <w:pPrChange w:id="468" w:author="David Hartley" w:date="2013-07-12T06:46:00Z">
          <w:pPr/>
        </w:pPrChange>
      </w:pPr>
      <w:del w:id="469" w:author="David Hartley" w:date="2013-07-12T06:43:00Z">
        <w:r w:rsidDel="004F5FCD">
          <w:delText xml:space="preserve">Conventional </w:delText>
        </w:r>
        <w:r w:rsidR="003B5883" w:rsidDel="004F5FCD">
          <w:delText>Financial Reporting (</w:delText>
        </w:r>
        <w:r w:rsidDel="004F5FCD">
          <w:delText>FR</w:delText>
        </w:r>
        <w:r w:rsidR="003B5883" w:rsidDel="004F5FCD">
          <w:delText>)</w:delText>
        </w:r>
        <w:r w:rsidDel="004F5FCD">
          <w:delText xml:space="preserve"> programs take the various components – data </w:delText>
        </w:r>
        <w:r w:rsidR="009D19DA" w:rsidDel="004F5FCD">
          <w:delText>import, GL codes</w:delText>
        </w:r>
        <w:r w:rsidDel="004F5FCD">
          <w:delText>, tables and schedules, report generator and latterly (i)XBRL output</w:delText>
        </w:r>
        <w:r w:rsidR="009D19DA" w:rsidDel="004F5FCD">
          <w:delText xml:space="preserve"> - </w:delText>
        </w:r>
        <w:r w:rsidDel="004F5FCD">
          <w:delText xml:space="preserve">and bolt them all together like a toolbox for </w:delText>
        </w:r>
        <w:r w:rsidR="003B5883" w:rsidDel="004F5FCD">
          <w:delText>a</w:delText>
        </w:r>
        <w:r w:rsidDel="004F5FCD">
          <w:delText xml:space="preserve"> user to assemble each entit</w:delText>
        </w:r>
        <w:r w:rsidR="009E703C" w:rsidDel="004F5FCD">
          <w:delText>y’s</w:delText>
        </w:r>
        <w:r w:rsidDel="004F5FCD">
          <w:delText xml:space="preserve"> financial reports on your in-house computers</w:delText>
        </w:r>
        <w:r w:rsidR="003B5883" w:rsidDel="004F5FCD">
          <w:delText>, or increasingly, via cloud services.</w:delText>
        </w:r>
      </w:del>
    </w:p>
    <w:p w14:paraId="67AD7913" w14:textId="6D88421D" w:rsidR="009F3A04" w:rsidDel="00D94D7E" w:rsidRDefault="009F3A04" w:rsidP="004F5FCD">
      <w:pPr>
        <w:pStyle w:val="Heading1"/>
        <w:rPr>
          <w:del w:id="470" w:author="David Hartley" w:date="2013-07-10T15:16:00Z"/>
        </w:rPr>
        <w:pPrChange w:id="471" w:author="David Hartley" w:date="2013-07-12T06:46:00Z">
          <w:pPr/>
        </w:pPrChange>
      </w:pPr>
    </w:p>
    <w:p w14:paraId="050ACCFC" w14:textId="481FC88B" w:rsidR="006A5483" w:rsidDel="004F5FCD" w:rsidRDefault="009F3A04" w:rsidP="004F5FCD">
      <w:pPr>
        <w:pStyle w:val="Heading1"/>
        <w:rPr>
          <w:del w:id="472" w:author="David Hartley" w:date="2013-07-12T06:43:00Z"/>
        </w:rPr>
        <w:pPrChange w:id="473" w:author="David Hartley" w:date="2013-07-12T06:46:00Z">
          <w:pPr/>
        </w:pPrChange>
      </w:pPr>
      <w:del w:id="474" w:author="David Hartley" w:date="2013-07-12T06:43:00Z">
        <w:r w:rsidDel="004F5FCD">
          <w:delText xml:space="preserve">But we asked ourselves this question? </w:delText>
        </w:r>
        <w:r w:rsidR="00B44CAA" w:rsidDel="004F5FCD">
          <w:delText>In this changed reporting and IT environment, i</w:delText>
        </w:r>
        <w:r w:rsidDel="004F5FCD">
          <w:delText>f you were to design a brand new F</w:delText>
        </w:r>
        <w:r w:rsidR="00B44CAA" w:rsidDel="004F5FCD">
          <w:delText xml:space="preserve">inancial </w:delText>
        </w:r>
        <w:r w:rsidDel="004F5FCD">
          <w:delText>R</w:delText>
        </w:r>
        <w:r w:rsidR="00B44CAA" w:rsidDel="004F5FCD">
          <w:delText>eporting</w:delText>
        </w:r>
        <w:r w:rsidDel="004F5FCD">
          <w:delText xml:space="preserve"> program</w:delText>
        </w:r>
        <w:r w:rsidR="00B44CAA" w:rsidDel="004F5FCD">
          <w:delText xml:space="preserve"> </w:delText>
        </w:r>
        <w:r w:rsidDel="004F5FCD">
          <w:delText xml:space="preserve">would it be constructed like any of the existing programs? </w:delText>
        </w:r>
        <w:r w:rsidR="00B44CAA" w:rsidDel="004F5FCD">
          <w:delText>We concluded “No”.</w:delText>
        </w:r>
        <w:r w:rsidR="006A5483" w:rsidDel="004F5FCD">
          <w:delText xml:space="preserve"> So Braiins starts with a clean design and </w:delText>
        </w:r>
        <w:r w:rsidR="002A2198" w:rsidDel="004F5FCD">
          <w:delText xml:space="preserve">a </w:delText>
        </w:r>
        <w:r w:rsidR="006A5483" w:rsidDel="004F5FCD">
          <w:delText>fresh perspective.</w:delText>
        </w:r>
      </w:del>
    </w:p>
    <w:p w14:paraId="0A66956D" w14:textId="1F5D397D" w:rsidR="009F3A04" w:rsidDel="00D94D7E" w:rsidRDefault="009F3A04" w:rsidP="004F5FCD">
      <w:pPr>
        <w:pStyle w:val="Heading1"/>
        <w:rPr>
          <w:del w:id="475" w:author="David Hartley" w:date="2013-07-10T15:16:00Z"/>
        </w:rPr>
        <w:pPrChange w:id="476" w:author="David Hartley" w:date="2013-07-12T06:46:00Z">
          <w:pPr/>
        </w:pPrChange>
      </w:pPr>
    </w:p>
    <w:p w14:paraId="1C7F1AB7" w14:textId="2A3E52B1" w:rsidR="009D19DA" w:rsidDel="004F5FCD" w:rsidRDefault="009F3A04" w:rsidP="004F5FCD">
      <w:pPr>
        <w:pStyle w:val="Heading1"/>
        <w:rPr>
          <w:del w:id="477" w:author="David Hartley" w:date="2013-07-12T06:43:00Z"/>
        </w:rPr>
        <w:pPrChange w:id="478" w:author="David Hartley" w:date="2013-07-12T06:46:00Z">
          <w:pPr/>
        </w:pPrChange>
      </w:pPr>
      <w:del w:id="479" w:author="David Hartley" w:date="2013-07-12T06:43:00Z">
        <w:r w:rsidDel="004F5FCD">
          <w:delText xml:space="preserve">In the </w:delText>
        </w:r>
        <w:r w:rsidR="003B5883" w:rsidDel="004F5FCD">
          <w:delText>nearly 40</w:delText>
        </w:r>
        <w:r w:rsidDel="004F5FCD">
          <w:delText xml:space="preserve"> years since FR </w:delText>
        </w:r>
        <w:r w:rsidR="009D19DA" w:rsidDel="004F5FCD">
          <w:delText xml:space="preserve">programs </w:delText>
        </w:r>
        <w:r w:rsidDel="004F5FCD">
          <w:delText>started to appear</w:delText>
        </w:r>
        <w:r w:rsidR="003B5883" w:rsidDel="004F5FCD">
          <w:delText xml:space="preserve"> (HAPAS, H</w:delText>
        </w:r>
        <w:r w:rsidR="00F057FF" w:rsidDel="004F5FCD">
          <w:delText>A</w:delText>
        </w:r>
        <w:r w:rsidR="003B5883" w:rsidDel="004F5FCD">
          <w:delText>rtley Professional Accounting System launched in 1975 being one of the first)</w:delText>
        </w:r>
        <w:r w:rsidR="002A2198" w:rsidDel="004F5FCD">
          <w:delText>, t</w:delText>
        </w:r>
        <w:r w:rsidR="009D19DA" w:rsidDel="004F5FCD">
          <w:delText xml:space="preserve">he </w:delText>
        </w:r>
        <w:r w:rsidR="002A2198" w:rsidDel="004F5FCD">
          <w:delText xml:space="preserve">accounting and IT </w:delText>
        </w:r>
        <w:r w:rsidR="009D19DA" w:rsidDel="004F5FCD">
          <w:delText>world</w:delText>
        </w:r>
        <w:r w:rsidR="002A2198" w:rsidDel="004F5FCD">
          <w:delText>s</w:delText>
        </w:r>
        <w:r w:rsidR="009D19DA" w:rsidDel="004F5FCD">
          <w:delText xml:space="preserve"> ha</w:delText>
        </w:r>
        <w:r w:rsidR="002A2198" w:rsidDel="004F5FCD">
          <w:delText>ve</w:delText>
        </w:r>
        <w:r w:rsidR="009D19DA" w:rsidDel="004F5FCD">
          <w:delText xml:space="preserve"> changed dramatically. It is time that FR program concepts did also.</w:delText>
        </w:r>
      </w:del>
    </w:p>
    <w:p w14:paraId="5330A716" w14:textId="56733A10" w:rsidR="002220F2" w:rsidDel="00D94D7E" w:rsidRDefault="002220F2" w:rsidP="004F5FCD">
      <w:pPr>
        <w:pStyle w:val="Heading1"/>
        <w:rPr>
          <w:del w:id="480" w:author="David Hartley" w:date="2013-07-10T15:16:00Z"/>
        </w:rPr>
        <w:pPrChange w:id="481" w:author="David Hartley" w:date="2013-07-12T06:46:00Z">
          <w:pPr/>
        </w:pPrChange>
      </w:pPr>
    </w:p>
    <w:p w14:paraId="3F5CAA88" w14:textId="49804494" w:rsidR="001A3CAC" w:rsidDel="004F5FCD" w:rsidRDefault="002220F2" w:rsidP="004F5FCD">
      <w:pPr>
        <w:pStyle w:val="Heading1"/>
        <w:rPr>
          <w:del w:id="482" w:author="David Hartley" w:date="2013-07-12T06:43:00Z"/>
        </w:rPr>
        <w:pPrChange w:id="483" w:author="David Hartley" w:date="2013-07-12T06:46:00Z">
          <w:pPr/>
        </w:pPrChange>
      </w:pPr>
      <w:del w:id="484" w:author="David Hartley" w:date="2013-07-12T06:43:00Z">
        <w:r w:rsidDel="004F5FCD">
          <w:delText xml:space="preserve">FR program </w:delText>
        </w:r>
        <w:r w:rsidR="00F057FF" w:rsidDel="004F5FCD">
          <w:delText>develop</w:delText>
        </w:r>
        <w:r w:rsidR="00F375A2" w:rsidDel="004F5FCD">
          <w:delText>er</w:delText>
        </w:r>
        <w:r w:rsidR="003056EF" w:rsidDel="004F5FCD">
          <w:delText>s</w:delText>
        </w:r>
        <w:r w:rsidR="00F375A2" w:rsidDel="004F5FCD">
          <w:delText xml:space="preserve"> face the question of </w:delText>
        </w:r>
        <w:r w:rsidDel="004F5FCD">
          <w:delText xml:space="preserve">how to </w:delText>
        </w:r>
        <w:r w:rsidR="003056EF" w:rsidDel="004F5FCD">
          <w:delText xml:space="preserve">organise the data, which typically involves a </w:delText>
        </w:r>
        <w:r w:rsidR="001A3CAC" w:rsidDel="004F5FCD">
          <w:delText>Chart of Accounts (</w:delText>
        </w:r>
        <w:r w:rsidDel="004F5FCD">
          <w:delText>CoA</w:delText>
        </w:r>
        <w:r w:rsidR="001A3CAC" w:rsidDel="004F5FCD">
          <w:delText>)</w:delText>
        </w:r>
        <w:r w:rsidR="003056EF" w:rsidDel="004F5FCD">
          <w:delText xml:space="preserve"> in some shape or form</w:delText>
        </w:r>
        <w:r w:rsidDel="004F5FCD">
          <w:delText>. Th</w:delText>
        </w:r>
        <w:r w:rsidR="003056EF" w:rsidDel="004F5FCD">
          <w:delText>ree very different ways are</w:delText>
        </w:r>
        <w:r w:rsidR="001A3CAC" w:rsidDel="004F5FCD">
          <w:delText>:</w:delText>
        </w:r>
      </w:del>
    </w:p>
    <w:p w14:paraId="31C3B5D2" w14:textId="4E365572" w:rsidR="001A3CAC" w:rsidDel="004F5FCD" w:rsidRDefault="002220F2" w:rsidP="004F5FCD">
      <w:pPr>
        <w:pStyle w:val="Heading1"/>
        <w:rPr>
          <w:del w:id="485" w:author="David Hartley" w:date="2013-07-12T06:43:00Z"/>
        </w:rPr>
        <w:pPrChange w:id="486" w:author="David Hartley" w:date="2013-07-12T06:46:00Z">
          <w:pPr>
            <w:pStyle w:val="ListBullet"/>
          </w:pPr>
        </w:pPrChange>
      </w:pPr>
      <w:del w:id="487" w:author="David Hartley" w:date="2013-07-12T06:43:00Z">
        <w:r w:rsidDel="004F5FCD">
          <w:delText xml:space="preserve">Try to make the Chart(s) so comprehensive that </w:delText>
        </w:r>
        <w:r w:rsidR="00AF55E9" w:rsidDel="004F5FCD">
          <w:delText xml:space="preserve">they </w:delText>
        </w:r>
        <w:r w:rsidDel="004F5FCD">
          <w:delText>ha</w:delText>
        </w:r>
        <w:r w:rsidR="00AF55E9" w:rsidDel="004F5FCD">
          <w:delText>ve</w:delText>
        </w:r>
        <w:r w:rsidDel="004F5FCD">
          <w:delText xml:space="preserve"> a code </w:delText>
        </w:r>
        <w:r w:rsidR="001A3CAC" w:rsidDel="004F5FCD">
          <w:delText>or multi-level subcode</w:delText>
        </w:r>
      </w:del>
      <w:ins w:id="488" w:author="Charles" w:date="2013-07-09T17:26:00Z">
        <w:del w:id="489" w:author="David Hartley" w:date="2013-07-12T06:43:00Z">
          <w:r w:rsidR="0006456B" w:rsidDel="004F5FCD">
            <w:delText>sub code</w:delText>
          </w:r>
        </w:del>
      </w:ins>
      <w:del w:id="490" w:author="David Hartley" w:date="2013-07-12T06:43:00Z">
        <w:r w:rsidR="001A3CAC" w:rsidDel="004F5FCD">
          <w:delText xml:space="preserve"> </w:delText>
        </w:r>
        <w:r w:rsidDel="004F5FCD">
          <w:delText xml:space="preserve">for every possible piece of accounting </w:delText>
        </w:r>
        <w:r w:rsidR="003250A0" w:rsidDel="004F5FCD">
          <w:delText xml:space="preserve">and disclosure </w:delText>
        </w:r>
        <w:r w:rsidDel="004F5FCD">
          <w:delText>information</w:delText>
        </w:r>
        <w:r w:rsidR="003056EF" w:rsidDel="004F5FCD">
          <w:delText>, both double entry, and schedule</w:delText>
        </w:r>
        <w:r w:rsidR="003250A0" w:rsidDel="004F5FCD">
          <w:delText xml:space="preserve"> in nature,</w:delText>
        </w:r>
        <w:r w:rsidR="003056EF" w:rsidDel="004F5FCD">
          <w:delText xml:space="preserve"> which</w:delText>
        </w:r>
        <w:r w:rsidDel="004F5FCD">
          <w:delText xml:space="preserve"> could </w:delText>
        </w:r>
        <w:r w:rsidR="00B44CAA" w:rsidDel="004F5FCD">
          <w:delText xml:space="preserve">ever be </w:delText>
        </w:r>
        <w:r w:rsidDel="004F5FCD">
          <w:delText>required.</w:delText>
        </w:r>
        <w:r w:rsidR="003056EF" w:rsidDel="004F5FCD">
          <w:delText xml:space="preserve"> </w:delText>
        </w:r>
        <w:r w:rsidR="00734E29" w:rsidDel="004F5FCD">
          <w:delText>T</w:delText>
        </w:r>
        <w:r w:rsidR="003056EF" w:rsidRPr="003056EF" w:rsidDel="004F5FCD">
          <w:delText xml:space="preserve">his </w:delText>
        </w:r>
        <w:r w:rsidR="00734E29" w:rsidDel="004F5FCD">
          <w:delText xml:space="preserve">can </w:delText>
        </w:r>
        <w:r w:rsidR="003056EF" w:rsidRPr="003056EF" w:rsidDel="004F5FCD">
          <w:delText xml:space="preserve">mean having multiple Charts </w:delText>
        </w:r>
        <w:r w:rsidR="00734E29" w:rsidDel="004F5FCD">
          <w:delText xml:space="preserve">according to </w:delText>
        </w:r>
      </w:del>
      <w:ins w:id="491" w:author="Charles" w:date="2013-07-09T17:27:00Z">
        <w:del w:id="492" w:author="David Hartley" w:date="2013-07-12T06:43:00Z">
          <w:r w:rsidR="0006456B" w:rsidDel="004F5FCD">
            <w:delText xml:space="preserve">the </w:delText>
          </w:r>
        </w:del>
      </w:ins>
      <w:del w:id="493" w:author="David Hartley" w:date="2013-07-12T06:43:00Z">
        <w:r w:rsidR="00734E29" w:rsidDel="004F5FCD">
          <w:delText xml:space="preserve">target taxonomy, jurisdiction, and entity type, with </w:delText>
        </w:r>
        <w:r w:rsidR="003056EF" w:rsidRPr="003056EF" w:rsidDel="004F5FCD">
          <w:delText>each running to many thousands of Codes</w:delText>
        </w:r>
        <w:r w:rsidR="00734E29" w:rsidDel="004F5FCD">
          <w:delText>. This</w:delText>
        </w:r>
        <w:r w:rsidR="003056EF" w:rsidRPr="003056EF" w:rsidDel="004F5FCD">
          <w:delText xml:space="preserve"> </w:delText>
        </w:r>
        <w:r w:rsidR="003250A0" w:rsidDel="004F5FCD">
          <w:delText>become</w:delText>
        </w:r>
      </w:del>
      <w:ins w:id="494" w:author="Charles" w:date="2013-07-09T17:27:00Z">
        <w:del w:id="495" w:author="David Hartley" w:date="2013-07-12T06:43:00Z">
          <w:r w:rsidR="0006456B" w:rsidDel="004F5FCD">
            <w:delText>s</w:delText>
          </w:r>
        </w:del>
      </w:ins>
      <w:del w:id="496" w:author="David Hartley" w:date="2013-07-12T06:43:00Z">
        <w:r w:rsidR="003056EF" w:rsidRPr="003056EF" w:rsidDel="004F5FCD">
          <w:delText xml:space="preserve"> a nightmare for all concerned</w:delText>
        </w:r>
        <w:r w:rsidR="003250A0" w:rsidDel="004F5FCD">
          <w:delText xml:space="preserve">, especially </w:delText>
        </w:r>
        <w:r w:rsidR="00734E29" w:rsidDel="004F5FCD">
          <w:delText>if</w:delText>
        </w:r>
        <w:r w:rsidR="003250A0" w:rsidDel="004F5FCD">
          <w:delText xml:space="preserve"> additional disclosure requirements come along</w:delText>
        </w:r>
        <w:r w:rsidR="00734E29" w:rsidDel="004F5FCD">
          <w:delText xml:space="preserve"> which don’t fit the coding structure</w:delText>
        </w:r>
        <w:r w:rsidR="00D25B89" w:rsidDel="004F5FCD">
          <w:delText xml:space="preserve"> plan</w:delText>
        </w:r>
        <w:r w:rsidR="00734E29" w:rsidDel="004F5FCD">
          <w:delText>, as has happened all too often.</w:delText>
        </w:r>
        <w:r w:rsidR="00734E29" w:rsidDel="004F5FCD">
          <w:br/>
        </w:r>
        <w:r w:rsidR="00734E29" w:rsidRPr="006A581A" w:rsidDel="004F5FCD">
          <w:rPr>
            <w:rStyle w:val="Line6Char"/>
            <w:rFonts w:eastAsiaTheme="majorEastAsia"/>
            <w:rPrChange w:id="497" w:author="David Hartley" w:date="2013-07-10T15:16:00Z">
              <w:rPr/>
            </w:rPrChange>
          </w:rPr>
          <w:br/>
        </w:r>
        <w:r w:rsidR="00F375A2" w:rsidDel="004F5FCD">
          <w:delText xml:space="preserve">One </w:delText>
        </w:r>
        <w:r w:rsidR="003056EF" w:rsidDel="004F5FCD">
          <w:delText xml:space="preserve">attempt at developing a </w:delText>
        </w:r>
        <w:r w:rsidR="00D25B89" w:rsidDel="004F5FCD">
          <w:delText xml:space="preserve">new </w:delText>
        </w:r>
        <w:r w:rsidR="003056EF" w:rsidDel="004F5FCD">
          <w:delText xml:space="preserve">chart targeting IFRS </w:delText>
        </w:r>
        <w:r w:rsidR="00D25B89" w:rsidDel="004F5FCD">
          <w:delText>contains</w:delText>
        </w:r>
        <w:r w:rsidR="00F375A2" w:rsidDel="004F5FCD">
          <w:delText xml:space="preserve"> </w:delText>
        </w:r>
        <w:commentRangeStart w:id="498"/>
        <w:r w:rsidR="00F375A2" w:rsidDel="004F5FCD">
          <w:delText xml:space="preserve">35,000 </w:delText>
        </w:r>
        <w:commentRangeEnd w:id="498"/>
        <w:r w:rsidR="00522FB0" w:rsidDel="004F5FCD">
          <w:rPr>
            <w:rStyle w:val="CommentReference"/>
            <w:rFonts w:eastAsiaTheme="minorHAnsi" w:cstheme="minorBidi"/>
          </w:rPr>
          <w:commentReference w:id="498"/>
        </w:r>
        <w:r w:rsidR="00F375A2" w:rsidDel="004F5FCD">
          <w:delText>account</w:delText>
        </w:r>
        <w:r w:rsidR="003056EF" w:rsidDel="004F5FCD">
          <w:delText>s</w:delText>
        </w:r>
        <w:r w:rsidR="00F375A2" w:rsidDel="004F5FCD">
          <w:delText xml:space="preserve">, but even that </w:delText>
        </w:r>
        <w:r w:rsidR="003056EF" w:rsidDel="004F5FCD">
          <w:delText>monster just scratches the surface</w:delText>
        </w:r>
        <w:r w:rsidR="00F375A2" w:rsidDel="004F5FCD">
          <w:delText xml:space="preserve">, as the theoretical number of variations via the IFRS XBRL Taxonomy runs into the </w:delText>
        </w:r>
        <w:r w:rsidR="003250A0" w:rsidDel="004F5FCD">
          <w:delText xml:space="preserve">hundreds of </w:delText>
        </w:r>
        <w:r w:rsidR="00F375A2" w:rsidDel="004F5FCD">
          <w:delText>millions.</w:delText>
        </w:r>
      </w:del>
    </w:p>
    <w:p w14:paraId="49D89739" w14:textId="5EBD1BC7" w:rsidR="00D25B89" w:rsidDel="004F5FCD" w:rsidRDefault="00D25B89" w:rsidP="004F5FCD">
      <w:pPr>
        <w:pStyle w:val="Heading1"/>
        <w:rPr>
          <w:del w:id="499" w:author="David Hartley" w:date="2013-07-12T06:43:00Z"/>
        </w:rPr>
        <w:pPrChange w:id="500" w:author="David Hartley" w:date="2013-07-12T06:46:00Z">
          <w:pPr>
            <w:pStyle w:val="ListBullet"/>
          </w:pPr>
        </w:pPrChange>
      </w:pPr>
      <w:del w:id="501" w:author="David Hartley" w:date="2013-07-12T06:43:00Z">
        <w:r w:rsidDel="004F5FCD">
          <w:delText xml:space="preserve">Dispense with an internal CoA in the FR and link information directly from the </w:delText>
        </w:r>
      </w:del>
      <w:del w:id="502" w:author="David Hartley" w:date="2013-07-10T06:32:00Z">
        <w:r w:rsidDel="001B6050">
          <w:delText>E</w:delText>
        </w:r>
      </w:del>
      <w:del w:id="503" w:author="David Hartley" w:date="2013-07-12T06:43:00Z">
        <w:r w:rsidDel="004F5FCD">
          <w:delText>ntity’s own GL CoA, then add schedules produced in Excel and/or Word.</w:delText>
        </w:r>
        <w:r w:rsidDel="004F5FCD">
          <w:br/>
        </w:r>
        <w:r w:rsidRPr="006A581A" w:rsidDel="004F5FCD">
          <w:rPr>
            <w:rStyle w:val="Line6Char"/>
            <w:rFonts w:eastAsiaTheme="majorEastAsia"/>
            <w:rPrChange w:id="504" w:author="David Hartley" w:date="2013-07-10T15:16:00Z">
              <w:rPr/>
            </w:rPrChange>
          </w:rPr>
          <w:br/>
        </w:r>
        <w:r w:rsidR="00CA6457" w:rsidDel="004F5FCD">
          <w:delText>This approach has its niceties, and demonstrates well</w:delText>
        </w:r>
      </w:del>
      <w:ins w:id="505" w:author="Charles" w:date="2013-07-09T17:32:00Z">
        <w:del w:id="506" w:author="David Hartley" w:date="2013-07-12T06:43:00Z">
          <w:r w:rsidR="00522FB0" w:rsidDel="004F5FCD">
            <w:delText>,</w:delText>
          </w:r>
        </w:del>
      </w:ins>
      <w:del w:id="507" w:author="David Hartley" w:date="2013-07-12T06:43:00Z">
        <w:r w:rsidR="00CA6457" w:rsidDel="004F5FCD">
          <w:delText xml:space="preserve"> so is beloved by Marketing, but</w:delText>
        </w:r>
        <w:r w:rsidDel="004F5FCD">
          <w:delText xml:space="preserve"> </w:delText>
        </w:r>
        <w:r w:rsidR="00CA6457" w:rsidDel="004F5FCD">
          <w:delText xml:space="preserve">it also has problems due to entity GL variations, and the complete lack of any structure for the schedule information, </w:delText>
        </w:r>
        <w:r w:rsidDel="004F5FCD">
          <w:delText>mean</w:delText>
        </w:r>
        <w:r w:rsidR="00CA6457" w:rsidDel="004F5FCD">
          <w:delText>ing</w:delText>
        </w:r>
        <w:r w:rsidDel="004F5FCD">
          <w:delText xml:space="preserve"> that much control, logic and accounting integrity is thrown away</w:delText>
        </w:r>
        <w:r w:rsidR="00CA6457" w:rsidDel="004F5FCD">
          <w:delText xml:space="preserve"> with the internal CoA</w:delText>
        </w:r>
        <w:r w:rsidDel="004F5FCD">
          <w:delText>.</w:delText>
        </w:r>
      </w:del>
    </w:p>
    <w:p w14:paraId="76520CCC" w14:textId="36420EB6" w:rsidR="0051105A" w:rsidDel="004F5FCD" w:rsidRDefault="003250A0" w:rsidP="004F5FCD">
      <w:pPr>
        <w:pStyle w:val="Heading1"/>
        <w:rPr>
          <w:del w:id="508" w:author="David Hartley" w:date="2013-07-12T06:43:00Z"/>
        </w:rPr>
        <w:pPrChange w:id="509" w:author="David Hartley" w:date="2013-07-12T06:46:00Z">
          <w:pPr>
            <w:pStyle w:val="ListBullet"/>
          </w:pPr>
        </w:pPrChange>
      </w:pPr>
      <w:del w:id="510" w:author="David Hartley" w:date="2013-07-12T06:43:00Z">
        <w:r w:rsidDel="004F5FCD">
          <w:delText xml:space="preserve">The advent of </w:delText>
        </w:r>
        <w:r w:rsidR="0051105A" w:rsidDel="004F5FCD">
          <w:delText>XBRL</w:delText>
        </w:r>
        <w:r w:rsidDel="004F5FCD">
          <w:delText xml:space="preserve"> Taxonomies was initially seen by </w:delText>
        </w:r>
        <w:commentRangeStart w:id="511"/>
        <w:commentRangeStart w:id="512"/>
        <w:r w:rsidDel="004F5FCD">
          <w:delText>some</w:delText>
        </w:r>
        <w:commentRangeEnd w:id="511"/>
        <w:r w:rsidR="00522FB0" w:rsidDel="004F5FCD">
          <w:rPr>
            <w:rStyle w:val="CommentReference"/>
            <w:rFonts w:eastAsiaTheme="minorHAnsi" w:cstheme="minorBidi"/>
          </w:rPr>
          <w:commentReference w:id="511"/>
        </w:r>
        <w:commentRangeEnd w:id="512"/>
        <w:r w:rsidR="006A581A" w:rsidDel="004F5FCD">
          <w:rPr>
            <w:rStyle w:val="CommentReference"/>
            <w:rFonts w:eastAsiaTheme="minorHAnsi" w:cstheme="minorBidi"/>
          </w:rPr>
          <w:commentReference w:id="512"/>
        </w:r>
        <w:r w:rsidDel="004F5FCD">
          <w:delText xml:space="preserve"> as the way out of the mire, by using </w:delText>
        </w:r>
        <w:r w:rsidR="00D25B89" w:rsidDel="004F5FCD">
          <w:delText xml:space="preserve">the </w:delText>
        </w:r>
        <w:r w:rsidDel="004F5FCD">
          <w:delText xml:space="preserve">XBRL </w:delText>
        </w:r>
        <w:r w:rsidRPr="00E31C64" w:rsidDel="004F5FCD">
          <w:delText>concept</w:delText>
        </w:r>
        <w:r w:rsidDel="004F5FCD">
          <w:delText xml:space="preserve"> codes (names) directly as the CoA codes, which would then make the generation of XBRL financial statements easy.</w:delText>
        </w:r>
        <w:r w:rsidDel="004F5FCD">
          <w:br/>
        </w:r>
        <w:r w:rsidRPr="006A581A" w:rsidDel="004F5FCD">
          <w:rPr>
            <w:rStyle w:val="Line6Char"/>
            <w:rFonts w:eastAsiaTheme="majorEastAsia"/>
            <w:rPrChange w:id="513" w:author="David Hartley" w:date="2013-07-10T15:16:00Z">
              <w:rPr/>
            </w:rPrChange>
          </w:rPr>
          <w:br/>
        </w:r>
        <w:r w:rsidDel="004F5FCD">
          <w:delText>Unfortunately, things didn’t quite work out as hoped, as XBRL is designed to describe the result (the financial statements), not the input data. Often there is no direct one to one match between an entity’</w:delText>
        </w:r>
        <w:r w:rsidR="00CA6457" w:rsidDel="004F5FCD">
          <w:delText xml:space="preserve">s GL and the XBRL Taxonomy. </w:delText>
        </w:r>
        <w:r w:rsidDel="004F5FCD">
          <w:delText>XBRL Taxonomies do not use double entry concept</w:delText>
        </w:r>
        <w:r w:rsidR="00D25B89" w:rsidDel="004F5FCD">
          <w:delText>s</w:delText>
        </w:r>
        <w:r w:rsidDel="004F5FCD">
          <w:delText xml:space="preserve"> or control accounts. Thus, attempting to transfer data into an XBRL code based FR </w:delText>
        </w:r>
        <w:r w:rsidR="00D25B89" w:rsidDel="004F5FCD">
          <w:delText xml:space="preserve">from an entity’s GL </w:delText>
        </w:r>
        <w:r w:rsidDel="004F5FCD">
          <w:delText xml:space="preserve">would </w:delText>
        </w:r>
        <w:r w:rsidR="00D25B89" w:rsidDel="004F5FCD">
          <w:delText xml:space="preserve">require some operations </w:delText>
        </w:r>
        <w:r w:rsidDel="004F5FCD">
          <w:delText>similar to the manual XBRL tagging that people have to resort to when converting Word or other non-XBRL accounts to XBRL. Not very good!</w:delText>
        </w:r>
        <w:r w:rsidDel="004F5FCD">
          <w:br/>
        </w:r>
        <w:r w:rsidRPr="006A581A" w:rsidDel="004F5FCD">
          <w:rPr>
            <w:rStyle w:val="Line6Char"/>
            <w:rFonts w:eastAsiaTheme="majorEastAsia"/>
            <w:rPrChange w:id="514" w:author="David Hartley" w:date="2013-07-10T15:17:00Z">
              <w:rPr/>
            </w:rPrChange>
          </w:rPr>
          <w:br/>
        </w:r>
        <w:r w:rsidDel="004F5FCD">
          <w:delText xml:space="preserve">Charles Hoffman has wondered why accounting </w:delText>
        </w:r>
        <w:r w:rsidR="00D25B89" w:rsidDel="004F5FCD">
          <w:delText>software does no</w:delText>
        </w:r>
        <w:r w:rsidDel="004F5FCD">
          <w:delText xml:space="preserve">t </w:delText>
        </w:r>
        <w:r w:rsidR="00D25B89" w:rsidDel="004F5FCD">
          <w:delText>use</w:delText>
        </w:r>
        <w:r w:rsidDel="004F5FCD">
          <w:delText xml:space="preserve"> XBRL directly. This would seem to be why.</w:delText>
        </w:r>
        <w:r w:rsidR="00D25B89" w:rsidDel="004F5FCD">
          <w:delText xml:space="preserve"> </w:delText>
        </w:r>
        <w:r w:rsidDel="004F5FCD">
          <w:delText>As far as we know, th</w:delText>
        </w:r>
        <w:r w:rsidR="002B2552" w:rsidDel="004F5FCD">
          <w:delText>e</w:delText>
        </w:r>
        <w:r w:rsidDel="004F5FCD">
          <w:delText xml:space="preserve"> apparently tempting option </w:delText>
        </w:r>
        <w:r w:rsidR="002B2552" w:rsidDel="004F5FCD">
          <w:delText xml:space="preserve">of a pure XBRL “chart” </w:delText>
        </w:r>
        <w:r w:rsidDel="004F5FCD">
          <w:delText>is not used by any real worl</w:delText>
        </w:r>
        <w:r w:rsidR="00D25B89" w:rsidDel="004F5FCD">
          <w:delText>d</w:delText>
        </w:r>
        <w:r w:rsidDel="004F5FCD">
          <w:delText xml:space="preserve"> FR.</w:delText>
        </w:r>
      </w:del>
    </w:p>
    <w:p w14:paraId="30B9FFF5" w14:textId="67E1FF92" w:rsidR="00734E29" w:rsidRPr="00734E29" w:rsidDel="004F5FCD" w:rsidRDefault="00734E29" w:rsidP="004F5FCD">
      <w:pPr>
        <w:pStyle w:val="Heading1"/>
        <w:rPr>
          <w:del w:id="515" w:author="David Hartley" w:date="2013-07-12T06:43:00Z"/>
        </w:rPr>
        <w:pPrChange w:id="516" w:author="David Hartley" w:date="2013-07-12T06:46:00Z">
          <w:pPr/>
        </w:pPrChange>
      </w:pPr>
      <w:del w:id="517" w:author="David Hartley" w:date="2013-07-12T06:43:00Z">
        <w:r w:rsidRPr="00734E29" w:rsidDel="004F5FCD">
          <w:delText>FRs that have evolved from last century’s simple 3 then 5 digit code charts have tended to go th</w:delText>
        </w:r>
        <w:r w:rsidR="00D25B89" w:rsidDel="004F5FCD">
          <w:delText>e first way, with ever more complicated and messy charts.</w:delText>
        </w:r>
      </w:del>
    </w:p>
    <w:p w14:paraId="1332FDB1" w14:textId="0D0958CF" w:rsidR="00F375A2" w:rsidDel="004F5FCD" w:rsidRDefault="00F375A2" w:rsidP="004F5FCD">
      <w:pPr>
        <w:pStyle w:val="Heading1"/>
        <w:rPr>
          <w:del w:id="518" w:author="David Hartley" w:date="2013-07-12T06:43:00Z"/>
        </w:rPr>
        <w:pPrChange w:id="519" w:author="David Hartley" w:date="2013-07-12T06:46:00Z">
          <w:pPr/>
        </w:pPrChange>
      </w:pPr>
      <w:del w:id="520" w:author="David Hartley" w:date="2013-07-12T06:43:00Z">
        <w:r w:rsidDel="004F5FCD">
          <w:delText xml:space="preserve">The trend in the market </w:delText>
        </w:r>
        <w:r w:rsidR="00D25B89" w:rsidDel="004F5FCD">
          <w:delText xml:space="preserve">for newer systems </w:delText>
        </w:r>
        <w:r w:rsidDel="004F5FCD">
          <w:delText xml:space="preserve">seems to be towards the </w:delText>
        </w:r>
        <w:r w:rsidR="00CA6457" w:rsidDel="004F5FCD">
          <w:delText xml:space="preserve">second more flexible “marketing driven” </w:delText>
        </w:r>
        <w:r w:rsidDel="004F5FCD">
          <w:delText xml:space="preserve">option, as the first </w:delText>
        </w:r>
      </w:del>
      <w:del w:id="521" w:author="David Hartley" w:date="2013-07-10T15:19:00Z">
        <w:r w:rsidR="002B2552" w:rsidDel="006A581A">
          <w:delText>all encompassing</w:delText>
        </w:r>
      </w:del>
      <w:del w:id="522" w:author="David Hartley" w:date="2013-07-12T06:43:00Z">
        <w:r w:rsidR="002B2552" w:rsidDel="004F5FCD">
          <w:delText xml:space="preserve"> chart </w:delText>
        </w:r>
        <w:r w:rsidDel="004F5FCD">
          <w:delText xml:space="preserve">is </w:delText>
        </w:r>
        <w:r w:rsidR="002B2552" w:rsidDel="004F5FCD">
          <w:delText xml:space="preserve">perceived as being </w:delText>
        </w:r>
        <w:r w:rsidDel="004F5FCD">
          <w:delText xml:space="preserve">too messy, </w:delText>
        </w:r>
        <w:r w:rsidR="002B2552" w:rsidDel="004F5FCD">
          <w:delText xml:space="preserve">too </w:delText>
        </w:r>
        <w:r w:rsidDel="004F5FCD">
          <w:delText>difficult, and not “user friendly”.</w:delText>
        </w:r>
      </w:del>
    </w:p>
    <w:p w14:paraId="407E9DA4" w14:textId="2A7434DD" w:rsidR="00355376" w:rsidDel="004F5FCD" w:rsidRDefault="00943248" w:rsidP="004F5FCD">
      <w:pPr>
        <w:pStyle w:val="Heading1"/>
        <w:rPr>
          <w:del w:id="523" w:author="David Hartley" w:date="2013-07-12T06:43:00Z"/>
        </w:rPr>
        <w:pPrChange w:id="524" w:author="David Hartley" w:date="2013-07-12T06:46:00Z">
          <w:pPr/>
        </w:pPrChange>
      </w:pPr>
      <w:del w:id="525" w:author="David Hartley" w:date="2013-07-12T06:43:00Z">
        <w:r w:rsidDel="004F5FCD">
          <w:delText xml:space="preserve">The Braiins fresh start has allowed us </w:delText>
        </w:r>
        <w:r w:rsidR="00355376" w:rsidDel="004F5FCD">
          <w:delText xml:space="preserve">to </w:delText>
        </w:r>
        <w:r w:rsidR="00F057FF" w:rsidDel="004F5FCD">
          <w:delText xml:space="preserve">take </w:delText>
        </w:r>
        <w:r w:rsidR="00F375A2" w:rsidDel="004F5FCD">
          <w:delText>a</w:delText>
        </w:r>
        <w:r w:rsidR="00F057FF" w:rsidDel="004F5FCD">
          <w:delText xml:space="preserve"> different, and we belie</w:delText>
        </w:r>
        <w:r w:rsidR="00F375A2" w:rsidDel="004F5FCD">
          <w:delText>ve, smarter approach.</w:delText>
        </w:r>
      </w:del>
    </w:p>
    <w:p w14:paraId="5396C03C" w14:textId="73071C97" w:rsidR="00355376" w:rsidDel="004F5FCD" w:rsidRDefault="002220F2" w:rsidP="004F5FCD">
      <w:pPr>
        <w:pStyle w:val="Heading1"/>
        <w:rPr>
          <w:del w:id="526" w:author="David Hartley" w:date="2013-07-12T06:43:00Z"/>
        </w:rPr>
        <w:pPrChange w:id="527" w:author="David Hartley" w:date="2013-07-12T06:46:00Z">
          <w:pPr/>
        </w:pPrChange>
      </w:pPr>
      <w:del w:id="528" w:author="David Hartley" w:date="2013-07-12T06:43:00Z">
        <w:r w:rsidDel="004F5FCD">
          <w:delText xml:space="preserve">The </w:delText>
        </w:r>
        <w:r w:rsidR="00F057FF" w:rsidDel="004F5FCD">
          <w:delText xml:space="preserve">SIM </w:delText>
        </w:r>
        <w:r w:rsidDel="004F5FCD">
          <w:delText xml:space="preserve">equivalent of a CoA maintains all the accounting details and integrity in a </w:delText>
        </w:r>
        <w:r w:rsidR="002864C9" w:rsidDel="004F5FCD">
          <w:delText xml:space="preserve">tree </w:delText>
        </w:r>
        <w:r w:rsidR="002A2198" w:rsidDel="004F5FCD">
          <w:delText xml:space="preserve">structure </w:delText>
        </w:r>
        <w:r w:rsidDel="004F5FCD">
          <w:delText xml:space="preserve">of only </w:delText>
        </w:r>
        <w:r w:rsidR="00EA0858" w:rsidDel="004F5FCD">
          <w:delText>about a thousand</w:delText>
        </w:r>
        <w:r w:rsidDel="004F5FCD">
          <w:delText xml:space="preserve"> codes</w:delText>
        </w:r>
        <w:r w:rsidR="00EA0858" w:rsidDel="004F5FCD">
          <w:delText xml:space="preserve">, which have names to make then easy remember </w:delText>
        </w:r>
        <w:r w:rsidR="003B586D" w:rsidDel="004F5FCD">
          <w:delText>or search for</w:delText>
        </w:r>
        <w:r w:rsidDel="004F5FCD">
          <w:delText xml:space="preserve">. </w:delText>
        </w:r>
        <w:r w:rsidR="00355376" w:rsidDel="004F5FCD">
          <w:delText xml:space="preserve"> The names are similar to XBRL names but tend to be shorter, far fewer in number, and intended for standardised cross taxonomy/jurisdiction/entity type use.</w:delText>
        </w:r>
      </w:del>
    </w:p>
    <w:p w14:paraId="0C86D136" w14:textId="5E692A25" w:rsidR="002220F2" w:rsidDel="004F5FCD" w:rsidRDefault="00E70C4C" w:rsidP="004F5FCD">
      <w:pPr>
        <w:pStyle w:val="Heading1"/>
        <w:rPr>
          <w:del w:id="529" w:author="David Hartley" w:date="2013-07-12T06:43:00Z"/>
        </w:rPr>
        <w:pPrChange w:id="530" w:author="David Hartley" w:date="2013-07-12T06:46:00Z">
          <w:pPr/>
        </w:pPrChange>
      </w:pPr>
      <w:del w:id="531" w:author="David Hartley" w:date="2013-07-12T06:43:00Z">
        <w:r w:rsidDel="004F5FCD">
          <w:delText>Technically they are financial data sets</w:delText>
        </w:r>
        <w:r w:rsidR="00B44CAA" w:rsidDel="004F5FCD">
          <w:delText xml:space="preserve"> complete with sophisticated logic</w:delText>
        </w:r>
        <w:r w:rsidDel="004F5FCD">
          <w:delText xml:space="preserve">; which is why their power, </w:delText>
        </w:r>
        <w:r w:rsidR="002A2198" w:rsidDel="004F5FCD">
          <w:delText>flexibility and</w:delText>
        </w:r>
        <w:r w:rsidDel="004F5FCD">
          <w:delText xml:space="preserve"> compactness transcend any conventional</w:delText>
        </w:r>
        <w:r w:rsidR="009E703C" w:rsidDel="004F5FCD">
          <w:delText xml:space="preserve"> sets of </w:delText>
        </w:r>
        <w:r w:rsidDel="004F5FCD">
          <w:delText>Chart</w:delText>
        </w:r>
        <w:r w:rsidR="009E703C" w:rsidDel="004F5FCD">
          <w:delText>s of Accounts.</w:delText>
        </w:r>
      </w:del>
    </w:p>
    <w:p w14:paraId="7F563007" w14:textId="7ACB33F1" w:rsidR="00F375A2" w:rsidDel="004F5FCD" w:rsidRDefault="002864C9" w:rsidP="004F5FCD">
      <w:pPr>
        <w:pStyle w:val="Heading1"/>
        <w:rPr>
          <w:del w:id="532" w:author="David Hartley" w:date="2013-07-12T06:43:00Z"/>
        </w:rPr>
        <w:pPrChange w:id="533" w:author="David Hartley" w:date="2013-07-12T06:46:00Z">
          <w:pPr/>
        </w:pPrChange>
      </w:pPr>
      <w:del w:id="534" w:author="David Hartley" w:date="2013-07-12T06:43:00Z">
        <w:r w:rsidDel="004F5FCD">
          <w:delText xml:space="preserve">In addition to its home </w:delText>
        </w:r>
        <w:r w:rsidR="00355376" w:rsidDel="004F5FCD">
          <w:delText xml:space="preserve">code </w:delText>
        </w:r>
        <w:r w:rsidDel="004F5FCD">
          <w:delText>in the tree, a</w:delText>
        </w:r>
        <w:r w:rsidR="00F375A2" w:rsidDel="004F5FCD">
          <w:delText xml:space="preserve">ny item of financial or other information can be described by tagging it with as many tags as </w:delText>
        </w:r>
      </w:del>
      <w:del w:id="535" w:author="David Hartley" w:date="2013-07-10T15:20:00Z">
        <w:r w:rsidR="00F375A2" w:rsidDel="006A581A">
          <w:delText>is</w:delText>
        </w:r>
      </w:del>
      <w:del w:id="536" w:author="David Hartley" w:date="2013-07-12T06:43:00Z">
        <w:r w:rsidR="00F375A2" w:rsidDel="004F5FCD">
          <w:delText xml:space="preserve"> needed to fully describe that piece of information</w:delText>
        </w:r>
        <w:r w:rsidDel="004F5FCD">
          <w:delText xml:space="preserve">, using tags permitted for that tree </w:delText>
        </w:r>
        <w:r w:rsidR="00355376" w:rsidDel="004F5FCD">
          <w:delText>code</w:delText>
        </w:r>
        <w:r w:rsidDel="004F5FCD">
          <w:delText>, and that type of data</w:delText>
        </w:r>
        <w:r w:rsidR="00F375A2" w:rsidDel="004F5FCD">
          <w:delText xml:space="preserve">. The concept is similar to the tagging of blog post </w:delText>
        </w:r>
        <w:r w:rsidDel="004F5FCD">
          <w:delText xml:space="preserve">and other web pages </w:delText>
        </w:r>
        <w:r w:rsidR="00F375A2" w:rsidDel="004F5FCD">
          <w:delText>so that web search engines can find and organise the information. SIM does th</w:delText>
        </w:r>
        <w:r w:rsidDel="004F5FCD">
          <w:delText>e same for the data in Braiins, but in a controlled way, so that many possible errors are eliminated right at the start.</w:delText>
        </w:r>
      </w:del>
    </w:p>
    <w:p w14:paraId="24C06D2B" w14:textId="6094A1FB" w:rsidR="00355376" w:rsidDel="004F5FCD" w:rsidRDefault="00355376" w:rsidP="004F5FCD">
      <w:pPr>
        <w:pStyle w:val="Heading1"/>
        <w:rPr>
          <w:del w:id="537" w:author="David Hartley" w:date="2013-07-12T06:43:00Z"/>
        </w:rPr>
        <w:pPrChange w:id="538" w:author="David Hartley" w:date="2013-07-12T06:46:00Z">
          <w:pPr/>
        </w:pPrChange>
      </w:pPr>
      <w:del w:id="539" w:author="David Hartley" w:date="2013-07-12T06:43:00Z">
        <w:r w:rsidDel="004F5FCD">
          <w:delText>An example should make it clear.</w:delText>
        </w:r>
      </w:del>
    </w:p>
    <w:p w14:paraId="3B7A8D8D" w14:textId="4D54741F" w:rsidR="002F102C" w:rsidDel="004F5FCD" w:rsidRDefault="00355376" w:rsidP="004F5FCD">
      <w:pPr>
        <w:pStyle w:val="Heading1"/>
        <w:rPr>
          <w:del w:id="540" w:author="David Hartley" w:date="2013-07-12T06:43:00Z"/>
        </w:rPr>
        <w:pPrChange w:id="541" w:author="David Hartley" w:date="2013-07-12T06:46:00Z">
          <w:pPr/>
        </w:pPrChange>
      </w:pPr>
      <w:del w:id="542" w:author="David Hartley" w:date="2013-07-12T06:43:00Z">
        <w:r w:rsidDel="004F5FCD">
          <w:delText>BS.Assets.PPE could be the code for Property Plant and Equipment assets. (Tangible Fixed Assets i</w:delText>
        </w:r>
        <w:r w:rsidR="00A670E8" w:rsidDel="004F5FCD">
          <w:delText>n</w:delText>
        </w:r>
        <w:r w:rsidDel="004F5FCD">
          <w:delText xml:space="preserve"> older terminology.) That’s it. One code covers all PPE </w:delText>
        </w:r>
        <w:commentRangeStart w:id="543"/>
        <w:r w:rsidDel="004F5FCD">
          <w:delText>a</w:delText>
        </w:r>
        <w:commentRangeEnd w:id="543"/>
        <w:r w:rsidR="001B6050" w:rsidDel="004F5FCD">
          <w:rPr>
            <w:rStyle w:val="CommentReference"/>
          </w:rPr>
          <w:commentReference w:id="543"/>
        </w:r>
        <w:r w:rsidDel="004F5FCD">
          <w:delText>ssets</w:delText>
        </w:r>
        <w:commentRangeStart w:id="544"/>
        <w:r w:rsidDel="004F5FCD">
          <w:delText>.</w:delText>
        </w:r>
      </w:del>
      <w:del w:id="545" w:author="David Hartley" w:date="2013-07-10T06:36:00Z">
        <w:r w:rsidDel="001B6050">
          <w:delText xml:space="preserve"> </w:delText>
        </w:r>
        <w:r w:rsidR="002F102C" w:rsidDel="001B6050">
          <w:delText>[Charles: This might need to be adjusted if we do decide to stick with separate Bros for Acquisitions, Disposals etc.]</w:delText>
        </w:r>
      </w:del>
      <w:commentRangeEnd w:id="544"/>
      <w:del w:id="546" w:author="David Hartley" w:date="2013-07-12T06:43:00Z">
        <w:r w:rsidR="00522FB0" w:rsidDel="004F5FCD">
          <w:rPr>
            <w:rStyle w:val="CommentReference"/>
          </w:rPr>
          <w:commentReference w:id="544"/>
        </w:r>
      </w:del>
    </w:p>
    <w:p w14:paraId="4B36114D" w14:textId="694E3220" w:rsidR="002F102C" w:rsidDel="004F5FCD" w:rsidRDefault="00355376" w:rsidP="004F5FCD">
      <w:pPr>
        <w:pStyle w:val="Heading1"/>
        <w:rPr>
          <w:del w:id="547" w:author="David Hartley" w:date="2013-07-12T06:43:00Z"/>
        </w:rPr>
        <w:pPrChange w:id="548" w:author="David Hartley" w:date="2013-07-12T06:46:00Z">
          <w:pPr/>
        </w:pPrChange>
      </w:pPr>
      <w:del w:id="549" w:author="David Hartley" w:date="2013-07-12T06:43:00Z">
        <w:r w:rsidDel="004F5FCD">
          <w:delText>A particular asset class could be tagged as ‘Land and Buildings’, and a transaction affecting it tagged as an Acquisition or a Disposal, or Depreciation or Impairment etc. SIM knows how these relate to one another and which combinations are valid.</w:delText>
        </w:r>
        <w:r w:rsidR="00A670E8" w:rsidDel="004F5FCD">
          <w:delText xml:space="preserve"> SIM automatically performs Start/End (Opening/Closing) calculations using movement postings. </w:delText>
        </w:r>
        <w:r w:rsidR="002F102C" w:rsidDel="004F5FCD">
          <w:delText xml:space="preserve">SIM automatically sums the PPE assets by class (tag group), and for all PPE assets. A TB can show full details, intermediate sums, or just the total sums e.g. </w:delText>
        </w:r>
      </w:del>
      <w:del w:id="550" w:author="David Hartley" w:date="2013-07-10T15:21:00Z">
        <w:r w:rsidR="002F102C" w:rsidDel="006A581A">
          <w:delText xml:space="preserve">the </w:delText>
        </w:r>
      </w:del>
      <w:del w:id="551" w:author="David Hartley" w:date="2013-07-12T06:43:00Z">
        <w:r w:rsidR="002F102C" w:rsidDel="004F5FCD">
          <w:delText>all PPE Assets. Similarly an SFR report (and report writer) does not need to be concerned about summing PPE assets or groups them. That all falls out via the tag groups used.</w:delText>
        </w:r>
      </w:del>
    </w:p>
    <w:p w14:paraId="047EBF79" w14:textId="4B636A7A" w:rsidR="002F102C" w:rsidDel="004F5FCD" w:rsidRDefault="00A670E8" w:rsidP="004F5FCD">
      <w:pPr>
        <w:pStyle w:val="Heading1"/>
        <w:rPr>
          <w:del w:id="552" w:author="David Hartley" w:date="2013-07-12T06:43:00Z"/>
        </w:rPr>
        <w:pPrChange w:id="553" w:author="David Hartley" w:date="2013-07-12T06:46:00Z">
          <w:pPr/>
        </w:pPrChange>
      </w:pPr>
      <w:del w:id="554" w:author="David Hartley" w:date="2013-07-12T06:43:00Z">
        <w:r w:rsidDel="004F5FCD">
          <w:delText>SIM would prevent a PPE entry being tagged as something silly for a PPE Asset like ‘Special Purpose Entity’</w:delText>
        </w:r>
        <w:r w:rsidR="002F102C" w:rsidDel="004F5FCD">
          <w:delText>. (XBRL tagging systems cannot prevent all such silly postings due to the broader ways in which XBRL Taxonomies are defined, so ‘valid’ XBRL can sometimes be accounting nonsense. SIM keeps the lid on that can of worms.)</w:delText>
        </w:r>
      </w:del>
    </w:p>
    <w:p w14:paraId="2B14AC68" w14:textId="587FA28F" w:rsidR="006A5483" w:rsidDel="004F5FCD" w:rsidRDefault="002864C9" w:rsidP="004F5FCD">
      <w:pPr>
        <w:pStyle w:val="Heading1"/>
        <w:rPr>
          <w:del w:id="555" w:author="David Hartley" w:date="2013-07-12T06:43:00Z"/>
        </w:rPr>
        <w:pPrChange w:id="556" w:author="David Hartley" w:date="2013-07-12T06:46:00Z">
          <w:pPr>
            <w:keepNext/>
          </w:pPr>
        </w:pPrChange>
      </w:pPr>
      <w:del w:id="557" w:author="David Hartley" w:date="2013-07-12T06:43:00Z">
        <w:r w:rsidDel="004F5FCD">
          <w:delText>So, the key concepts</w:delText>
        </w:r>
        <w:r w:rsidR="00DD5728" w:rsidDel="004F5FCD">
          <w:delText xml:space="preserve"> of Braiins</w:delText>
        </w:r>
        <w:r w:rsidDel="004F5FCD">
          <w:delText xml:space="preserve"> come down to:</w:delText>
        </w:r>
      </w:del>
    </w:p>
    <w:p w14:paraId="00AA47E1" w14:textId="471B7727" w:rsidR="006B661B" w:rsidDel="004F5FCD" w:rsidRDefault="00181A11" w:rsidP="004F5FCD">
      <w:pPr>
        <w:pStyle w:val="Heading1"/>
        <w:rPr>
          <w:del w:id="558" w:author="David Hartley" w:date="2013-07-12T06:43:00Z"/>
        </w:rPr>
        <w:pPrChange w:id="559" w:author="David Hartley" w:date="2013-07-12T06:46:00Z">
          <w:pPr>
            <w:pStyle w:val="ListBullet"/>
            <w:numPr>
              <w:numId w:val="16"/>
            </w:numPr>
            <w:tabs>
              <w:tab w:val="clear" w:pos="360"/>
            </w:tabs>
            <w:ind w:left="360" w:hanging="360"/>
          </w:pPr>
        </w:pPrChange>
      </w:pPr>
      <w:del w:id="560" w:author="David Hartley" w:date="2013-07-12T06:43:00Z">
        <w:r w:rsidDel="004F5FCD">
          <w:delText>C</w:delText>
        </w:r>
        <w:r w:rsidR="0058751B" w:rsidDel="004F5FCD">
          <w:delText>loud based</w:delText>
        </w:r>
        <w:r w:rsidR="006A5483" w:rsidDel="004F5FCD">
          <w:delText xml:space="preserve"> to </w:delText>
        </w:r>
        <w:r w:rsidR="00FA0B8F" w:rsidDel="004F5FCD">
          <w:delText>provide</w:delText>
        </w:r>
        <w:r w:rsidR="006B661B" w:rsidDel="004F5FCD">
          <w:delText xml:space="preserve"> accessibility, interconnect</w:delText>
        </w:r>
      </w:del>
      <w:ins w:id="561" w:author="Charles" w:date="2013-07-09T17:38:00Z">
        <w:del w:id="562" w:author="David Hartley" w:date="2013-07-12T06:43:00Z">
          <w:r w:rsidR="00522FB0" w:rsidDel="004F5FCD">
            <w:delText>i</w:delText>
          </w:r>
        </w:del>
      </w:ins>
      <w:ins w:id="563" w:author="Charles" w:date="2013-07-09T17:39:00Z">
        <w:del w:id="564" w:author="David Hartley" w:date="2013-07-12T06:43:00Z">
          <w:r w:rsidR="00522FB0" w:rsidDel="004F5FCD">
            <w:delText>vity</w:delText>
          </w:r>
        </w:del>
      </w:ins>
      <w:del w:id="565" w:author="David Hartley" w:date="2013-07-12T06:43:00Z">
        <w:r w:rsidR="006B661B" w:rsidDel="004F5FCD">
          <w:delText xml:space="preserve"> ability, </w:delText>
        </w:r>
        <w:r w:rsidR="00FA0B8F" w:rsidDel="004F5FCD">
          <w:delText>reliability</w:delText>
        </w:r>
      </w:del>
      <w:del w:id="566" w:author="David Hartley" w:date="2013-07-10T07:23:00Z">
        <w:r w:rsidR="00FA0B8F" w:rsidDel="002450EA">
          <w:delText xml:space="preserve"> </w:delText>
        </w:r>
        <w:r w:rsidR="006A5483" w:rsidDel="002450EA">
          <w:delText>and</w:delText>
        </w:r>
      </w:del>
      <w:del w:id="567" w:author="David Hartley" w:date="2013-07-12T06:43:00Z">
        <w:r w:rsidR="006A5483" w:rsidDel="004F5FCD">
          <w:delText xml:space="preserve"> </w:delText>
        </w:r>
        <w:r w:rsidR="006B661B" w:rsidDel="004F5FCD">
          <w:delText xml:space="preserve">pay as you go cash flow flexibility, </w:delText>
        </w:r>
      </w:del>
      <w:ins w:id="568" w:author="Charles" w:date="2013-07-09T17:40:00Z">
        <w:del w:id="569" w:author="David Hartley" w:date="2013-07-10T07:23:00Z">
          <w:r w:rsidR="00522FB0" w:rsidDel="002450EA">
            <w:delText>with</w:delText>
          </w:r>
        </w:del>
        <w:del w:id="570" w:author="David Hartley" w:date="2013-07-12T06:43:00Z">
          <w:r w:rsidR="00522FB0" w:rsidDel="004F5FCD">
            <w:delText xml:space="preserve"> </w:delText>
          </w:r>
        </w:del>
      </w:ins>
      <w:del w:id="571" w:author="David Hartley" w:date="2013-07-10T06:38:00Z">
        <w:r w:rsidR="00FA0B8F" w:rsidDel="00CB5813">
          <w:delText>c</w:delText>
        </w:r>
      </w:del>
      <w:del w:id="572" w:author="David Hartley" w:date="2013-07-12T06:43:00Z">
        <w:r w:rsidR="00FA0B8F" w:rsidDel="004F5FCD">
          <w:delText>ontinuous</w:delText>
        </w:r>
      </w:del>
      <w:del w:id="573" w:author="David Hartley" w:date="2013-07-10T06:38:00Z">
        <w:r w:rsidR="00FA0B8F" w:rsidDel="00CB5813">
          <w:delText xml:space="preserve"> </w:delText>
        </w:r>
      </w:del>
      <w:del w:id="574" w:author="David Hartley" w:date="2013-07-12T06:43:00Z">
        <w:r w:rsidR="00FA0B8F" w:rsidDel="004F5FCD">
          <w:delText>development</w:delText>
        </w:r>
      </w:del>
      <w:ins w:id="575" w:author="Charles" w:date="2013-07-09T17:40:00Z">
        <w:del w:id="576" w:author="David Hartley" w:date="2013-07-12T06:43:00Z">
          <w:r w:rsidR="00522FB0" w:rsidDel="004F5FCD">
            <w:delText xml:space="preserve"> continuity</w:delText>
          </w:r>
        </w:del>
      </w:ins>
      <w:del w:id="577" w:author="David Hartley" w:date="2013-07-12T06:43:00Z">
        <w:r w:rsidR="00FA0B8F" w:rsidDel="004F5FCD">
          <w:delText xml:space="preserve">, </w:delText>
        </w:r>
      </w:del>
      <w:ins w:id="578" w:author="Charles" w:date="2013-07-09T17:40:00Z">
        <w:del w:id="579" w:author="David Hartley" w:date="2013-07-12T06:43:00Z">
          <w:r w:rsidR="00522FB0" w:rsidDel="004F5FCD">
            <w:delText xml:space="preserve">all </w:delText>
          </w:r>
        </w:del>
      </w:ins>
      <w:del w:id="580" w:author="David Hartley" w:date="2013-07-12T06:43:00Z">
        <w:r w:rsidR="006B661B" w:rsidDel="004F5FCD">
          <w:delText>with no lock in.</w:delText>
        </w:r>
      </w:del>
    </w:p>
    <w:p w14:paraId="5326D691" w14:textId="5043E627" w:rsidR="006A5483" w:rsidDel="004F5FCD" w:rsidRDefault="00FA0B8F" w:rsidP="004F5FCD">
      <w:pPr>
        <w:pStyle w:val="Heading1"/>
        <w:rPr>
          <w:del w:id="581" w:author="David Hartley" w:date="2013-07-12T06:43:00Z"/>
        </w:rPr>
        <w:pPrChange w:id="582" w:author="David Hartley" w:date="2013-07-12T06:46:00Z">
          <w:pPr>
            <w:pStyle w:val="ListBullet"/>
            <w:numPr>
              <w:numId w:val="16"/>
            </w:numPr>
            <w:tabs>
              <w:tab w:val="clear" w:pos="360"/>
            </w:tabs>
            <w:ind w:left="360" w:hanging="360"/>
          </w:pPr>
        </w:pPrChange>
      </w:pPr>
      <w:del w:id="583" w:author="David Hartley" w:date="2013-07-12T06:43:00Z">
        <w:r w:rsidDel="004F5FCD">
          <w:delText>H</w:delText>
        </w:r>
        <w:r w:rsidR="006A5483" w:rsidDel="004F5FCD">
          <w:delText>ighest overall quality</w:delText>
        </w:r>
        <w:r w:rsidDel="004F5FCD">
          <w:delText xml:space="preserve"> from a company focussed on Financial Reporting alone, driven by people </w:delText>
        </w:r>
      </w:del>
      <w:del w:id="584" w:author="David Hartley" w:date="2013-07-10T07:24:00Z">
        <w:r w:rsidDel="002450EA">
          <w:delText xml:space="preserve">with </w:delText>
        </w:r>
      </w:del>
      <w:del w:id="585" w:author="David Hartley" w:date="2013-07-12T06:43:00Z">
        <w:r w:rsidDel="004F5FCD">
          <w:delText>passion</w:delText>
        </w:r>
        <w:r w:rsidR="006A5483" w:rsidDel="004F5FCD">
          <w:delText>.</w:delText>
        </w:r>
      </w:del>
    </w:p>
    <w:p w14:paraId="140248C7" w14:textId="1985E7B7" w:rsidR="0058751B" w:rsidDel="004F5FCD" w:rsidRDefault="00CC0033" w:rsidP="004F5FCD">
      <w:pPr>
        <w:pStyle w:val="Heading1"/>
        <w:rPr>
          <w:del w:id="586" w:author="David Hartley" w:date="2013-07-12T06:43:00Z"/>
        </w:rPr>
        <w:pPrChange w:id="587" w:author="David Hartley" w:date="2013-07-12T06:46:00Z">
          <w:pPr>
            <w:pStyle w:val="ListBullet"/>
            <w:numPr>
              <w:numId w:val="16"/>
            </w:numPr>
            <w:tabs>
              <w:tab w:val="clear" w:pos="360"/>
            </w:tabs>
            <w:ind w:left="360" w:hanging="360"/>
          </w:pPr>
        </w:pPrChange>
      </w:pPr>
      <w:del w:id="588" w:author="David Hartley" w:date="2013-07-12T06:43:00Z">
        <w:r w:rsidDel="004F5FCD">
          <w:delText>Dedicated f</w:delText>
        </w:r>
        <w:r w:rsidR="006A5483" w:rsidDel="004F5FCD">
          <w:delText xml:space="preserve">inancial accounting engine. </w:delText>
        </w:r>
        <w:r w:rsidR="009D19DA" w:rsidDel="004F5FCD">
          <w:delText xml:space="preserve">Key to the program’s power is a conceptual redesign </w:delText>
        </w:r>
        <w:r w:rsidR="009F3A04" w:rsidDel="004F5FCD">
          <w:delText xml:space="preserve">of </w:delText>
        </w:r>
        <w:r w:rsidR="009D19DA" w:rsidDel="004F5FCD">
          <w:delText xml:space="preserve">all </w:delText>
        </w:r>
        <w:r w:rsidR="009F3A04" w:rsidDel="004F5FCD">
          <w:delText>the major components</w:delText>
        </w:r>
        <w:r w:rsidR="009D19DA" w:rsidDel="004F5FCD">
          <w:delText xml:space="preserve">. They have been amalgamated </w:delText>
        </w:r>
        <w:r w:rsidR="006A5483" w:rsidDel="004F5FCD">
          <w:delText xml:space="preserve">seamlessly </w:delText>
        </w:r>
        <w:r w:rsidR="009D19DA" w:rsidDel="004F5FCD">
          <w:delText>in to a financial accounting engine</w:delText>
        </w:r>
        <w:r w:rsidR="006A5483" w:rsidDel="004F5FCD">
          <w:delText xml:space="preserve"> that incorporates levels of automation, integration and intelligence beyond anything achievable in any conventional FR program. </w:delText>
        </w:r>
        <w:r w:rsidR="00B854AB" w:rsidDel="004F5FCD">
          <w:delText>This s</w:delText>
        </w:r>
        <w:r w:rsidR="00181A11" w:rsidDel="004F5FCD">
          <w:delText xml:space="preserve">implifies </w:delText>
        </w:r>
        <w:r w:rsidR="0058751B" w:rsidDel="004F5FCD">
          <w:delText>the accounting</w:delText>
        </w:r>
        <w:r w:rsidR="00181A11" w:rsidDel="004F5FCD">
          <w:delText xml:space="preserve"> and </w:delText>
        </w:r>
        <w:r w:rsidR="0058751B" w:rsidDel="004F5FCD">
          <w:delText>regulatory</w:delText>
        </w:r>
        <w:r w:rsidR="00181A11" w:rsidDel="004F5FCD">
          <w:delText xml:space="preserve"> reporting</w:delText>
        </w:r>
        <w:r w:rsidR="0058751B" w:rsidDel="004F5FCD">
          <w:delText>, whil</w:delText>
        </w:r>
        <w:r w:rsidR="00181A11" w:rsidDel="004F5FCD">
          <w:delText>st</w:delText>
        </w:r>
        <w:r w:rsidR="0058751B" w:rsidDel="004F5FCD">
          <w:delText xml:space="preserve"> ensuring accounting integrity</w:delText>
        </w:r>
        <w:r w:rsidR="00181A11" w:rsidDel="004F5FCD">
          <w:delText>, all supported with complete, fully detailed data trails.</w:delText>
        </w:r>
      </w:del>
    </w:p>
    <w:p w14:paraId="36AEB470" w14:textId="2FCF1F5A" w:rsidR="00F01B69" w:rsidDel="004F5FCD" w:rsidRDefault="00F01B69" w:rsidP="004F5FCD">
      <w:pPr>
        <w:pStyle w:val="Heading1"/>
        <w:rPr>
          <w:del w:id="589" w:author="David Hartley" w:date="2013-07-12T06:43:00Z"/>
        </w:rPr>
        <w:pPrChange w:id="590" w:author="David Hartley" w:date="2013-07-12T06:46:00Z">
          <w:pPr>
            <w:pStyle w:val="ListBullet"/>
            <w:numPr>
              <w:numId w:val="16"/>
            </w:numPr>
            <w:tabs>
              <w:tab w:val="clear" w:pos="360"/>
            </w:tabs>
            <w:ind w:left="360" w:hanging="360"/>
          </w:pPr>
        </w:pPrChange>
      </w:pPr>
      <w:del w:id="591" w:author="David Hartley" w:date="2013-07-12T06:43:00Z">
        <w:r w:rsidDel="004F5FCD">
          <w:delText xml:space="preserve">Principle of fully explicit relationships – if one piece of information is related to other pieces of information then their full relationship to each other is declared and controlled within the program. </w:delText>
        </w:r>
      </w:del>
    </w:p>
    <w:p w14:paraId="700B52AB" w14:textId="37F2999C" w:rsidR="00B77F60" w:rsidDel="004F5FCD" w:rsidRDefault="00B77F60" w:rsidP="004F5FCD">
      <w:pPr>
        <w:pStyle w:val="Heading1"/>
        <w:rPr>
          <w:del w:id="592" w:author="David Hartley" w:date="2013-07-12T06:43:00Z"/>
        </w:rPr>
        <w:pPrChange w:id="593" w:author="David Hartley" w:date="2013-07-12T06:46:00Z">
          <w:pPr>
            <w:pStyle w:val="ListBullet"/>
            <w:numPr>
              <w:numId w:val="16"/>
            </w:numPr>
            <w:tabs>
              <w:tab w:val="clear" w:pos="360"/>
            </w:tabs>
            <w:ind w:left="360" w:hanging="360"/>
          </w:pPr>
        </w:pPrChange>
      </w:pPr>
      <w:del w:id="594" w:author="David Hartley" w:date="2013-07-12T06:43:00Z">
        <w:r w:rsidDel="004F5FCD">
          <w:delText>Making XBRL output for regulatory or other requirements easy without any knowledge of XBRL details, or need to descend to things like XBRL manual tagging.</w:delText>
        </w:r>
      </w:del>
    </w:p>
    <w:p w14:paraId="10BB3DD2" w14:textId="5E7BD073" w:rsidR="007B3BC1" w:rsidDel="004F5FCD" w:rsidRDefault="00B77F60" w:rsidP="004F5FCD">
      <w:pPr>
        <w:pStyle w:val="Heading1"/>
        <w:rPr>
          <w:del w:id="595" w:author="David Hartley" w:date="2013-07-12T06:43:00Z"/>
        </w:rPr>
        <w:pPrChange w:id="596" w:author="David Hartley" w:date="2013-07-12T06:46:00Z">
          <w:pPr>
            <w:pStyle w:val="ListBullet"/>
            <w:numPr>
              <w:numId w:val="16"/>
            </w:numPr>
            <w:tabs>
              <w:tab w:val="clear" w:pos="360"/>
            </w:tabs>
            <w:ind w:left="360" w:hanging="360"/>
          </w:pPr>
        </w:pPrChange>
      </w:pPr>
      <w:del w:id="597" w:author="David Hartley" w:date="2013-07-12T06:43:00Z">
        <w:r w:rsidDel="004F5FCD">
          <w:delText>C</w:delText>
        </w:r>
        <w:r w:rsidR="007B3BC1" w:rsidDel="004F5FCD">
          <w:delText>reat</w:delText>
        </w:r>
        <w:r w:rsidDel="004F5FCD">
          <w:delText xml:space="preserve">ing, </w:delText>
        </w:r>
        <w:r w:rsidR="00B854AB" w:rsidDel="004F5FCD">
          <w:delText>stor</w:delText>
        </w:r>
        <w:r w:rsidDel="004F5FCD">
          <w:delText>ing</w:delText>
        </w:r>
        <w:r w:rsidR="00B854AB" w:rsidDel="004F5FCD">
          <w:delText xml:space="preserve"> </w:delText>
        </w:r>
        <w:r w:rsidDel="004F5FCD">
          <w:delText xml:space="preserve">and organising </w:delText>
        </w:r>
        <w:r w:rsidR="007B3BC1" w:rsidDel="004F5FCD">
          <w:delText>all data in a standardised form for cross en</w:delText>
        </w:r>
        <w:r w:rsidDel="004F5FCD">
          <w:delText xml:space="preserve">tity/jurisdiction compatibility via </w:delText>
        </w:r>
        <w:r w:rsidR="00CC0033" w:rsidRPr="00CC0033" w:rsidDel="004F5FCD">
          <w:delText xml:space="preserve">SIM or </w:delText>
        </w:r>
      </w:del>
      <w:ins w:id="598" w:author="Charles" w:date="2013-07-09T17:42:00Z">
        <w:del w:id="599" w:author="David Hartley" w:date="2013-07-12T06:43:00Z">
          <w:r w:rsidR="00503855" w:rsidDel="004F5FCD">
            <w:delText>(</w:delText>
          </w:r>
        </w:del>
      </w:ins>
      <w:del w:id="600" w:author="David Hartley" w:date="2013-07-12T06:43:00Z">
        <w:r w:rsidR="00CC0033" w:rsidRPr="00CC0033" w:rsidDel="004F5FCD">
          <w:delText>Standardised Information Model</w:delText>
        </w:r>
      </w:del>
      <w:ins w:id="601" w:author="Charles" w:date="2013-07-09T17:42:00Z">
        <w:del w:id="602" w:author="David Hartley" w:date="2013-07-12T06:43:00Z">
          <w:r w:rsidR="00503855" w:rsidDel="004F5FCD">
            <w:delText>)</w:delText>
          </w:r>
        </w:del>
      </w:ins>
      <w:del w:id="603" w:author="David Hartley" w:date="2013-07-12T06:43:00Z">
        <w:r w:rsidR="00CC0033" w:rsidRPr="00CC0033" w:rsidDel="004F5FCD">
          <w:delText xml:space="preserve"> </w:delText>
        </w:r>
        <w:r w:rsidR="00CC0033" w:rsidDel="004F5FCD">
          <w:delText xml:space="preserve">with access to that data via </w:delText>
        </w:r>
        <w:r w:rsidR="00CC0033" w:rsidRPr="00CC0033" w:rsidDel="004F5FCD">
          <w:delText>SFR (Semantic Financial Reporting)</w:delText>
        </w:r>
        <w:r w:rsidDel="004F5FCD">
          <w:delText>. Th</w:delText>
        </w:r>
        <w:r w:rsidR="00CC0033" w:rsidDel="004F5FCD">
          <w:delText xml:space="preserve">e SFR-SIM combination </w:delText>
        </w:r>
        <w:r w:rsidDel="004F5FCD">
          <w:delText>is p</w:delText>
        </w:r>
        <w:r w:rsidR="007B3BC1" w:rsidDel="004F5FCD">
          <w:delText xml:space="preserve">otentially a unified </w:delText>
        </w:r>
      </w:del>
      <w:del w:id="604" w:author="David Hartley" w:date="2013-07-10T07:16:00Z">
        <w:r w:rsidR="007B3BC1" w:rsidDel="006126BF">
          <w:delText xml:space="preserve">regulatory </w:delText>
        </w:r>
      </w:del>
      <w:del w:id="605" w:author="David Hartley" w:date="2013-07-12T06:43:00Z">
        <w:r w:rsidR="007B3BC1" w:rsidDel="004F5FCD">
          <w:delText xml:space="preserve">financial </w:delText>
        </w:r>
      </w:del>
      <w:del w:id="606" w:author="David Hartley" w:date="2013-07-10T07:18:00Z">
        <w:r w:rsidR="007B3BC1" w:rsidDel="006126BF">
          <w:delText>semantic notation system – a sort of “super XBRL”</w:delText>
        </w:r>
        <w:r w:rsidR="00CC0033" w:rsidDel="006126BF">
          <w:delText>.</w:delText>
        </w:r>
      </w:del>
    </w:p>
    <w:p w14:paraId="6DE54F5E" w14:textId="0EAB59BA" w:rsidR="00F01B69" w:rsidDel="004F5FCD" w:rsidRDefault="007B3BC1" w:rsidP="004F5FCD">
      <w:pPr>
        <w:pStyle w:val="Heading1"/>
        <w:rPr>
          <w:del w:id="607" w:author="David Hartley" w:date="2013-07-12T06:43:00Z"/>
        </w:rPr>
        <w:pPrChange w:id="608" w:author="David Hartley" w:date="2013-07-12T06:46:00Z">
          <w:pPr/>
        </w:pPrChange>
      </w:pPr>
      <w:del w:id="609" w:author="David Hartley" w:date="2013-07-12T06:43:00Z">
        <w:r w:rsidDel="004F5FCD">
          <w:delText xml:space="preserve">The first </w:delText>
        </w:r>
        <w:r w:rsidR="00B77F60" w:rsidDel="004F5FCD">
          <w:delText>five</w:delText>
        </w:r>
        <w:r w:rsidDel="004F5FCD">
          <w:delText xml:space="preserve"> points above c</w:delText>
        </w:r>
        <w:r w:rsidR="00B77F60" w:rsidDel="004F5FCD">
          <w:delText xml:space="preserve">ould be </w:delText>
        </w:r>
        <w:r w:rsidDel="004F5FCD">
          <w:delText xml:space="preserve">seen as </w:delText>
        </w:r>
        <w:r w:rsidR="00B77F60" w:rsidDel="004F5FCD">
          <w:delText xml:space="preserve">desirable </w:delText>
        </w:r>
        <w:r w:rsidDel="004F5FCD">
          <w:delText>features of a</w:delText>
        </w:r>
        <w:r w:rsidR="00B77F60" w:rsidDel="004F5FCD">
          <w:delText>ny</w:delText>
        </w:r>
        <w:r w:rsidDel="004F5FCD">
          <w:delText xml:space="preserve"> modern, advanced Financial Reporting program</w:delText>
        </w:r>
        <w:r w:rsidR="00B77F60" w:rsidDel="004F5FCD">
          <w:delText xml:space="preserve">, with the difference that Braiins </w:delText>
        </w:r>
        <w:r w:rsidR="00CC0033" w:rsidDel="004F5FCD">
          <w:delText>can really deliver them thanks to the complete re-think of the whole process, and point 6.</w:delText>
        </w:r>
        <w:r w:rsidDel="004F5FCD">
          <w:delText xml:space="preserve"> </w:delText>
        </w:r>
      </w:del>
    </w:p>
    <w:p w14:paraId="1122C30F" w14:textId="673801F7" w:rsidR="00F01B69" w:rsidDel="002450EA" w:rsidRDefault="00F01B69" w:rsidP="004F5FCD">
      <w:pPr>
        <w:pStyle w:val="Heading1"/>
        <w:rPr>
          <w:del w:id="610" w:author="David Hartley" w:date="2013-07-10T07:28:00Z"/>
        </w:rPr>
        <w:pPrChange w:id="611" w:author="David Hartley" w:date="2013-07-12T06:46:00Z">
          <w:pPr/>
        </w:pPrChange>
      </w:pPr>
    </w:p>
    <w:p w14:paraId="7DA1DE4D" w14:textId="66D0BE5B" w:rsidR="007B3BC1" w:rsidDel="004F5FCD" w:rsidRDefault="007B3BC1" w:rsidP="004F5FCD">
      <w:pPr>
        <w:pStyle w:val="Heading1"/>
        <w:rPr>
          <w:del w:id="612" w:author="David Hartley" w:date="2013-07-12T06:43:00Z"/>
        </w:rPr>
        <w:pPrChange w:id="613" w:author="David Hartley" w:date="2013-07-12T06:46:00Z">
          <w:pPr/>
        </w:pPrChange>
      </w:pPr>
      <w:del w:id="614" w:author="David Hartley" w:date="2013-07-12T06:43:00Z">
        <w:r w:rsidDel="004F5FCD">
          <w:delText xml:space="preserve">The </w:delText>
        </w:r>
        <w:r w:rsidR="00CC0033" w:rsidDel="004F5FCD">
          <w:delText>6</w:delText>
        </w:r>
        <w:r w:rsidRPr="00385C97" w:rsidDel="004F5FCD">
          <w:rPr>
            <w:vertAlign w:val="superscript"/>
          </w:rPr>
          <w:delText>th</w:delText>
        </w:r>
        <w:r w:rsidDel="004F5FCD">
          <w:delText xml:space="preserve"> point, the “iceberg beneath the water”</w:delText>
        </w:r>
      </w:del>
      <w:del w:id="615" w:author="David Hartley" w:date="2013-07-10T07:18:00Z">
        <w:r w:rsidRPr="00FE56F7" w:rsidDel="006126BF">
          <w:delText>,</w:delText>
        </w:r>
      </w:del>
      <w:del w:id="616" w:author="David Hartley" w:date="2013-07-10T07:25:00Z">
        <w:r w:rsidRPr="00FE56F7" w:rsidDel="002450EA">
          <w:delText xml:space="preserve"> </w:delText>
        </w:r>
      </w:del>
      <w:commentRangeStart w:id="617"/>
      <w:commentRangeStart w:id="618"/>
      <w:del w:id="619" w:author="David Hartley" w:date="2013-07-12T06:43:00Z">
        <w:r w:rsidR="00CC0033" w:rsidDel="004F5FCD">
          <w:delText>SFR-SIM</w:delText>
        </w:r>
        <w:commentRangeEnd w:id="617"/>
        <w:r w:rsidR="00503855" w:rsidDel="004F5FCD">
          <w:rPr>
            <w:rStyle w:val="CommentReference"/>
          </w:rPr>
          <w:commentReference w:id="617"/>
        </w:r>
        <w:commentRangeEnd w:id="618"/>
        <w:r w:rsidR="006126BF" w:rsidDel="004F5FCD">
          <w:rPr>
            <w:rStyle w:val="CommentReference"/>
          </w:rPr>
          <w:commentReference w:id="618"/>
        </w:r>
        <w:r w:rsidR="00CC0033" w:rsidDel="004F5FCD">
          <w:delText>,</w:delText>
        </w:r>
        <w:r w:rsidRPr="00FE56F7" w:rsidDel="004F5FCD">
          <w:delText xml:space="preserve"> is </w:delText>
        </w:r>
      </w:del>
      <w:del w:id="620" w:author="David Hartley" w:date="2013-07-10T07:18:00Z">
        <w:r w:rsidRPr="00FE56F7" w:rsidDel="006126BF">
          <w:delText xml:space="preserve">one of </w:delText>
        </w:r>
      </w:del>
      <w:del w:id="621" w:author="David Hartley" w:date="2013-07-12T06:43:00Z">
        <w:r w:rsidRPr="00FE56F7" w:rsidDel="004F5FCD">
          <w:delText>the truly revolutionary aspect</w:delText>
        </w:r>
      </w:del>
      <w:del w:id="622" w:author="David Hartley" w:date="2013-07-10T07:18:00Z">
        <w:r w:rsidRPr="00FE56F7" w:rsidDel="006126BF">
          <w:delText>s</w:delText>
        </w:r>
      </w:del>
      <w:del w:id="623" w:author="David Hartley" w:date="2013-07-12T06:43:00Z">
        <w:r w:rsidRPr="00FE56F7" w:rsidDel="004F5FCD">
          <w:delText xml:space="preserve"> of Braiins.</w:delText>
        </w:r>
      </w:del>
      <w:del w:id="624" w:author="David Hartley" w:date="2013-07-10T07:18:00Z">
        <w:r w:rsidRPr="00FE56F7" w:rsidDel="006126BF">
          <w:delText xml:space="preserve"> </w:delText>
        </w:r>
        <w:r w:rsidDel="006126BF">
          <w:delText xml:space="preserve"> It has the long term aim of being an international open source standard to revolutionise accounting across the globe </w:delText>
        </w:r>
        <w:r w:rsidRPr="00FE56F7" w:rsidDel="006126BF">
          <w:delText>– for the benefit and use of all Entities, Agencies and Accountants.</w:delText>
        </w:r>
        <w:r w:rsidDel="006126BF">
          <w:delText xml:space="preserve"> In the shorter term, it forms an underlying data structure used within Braiins FR.</w:delText>
        </w:r>
      </w:del>
    </w:p>
    <w:p w14:paraId="45DA3798" w14:textId="6AB051F2" w:rsidR="007B3BC1" w:rsidDel="002450EA" w:rsidRDefault="007B3BC1" w:rsidP="004F5FCD">
      <w:pPr>
        <w:pStyle w:val="Heading1"/>
        <w:rPr>
          <w:del w:id="625" w:author="David Hartley" w:date="2013-07-10T07:28:00Z"/>
        </w:rPr>
        <w:pPrChange w:id="626" w:author="David Hartley" w:date="2013-07-12T06:46:00Z">
          <w:pPr/>
        </w:pPrChange>
      </w:pPr>
    </w:p>
    <w:p w14:paraId="5F93935D" w14:textId="77F71F68" w:rsidR="007B3BC1" w:rsidDel="004F5FCD" w:rsidRDefault="007B3BC1" w:rsidP="004F5FCD">
      <w:pPr>
        <w:pStyle w:val="Heading1"/>
        <w:rPr>
          <w:del w:id="627" w:author="David Hartley" w:date="2013-07-12T06:43:00Z"/>
        </w:rPr>
        <w:pPrChange w:id="628" w:author="David Hartley" w:date="2013-07-12T06:46:00Z">
          <w:pPr/>
        </w:pPrChange>
      </w:pPr>
      <w:del w:id="629" w:author="David Hartley" w:date="2013-07-12T06:43:00Z">
        <w:r w:rsidDel="004F5FCD">
          <w:delText xml:space="preserve">The development and use of </w:delText>
        </w:r>
        <w:commentRangeStart w:id="630"/>
        <w:r w:rsidR="00CC0033" w:rsidDel="004F5FCD">
          <w:delText>SFR-SIM</w:delText>
        </w:r>
        <w:r w:rsidDel="004F5FCD">
          <w:delText xml:space="preserve"> </w:delText>
        </w:r>
        <w:commentRangeEnd w:id="630"/>
        <w:r w:rsidR="00576C41" w:rsidDel="004F5FCD">
          <w:rPr>
            <w:rStyle w:val="CommentReference"/>
          </w:rPr>
          <w:commentReference w:id="630"/>
        </w:r>
        <w:r w:rsidDel="004F5FCD">
          <w:delText xml:space="preserve">enables Braiins to access financial information from virtually any computerised accounting system, and output across multiple regulatory jurisdictions </w:delText>
        </w:r>
      </w:del>
      <w:del w:id="631" w:author="David Hartley" w:date="2013-07-10T07:26:00Z">
        <w:r w:rsidDel="002450EA">
          <w:delText>(</w:delText>
        </w:r>
      </w:del>
      <w:del w:id="632" w:author="David Hartley" w:date="2013-07-12T06:43:00Z">
        <w:r w:rsidDel="004F5FCD">
          <w:delText xml:space="preserve">even </w:delText>
        </w:r>
      </w:del>
      <w:del w:id="633" w:author="David Hartley" w:date="2013-07-10T07:26:00Z">
        <w:r w:rsidDel="002450EA">
          <w:delText xml:space="preserve">within </w:delText>
        </w:r>
      </w:del>
      <w:del w:id="634" w:author="David Hartley" w:date="2013-07-12T06:43:00Z">
        <w:r w:rsidDel="004F5FCD">
          <w:delText>one Entity or Group</w:delText>
        </w:r>
      </w:del>
      <w:del w:id="635" w:author="David Hartley" w:date="2013-07-10T07:26:00Z">
        <w:r w:rsidDel="002450EA">
          <w:delText>)</w:delText>
        </w:r>
      </w:del>
      <w:del w:id="636" w:author="David Hartley" w:date="2013-07-12T06:43:00Z">
        <w:r w:rsidDel="004F5FCD">
          <w:delText>.</w:delText>
        </w:r>
      </w:del>
    </w:p>
    <w:p w14:paraId="3B894C20" w14:textId="26FF8039" w:rsidR="00182707" w:rsidDel="004F5FCD" w:rsidRDefault="003264BC" w:rsidP="004F5FCD">
      <w:pPr>
        <w:pStyle w:val="Heading1"/>
        <w:rPr>
          <w:del w:id="637" w:author="David Hartley" w:date="2013-07-12T06:45:00Z"/>
        </w:rPr>
        <w:pPrChange w:id="638" w:author="David Hartley" w:date="2013-07-12T06:46:00Z">
          <w:pPr>
            <w:pStyle w:val="Heading2"/>
          </w:pPr>
        </w:pPrChange>
      </w:pPr>
      <w:del w:id="639" w:author="David Hartley" w:date="2013-07-12T06:45:00Z">
        <w:r w:rsidDel="004F5FCD">
          <w:delText xml:space="preserve">How </w:delText>
        </w:r>
        <w:r w:rsidR="00B854AB" w:rsidDel="004F5FCD">
          <w:delText xml:space="preserve">Braiins </w:delText>
        </w:r>
        <w:r w:rsidDel="004F5FCD">
          <w:delText>operates</w:delText>
        </w:r>
      </w:del>
    </w:p>
    <w:p w14:paraId="1D3A2C56" w14:textId="666EF76C" w:rsidR="008C4987" w:rsidDel="004F5FCD" w:rsidRDefault="007E27DF" w:rsidP="004F5FCD">
      <w:pPr>
        <w:pStyle w:val="Heading1"/>
        <w:rPr>
          <w:del w:id="640" w:author="David Hartley" w:date="2013-07-12T06:45:00Z"/>
        </w:rPr>
        <w:pPrChange w:id="641" w:author="David Hartley" w:date="2013-07-12T06:46:00Z">
          <w:pPr/>
        </w:pPrChange>
      </w:pPr>
      <w:del w:id="642" w:author="David Hartley" w:date="2013-07-12T06:45:00Z">
        <w:r w:rsidDel="004F5FCD">
          <w:delText xml:space="preserve">Braiins </w:delText>
        </w:r>
        <w:r w:rsidR="00E056B9" w:rsidDel="004F5FCD">
          <w:delText>works from</w:delText>
        </w:r>
        <w:r w:rsidR="0058751B" w:rsidDel="004F5FCD">
          <w:delText xml:space="preserve"> general ledger data onwards to produce statutory financial statements a</w:delText>
        </w:r>
        <w:r w:rsidR="008C4987" w:rsidDel="004F5FCD">
          <w:delText>nd business reports.</w:delText>
        </w:r>
        <w:r w:rsidR="00D3369F" w:rsidDel="004F5FCD">
          <w:delText xml:space="preserve"> </w:delText>
        </w:r>
      </w:del>
    </w:p>
    <w:p w14:paraId="5BC3A85F" w14:textId="1F0A3FA3" w:rsidR="008C4987" w:rsidDel="002450EA" w:rsidRDefault="008C4987" w:rsidP="004F5FCD">
      <w:pPr>
        <w:pStyle w:val="Heading1"/>
        <w:rPr>
          <w:del w:id="643" w:author="David Hartley" w:date="2013-07-10T07:28:00Z"/>
        </w:rPr>
        <w:pPrChange w:id="644" w:author="David Hartley" w:date="2013-07-12T06:46:00Z">
          <w:pPr/>
        </w:pPrChange>
      </w:pPr>
    </w:p>
    <w:p w14:paraId="7C1F2923" w14:textId="269F35CE" w:rsidR="003264BC" w:rsidDel="004F5FCD" w:rsidRDefault="0058751B" w:rsidP="004F5FCD">
      <w:pPr>
        <w:pStyle w:val="Heading1"/>
        <w:rPr>
          <w:del w:id="645" w:author="David Hartley" w:date="2013-07-12T06:45:00Z"/>
        </w:rPr>
        <w:pPrChange w:id="646" w:author="David Hartley" w:date="2013-07-12T06:46:00Z">
          <w:pPr/>
        </w:pPrChange>
      </w:pPr>
      <w:del w:id="647" w:author="David Hartley" w:date="2013-07-12T06:45:00Z">
        <w:r w:rsidDel="004F5FCD">
          <w:delText>Links to general accounting systems</w:delText>
        </w:r>
        <w:r w:rsidR="003264BC" w:rsidDel="004F5FCD">
          <w:delText xml:space="preserve"> (Cloud or In-House) </w:delText>
        </w:r>
        <w:r w:rsidDel="004F5FCD">
          <w:delText xml:space="preserve">will provide </w:delText>
        </w:r>
        <w:r w:rsidR="003264BC" w:rsidDel="004F5FCD">
          <w:delText>the bulk of the required data</w:delText>
        </w:r>
        <w:r w:rsidDel="004F5FCD">
          <w:delText>.</w:delText>
        </w:r>
        <w:r w:rsidR="003264BC" w:rsidDel="004F5FCD">
          <w:delText xml:space="preserve"> Because most data will be imported, the input/edit system is optimised for ease of use</w:delText>
        </w:r>
      </w:del>
      <w:del w:id="648" w:author="David Hartley" w:date="2013-07-10T07:27:00Z">
        <w:r w:rsidR="003264BC" w:rsidDel="002450EA">
          <w:delText xml:space="preserve">, and </w:delText>
        </w:r>
      </w:del>
      <w:del w:id="649" w:author="David Hartley" w:date="2013-07-12T06:45:00Z">
        <w:r w:rsidR="003264BC" w:rsidDel="004F5FCD">
          <w:delText xml:space="preserve">intelligent prompting, rather than for basic </w:delText>
        </w:r>
        <w:r w:rsidR="00B44CAA" w:rsidDel="004F5FCD">
          <w:delText xml:space="preserve">repetitive </w:delText>
        </w:r>
        <w:r w:rsidR="003264BC" w:rsidDel="004F5FCD">
          <w:delText xml:space="preserve">data entry key punching speed. </w:delText>
        </w:r>
      </w:del>
    </w:p>
    <w:p w14:paraId="527A21BE" w14:textId="20958C54" w:rsidR="003264BC" w:rsidDel="002450EA" w:rsidRDefault="003264BC" w:rsidP="004F5FCD">
      <w:pPr>
        <w:pStyle w:val="Heading1"/>
        <w:rPr>
          <w:del w:id="650" w:author="David Hartley" w:date="2013-07-10T07:28:00Z"/>
        </w:rPr>
        <w:pPrChange w:id="651" w:author="David Hartley" w:date="2013-07-12T06:46:00Z">
          <w:pPr/>
        </w:pPrChange>
      </w:pPr>
    </w:p>
    <w:p w14:paraId="326D63F2" w14:textId="364A8A5B" w:rsidR="003264BC" w:rsidDel="004F5FCD" w:rsidRDefault="007E27DF" w:rsidP="004F5FCD">
      <w:pPr>
        <w:pStyle w:val="Heading1"/>
        <w:rPr>
          <w:del w:id="652" w:author="David Hartley" w:date="2013-07-12T06:45:00Z"/>
        </w:rPr>
        <w:pPrChange w:id="653" w:author="David Hartley" w:date="2013-07-12T06:46:00Z">
          <w:pPr/>
        </w:pPrChange>
      </w:pPr>
      <w:del w:id="654" w:author="David Hartley" w:date="2013-07-10T07:27:00Z">
        <w:r w:rsidDel="002450EA">
          <w:delText>It</w:delText>
        </w:r>
      </w:del>
      <w:del w:id="655" w:author="David Hartley" w:date="2013-07-12T06:45:00Z">
        <w:r w:rsidDel="004F5FCD">
          <w:delText xml:space="preserve"> </w:delText>
        </w:r>
        <w:r w:rsidR="0058751B" w:rsidDel="004F5FCD">
          <w:delText>can work f</w:delText>
        </w:r>
        <w:r w:rsidDel="004F5FCD">
          <w:delText xml:space="preserve">rom the simple </w:delText>
        </w:r>
        <w:r w:rsidR="003264BC" w:rsidDel="004F5FCD">
          <w:delText xml:space="preserve">TB </w:delText>
        </w:r>
        <w:r w:rsidDel="004F5FCD">
          <w:delText xml:space="preserve">of a micro business, the detailed GL of an </w:delText>
        </w:r>
        <w:r w:rsidR="0058751B" w:rsidDel="004F5FCD">
          <w:delText xml:space="preserve">SME or </w:delText>
        </w:r>
        <w:r w:rsidDel="004F5FCD">
          <w:delText xml:space="preserve">even </w:delText>
        </w:r>
        <w:r w:rsidR="0058751B" w:rsidDel="004F5FCD">
          <w:delText xml:space="preserve">manage massive amounts of data for a group e.g. for hundreds of subsidiaries/associates/join ventures. </w:delText>
        </w:r>
        <w:r w:rsidR="003264BC" w:rsidDel="004F5FCD">
          <w:delText>(</w:delText>
        </w:r>
        <w:r w:rsidDel="004F5FCD">
          <w:delText xml:space="preserve">No matter how big the volume of data stored, it remains fast and </w:delText>
        </w:r>
        <w:r w:rsidR="003264BC" w:rsidDel="004F5FCD">
          <w:delText xml:space="preserve">responsive. </w:delText>
        </w:r>
        <w:r w:rsidDel="004F5FCD">
          <w:delText>In fact e</w:delText>
        </w:r>
        <w:r w:rsidR="003264BC" w:rsidDel="004F5FCD">
          <w:delText>verything about Braiins is fast.)</w:delText>
        </w:r>
      </w:del>
    </w:p>
    <w:p w14:paraId="48A4596E" w14:textId="441D2232" w:rsidR="00F434DB" w:rsidRPr="00DE5C34" w:rsidDel="004F5FCD" w:rsidRDefault="00F434DB" w:rsidP="004F5FCD">
      <w:pPr>
        <w:pStyle w:val="Heading1"/>
        <w:rPr>
          <w:del w:id="656" w:author="David Hartley" w:date="2013-07-12T06:46:00Z"/>
        </w:rPr>
        <w:pPrChange w:id="657" w:author="David Hartley" w:date="2013-07-12T06:46:00Z">
          <w:pPr>
            <w:pStyle w:val="ListBullet"/>
          </w:pPr>
        </w:pPrChange>
      </w:pPr>
      <w:del w:id="658" w:author="David Hartley" w:date="2013-07-12T06:46:00Z">
        <w:r w:rsidDel="004F5FCD">
          <w:br w:type="page"/>
        </w:r>
      </w:del>
    </w:p>
    <w:p w14:paraId="6407AE8B" w14:textId="6E3EF215" w:rsidR="00385C97" w:rsidDel="0048469B" w:rsidRDefault="00F434DB" w:rsidP="004F5FCD">
      <w:pPr>
        <w:pStyle w:val="Heading1"/>
        <w:rPr>
          <w:del w:id="659" w:author="David Hartley" w:date="2013-07-12T09:35:00Z"/>
        </w:rPr>
        <w:pPrChange w:id="660" w:author="David Hartley" w:date="2013-07-12T06:46:00Z">
          <w:pPr>
            <w:pStyle w:val="Heading1"/>
          </w:pPr>
        </w:pPrChange>
      </w:pPr>
      <w:del w:id="661" w:author="David Hartley" w:date="2013-07-12T09:35:00Z">
        <w:r w:rsidDel="0048469B">
          <w:delText xml:space="preserve">In </w:delText>
        </w:r>
      </w:del>
      <w:del w:id="662" w:author="David Hartley" w:date="2013-07-12T06:46:00Z">
        <w:r w:rsidDel="004F5FCD">
          <w:delText>g</w:delText>
        </w:r>
      </w:del>
      <w:del w:id="663" w:author="David Hartley" w:date="2013-07-12T09:35:00Z">
        <w:r w:rsidDel="0048469B">
          <w:delText xml:space="preserve">reater </w:delText>
        </w:r>
      </w:del>
      <w:del w:id="664" w:author="David Hartley" w:date="2013-07-12T06:46:00Z">
        <w:r w:rsidDel="004F5FCD">
          <w:delText>d</w:delText>
        </w:r>
      </w:del>
      <w:del w:id="665" w:author="David Hartley" w:date="2013-07-12T09:35:00Z">
        <w:r w:rsidDel="0048469B">
          <w:delText>etail</w:delText>
        </w:r>
      </w:del>
    </w:p>
    <w:p w14:paraId="15C005AE" w14:textId="51EB6C8E" w:rsidR="00FE56F7" w:rsidDel="0048469B" w:rsidRDefault="0058751B" w:rsidP="00F521EE">
      <w:pPr>
        <w:rPr>
          <w:del w:id="666" w:author="David Hartley" w:date="2013-07-12T09:35:00Z"/>
        </w:rPr>
      </w:pPr>
      <w:del w:id="667" w:author="David Hartley" w:date="2013-07-12T09:35:00Z">
        <w:r w:rsidDel="0048469B">
          <w:delText xml:space="preserve">Over the last few decades accounting standards have become ever more complicated, and despite the best efforts of the </w:delText>
        </w:r>
        <w:r w:rsidR="002B2552" w:rsidDel="0048469B">
          <w:delText xml:space="preserve">IASB with </w:delText>
        </w:r>
        <w:r w:rsidDel="0048469B">
          <w:delText>IFRS, there are still many international/jurisdictional variations in effect, and this is likely to remain the case.</w:delText>
        </w:r>
      </w:del>
    </w:p>
    <w:p w14:paraId="4FA263BE" w14:textId="50152546" w:rsidR="00F434DB" w:rsidDel="0048469B" w:rsidRDefault="0058751B" w:rsidP="00F521EE">
      <w:pPr>
        <w:rPr>
          <w:del w:id="668" w:author="David Hartley" w:date="2013-07-12T09:35:00Z"/>
        </w:rPr>
      </w:pPr>
      <w:del w:id="669" w:author="David Hartley" w:date="2013-07-12T09:35:00Z">
        <w:r w:rsidDel="0048469B">
          <w:delText>Whereas an entity's general ledgers are controlled double entry environments, the financial statement reporting complexities mean that many entities, especially larger ones, use a multi</w:delText>
        </w:r>
        <w:r w:rsidR="009E703C" w:rsidDel="0048469B">
          <w:delText>tude</w:delText>
        </w:r>
        <w:r w:rsidDel="0048469B">
          <w:delText xml:space="preserve"> of </w:delText>
        </w:r>
        <w:r w:rsidR="009E703C" w:rsidDel="0048469B">
          <w:delText>Excel spreadsheets</w:delText>
        </w:r>
        <w:r w:rsidDel="0048469B">
          <w:delText xml:space="preserve"> and Word documents that are pulled together to produce the financial statements. This has led to numerous errors, some quite serious. </w:delText>
        </w:r>
        <w:r w:rsidR="00B854AB" w:rsidDel="0048469B">
          <w:delText xml:space="preserve">This </w:delText>
        </w:r>
        <w:r w:rsidR="00FE56F7" w:rsidDel="0048469B">
          <w:delText>complicated area</w:delText>
        </w:r>
        <w:r w:rsidR="00DA5F89" w:rsidDel="0048469B">
          <w:delText xml:space="preserve"> is</w:delText>
        </w:r>
        <w:r w:rsidR="00FE56F7" w:rsidDel="0048469B">
          <w:delText xml:space="preserve"> often referred to as </w:delText>
        </w:r>
        <w:commentRangeStart w:id="670"/>
        <w:r w:rsidR="00FE56F7" w:rsidDel="0048469B">
          <w:delText>Record to Report</w:delText>
        </w:r>
        <w:commentRangeEnd w:id="670"/>
        <w:r w:rsidR="00F434DB" w:rsidDel="0048469B">
          <w:rPr>
            <w:rStyle w:val="CommentReference"/>
          </w:rPr>
          <w:commentReference w:id="670"/>
        </w:r>
        <w:r w:rsidR="00FE56F7" w:rsidDel="0048469B">
          <w:delText>.</w:delText>
        </w:r>
      </w:del>
    </w:p>
    <w:p w14:paraId="6232C91D" w14:textId="7BDD00B0" w:rsidR="0058751B" w:rsidDel="0048469B" w:rsidRDefault="0058751B" w:rsidP="00F521EE">
      <w:pPr>
        <w:rPr>
          <w:del w:id="671" w:author="David Hartley" w:date="2013-07-12T09:35:00Z"/>
        </w:rPr>
      </w:pPr>
      <w:del w:id="672" w:author="David Hartley" w:date="2013-07-12T09:35:00Z">
        <w:r w:rsidDel="0048469B">
          <w:delText xml:space="preserve">Braiins brings that whole situation back under control, without inhibiting flexibility, or making things complicated. </w:delText>
        </w:r>
        <w:r w:rsidR="00FE56F7" w:rsidDel="0048469B">
          <w:delText>In fact, i</w:delText>
        </w:r>
        <w:r w:rsidDel="0048469B">
          <w:delText>t actually makes it all easier.</w:delText>
        </w:r>
      </w:del>
    </w:p>
    <w:p w14:paraId="0F4735D0" w14:textId="2BB02422" w:rsidR="0058751B" w:rsidDel="0048469B" w:rsidRDefault="0058751B" w:rsidP="00F521EE">
      <w:pPr>
        <w:rPr>
          <w:del w:id="673" w:author="David Hartley" w:date="2013-07-12T09:35:00Z"/>
        </w:rPr>
      </w:pPr>
      <w:del w:id="674" w:author="David Hartley" w:date="2013-07-12T09:35:00Z">
        <w:r w:rsidDel="0048469B">
          <w:delText xml:space="preserve">Taxonomies can provide a measure of checking when the accounts are output in XBRL form via the Calculation and Formula linkbases,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w:delText>
        </w:r>
      </w:del>
      <w:del w:id="675" w:author="David Hartley" w:date="2013-07-10T07:31:00Z">
        <w:r w:rsidDel="002450EA">
          <w:delText>In b</w:delText>
        </w:r>
      </w:del>
      <w:del w:id="676" w:author="David Hartley" w:date="2013-07-12T09:35:00Z">
        <w:r w:rsidDel="0048469B">
          <w:delText>olting on XBRL to older system</w:delText>
        </w:r>
        <w:r w:rsidR="004567E4" w:rsidDel="0048469B">
          <w:delText>s</w:delText>
        </w:r>
        <w:r w:rsidDel="0048469B">
          <w:delText xml:space="preserve"> designed for the pre XBRL world, </w:delText>
        </w:r>
      </w:del>
      <w:del w:id="677" w:author="David Hartley" w:date="2013-07-10T07:31:00Z">
        <w:r w:rsidDel="002450EA">
          <w:delText xml:space="preserve">and </w:delText>
        </w:r>
      </w:del>
      <w:del w:id="678" w:author="David Hartley" w:date="2013-07-12T09:35:00Z">
        <w:r w:rsidDel="0048469B">
          <w:delText xml:space="preserve">the demand from </w:delText>
        </w:r>
        <w:r w:rsidR="000A2CE7" w:rsidDel="0048469B">
          <w:delText>m</w:delText>
        </w:r>
        <w:r w:rsidDel="0048469B">
          <w:delText xml:space="preserve">arketing </w:delText>
        </w:r>
        <w:r w:rsidR="000A2CE7" w:rsidDel="0048469B">
          <w:delText xml:space="preserve">departments </w:delText>
        </w:r>
        <w:r w:rsidDel="0048469B">
          <w:delText xml:space="preserve">to allow editing on the face of the accounts, plus the widespread use of </w:delText>
        </w:r>
      </w:del>
      <w:del w:id="679" w:author="David Hartley" w:date="2013-07-10T07:31:00Z">
        <w:r w:rsidR="00DA5F89" w:rsidDel="002450EA">
          <w:delText>spread sheets</w:delText>
        </w:r>
      </w:del>
      <w:del w:id="680" w:author="David Hartley" w:date="2013-07-12T09:35:00Z">
        <w:r w:rsidDel="0048469B">
          <w:delText xml:space="preserve"> and Word "accounts generation", </w:delText>
        </w:r>
        <w:r w:rsidR="004567E4" w:rsidDel="0048469B">
          <w:delText xml:space="preserve">mean data </w:delText>
        </w:r>
        <w:r w:rsidDel="0048469B">
          <w:delText>integrity and control has been lost. In most case</w:delText>
        </w:r>
        <w:r w:rsidR="004567E4" w:rsidDel="0048469B">
          <w:delText>s</w:delText>
        </w:r>
        <w:r w:rsidDel="0048469B">
          <w:delText>, complete nonsense can be entered, and even be verified as valid XBRL by XBRL gateways.</w:delText>
        </w:r>
      </w:del>
    </w:p>
    <w:p w14:paraId="1CA5A8D4" w14:textId="1F66EB25" w:rsidR="0058751B" w:rsidDel="0048469B" w:rsidRDefault="0058751B" w:rsidP="00F521EE">
      <w:pPr>
        <w:rPr>
          <w:del w:id="681" w:author="David Hartley" w:date="2013-07-12T09:35:00Z"/>
        </w:rPr>
      </w:pPr>
      <w:del w:id="682" w:author="David Hartley" w:date="2013-07-12T09:35:00Z">
        <w:r w:rsidDel="0048469B">
          <w:delText>So, in some respects, despite all the advances in computer power and sophistication, and the advent of machine readable XBRL, accounting and business reporting has gone backwards.</w:delText>
        </w:r>
      </w:del>
    </w:p>
    <w:p w14:paraId="3949BB43" w14:textId="2C4A637E" w:rsidR="0058751B" w:rsidDel="0048469B" w:rsidRDefault="0058751B" w:rsidP="00F521EE">
      <w:pPr>
        <w:rPr>
          <w:del w:id="683" w:author="David Hartley" w:date="2013-07-12T09:35:00Z"/>
        </w:rPr>
      </w:pPr>
      <w:del w:id="684" w:author="David Hartley" w:date="2013-07-12T09:35:00Z">
        <w:r w:rsidDel="0048469B">
          <w:delText>Braiins reverses that negative trend, taking a giant leap forwards, but in a non-intimidating way. In fact Braiins is deceptively simple and easy. Accountants and business people can understand it without having to study a difficult 400 page book</w:delText>
        </w:r>
        <w:r w:rsidR="004567E4" w:rsidDel="0048469B">
          <w:delText xml:space="preserve"> like "XBRL for Dummies" or wade</w:delText>
        </w:r>
        <w:r w:rsidDel="0048469B">
          <w:delText xml:space="preserve"> through a 65 slide</w:delText>
        </w:r>
        <w:r w:rsidR="004567E4" w:rsidDel="0048469B">
          <w:delText xml:space="preserve"> PowerPoint </w:delText>
        </w:r>
        <w:r w:rsidDel="0048469B">
          <w:delText xml:space="preserve">slide show on "How to Use Dimensions". Everything just works in a natural way, with clear choices at every step. Aspects of the standards/taxonomies that do not apply to a particular entity e.g. Financial </w:delText>
        </w:r>
        <w:r w:rsidR="004567E4" w:rsidDel="0048469B">
          <w:delText>Instruments</w:delText>
        </w:r>
        <w:r w:rsidDel="0048469B">
          <w:delText xml:space="preserve"> do not get in the way if the entity does</w:delText>
        </w:r>
        <w:r w:rsidR="004567E4" w:rsidDel="0048469B">
          <w:delText xml:space="preserve"> </w:delText>
        </w:r>
        <w:r w:rsidDel="0048469B">
          <w:delText>n</w:delText>
        </w:r>
        <w:r w:rsidR="004567E4" w:rsidDel="0048469B">
          <w:delText>o</w:delText>
        </w:r>
        <w:r w:rsidDel="0048469B">
          <w:delText>t use them.</w:delText>
        </w:r>
      </w:del>
    </w:p>
    <w:p w14:paraId="469CC3FA" w14:textId="104A3973" w:rsidR="0058751B" w:rsidDel="0048469B" w:rsidRDefault="0058751B" w:rsidP="00F521EE">
      <w:pPr>
        <w:rPr>
          <w:del w:id="685" w:author="David Hartley" w:date="2013-07-12T09:35:00Z"/>
        </w:rPr>
      </w:pPr>
      <w:del w:id="686" w:author="David Hartley" w:date="2013-07-12T09:35:00Z">
        <w:r w:rsidDel="0048469B">
          <w:delText xml:space="preserve">A big part of the magic by which Braiins reinvents accounting and business reporting is </w:delText>
        </w:r>
      </w:del>
      <w:commentRangeStart w:id="687"/>
      <w:commentRangeStart w:id="688"/>
      <w:del w:id="689" w:author="David Hartley" w:date="2013-07-10T07:34:00Z">
        <w:r w:rsidDel="00203DB4">
          <w:delText>BRL, Braiins Report Language</w:delText>
        </w:r>
      </w:del>
      <w:del w:id="690" w:author="David Hartley" w:date="2013-07-12T09:35:00Z">
        <w:r w:rsidDel="0048469B">
          <w:delText>.</w:delText>
        </w:r>
        <w:commentRangeEnd w:id="687"/>
        <w:r w:rsidR="000A2CE7" w:rsidDel="0048469B">
          <w:rPr>
            <w:rStyle w:val="CommentReference"/>
          </w:rPr>
          <w:commentReference w:id="687"/>
        </w:r>
        <w:commentRangeEnd w:id="688"/>
        <w:r w:rsidR="00203DB4" w:rsidDel="0048469B">
          <w:rPr>
            <w:rStyle w:val="CommentReference"/>
          </w:rPr>
          <w:commentReference w:id="688"/>
        </w:r>
      </w:del>
    </w:p>
    <w:p w14:paraId="07173992" w14:textId="352B1FA1" w:rsidR="0058751B" w:rsidDel="0048469B" w:rsidRDefault="00F521EE" w:rsidP="00F434DB">
      <w:pPr>
        <w:pStyle w:val="Heading2"/>
        <w:rPr>
          <w:del w:id="691" w:author="David Hartley" w:date="2013-07-12T09:35:00Z"/>
        </w:rPr>
      </w:pPr>
      <w:del w:id="692" w:author="David Hartley" w:date="2013-07-12T09:35:00Z">
        <w:r w:rsidDel="0048469B">
          <w:delText>S</w:delText>
        </w:r>
        <w:r w:rsidR="0059582F" w:rsidDel="0048469B">
          <w:delText>FR-SI</w:delText>
        </w:r>
        <w:r w:rsidR="00D24E9F" w:rsidDel="0048469B">
          <w:delText>M</w:delText>
        </w:r>
        <w:r w:rsidR="0059582F" w:rsidDel="0048469B">
          <w:delText xml:space="preserve">: </w:delText>
        </w:r>
        <w:r w:rsidDel="0048469B">
          <w:delText xml:space="preserve">Semantic </w:delText>
        </w:r>
        <w:r w:rsidR="0059582F" w:rsidDel="0048469B">
          <w:delText xml:space="preserve">Financial Reporting – </w:delText>
        </w:r>
        <w:commentRangeStart w:id="693"/>
        <w:r w:rsidR="0059582F" w:rsidDel="0048469B">
          <w:delText>Standardised Information</w:delText>
        </w:r>
        <w:r w:rsidR="00D24E9F" w:rsidDel="0048469B">
          <w:delText xml:space="preserve"> Model</w:delText>
        </w:r>
        <w:commentRangeEnd w:id="693"/>
        <w:r w:rsidR="00D24E9F" w:rsidDel="0048469B">
          <w:rPr>
            <w:rStyle w:val="CommentReference"/>
            <w:rFonts w:asciiTheme="minorHAnsi" w:eastAsiaTheme="minorHAnsi" w:hAnsiTheme="minorHAnsi" w:cstheme="minorBidi"/>
            <w:b w:val="0"/>
            <w:bCs w:val="0"/>
            <w:color w:val="auto"/>
          </w:rPr>
          <w:commentReference w:id="693"/>
        </w:r>
      </w:del>
      <w:del w:id="694" w:author="David Hartley" w:date="2013-07-10T07:36:00Z">
        <w:r w:rsidR="0058751B" w:rsidDel="00203DB4">
          <w:delText>.</w:delText>
        </w:r>
      </w:del>
    </w:p>
    <w:p w14:paraId="21085129" w14:textId="0CA3526F" w:rsidR="0058751B" w:rsidDel="0048469B" w:rsidRDefault="0058751B" w:rsidP="0085235D">
      <w:pPr>
        <w:rPr>
          <w:del w:id="695" w:author="David Hartley" w:date="2013-07-12T09:35:00Z"/>
        </w:rPr>
      </w:pPr>
      <w:del w:id="696" w:author="David Hartley" w:date="2013-07-12T09:35:00Z">
        <w:r w:rsidDel="0048469B">
          <w:delText xml:space="preserve">To explain why </w:delText>
        </w:r>
        <w:r w:rsidR="00F521EE" w:rsidDel="0048469B">
          <w:delText>S</w:delText>
        </w:r>
        <w:r w:rsidR="0059582F" w:rsidDel="0048469B">
          <w:delText>FR</w:delText>
        </w:r>
        <w:r w:rsidR="00F521EE" w:rsidDel="0048469B">
          <w:delText>-</w:delText>
        </w:r>
        <w:r w:rsidR="0059582F" w:rsidDel="0048469B">
          <w:delText>SI</w:delText>
        </w:r>
        <w:r w:rsidR="00F521EE" w:rsidDel="0048469B">
          <w:delText>M</w:delText>
        </w:r>
        <w:r w:rsidR="004567E4" w:rsidDel="0048469B">
          <w:delText>,</w:delText>
        </w:r>
        <w:r w:rsidDel="0048469B">
          <w:delText xml:space="preserve"> a bit of a diversion is necessary.</w:delText>
        </w:r>
      </w:del>
    </w:p>
    <w:p w14:paraId="4126EA5D" w14:textId="709E2617" w:rsidR="0058751B" w:rsidDel="0048469B" w:rsidRDefault="0058751B" w:rsidP="0085235D">
      <w:pPr>
        <w:rPr>
          <w:del w:id="697" w:author="David Hartley" w:date="2013-07-12T09:35:00Z"/>
        </w:rPr>
      </w:pPr>
      <w:del w:id="698" w:author="David Hartley" w:date="2013-07-12T09:35:00Z">
        <w:r w:rsidDel="0048469B">
          <w:delText>XBRL adoption is widespread throughout the world, and is well on its way to becoming ubiquitous. So Braiins must and does speak XBRL.</w:delText>
        </w:r>
      </w:del>
    </w:p>
    <w:p w14:paraId="64423F19" w14:textId="69839CCB" w:rsidR="0058751B" w:rsidDel="0048469B" w:rsidRDefault="0058751B" w:rsidP="0085235D">
      <w:pPr>
        <w:rPr>
          <w:del w:id="699" w:author="David Hartley" w:date="2013-07-12T09:35:00Z"/>
        </w:rPr>
      </w:pPr>
      <w:del w:id="700" w:author="David Hartley" w:date="2013-07-12T09:35:00Z">
        <w:r w:rsidDel="0048469B">
          <w:delText>The aims of XBRL are laudable: machine readable accounting/business data that is standardised and comparable across entities. (No XBRL system yet provides for cross jurisdictional comparisons.)</w:delText>
        </w:r>
      </w:del>
    </w:p>
    <w:p w14:paraId="5C7B9CAA" w14:textId="1FDCF061" w:rsidR="0058751B" w:rsidDel="0048469B" w:rsidRDefault="0058751B" w:rsidP="0085235D">
      <w:pPr>
        <w:rPr>
          <w:del w:id="701" w:author="David Hartley" w:date="2013-07-12T09:35:00Z"/>
        </w:rPr>
      </w:pPr>
      <w:del w:id="702" w:author="David Hartley" w:date="2013-07-12T09:35:00Z">
        <w:r w:rsidDel="0048469B">
          <w:delText xml:space="preserve">The originators of XBRL and all those who have much put much effort into it over the </w:delText>
        </w:r>
        <w:r w:rsidR="004567E4" w:rsidDel="0048469B">
          <w:delText>years</w:delText>
        </w:r>
        <w:r w:rsidDel="0048469B">
          <w:delText xml:space="preserve"> are to be congratulated on their success.</w:delText>
        </w:r>
      </w:del>
    </w:p>
    <w:p w14:paraId="6C8CD763" w14:textId="62A96C8A" w:rsidR="0058751B" w:rsidDel="0048469B" w:rsidRDefault="0058751B" w:rsidP="0085235D">
      <w:pPr>
        <w:rPr>
          <w:del w:id="703" w:author="David Hartley" w:date="2013-07-12T09:35:00Z"/>
        </w:rPr>
      </w:pPr>
      <w:del w:id="704" w:author="David Hartley" w:date="2013-07-12T09:35:00Z">
        <w:r w:rsidDel="0048469B">
          <w:delText xml:space="preserve">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w:delText>
        </w:r>
      </w:del>
      <w:del w:id="705" w:author="David Hartley" w:date="2013-07-10T07:40:00Z">
        <w:r w:rsidR="000A2CE7" w:rsidDel="00203DB4">
          <w:delText xml:space="preserve">Do </w:delText>
        </w:r>
      </w:del>
      <w:del w:id="706" w:author="David Hartley" w:date="2013-07-12T09:35:00Z">
        <w:r w:rsidR="000A2CE7" w:rsidDel="0048469B">
          <w:delText xml:space="preserve">many </w:delText>
        </w:r>
        <w:r w:rsidR="00C07338" w:rsidDel="0048469B">
          <w:delText>people</w:delText>
        </w:r>
        <w:r w:rsidR="000A2CE7" w:rsidDel="0048469B">
          <w:delText xml:space="preserve"> even know what </w:delText>
        </w:r>
      </w:del>
      <w:del w:id="707" w:author="David Hartley" w:date="2013-07-10T07:40:00Z">
        <w:r w:rsidDel="00203DB4">
          <w:delText xml:space="preserve">the hell </w:delText>
        </w:r>
      </w:del>
      <w:del w:id="708" w:author="David Hartley" w:date="2013-07-12T09:35:00Z">
        <w:r w:rsidR="000A2CE7" w:rsidDel="0048469B">
          <w:delText>a linkbase is</w:delText>
        </w:r>
        <w:r w:rsidDel="0048469B">
          <w:delText xml:space="preserve"> anyway?</w:delText>
        </w:r>
      </w:del>
    </w:p>
    <w:p w14:paraId="341012B2" w14:textId="41F2EFD7" w:rsidR="0058751B" w:rsidDel="0048469B" w:rsidRDefault="0058751B" w:rsidP="0085235D">
      <w:pPr>
        <w:rPr>
          <w:del w:id="709" w:author="David Hartley" w:date="2013-07-12T09:35:00Z"/>
        </w:rPr>
      </w:pPr>
      <w:del w:id="710" w:author="David Hartley" w:date="2013-07-12T09:35:00Z">
        <w:r w:rsidDel="0048469B">
          <w:delText xml:space="preserve">Any computer system tries to hide the XBRL details, but with varying degrees of success. At least one system even offers editing on the face accounts for both accounting/layout and XBRL. </w:delText>
        </w:r>
      </w:del>
      <w:del w:id="711" w:author="David Hartley" w:date="2013-07-10T07:40:00Z">
        <w:r w:rsidDel="00203DB4">
          <w:delText>How a</w:delText>
        </w:r>
      </w:del>
      <w:del w:id="712" w:author="David Hartley" w:date="2013-07-12T09:35:00Z">
        <w:r w:rsidDel="0048469B">
          <w:delText>wful</w:delText>
        </w:r>
      </w:del>
      <w:del w:id="713" w:author="David Hartley" w:date="2013-07-10T07:41:00Z">
        <w:r w:rsidDel="00203DB4">
          <w:delText xml:space="preserve"> is that?</w:delText>
        </w:r>
      </w:del>
      <w:del w:id="714" w:author="David Hartley" w:date="2013-07-12T09:35:00Z">
        <w:r w:rsidDel="0048469B">
          <w:delText xml:space="preserve"> Many or most system</w:delText>
        </w:r>
        <w:r w:rsidR="004D43AF" w:rsidDel="0048469B">
          <w:delText>s</w:delText>
        </w:r>
        <w:r w:rsidDel="0048469B">
          <w:delText xml:space="preserve"> end up with some need for manual XBRL tagging.</w:delText>
        </w:r>
      </w:del>
    </w:p>
    <w:p w14:paraId="02E32F8E" w14:textId="1DAE30C2" w:rsidR="0058751B" w:rsidDel="0048469B" w:rsidRDefault="0058751B" w:rsidP="0085235D">
      <w:pPr>
        <w:rPr>
          <w:del w:id="715" w:author="David Hartley" w:date="2013-07-12T09:35:00Z"/>
        </w:rPr>
      </w:pPr>
      <w:del w:id="716" w:author="David Hartley" w:date="2013-07-12T09:35:00Z">
        <w:r w:rsidDel="0048469B">
          <w:delText xml:space="preserve">The common use of the X (eXtensible) feature of XBRL to add entity specific tags, especially in the US re US GAAP, has reduced the utility of </w:delText>
        </w:r>
      </w:del>
      <w:del w:id="717" w:author="David Hartley" w:date="2013-07-10T07:41:00Z">
        <w:r w:rsidDel="00203DB4">
          <w:delText xml:space="preserve">the </w:delText>
        </w:r>
      </w:del>
      <w:del w:id="718" w:author="David Hartley" w:date="2013-07-12T09:35:00Z">
        <w:r w:rsidDel="0048469B">
          <w:delText>XBRL data.</w:delText>
        </w:r>
      </w:del>
    </w:p>
    <w:p w14:paraId="11D04113" w14:textId="63C703B3" w:rsidR="0058751B" w:rsidDel="0048469B" w:rsidRDefault="0058751B" w:rsidP="0085235D">
      <w:pPr>
        <w:rPr>
          <w:del w:id="719" w:author="David Hartley" w:date="2013-07-12T09:35:00Z"/>
        </w:rPr>
      </w:pPr>
      <w:del w:id="720" w:author="David Hartley" w:date="2013-07-12T09:35:00Z">
        <w:r w:rsidDel="0048469B">
          <w:delTex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delText>
        </w:r>
      </w:del>
    </w:p>
    <w:p w14:paraId="7D5D33F1" w14:textId="64E5CFC7" w:rsidR="00C07338" w:rsidDel="0048469B" w:rsidRDefault="00C07338" w:rsidP="00F434DB">
      <w:pPr>
        <w:pStyle w:val="Heading3"/>
        <w:rPr>
          <w:del w:id="721" w:author="David Hartley" w:date="2013-07-12T09:35:00Z"/>
        </w:rPr>
      </w:pPr>
      <w:del w:id="722" w:author="David Hartley" w:date="2013-07-12T09:35:00Z">
        <w:r w:rsidDel="0048469B">
          <w:delText>Standardisation, Calculation and Meaning (Semantics)</w:delText>
        </w:r>
      </w:del>
    </w:p>
    <w:p w14:paraId="7B9E8DAC" w14:textId="5BAEFCE5" w:rsidR="00C07338" w:rsidDel="0048469B" w:rsidRDefault="00224B75" w:rsidP="0085235D">
      <w:pPr>
        <w:rPr>
          <w:del w:id="723" w:author="David Hartley" w:date="2013-07-12T09:35:00Z"/>
        </w:rPr>
      </w:pPr>
      <w:del w:id="724" w:author="David Hartley" w:date="2013-07-12T09:35:00Z">
        <w:r w:rsidDel="0048469B">
          <w:delText>To summarise, the problems that are arising with XBRL are in the areas of:</w:delText>
        </w:r>
      </w:del>
    </w:p>
    <w:p w14:paraId="0CADF9B2" w14:textId="2E80A2DE" w:rsidR="00224B75" w:rsidDel="0048469B" w:rsidRDefault="00224B75">
      <w:pPr>
        <w:pStyle w:val="Heading3"/>
        <w:rPr>
          <w:del w:id="725" w:author="David Hartley" w:date="2013-07-12T09:35:00Z"/>
        </w:rPr>
        <w:pPrChange w:id="726" w:author="David Hartley" w:date="2013-07-10T12:56:00Z">
          <w:pPr/>
        </w:pPrChange>
      </w:pPr>
      <w:del w:id="727" w:author="David Hartley" w:date="2013-07-12T09:35:00Z">
        <w:r w:rsidRPr="00224B75" w:rsidDel="0048469B">
          <w:delText>Standardisation</w:delText>
        </w:r>
      </w:del>
    </w:p>
    <w:p w14:paraId="0950DF09" w14:textId="705A9DFD" w:rsidR="00224B75" w:rsidDel="0048469B" w:rsidRDefault="00224B75">
      <w:pPr>
        <w:rPr>
          <w:del w:id="728" w:author="David Hartley" w:date="2013-07-12T09:35:00Z"/>
        </w:rPr>
      </w:pPr>
      <w:del w:id="729" w:author="David Hartley" w:date="2013-07-12T09:35:00Z">
        <w:r w:rsidDel="0048469B">
          <w:delText>The various Taxonomies have become like different dialects or even languages.</w:delText>
        </w:r>
      </w:del>
    </w:p>
    <w:p w14:paraId="7E8906AD" w14:textId="315191B9" w:rsidR="00224B75" w:rsidDel="0048469B" w:rsidRDefault="00224B75" w:rsidP="0085235D">
      <w:pPr>
        <w:rPr>
          <w:del w:id="730" w:author="David Hartley" w:date="2013-07-12T09:35:00Z"/>
        </w:rPr>
      </w:pPr>
      <w:del w:id="731" w:author="David Hartley" w:date="2013-07-12T09:35:00Z">
        <w:r w:rsidDel="0048469B">
          <w:delText xml:space="preserve">What started barely 10 years ago with the intent of providing a universal business/financial language is now has </w:delText>
        </w:r>
      </w:del>
      <w:ins w:id="732" w:author="Charles" w:date="2013-07-09T18:14:00Z">
        <w:del w:id="733" w:author="David Hartley" w:date="2013-07-12T09:35:00Z">
          <w:r w:rsidR="009C55DB" w:rsidDel="0048469B">
            <w:delText xml:space="preserve">now </w:delText>
          </w:r>
        </w:del>
      </w:ins>
      <w:del w:id="734" w:author="David Hartley" w:date="2013-07-12T09:35:00Z">
        <w:r w:rsidDel="0048469B">
          <w:delText>become diverse and fragmented. This is compounded by the difficulty in translating between the taxonomies</w:delText>
        </w:r>
      </w:del>
    </w:p>
    <w:p w14:paraId="3B4AE025" w14:textId="2150266C" w:rsidR="00224B75" w:rsidRPr="008A4EC3" w:rsidDel="0048469B" w:rsidRDefault="00224B75">
      <w:pPr>
        <w:pStyle w:val="Heading4"/>
        <w:rPr>
          <w:del w:id="735" w:author="David Hartley" w:date="2013-07-12T09:35:00Z"/>
        </w:rPr>
        <w:pPrChange w:id="736" w:author="David Hartley" w:date="2013-07-10T12:59:00Z">
          <w:pPr/>
        </w:pPrChange>
      </w:pPr>
      <w:del w:id="737" w:author="David Hartley" w:date="2013-07-12T09:35:00Z">
        <w:r w:rsidRPr="008A4EC3" w:rsidDel="0048469B">
          <w:delText>Calculation</w:delText>
        </w:r>
      </w:del>
    </w:p>
    <w:p w14:paraId="4285B9AB" w14:textId="1DEC47CC" w:rsidR="008A4EC3" w:rsidDel="0048469B" w:rsidRDefault="00224B75" w:rsidP="0085235D">
      <w:pPr>
        <w:rPr>
          <w:del w:id="738" w:author="David Hartley" w:date="2013-07-12T09:35:00Z"/>
        </w:rPr>
      </w:pPr>
      <w:del w:id="739" w:author="David Hartley" w:date="2013-07-12T09:35:00Z">
        <w:r w:rsidDel="0048469B">
          <w:delText>Despite XBRL be able to ha</w:delText>
        </w:r>
        <w:r w:rsidR="008A4EC3" w:rsidDel="0048469B">
          <w:delText>ndle calculations and information relationships, many taxonomies</w:delText>
        </w:r>
        <w:r w:rsidDel="0048469B">
          <w:delText xml:space="preserve"> have</w:delText>
        </w:r>
        <w:r w:rsidR="008A4EC3" w:rsidDel="0048469B">
          <w:delText xml:space="preserve"> not used this facility, including all the UK ones. This is like </w:delText>
        </w:r>
        <w:r w:rsidR="00B579C9" w:rsidDel="0048469B">
          <w:delText xml:space="preserve">gazing </w:delText>
        </w:r>
        <w:r w:rsidR="008A4EC3" w:rsidDel="0048469B">
          <w:delText xml:space="preserve">at a building which has no structural plans. You </w:delText>
        </w:r>
        <w:r w:rsidR="00B579C9" w:rsidDel="0048469B">
          <w:delText xml:space="preserve">have </w:delText>
        </w:r>
        <w:r w:rsidR="008A4EC3" w:rsidDel="0048469B">
          <w:delText xml:space="preserve">no idea of </w:delText>
        </w:r>
        <w:r w:rsidR="00B579C9" w:rsidDel="0048469B">
          <w:delText xml:space="preserve">how it was built, or </w:delText>
        </w:r>
        <w:r w:rsidR="008A4EC3" w:rsidDel="0048469B">
          <w:delText>whether it might fall down at any time.</w:delText>
        </w:r>
      </w:del>
    </w:p>
    <w:p w14:paraId="27987D5B" w14:textId="0C8B1F59" w:rsidR="008A4EC3" w:rsidRPr="008A4EC3" w:rsidDel="0048469B" w:rsidRDefault="008A4EC3">
      <w:pPr>
        <w:pStyle w:val="Heading4"/>
        <w:rPr>
          <w:del w:id="740" w:author="David Hartley" w:date="2013-07-12T09:35:00Z"/>
        </w:rPr>
        <w:pPrChange w:id="741" w:author="David Hartley" w:date="2013-07-10T12:59:00Z">
          <w:pPr/>
        </w:pPrChange>
      </w:pPr>
      <w:del w:id="742" w:author="David Hartley" w:date="2013-07-12T09:35:00Z">
        <w:r w:rsidRPr="008A4EC3" w:rsidDel="0048469B">
          <w:delText>Meaning (Semantics)</w:delText>
        </w:r>
      </w:del>
    </w:p>
    <w:p w14:paraId="200DC694" w14:textId="3FFEF892" w:rsidR="00224B75" w:rsidDel="0048469B" w:rsidRDefault="008A4EC3" w:rsidP="0085235D">
      <w:pPr>
        <w:rPr>
          <w:del w:id="743" w:author="David Hartley" w:date="2013-07-12T09:35:00Z"/>
        </w:rPr>
      </w:pPr>
      <w:del w:id="744" w:author="David Hartley" w:date="2013-07-12T09:35:00Z">
        <w:r w:rsidDel="0048469B">
          <w:delText>This aspect should be crystal clear and unambiguous. But the loose use of the eXtensible part of XBRL means information can be created to which no</w:delText>
        </w:r>
        <w:r w:rsidR="00B579C9" w:rsidDel="0048469B">
          <w:delText>-</w:delText>
        </w:r>
        <w:r w:rsidDel="0048469B">
          <w:delText>one</w:delText>
        </w:r>
        <w:r w:rsidR="00B579C9" w:rsidDel="0048469B">
          <w:delText>,</w:delText>
        </w:r>
        <w:r w:rsidDel="0048469B">
          <w:delText xml:space="preserve"> other than possibly the creator, has </w:delText>
        </w:r>
        <w:r w:rsidR="00B579C9" w:rsidDel="0048469B">
          <w:delText>any idea of what it</w:delText>
        </w:r>
        <w:r w:rsidDel="0048469B">
          <w:delText xml:space="preserve"> </w:delText>
        </w:r>
        <w:r w:rsidR="00B579C9" w:rsidDel="0048469B">
          <w:delText>means.</w:delText>
        </w:r>
      </w:del>
    </w:p>
    <w:p w14:paraId="3919F62A" w14:textId="629A5BCD" w:rsidR="00224B75" w:rsidDel="0048469B" w:rsidRDefault="00224B75" w:rsidP="0085235D">
      <w:pPr>
        <w:rPr>
          <w:del w:id="745" w:author="David Hartley" w:date="2013-07-12T09:35:00Z"/>
        </w:rPr>
      </w:pPr>
      <w:del w:id="746" w:author="David Hartley" w:date="2013-07-12T09:35:00Z">
        <w:r w:rsidDel="0048469B">
          <w:delText>It is not reasonable to expect the poor old accountants of this world to get embroiled with sorting out this mess for each of their entities. You want a well laid out end</w:delText>
        </w:r>
        <w:r w:rsidR="002D0ABE" w:rsidDel="0048469B">
          <w:delText>-to-</w:delText>
        </w:r>
        <w:r w:rsidDel="0048469B">
          <w:delText xml:space="preserve">end motorway, not a road that keeps </w:delText>
        </w:r>
        <w:r w:rsidR="002D0ABE" w:rsidDel="0048469B">
          <w:delText xml:space="preserve">turning </w:delText>
        </w:r>
        <w:r w:rsidDel="0048469B">
          <w:delText xml:space="preserve">into a muddy track, and </w:delText>
        </w:r>
        <w:r w:rsidR="002D0ABE" w:rsidDel="0048469B">
          <w:delText>has junctions with no direction signs.</w:delText>
        </w:r>
        <w:r w:rsidDel="0048469B">
          <w:delText xml:space="preserve"> </w:delText>
        </w:r>
      </w:del>
    </w:p>
    <w:p w14:paraId="34057456" w14:textId="06730248" w:rsidR="00B579C9" w:rsidDel="0048469B" w:rsidRDefault="00B579C9" w:rsidP="00F434DB">
      <w:pPr>
        <w:pStyle w:val="Heading3"/>
        <w:rPr>
          <w:del w:id="747" w:author="David Hartley" w:date="2013-07-12T09:35:00Z"/>
        </w:rPr>
      </w:pPr>
      <w:del w:id="748" w:author="David Hartley" w:date="2013-07-12T09:35:00Z">
        <w:r w:rsidDel="0048469B">
          <w:delText>Hence the need for FR-SIM</w:delText>
        </w:r>
      </w:del>
    </w:p>
    <w:p w14:paraId="504CE13B" w14:textId="026E5704" w:rsidR="0058751B" w:rsidDel="0048469B" w:rsidRDefault="0058751B" w:rsidP="0085235D">
      <w:pPr>
        <w:rPr>
          <w:del w:id="749" w:author="David Hartley" w:date="2013-07-12T09:35:00Z"/>
        </w:rPr>
      </w:pPr>
      <w:del w:id="750" w:author="David Hartley" w:date="2013-07-12T09:35:00Z">
        <w:r w:rsidDel="0048469B">
          <w:delText xml:space="preserve">This is where </w:delText>
        </w:r>
      </w:del>
      <w:ins w:id="751" w:author="Charles" w:date="2013-07-09T18:15:00Z">
        <w:del w:id="752" w:author="David Hartley" w:date="2013-07-12T09:35:00Z">
          <w:r w:rsidR="009C55DB" w:rsidDel="0048469B">
            <w:delText>SIM</w:delText>
          </w:r>
        </w:del>
      </w:ins>
      <w:del w:id="753" w:author="David Hartley" w:date="2013-07-12T09:35:00Z">
        <w:r w:rsidDel="0048469B">
          <w:delText xml:space="preserve">BRL comes in. </w:delText>
        </w:r>
      </w:del>
      <w:ins w:id="754" w:author="Charles" w:date="2013-07-09T18:15:00Z">
        <w:del w:id="755" w:author="David Hartley" w:date="2013-07-12T09:35:00Z">
          <w:r w:rsidR="009C55DB" w:rsidDel="0048469B">
            <w:delText>SIM</w:delText>
          </w:r>
        </w:del>
      </w:ins>
      <w:del w:id="756" w:author="David Hartley" w:date="2013-07-12T09:35:00Z">
        <w:r w:rsidDel="0048469B">
          <w:delText xml:space="preserve">BRL is a clean 2013 start that builds on the experience of XBRL and the advent of powerful cloud based networks, to hide all the details while retaining the power, and in fact going well beyond what XBRL itself currently offers. The output from Braiins is compliant XBRL as required for regulatory purposes, and Braiins spits that out very quickly e.g. a 40 page set of accounts in a quarter of a second, but the workings are all in </w:delText>
        </w:r>
      </w:del>
      <w:del w:id="757" w:author="David Hartley" w:date="2013-07-10T07:43:00Z">
        <w:r w:rsidDel="00203DB4">
          <w:delText>BRL</w:delText>
        </w:r>
      </w:del>
      <w:del w:id="758" w:author="David Hartley" w:date="2013-07-12T09:35:00Z">
        <w:r w:rsidDel="0048469B">
          <w:delText>.</w:delText>
        </w:r>
      </w:del>
    </w:p>
    <w:p w14:paraId="3069740B" w14:textId="6F65052B" w:rsidR="00D16FAE" w:rsidDel="0048469B" w:rsidRDefault="00D16FAE" w:rsidP="00D16FAE">
      <w:pPr>
        <w:pStyle w:val="Heading3"/>
        <w:rPr>
          <w:del w:id="759" w:author="David Hartley" w:date="2013-07-12T09:35:00Z"/>
        </w:rPr>
      </w:pPr>
      <w:commentRangeStart w:id="760"/>
      <w:del w:id="761" w:author="David Hartley" w:date="2013-07-12T09:35:00Z">
        <w:r w:rsidDel="0048469B">
          <w:delText>Smart Objects</w:delText>
        </w:r>
        <w:commentRangeEnd w:id="760"/>
        <w:r w:rsidDel="0048469B">
          <w:rPr>
            <w:rStyle w:val="CommentReference"/>
            <w:rFonts w:asciiTheme="minorHAnsi" w:eastAsiaTheme="minorHAnsi" w:hAnsiTheme="minorHAnsi" w:cstheme="minorBidi"/>
            <w:b w:val="0"/>
            <w:bCs w:val="0"/>
            <w:color w:val="auto"/>
          </w:rPr>
          <w:commentReference w:id="760"/>
        </w:r>
        <w:r w:rsidDel="0048469B">
          <w:delText xml:space="preserve"> – Lean and meaningful (No redundancy, no duplication)</w:delText>
        </w:r>
      </w:del>
    </w:p>
    <w:p w14:paraId="58959B24" w14:textId="78A61FEF" w:rsidR="0058751B" w:rsidDel="0048469B" w:rsidRDefault="009C55DB" w:rsidP="0085235D">
      <w:pPr>
        <w:rPr>
          <w:del w:id="762" w:author="David Hartley" w:date="2013-07-12T09:35:00Z"/>
        </w:rPr>
      </w:pPr>
      <w:ins w:id="763" w:author="Charles" w:date="2013-07-09T18:15:00Z">
        <w:del w:id="764" w:author="David Hartley" w:date="2013-07-12T09:35:00Z">
          <w:r w:rsidDel="0048469B">
            <w:delText>SIM</w:delText>
          </w:r>
        </w:del>
      </w:ins>
      <w:del w:id="765" w:author="David Hartley" w:date="2013-07-12T09:35:00Z">
        <w:r w:rsidR="0058751B" w:rsidDel="0048469B">
          <w:delText xml:space="preserve">BRL uses a short (xxxx elements) </w:delText>
        </w:r>
        <w:commentRangeStart w:id="766"/>
        <w:commentRangeStart w:id="767"/>
        <w:r w:rsidR="0058751B" w:rsidDel="0048469B">
          <w:delText xml:space="preserve">universal chart of accounts (not taxonomy concrete elements) </w:delText>
        </w:r>
        <w:commentRangeEnd w:id="766"/>
        <w:r w:rsidR="00455754" w:rsidDel="0048469B">
          <w:rPr>
            <w:rStyle w:val="CommentReference"/>
          </w:rPr>
          <w:commentReference w:id="766"/>
        </w:r>
        <w:commentRangeEnd w:id="767"/>
        <w:r w:rsidR="00D97104" w:rsidDel="0048469B">
          <w:rPr>
            <w:rStyle w:val="CommentReference"/>
          </w:rPr>
          <w:commentReference w:id="767"/>
        </w:r>
        <w:r w:rsidR="0058751B" w:rsidDel="0048469B">
          <w:delText>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delText>
        </w:r>
      </w:del>
    </w:p>
    <w:p w14:paraId="50093294" w14:textId="11A57223" w:rsidR="0058751B" w:rsidDel="0048469B" w:rsidRDefault="0058751B" w:rsidP="0085235D">
      <w:pPr>
        <w:rPr>
          <w:del w:id="768" w:author="David Hartley" w:date="2013-07-12T09:35:00Z"/>
        </w:rPr>
      </w:pPr>
      <w:del w:id="769" w:author="David Hartley" w:date="2013-07-12T09:35:00Z">
        <w:r w:rsidDel="0048469B">
          <w:delText xml:space="preserve">A particular value (number or text) has a BRO or "account" home plus any number of properties (including none) to describe it and to allow analysis in reports e.g. UK, USA </w:delText>
        </w:r>
        <w:r w:rsidR="004D43AF" w:rsidDel="0048469B">
          <w:delText>etc.</w:delText>
        </w:r>
        <w:r w:rsidDel="0048469B">
          <w:delText xml:space="preserve"> for a Sales figure, LandAndBuildings, Owned, UK for a </w:delText>
        </w:r>
        <w:commentRangeStart w:id="770"/>
        <w:r w:rsidDel="0048469B">
          <w:delText>Tangible</w:delText>
        </w:r>
        <w:commentRangeEnd w:id="770"/>
        <w:r w:rsidR="00681D40" w:rsidDel="0048469B">
          <w:rPr>
            <w:rStyle w:val="CommentReference"/>
          </w:rPr>
          <w:commentReference w:id="770"/>
        </w:r>
        <w:r w:rsidDel="0048469B">
          <w:delText xml:space="preserve"> Fixed Asset addition etc.</w:delText>
        </w:r>
      </w:del>
    </w:p>
    <w:p w14:paraId="1C4B737A" w14:textId="2A30A2FB" w:rsidR="0058751B" w:rsidDel="0048469B" w:rsidRDefault="0058751B" w:rsidP="0085235D">
      <w:pPr>
        <w:rPr>
          <w:del w:id="771" w:author="David Hartley" w:date="2013-07-12T09:35:00Z"/>
        </w:rPr>
      </w:pPr>
      <w:del w:id="772" w:author="David Hartley" w:date="2013-07-12T09:35:00Z">
        <w:r w:rsidDel="0048469B">
          <w:delText>Properties are a bit like XBRL dimensions, but both broader and simpler. Properties are grouped into Folios, a bit like XBRL hypercubes. (Different names have been used deliberately to avoid confusion.)</w:delText>
        </w:r>
      </w:del>
    </w:p>
    <w:p w14:paraId="4BA1266E" w14:textId="40A4E210" w:rsidR="0058751B" w:rsidDel="0048469B" w:rsidRDefault="0058751B" w:rsidP="0085235D">
      <w:pPr>
        <w:rPr>
          <w:del w:id="773" w:author="David Hartley" w:date="2013-07-12T09:35:00Z"/>
        </w:rPr>
      </w:pPr>
      <w:del w:id="774" w:author="David Hartley" w:date="2013-07-12T09:35:00Z">
        <w:r w:rsidDel="0048469B">
          <w:delText xml:space="preserve">Properties describe a value to any desired degree of detail. </w:delText>
        </w:r>
      </w:del>
      <w:del w:id="775" w:author="David Hartley" w:date="2013-07-10T14:04:00Z">
        <w:r w:rsidDel="00DB506A">
          <w:delText xml:space="preserve">BRL </w:delText>
        </w:r>
      </w:del>
      <w:del w:id="776" w:author="David Hartley" w:date="2013-07-12T09:35:00Z">
        <w:r w:rsidDel="0048469B">
          <w:delText xml:space="preserve">includes dynamic properties e.g. </w:delText>
        </w:r>
        <w:r w:rsidRPr="00402752" w:rsidDel="0048469B">
          <w:delText>Officer.BondJ</w:delText>
        </w:r>
      </w:del>
      <w:del w:id="777" w:author="David Hartley" w:date="2013-07-10T07:47:00Z">
        <w:r w:rsidDel="00681D40">
          <w:delText>,</w:delText>
        </w:r>
      </w:del>
      <w:del w:id="778" w:author="David Hartley" w:date="2013-07-12T09:35:00Z">
        <w:r w:rsidDel="0048469B">
          <w:delText xml:space="preserve"> Sales,Asia,HK,Entity.WongAndCo.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w:delText>
        </w:r>
        <w:r w:rsidR="00B579C9" w:rsidDel="0048469B">
          <w:delText xml:space="preserve"> </w:delText>
        </w:r>
        <w:commentRangeStart w:id="779"/>
        <w:r w:rsidR="00533685" w:rsidDel="0048469B">
          <w:delText>and UK</w:delText>
        </w:r>
        <w:r w:rsidRPr="0040389D" w:rsidDel="0048469B">
          <w:rPr>
            <w:highlight w:val="yellow"/>
          </w:rPr>
          <w:delText>-IFRS</w:delText>
        </w:r>
        <w:r w:rsidDel="0048469B">
          <w:delText xml:space="preserve"> </w:delText>
        </w:r>
        <w:commentRangeEnd w:id="779"/>
        <w:r w:rsidR="00B579C9" w:rsidDel="0048469B">
          <w:rPr>
            <w:rStyle w:val="CommentReference"/>
          </w:rPr>
          <w:commentReference w:id="779"/>
        </w:r>
        <w:r w:rsidDel="0048469B">
          <w:delText>,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w:delText>
        </w:r>
      </w:del>
      <w:del w:id="780" w:author="David Hartley" w:date="2013-07-10T07:48:00Z">
        <w:r w:rsidDel="00681D40">
          <w:delText>/BRL</w:delText>
        </w:r>
      </w:del>
      <w:del w:id="781" w:author="David Hartley" w:date="2013-07-12T09:35:00Z">
        <w:r w:rsidDel="0048469B">
          <w:delText xml:space="preserve"> sorts it all out.</w:delText>
        </w:r>
      </w:del>
    </w:p>
    <w:p w14:paraId="0417805F" w14:textId="5A624FD1" w:rsidR="00402752" w:rsidDel="0048469B" w:rsidRDefault="00402752">
      <w:pPr>
        <w:pStyle w:val="Normal6after"/>
        <w:rPr>
          <w:del w:id="782" w:author="David Hartley" w:date="2013-07-12T09:35:00Z"/>
        </w:rPr>
        <w:pPrChange w:id="783" w:author="David Hartley" w:date="2013-07-10T12:51:00Z">
          <w:pPr/>
        </w:pPrChange>
      </w:pPr>
      <w:commentRangeStart w:id="784"/>
      <w:del w:id="785" w:author="David Hartley" w:date="2013-07-12T09:35:00Z">
        <w:r w:rsidDel="0048469B">
          <w:delText>The</w:delText>
        </w:r>
        <w:commentRangeEnd w:id="784"/>
        <w:r w:rsidR="00D16FAE" w:rsidDel="0048469B">
          <w:rPr>
            <w:rStyle w:val="CommentReference"/>
          </w:rPr>
          <w:commentReference w:id="784"/>
        </w:r>
        <w:r w:rsidDel="0048469B">
          <w:delText xml:space="preserve"> combination of Posting Types and Dynamic Properties make it possible to handle in</w:delText>
        </w:r>
        <w:r w:rsidR="005A339C" w:rsidDel="0048469B">
          <w:delText>formation relating to different</w:delText>
        </w:r>
      </w:del>
    </w:p>
    <w:p w14:paraId="14A47D2E" w14:textId="089CFB64" w:rsidR="00402752" w:rsidDel="0048469B" w:rsidRDefault="00402752" w:rsidP="00AE6C2E">
      <w:pPr>
        <w:pStyle w:val="ListB6after"/>
        <w:rPr>
          <w:del w:id="786" w:author="David Hartley" w:date="2013-07-12T09:35:00Z"/>
        </w:rPr>
      </w:pPr>
      <w:del w:id="787" w:author="David Hartley" w:date="2013-07-12T09:35:00Z">
        <w:r w:rsidDel="0048469B">
          <w:delText>Regulatory jurisdictions</w:delText>
        </w:r>
      </w:del>
    </w:p>
    <w:p w14:paraId="05630632" w14:textId="0964E57A" w:rsidR="00402752" w:rsidDel="0048469B" w:rsidRDefault="00402752" w:rsidP="00AE6C2E">
      <w:pPr>
        <w:pStyle w:val="ListB6after"/>
        <w:rPr>
          <w:del w:id="788" w:author="David Hartley" w:date="2013-07-12T09:35:00Z"/>
        </w:rPr>
      </w:pPr>
      <w:del w:id="789" w:author="David Hartley" w:date="2013-07-12T09:35:00Z">
        <w:r w:rsidDel="0048469B">
          <w:delText>Industries</w:delText>
        </w:r>
      </w:del>
    </w:p>
    <w:p w14:paraId="42F16D77" w14:textId="7EC42AFF" w:rsidR="005A339C" w:rsidDel="0048469B" w:rsidRDefault="005A339C" w:rsidP="00AE6C2E">
      <w:pPr>
        <w:pStyle w:val="ListB6after"/>
        <w:rPr>
          <w:del w:id="790" w:author="David Hartley" w:date="2013-07-12T09:35:00Z"/>
        </w:rPr>
      </w:pPr>
      <w:del w:id="791" w:author="David Hartley" w:date="2013-07-12T09:35:00Z">
        <w:r w:rsidDel="0048469B">
          <w:delText>Entity Legal status</w:delText>
        </w:r>
      </w:del>
    </w:p>
    <w:p w14:paraId="43014064" w14:textId="448867D2" w:rsidR="005A339C" w:rsidDel="0048469B" w:rsidRDefault="005A339C" w:rsidP="00AE6C2E">
      <w:pPr>
        <w:pStyle w:val="ListB6after"/>
        <w:rPr>
          <w:del w:id="792" w:author="David Hartley" w:date="2013-07-12T09:35:00Z"/>
        </w:rPr>
      </w:pPr>
      <w:del w:id="793" w:author="David Hartley" w:date="2013-07-12T09:35:00Z">
        <w:r w:rsidDel="0048469B">
          <w:delText>Information type</w:delText>
        </w:r>
      </w:del>
    </w:p>
    <w:p w14:paraId="22100982" w14:textId="45899884" w:rsidR="005A339C" w:rsidDel="0048469B" w:rsidRDefault="005A339C" w:rsidP="00AE6C2E">
      <w:pPr>
        <w:rPr>
          <w:del w:id="794" w:author="David Hartley" w:date="2013-07-12T09:35:00Z"/>
        </w:rPr>
      </w:pPr>
      <w:del w:id="795" w:author="David Hartley" w:date="2013-07-12T09:35:00Z">
        <w:r w:rsidDel="0048469B">
          <w:delText>w</w:delText>
        </w:r>
        <w:r w:rsidR="00402752" w:rsidDel="0048469B">
          <w:delText>ithout having to duplicate common data or structures.</w:delText>
        </w:r>
      </w:del>
    </w:p>
    <w:p w14:paraId="096CCC1E" w14:textId="2C997F2F" w:rsidR="00402752" w:rsidDel="0048469B" w:rsidRDefault="00402752" w:rsidP="00AE6C2E">
      <w:pPr>
        <w:rPr>
          <w:del w:id="796" w:author="David Hartley" w:date="2013-07-12T09:35:00Z"/>
        </w:rPr>
      </w:pPr>
      <w:del w:id="797" w:author="David Hartley" w:date="2013-07-10T07:53:00Z">
        <w:r w:rsidDel="00681D40">
          <w:delText>If you have no idea of just how complex this can get, we hope that for your peace of mind that it stays that way.</w:delText>
        </w:r>
      </w:del>
      <w:del w:id="798" w:author="David Hartley" w:date="2013-07-12T09:35:00Z">
        <w:r w:rsidDel="0048469B">
          <w:delText xml:space="preserve"> The people behind Braiins have been there with previous (successful) financial reporting programs. The Charts and Formats quickly </w:delText>
        </w:r>
      </w:del>
      <w:del w:id="799" w:author="David Hartley" w:date="2013-07-10T07:51:00Z">
        <w:r w:rsidDel="00681D40">
          <w:delText>grow exponentially</w:delText>
        </w:r>
        <w:r w:rsidR="005A339C" w:rsidDel="00681D40">
          <w:delText xml:space="preserve"> compared to </w:delText>
        </w:r>
      </w:del>
      <w:del w:id="800" w:author="David Hartley" w:date="2013-07-12T09:35:00Z">
        <w:r w:rsidR="005A339C" w:rsidDel="0048469B">
          <w:delText>the program itself, and consequently consume ever increasing resources, both from the supplying software house and the end user if they have done any customisation.</w:delText>
        </w:r>
      </w:del>
      <w:del w:id="801" w:author="David Hartley" w:date="2013-07-10T07:51:00Z">
        <w:r w:rsidDel="00681D40">
          <w:delText xml:space="preserve"> </w:delText>
        </w:r>
      </w:del>
    </w:p>
    <w:p w14:paraId="6B138771" w14:textId="75B5D306" w:rsidR="00402752" w:rsidDel="0048469B" w:rsidRDefault="00402752" w:rsidP="00AE6C2E">
      <w:pPr>
        <w:rPr>
          <w:del w:id="802" w:author="David Hartley" w:date="2013-07-12T09:35:00Z"/>
        </w:rPr>
      </w:pPr>
      <w:del w:id="803" w:author="David Hartley" w:date="2013-07-10T07:57:00Z">
        <w:r w:rsidDel="009F1A2C">
          <w:delText>So wherever possible the data set</w:delText>
        </w:r>
        <w:r w:rsidR="005A339C" w:rsidDel="009F1A2C">
          <w:delText xml:space="preserve">s are </w:delText>
        </w:r>
        <w:r w:rsidDel="009F1A2C">
          <w:delText xml:space="preserve">universal, but where required, sets or elements </w:delText>
        </w:r>
        <w:r w:rsidR="005A339C" w:rsidDel="009F1A2C">
          <w:delText xml:space="preserve">are </w:delText>
        </w:r>
        <w:r w:rsidDel="009F1A2C">
          <w:delText>specific to particular jurisdictions, industries, information types, entity types etc.</w:delText>
        </w:r>
      </w:del>
    </w:p>
    <w:p w14:paraId="190C486B" w14:textId="6DF970C0" w:rsidR="005A339C" w:rsidDel="0048469B" w:rsidRDefault="005A339C" w:rsidP="00AE6C2E">
      <w:pPr>
        <w:rPr>
          <w:del w:id="804" w:author="David Hartley" w:date="2013-07-12T09:35:00Z"/>
        </w:rPr>
      </w:pPr>
      <w:del w:id="805" w:author="David Hartley" w:date="2013-07-12T09:35:00Z">
        <w:r w:rsidDel="0048469B">
          <w:delText>These concepts are not incompatible with XBRL, let alone competing. On the contrary, they are derived from concepts used in XBRL taxonomies. We have just refine</w:delText>
        </w:r>
        <w:r w:rsidR="00CA13F2" w:rsidDel="0048469B">
          <w:delText>d</w:delText>
        </w:r>
        <w:r w:rsidDel="0048469B">
          <w:delText xml:space="preserve"> and extended them, and applied the</w:delText>
        </w:r>
      </w:del>
      <w:del w:id="806" w:author="David Hartley" w:date="2013-07-10T07:57:00Z">
        <w:r w:rsidDel="009F1A2C">
          <w:delText>n</w:delText>
        </w:r>
      </w:del>
      <w:del w:id="807" w:author="David Hartley" w:date="2013-07-12T09:35:00Z">
        <w:r w:rsidDel="0048469B">
          <w:delText xml:space="preserve"> </w:delText>
        </w:r>
      </w:del>
      <w:del w:id="808" w:author="David Hartley" w:date="2013-07-10T07:57:00Z">
        <w:r w:rsidDel="009F1A2C">
          <w:delText xml:space="preserve">back </w:delText>
        </w:r>
      </w:del>
      <w:del w:id="809" w:author="David Hartley" w:date="2013-07-12T09:35:00Z">
        <w:r w:rsidDel="0048469B">
          <w:delText xml:space="preserve">to the very core of the program, rather than leave them as </w:delText>
        </w:r>
        <w:r w:rsidR="00CA13F2" w:rsidDel="0048469B">
          <w:delText>extended add-ins as is done by conventional accounts production programs.</w:delText>
        </w:r>
        <w:r w:rsidDel="0048469B">
          <w:delText xml:space="preserve"> </w:delText>
        </w:r>
        <w:r w:rsidR="00CA13F2" w:rsidDel="0048469B">
          <w:delText xml:space="preserve">In short, we have taken XBRL to its financial reporting logical </w:delText>
        </w:r>
        <w:r w:rsidR="00D16FAE" w:rsidDel="0048469B">
          <w:delText>conclusion.</w:delText>
        </w:r>
      </w:del>
    </w:p>
    <w:p w14:paraId="0742FBCE" w14:textId="4F62CD94" w:rsidR="0058751B" w:rsidDel="0048469B" w:rsidRDefault="0058751B" w:rsidP="00F434DB">
      <w:pPr>
        <w:pStyle w:val="Heading2"/>
        <w:rPr>
          <w:del w:id="810" w:author="David Hartley" w:date="2013-07-12T09:35:00Z"/>
        </w:rPr>
      </w:pPr>
      <w:del w:id="811" w:author="David Hartley" w:date="2013-07-12T09:35:00Z">
        <w:r w:rsidDel="0048469B">
          <w:delText>Report Generator</w:delText>
        </w:r>
        <w:r w:rsidR="00D16FAE" w:rsidDel="0048469B">
          <w:delText xml:space="preserve"> – powerful, simple and intuitive</w:delText>
        </w:r>
      </w:del>
    </w:p>
    <w:p w14:paraId="2FC2B387" w14:textId="52E445DE" w:rsidR="0058751B" w:rsidDel="0048469B" w:rsidRDefault="0058751B" w:rsidP="00AE6C2E">
      <w:pPr>
        <w:rPr>
          <w:del w:id="812" w:author="David Hartley" w:date="2013-07-12T09:35:00Z"/>
        </w:rPr>
      </w:pPr>
      <w:del w:id="813" w:author="David Hartley" w:date="2013-07-12T09:35:00Z">
        <w:r w:rsidDel="0048469B">
          <w:delText>Braiins includes a general report generator, which can produce any desired report as html or a pdf.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delText>
        </w:r>
      </w:del>
    </w:p>
    <w:p w14:paraId="268A48CE" w14:textId="6BCD1114" w:rsidR="0058751B" w:rsidDel="0048469B" w:rsidRDefault="0058751B" w:rsidP="00AE6C2E">
      <w:pPr>
        <w:rPr>
          <w:del w:id="814" w:author="David Hartley" w:date="2013-07-12T09:35:00Z"/>
        </w:rPr>
      </w:pPr>
      <w:del w:id="815" w:author="David Hartley" w:date="2013-07-12T09:35:00Z">
        <w:r w:rsidDel="0048469B">
          <w:delText>Restated figures are kept track of so that every value in the comparatives of a set of accounts that is affected by restatements can be shown in a different style for example.</w:delText>
        </w:r>
      </w:del>
    </w:p>
    <w:p w14:paraId="0880851E" w14:textId="35151A56" w:rsidR="0058751B" w:rsidDel="0048469B" w:rsidRDefault="0058751B" w:rsidP="00AE6C2E">
      <w:pPr>
        <w:rPr>
          <w:del w:id="816" w:author="David Hartley" w:date="2013-07-12T09:35:00Z"/>
        </w:rPr>
      </w:pPr>
      <w:del w:id="817" w:author="David Hartley" w:date="2013-07-12T09:35:00Z">
        <w:r w:rsidDel="0048469B">
          <w:delText>Schedule tables for notes fall out easily.</w:delText>
        </w:r>
      </w:del>
    </w:p>
    <w:p w14:paraId="4A8ECCA3" w14:textId="05A028A4" w:rsidR="0058751B" w:rsidDel="0048469B" w:rsidRDefault="0058751B" w:rsidP="00AE6C2E">
      <w:pPr>
        <w:rPr>
          <w:del w:id="818" w:author="David Hartley" w:date="2013-07-12T09:35:00Z"/>
        </w:rPr>
      </w:pPr>
      <w:del w:id="819" w:author="David Hartley" w:date="2013-07-12T09:35:00Z">
        <w:r w:rsidDel="0048469B">
          <w:delText>Graphs and images can be embedded.</w:delText>
        </w:r>
      </w:del>
    </w:p>
    <w:p w14:paraId="40BB837D" w14:textId="77777777" w:rsidR="0058751B" w:rsidRDefault="0058751B">
      <w:pPr>
        <w:pStyle w:val="Heading1"/>
        <w:rPr>
          <w:ins w:id="820" w:author="David Hartley" w:date="2013-07-10T10:52:00Z"/>
        </w:rPr>
        <w:pPrChange w:id="821" w:author="David Hartley" w:date="2013-07-10T16:06:00Z">
          <w:pPr>
            <w:pStyle w:val="Heading2"/>
          </w:pPr>
        </w:pPrChange>
      </w:pPr>
      <w:bookmarkStart w:id="822" w:name="_Toc361389341"/>
      <w:r>
        <w:lastRenderedPageBreak/>
        <w:t>End Result</w:t>
      </w:r>
      <w:bookmarkEnd w:id="822"/>
    </w:p>
    <w:p w14:paraId="4C36EEDC" w14:textId="16B4F5A1" w:rsidR="00B3403B" w:rsidRPr="00B30398" w:rsidRDefault="00B3403B">
      <w:pPr>
        <w:pPrChange w:id="823" w:author="David Hartley" w:date="2013-07-10T10:52:00Z">
          <w:pPr>
            <w:pStyle w:val="Heading2"/>
          </w:pPr>
        </w:pPrChange>
      </w:pPr>
      <w:ins w:id="824" w:author="David Hartley" w:date="2013-07-10T10:52:00Z">
        <w:r>
          <w:t xml:space="preserve">The end result of the Braiins </w:t>
        </w:r>
      </w:ins>
      <w:ins w:id="825" w:author="David Hartley" w:date="2013-07-10T10:53:00Z">
        <w:r>
          <w:t xml:space="preserve">re-think of the Financial Reporting process </w:t>
        </w:r>
        <w:commentRangeStart w:id="826"/>
        <w:r>
          <w:t>is</w:t>
        </w:r>
      </w:ins>
      <w:commentRangeEnd w:id="826"/>
      <w:ins w:id="827" w:author="David Hartley" w:date="2013-07-10T10:58:00Z">
        <w:r>
          <w:rPr>
            <w:rStyle w:val="CommentReference"/>
          </w:rPr>
          <w:commentReference w:id="826"/>
        </w:r>
      </w:ins>
      <w:ins w:id="828" w:author="David Hartley" w:date="2013-07-10T10:53:00Z">
        <w:r>
          <w:t>:</w:t>
        </w:r>
      </w:ins>
    </w:p>
    <w:p w14:paraId="74B01F95" w14:textId="3591D325" w:rsidR="0058751B" w:rsidRDefault="0058751B" w:rsidP="00AE6C2E">
      <w:pPr>
        <w:pStyle w:val="ListB6after"/>
      </w:pPr>
      <w:r>
        <w:t xml:space="preserve">All </w:t>
      </w:r>
      <w:del w:id="829" w:author="David Hartley" w:date="2013-07-12T10:12:00Z">
        <w:r w:rsidDel="00712827">
          <w:delText xml:space="preserve">the </w:delText>
        </w:r>
      </w:del>
      <w:r>
        <w:t xml:space="preserve">computer, XBRL, and semantic web complexity </w:t>
      </w:r>
      <w:ins w:id="830" w:author="David Hartley" w:date="2013-07-10T10:53:00Z">
        <w:r w:rsidR="00B3403B">
          <w:t xml:space="preserve">is </w:t>
        </w:r>
      </w:ins>
      <w:r>
        <w:t>handled transparently by Braiins</w:t>
      </w:r>
    </w:p>
    <w:p w14:paraId="7C16A3AC" w14:textId="50F83EC3" w:rsidR="0058751B" w:rsidRDefault="0058751B" w:rsidP="00AE6C2E">
      <w:pPr>
        <w:pStyle w:val="ListB6after"/>
      </w:pPr>
      <w:r>
        <w:t>Control</w:t>
      </w:r>
      <w:ins w:id="831" w:author="David Hartley" w:date="2013-07-10T10:53:00Z">
        <w:r w:rsidR="00B3403B">
          <w:t xml:space="preserve"> is</w:t>
        </w:r>
      </w:ins>
      <w:r>
        <w:t xml:space="preserve"> returned to the Accountant in a way that allows him/her to concentrate o</w:t>
      </w:r>
      <w:ins w:id="832" w:author="David Hartley" w:date="2013-07-10T10:53:00Z">
        <w:r w:rsidR="00B3403B">
          <w:t>n</w:t>
        </w:r>
      </w:ins>
      <w:del w:id="833" w:author="David Hartley" w:date="2013-07-10T10:53:00Z">
        <w:r w:rsidDel="00B3403B">
          <w:delText>f</w:delText>
        </w:r>
      </w:del>
      <w:r>
        <w:t xml:space="preserve"> just the accounting</w:t>
      </w:r>
      <w:ins w:id="834" w:author="David Hartley" w:date="2013-07-10T11:00:00Z">
        <w:r w:rsidR="00B3403B">
          <w:t>, and the insights contained within the accounting data and its connections/comparisons</w:t>
        </w:r>
        <w:r w:rsidR="00B3403B" w:rsidDel="00B3403B">
          <w:t xml:space="preserve"> </w:t>
        </w:r>
      </w:ins>
      <w:del w:id="835" w:author="David Hartley" w:date="2013-07-10T11:00:00Z">
        <w:r w:rsidDel="00B3403B">
          <w:delText xml:space="preserve">, without worry about </w:delText>
        </w:r>
      </w:del>
      <w:del w:id="836" w:author="David Hartley" w:date="2013-07-10T10:54:00Z">
        <w:r w:rsidDel="00B3403B">
          <w:delText>creating messes</w:delText>
        </w:r>
      </w:del>
    </w:p>
    <w:p w14:paraId="7C0E6B7A" w14:textId="3D0B6BEF" w:rsidR="0058751B" w:rsidRDefault="0058751B" w:rsidP="00AE6C2E">
      <w:pPr>
        <w:pStyle w:val="ListB6after"/>
      </w:pPr>
      <w:r>
        <w:t>True inter-entity comparability</w:t>
      </w:r>
    </w:p>
    <w:p w14:paraId="782957E8" w14:textId="3B94FE07" w:rsidR="0058751B" w:rsidRDefault="00B3403B" w:rsidP="00AE6C2E">
      <w:pPr>
        <w:pStyle w:val="ListB6after"/>
        <w:rPr>
          <w:ins w:id="837" w:author="David Hartley" w:date="2013-07-12T10:11:00Z"/>
        </w:rPr>
      </w:pPr>
      <w:ins w:id="838" w:author="David Hartley" w:date="2013-07-10T10:54:00Z">
        <w:r>
          <w:t>True c</w:t>
        </w:r>
      </w:ins>
      <w:del w:id="839" w:author="David Hartley" w:date="2013-07-10T10:54:00Z">
        <w:r w:rsidR="0058751B" w:rsidDel="00B3403B">
          <w:delText>C</w:delText>
        </w:r>
      </w:del>
      <w:r w:rsidR="0058751B">
        <w:t>ross taxonomy/jurisdiction accounts from one set of raw data</w:t>
      </w:r>
    </w:p>
    <w:p w14:paraId="72C538B9" w14:textId="190F885B" w:rsidR="00712827" w:rsidRDefault="00712827" w:rsidP="00712827">
      <w:pPr>
        <w:pStyle w:val="ListBullet"/>
      </w:pPr>
      <w:ins w:id="840" w:author="David Hartley" w:date="2013-07-12T10:11:00Z">
        <w:r>
          <w:t>C</w:t>
        </w:r>
        <w:r w:rsidRPr="00712827">
          <w:t>omplete integrity and transparency of all data</w:t>
        </w:r>
      </w:ins>
    </w:p>
    <w:p w14:paraId="5ABA78ED" w14:textId="35CEEADA" w:rsidR="0058751B" w:rsidRDefault="0058751B" w:rsidP="00AE6C2E">
      <w:pPr>
        <w:pStyle w:val="ListB6after"/>
      </w:pPr>
      <w:r>
        <w:t>Semantic web integration = full reporting of the whole impact of a business, environmental as well as financial</w:t>
      </w:r>
    </w:p>
    <w:p w14:paraId="1A2BD75E" w14:textId="53AD0007" w:rsidR="0058751B" w:rsidRDefault="0058751B" w:rsidP="00AE6C2E">
      <w:pPr>
        <w:pStyle w:val="ListB6after"/>
      </w:pPr>
      <w:commentRangeStart w:id="841"/>
      <w:r>
        <w:t>Full</w:t>
      </w:r>
      <w:commentRangeEnd w:id="841"/>
      <w:r w:rsidR="00B3403B">
        <w:rPr>
          <w:rStyle w:val="CommentReference"/>
          <w:rFonts w:eastAsiaTheme="minorHAnsi" w:cstheme="minorBidi"/>
          <w:lang w:eastAsia="en-US"/>
        </w:rPr>
        <w:commentReference w:id="841"/>
      </w:r>
      <w:r>
        <w:t xml:space="preserve"> business reporting service and inter entity/country comparisons to any level of detail and sophistication for public company information, and for any other entities which choose to participate with privacy preserved</w:t>
      </w:r>
    </w:p>
    <w:p w14:paraId="44775649" w14:textId="6D3D76F5" w:rsidR="0058751B" w:rsidRDefault="0058751B" w:rsidP="00712827">
      <w:pPr>
        <w:pStyle w:val="ListBullet"/>
        <w:pPrChange w:id="842" w:author="David Hartley" w:date="2013-07-12T10:09:00Z">
          <w:pPr>
            <w:pStyle w:val="ListB6after"/>
          </w:pPr>
        </w:pPrChange>
      </w:pPr>
      <w:r>
        <w:t>Clearer, better, less error prone accounting and reporting for all</w:t>
      </w:r>
    </w:p>
    <w:p w14:paraId="1B652E9E" w14:textId="1EF5D40B" w:rsidR="00B3403B" w:rsidRDefault="00B3403B">
      <w:pPr>
        <w:rPr>
          <w:ins w:id="843" w:author="David Hartley" w:date="2013-07-10T10:58:00Z"/>
        </w:rPr>
      </w:pPr>
      <w:ins w:id="844" w:author="David Hartley" w:date="2013-07-10T10:56:00Z">
        <w:r>
          <w:t xml:space="preserve">which enables </w:t>
        </w:r>
      </w:ins>
      <w:del w:id="845" w:author="David Hartley" w:date="2013-07-10T10:57:00Z">
        <w:r w:rsidR="0058751B" w:rsidDel="00B3403B">
          <w:delText xml:space="preserve">= </w:delText>
        </w:r>
      </w:del>
      <w:r w:rsidR="0058751B">
        <w:t xml:space="preserve">Accounting and Business Reporting </w:t>
      </w:r>
      <w:ins w:id="846" w:author="David Hartley" w:date="2013-07-10T10:57:00Z">
        <w:r>
          <w:t xml:space="preserve">to be </w:t>
        </w:r>
      </w:ins>
      <w:r w:rsidR="0058751B">
        <w:t>as it can and should be in the 21st century given the computing power now available to all thanks to the cloud</w:t>
      </w:r>
    </w:p>
    <w:p w14:paraId="5485CBDE" w14:textId="57D45F58" w:rsidR="00712827" w:rsidRDefault="009835BC">
      <w:pPr>
        <w:rPr>
          <w:ins w:id="847" w:author="David Hartley" w:date="2013-07-12T10:16:00Z"/>
        </w:rPr>
      </w:pPr>
      <w:ins w:id="848" w:author="David Hartley" w:date="2013-07-12T10:20:00Z">
        <w:r>
          <w:t xml:space="preserve">which means that </w:t>
        </w:r>
      </w:ins>
      <w:ins w:id="849" w:author="David Hartley" w:date="2013-07-10T10:58:00Z">
        <w:r w:rsidR="00B3403B">
          <w:t xml:space="preserve">Braiins is </w:t>
        </w:r>
      </w:ins>
      <w:ins w:id="850" w:author="David Hartley" w:date="2013-07-10T10:57:00Z">
        <w:r w:rsidR="00B3403B">
          <w:t xml:space="preserve">the tool </w:t>
        </w:r>
      </w:ins>
      <w:ins w:id="851" w:author="David Hartley" w:date="2013-07-10T10:59:00Z">
        <w:r w:rsidR="00B3403B">
          <w:t xml:space="preserve">that will empower </w:t>
        </w:r>
      </w:ins>
      <w:ins w:id="852" w:author="David Hartley" w:date="2013-07-10T10:57:00Z">
        <w:r w:rsidR="00B3403B">
          <w:t>Accountants to save the world.</w:t>
        </w:r>
      </w:ins>
    </w:p>
    <w:p w14:paraId="1EAA7836" w14:textId="77777777" w:rsidR="005D5D48" w:rsidRDefault="005D5D48">
      <w:pPr>
        <w:rPr>
          <w:ins w:id="853" w:author="David Hartley" w:date="2013-07-12T10:14:00Z"/>
        </w:rPr>
      </w:pPr>
    </w:p>
    <w:p w14:paraId="6F6045F3" w14:textId="4050B268" w:rsidR="005D5D48" w:rsidRDefault="005D5D48">
      <w:pPr>
        <w:rPr>
          <w:ins w:id="854" w:author="David Hartley" w:date="2013-07-12T10:14:00Z"/>
        </w:rPr>
      </w:pPr>
      <w:ins w:id="855" w:author="David Hartley" w:date="2013-07-12T10:15:00Z">
        <w:r w:rsidRPr="005D5D48">
          <w:rPr>
            <w:b/>
            <w:rPrChange w:id="856" w:author="David Hartley" w:date="2013-07-12T10:16:00Z">
              <w:rPr/>
            </w:rPrChange>
          </w:rPr>
          <w:t>David Hartley</w:t>
        </w:r>
        <w:r w:rsidRPr="00B30398">
          <w:t xml:space="preserve"> and </w:t>
        </w:r>
        <w:r w:rsidRPr="005D5D48">
          <w:rPr>
            <w:b/>
            <w:rPrChange w:id="857" w:author="David Hartley" w:date="2013-07-12T10:16:00Z">
              <w:rPr/>
            </w:rPrChange>
          </w:rPr>
          <w:t>Charles Woodgate</w:t>
        </w:r>
      </w:ins>
      <w:ins w:id="858" w:author="David Hartley" w:date="2013-07-12T10:16:00Z">
        <w:r>
          <w:br/>
          <w:t>Braiins Ltd.</w:t>
        </w:r>
        <w:r>
          <w:br/>
          <w:t>July 2013</w:t>
        </w:r>
      </w:ins>
    </w:p>
    <w:p w14:paraId="742C0218" w14:textId="2BEAECC6" w:rsidR="0058751B" w:rsidDel="002F51C6" w:rsidRDefault="0058751B" w:rsidP="006734F6">
      <w:pPr>
        <w:rPr>
          <w:del w:id="859" w:author="David Hartley" w:date="2013-07-10T08:06:00Z"/>
        </w:rPr>
      </w:pPr>
      <w:del w:id="860" w:author="David Hartley" w:date="2013-07-10T10:57:00Z">
        <w:r w:rsidDel="00B3403B">
          <w:delText>.</w:delText>
        </w:r>
      </w:del>
    </w:p>
    <w:p w14:paraId="57594D73" w14:textId="3D76AE4C" w:rsidR="00130482" w:rsidRDefault="00130482">
      <w:del w:id="861" w:author="David Hartley" w:date="2013-07-10T08:06:00Z">
        <w:r w:rsidDel="002F51C6">
          <w:br w:type="page"/>
        </w:r>
      </w:del>
    </w:p>
    <w:p w14:paraId="17FD2300" w14:textId="4CF300F1" w:rsidR="00130482" w:rsidDel="002F51C6" w:rsidRDefault="00B7218D" w:rsidP="00130482">
      <w:pPr>
        <w:pStyle w:val="Heading1"/>
        <w:numPr>
          <w:ilvl w:val="0"/>
          <w:numId w:val="12"/>
        </w:numPr>
        <w:rPr>
          <w:del w:id="862" w:author="David Hartley" w:date="2013-07-10T08:05:00Z"/>
        </w:rPr>
      </w:pPr>
      <w:del w:id="863" w:author="David Hartley" w:date="2013-07-10T08:05:00Z">
        <w:r w:rsidDel="002F51C6">
          <w:delText>Braiins - Design Parameters</w:delText>
        </w:r>
        <w:bookmarkStart w:id="864" w:name="_Toc361228463"/>
        <w:bookmarkStart w:id="865" w:name="_Toc361233723"/>
        <w:bookmarkStart w:id="866" w:name="_Toc361235655"/>
        <w:bookmarkStart w:id="867" w:name="_Toc361235780"/>
        <w:bookmarkStart w:id="868" w:name="_Toc361388098"/>
        <w:bookmarkStart w:id="869" w:name="_Toc361389342"/>
        <w:bookmarkEnd w:id="864"/>
        <w:bookmarkEnd w:id="865"/>
        <w:bookmarkEnd w:id="866"/>
        <w:bookmarkEnd w:id="867"/>
        <w:bookmarkEnd w:id="868"/>
        <w:bookmarkEnd w:id="869"/>
      </w:del>
    </w:p>
    <w:p w14:paraId="653471E4" w14:textId="5EF5A889" w:rsidR="00B7218D" w:rsidDel="002F51C6" w:rsidRDefault="00B7218D" w:rsidP="00B7218D">
      <w:pPr>
        <w:pStyle w:val="Heading3"/>
        <w:rPr>
          <w:del w:id="870" w:author="David Hartley" w:date="2013-07-10T08:04:00Z"/>
        </w:rPr>
      </w:pPr>
      <w:del w:id="871" w:author="David Hartley" w:date="2013-07-10T08:04:00Z">
        <w:r w:rsidDel="002F51C6">
          <w:delText>The parameters are set by those required for Regulatory Accounting.</w:delText>
        </w:r>
        <w:bookmarkStart w:id="872" w:name="_Toc361228464"/>
        <w:bookmarkStart w:id="873" w:name="_Toc361233724"/>
        <w:bookmarkStart w:id="874" w:name="_Toc361235656"/>
        <w:bookmarkStart w:id="875" w:name="_Toc361235781"/>
        <w:bookmarkStart w:id="876" w:name="_Toc361388099"/>
        <w:bookmarkStart w:id="877" w:name="_Toc361389343"/>
        <w:bookmarkEnd w:id="872"/>
        <w:bookmarkEnd w:id="873"/>
        <w:bookmarkEnd w:id="874"/>
        <w:bookmarkEnd w:id="875"/>
        <w:bookmarkEnd w:id="876"/>
        <w:bookmarkEnd w:id="877"/>
      </w:del>
    </w:p>
    <w:p w14:paraId="28022F31" w14:textId="32BDC75D" w:rsidR="00B7218D" w:rsidDel="002F51C6" w:rsidRDefault="00B7218D" w:rsidP="00B7218D">
      <w:pPr>
        <w:numPr>
          <w:ilvl w:val="0"/>
          <w:numId w:val="7"/>
        </w:numPr>
        <w:rPr>
          <w:del w:id="878" w:author="David Hartley" w:date="2013-07-10T08:04:00Z"/>
        </w:rPr>
      </w:pPr>
      <w:del w:id="879" w:author="David Hartley" w:date="2013-07-10T08:04:00Z">
        <w:r w:rsidDel="002F51C6">
          <w:delText>Year; open ended (for multi-year/entity comparison – possibly a useful spin-off revenue stream</w:delText>
        </w:r>
        <w:bookmarkStart w:id="880" w:name="_Toc361228465"/>
        <w:bookmarkStart w:id="881" w:name="_Toc361233725"/>
        <w:bookmarkStart w:id="882" w:name="_Toc361235657"/>
        <w:bookmarkStart w:id="883" w:name="_Toc361235782"/>
        <w:bookmarkStart w:id="884" w:name="_Toc361388100"/>
        <w:bookmarkStart w:id="885" w:name="_Toc361389344"/>
        <w:bookmarkEnd w:id="880"/>
        <w:bookmarkEnd w:id="881"/>
        <w:bookmarkEnd w:id="882"/>
        <w:bookmarkEnd w:id="883"/>
        <w:bookmarkEnd w:id="884"/>
        <w:bookmarkEnd w:id="885"/>
      </w:del>
    </w:p>
    <w:p w14:paraId="76D92BD6" w14:textId="359619CC" w:rsidR="00B7218D" w:rsidDel="002F51C6" w:rsidRDefault="00B7218D" w:rsidP="00B7218D">
      <w:pPr>
        <w:numPr>
          <w:ilvl w:val="0"/>
          <w:numId w:val="7"/>
        </w:numPr>
        <w:rPr>
          <w:del w:id="886" w:author="David Hartley" w:date="2013-07-10T08:04:00Z"/>
        </w:rPr>
      </w:pPr>
      <w:del w:id="887" w:author="David Hartley" w:date="2013-07-10T08:04:00Z">
        <w:r w:rsidDel="002F51C6">
          <w:delText>Periods per year – 4 to cope with quarterly external reporting to SEC and LSE etc.</w:delText>
        </w:r>
        <w:bookmarkStart w:id="888" w:name="_Toc361228466"/>
        <w:bookmarkStart w:id="889" w:name="_Toc361233726"/>
        <w:bookmarkStart w:id="890" w:name="_Toc361235658"/>
        <w:bookmarkStart w:id="891" w:name="_Toc361235783"/>
        <w:bookmarkStart w:id="892" w:name="_Toc361388101"/>
        <w:bookmarkStart w:id="893" w:name="_Toc361389345"/>
        <w:bookmarkEnd w:id="888"/>
        <w:bookmarkEnd w:id="889"/>
        <w:bookmarkEnd w:id="890"/>
        <w:bookmarkEnd w:id="891"/>
        <w:bookmarkEnd w:id="892"/>
        <w:bookmarkEnd w:id="893"/>
      </w:del>
    </w:p>
    <w:p w14:paraId="0473A410" w14:textId="5A6866DF" w:rsidR="00B7218D" w:rsidDel="002F51C6" w:rsidRDefault="00B7218D" w:rsidP="00B7218D">
      <w:pPr>
        <w:numPr>
          <w:ilvl w:val="0"/>
          <w:numId w:val="7"/>
        </w:numPr>
        <w:rPr>
          <w:del w:id="894" w:author="David Hartley" w:date="2013-07-10T08:04:00Z"/>
        </w:rPr>
      </w:pPr>
      <w:del w:id="895" w:author="David Hartley" w:date="2013-07-10T08:04:00Z">
        <w:r w:rsidDel="002F51C6">
          <w:delText>Data detail - GL level plus additional financial disclosure information</w:delText>
        </w:r>
        <w:bookmarkStart w:id="896" w:name="_Toc361228467"/>
        <w:bookmarkStart w:id="897" w:name="_Toc361233727"/>
        <w:bookmarkStart w:id="898" w:name="_Toc361235659"/>
        <w:bookmarkStart w:id="899" w:name="_Toc361235784"/>
        <w:bookmarkStart w:id="900" w:name="_Toc361388102"/>
        <w:bookmarkStart w:id="901" w:name="_Toc361389346"/>
        <w:bookmarkEnd w:id="896"/>
        <w:bookmarkEnd w:id="897"/>
        <w:bookmarkEnd w:id="898"/>
        <w:bookmarkEnd w:id="899"/>
        <w:bookmarkEnd w:id="900"/>
        <w:bookmarkEnd w:id="901"/>
      </w:del>
    </w:p>
    <w:p w14:paraId="63699BE7" w14:textId="05AA40B8" w:rsidR="00B7218D" w:rsidDel="002F51C6" w:rsidRDefault="00B7218D" w:rsidP="00B7218D">
      <w:pPr>
        <w:numPr>
          <w:ilvl w:val="0"/>
          <w:numId w:val="7"/>
        </w:numPr>
        <w:rPr>
          <w:del w:id="902" w:author="David Hartley" w:date="2013-07-10T08:04:00Z"/>
        </w:rPr>
      </w:pPr>
      <w:del w:id="903" w:author="David Hartley" w:date="2013-07-10T08:04:00Z">
        <w:r w:rsidDel="002F51C6">
          <w:delText xml:space="preserve">Optional Related data - ancillary information e.g. accounting information specific to corporation/income tax </w:delText>
        </w:r>
        <w:bookmarkStart w:id="904" w:name="_Toc361228468"/>
        <w:bookmarkStart w:id="905" w:name="_Toc361233728"/>
        <w:bookmarkStart w:id="906" w:name="_Toc361235660"/>
        <w:bookmarkStart w:id="907" w:name="_Toc361235785"/>
        <w:bookmarkStart w:id="908" w:name="_Toc361388103"/>
        <w:bookmarkStart w:id="909" w:name="_Toc361389347"/>
        <w:bookmarkEnd w:id="904"/>
        <w:bookmarkEnd w:id="905"/>
        <w:bookmarkEnd w:id="906"/>
        <w:bookmarkEnd w:id="907"/>
        <w:bookmarkEnd w:id="908"/>
        <w:bookmarkEnd w:id="909"/>
      </w:del>
    </w:p>
    <w:p w14:paraId="658EDF8E" w14:textId="6F8191DB" w:rsidR="00B7218D" w:rsidDel="002F51C6" w:rsidRDefault="00B7218D" w:rsidP="00B7218D">
      <w:pPr>
        <w:rPr>
          <w:del w:id="910" w:author="David Hartley" w:date="2013-07-10T08:04:00Z"/>
        </w:rPr>
      </w:pPr>
      <w:bookmarkStart w:id="911" w:name="_Toc361228469"/>
      <w:bookmarkStart w:id="912" w:name="_Toc361233729"/>
      <w:bookmarkStart w:id="913" w:name="_Toc361235661"/>
      <w:bookmarkStart w:id="914" w:name="_Toc361235786"/>
      <w:bookmarkStart w:id="915" w:name="_Toc361388104"/>
      <w:bookmarkStart w:id="916" w:name="_Toc361389348"/>
      <w:bookmarkEnd w:id="911"/>
      <w:bookmarkEnd w:id="912"/>
      <w:bookmarkEnd w:id="913"/>
      <w:bookmarkEnd w:id="914"/>
      <w:bookmarkEnd w:id="915"/>
      <w:bookmarkEnd w:id="916"/>
    </w:p>
    <w:p w14:paraId="35234758" w14:textId="58C5758B" w:rsidR="00B7218D" w:rsidDel="002F51C6" w:rsidRDefault="00B7218D" w:rsidP="00B7218D">
      <w:pPr>
        <w:rPr>
          <w:del w:id="917" w:author="David Hartley" w:date="2013-07-10T08:04:00Z"/>
        </w:rPr>
      </w:pPr>
      <w:del w:id="918" w:author="David Hartley" w:date="2013-07-10T08:04:00Z">
        <w:r w:rsidDel="002F51C6">
          <w:delText>Re point 4, this would be stored records such as Fixed Assets and their Capital Allowances.</w:delText>
        </w:r>
        <w:bookmarkStart w:id="919" w:name="_Toc361228470"/>
        <w:bookmarkStart w:id="920" w:name="_Toc361233730"/>
        <w:bookmarkStart w:id="921" w:name="_Toc361235662"/>
        <w:bookmarkStart w:id="922" w:name="_Toc361235787"/>
        <w:bookmarkStart w:id="923" w:name="_Toc361388105"/>
        <w:bookmarkStart w:id="924" w:name="_Toc361389349"/>
        <w:bookmarkEnd w:id="919"/>
        <w:bookmarkEnd w:id="920"/>
        <w:bookmarkEnd w:id="921"/>
        <w:bookmarkEnd w:id="922"/>
        <w:bookmarkEnd w:id="923"/>
        <w:bookmarkEnd w:id="924"/>
      </w:del>
    </w:p>
    <w:p w14:paraId="2574BF01" w14:textId="3E232A6E" w:rsidR="00B7218D" w:rsidDel="002F51C6" w:rsidRDefault="00B7218D" w:rsidP="00B7218D">
      <w:pPr>
        <w:rPr>
          <w:del w:id="925" w:author="David Hartley" w:date="2013-07-10T08:04:00Z"/>
        </w:rPr>
      </w:pPr>
      <w:del w:id="926" w:author="David Hartley" w:date="2013-07-10T08:04:00Z">
        <w:r w:rsidDel="002F51C6">
          <w:delText xml:space="preserve">As discussed this could be handled though posting types rather than taxonomy variations. It might also be something that could be handled through Property Items e.g. </w:delText>
        </w:r>
        <w:bookmarkStart w:id="927" w:name="_Toc361228471"/>
        <w:bookmarkStart w:id="928" w:name="_Toc361233731"/>
        <w:bookmarkStart w:id="929" w:name="_Toc361235663"/>
        <w:bookmarkStart w:id="930" w:name="_Toc361235788"/>
        <w:bookmarkStart w:id="931" w:name="_Toc361388106"/>
        <w:bookmarkStart w:id="932" w:name="_Toc361389350"/>
        <w:bookmarkEnd w:id="927"/>
        <w:bookmarkEnd w:id="928"/>
        <w:bookmarkEnd w:id="929"/>
        <w:bookmarkEnd w:id="930"/>
        <w:bookmarkEnd w:id="931"/>
        <w:bookmarkEnd w:id="932"/>
      </w:del>
    </w:p>
    <w:p w14:paraId="0AD06082" w14:textId="661F8477" w:rsidR="00B7218D" w:rsidDel="002F51C6" w:rsidRDefault="00B7218D" w:rsidP="00B7218D">
      <w:pPr>
        <w:rPr>
          <w:del w:id="933" w:author="David Hartley" w:date="2013-07-10T08:04:00Z"/>
        </w:rPr>
      </w:pPr>
      <w:del w:id="934" w:author="David Hartley" w:date="2013-07-10T08:04:00Z">
        <w:r w:rsidDel="002F51C6">
          <w:delText>Income Tax Status</w:delText>
        </w:r>
        <w:bookmarkStart w:id="935" w:name="_Toc361228472"/>
        <w:bookmarkStart w:id="936" w:name="_Toc361233732"/>
        <w:bookmarkStart w:id="937" w:name="_Toc361235664"/>
        <w:bookmarkStart w:id="938" w:name="_Toc361235789"/>
        <w:bookmarkStart w:id="939" w:name="_Toc361388107"/>
        <w:bookmarkStart w:id="940" w:name="_Toc361389351"/>
        <w:bookmarkEnd w:id="935"/>
        <w:bookmarkEnd w:id="936"/>
        <w:bookmarkEnd w:id="937"/>
        <w:bookmarkEnd w:id="938"/>
        <w:bookmarkEnd w:id="939"/>
        <w:bookmarkEnd w:id="940"/>
      </w:del>
    </w:p>
    <w:p w14:paraId="77131837" w14:textId="6229C682" w:rsidR="00B7218D" w:rsidDel="002F51C6" w:rsidRDefault="00B7218D" w:rsidP="00B7218D">
      <w:pPr>
        <w:rPr>
          <w:del w:id="941" w:author="David Hartley" w:date="2013-07-10T08:04:00Z"/>
        </w:rPr>
      </w:pPr>
      <w:del w:id="942" w:author="David Hartley" w:date="2013-07-10T08:04:00Z">
        <w:r w:rsidDel="002F51C6">
          <w:tab/>
          <w:delText>- Allowable (default)</w:delText>
        </w:r>
        <w:bookmarkStart w:id="943" w:name="_Toc361228473"/>
        <w:bookmarkStart w:id="944" w:name="_Toc361233733"/>
        <w:bookmarkStart w:id="945" w:name="_Toc361235665"/>
        <w:bookmarkStart w:id="946" w:name="_Toc361235790"/>
        <w:bookmarkStart w:id="947" w:name="_Toc361388108"/>
        <w:bookmarkStart w:id="948" w:name="_Toc361389352"/>
        <w:bookmarkEnd w:id="943"/>
        <w:bookmarkEnd w:id="944"/>
        <w:bookmarkEnd w:id="945"/>
        <w:bookmarkEnd w:id="946"/>
        <w:bookmarkEnd w:id="947"/>
        <w:bookmarkEnd w:id="948"/>
      </w:del>
    </w:p>
    <w:p w14:paraId="3294F0A4" w14:textId="77B15E09" w:rsidR="00B7218D" w:rsidDel="002F51C6" w:rsidRDefault="00B7218D" w:rsidP="00B7218D">
      <w:pPr>
        <w:rPr>
          <w:del w:id="949" w:author="David Hartley" w:date="2013-07-10T08:04:00Z"/>
        </w:rPr>
      </w:pPr>
      <w:del w:id="950" w:author="David Hartley" w:date="2013-07-10T08:04:00Z">
        <w:r w:rsidDel="002F51C6">
          <w:tab/>
          <w:delText>- Disallowable</w:delText>
        </w:r>
        <w:bookmarkStart w:id="951" w:name="_Toc361228474"/>
        <w:bookmarkStart w:id="952" w:name="_Toc361233734"/>
        <w:bookmarkStart w:id="953" w:name="_Toc361235666"/>
        <w:bookmarkStart w:id="954" w:name="_Toc361235791"/>
        <w:bookmarkStart w:id="955" w:name="_Toc361388109"/>
        <w:bookmarkStart w:id="956" w:name="_Toc361389353"/>
        <w:bookmarkEnd w:id="951"/>
        <w:bookmarkEnd w:id="952"/>
        <w:bookmarkEnd w:id="953"/>
        <w:bookmarkEnd w:id="954"/>
        <w:bookmarkEnd w:id="955"/>
        <w:bookmarkEnd w:id="956"/>
      </w:del>
    </w:p>
    <w:p w14:paraId="16E08465" w14:textId="2039AB03" w:rsidR="00B7218D" w:rsidDel="002F51C6" w:rsidRDefault="00B7218D" w:rsidP="00B7218D">
      <w:pPr>
        <w:rPr>
          <w:del w:id="957" w:author="David Hartley" w:date="2013-07-10T08:04:00Z"/>
        </w:rPr>
      </w:pPr>
      <w:del w:id="958" w:author="David Hartley" w:date="2013-07-10T08:04:00Z">
        <w:r w:rsidDel="002F51C6">
          <w:delText>Obviously what types of data is allowable or disallowable will vary from country to country, but is not related per se to a Regulatory Accounting Taxonomy.</w:delText>
        </w:r>
        <w:bookmarkStart w:id="959" w:name="_Toc361228475"/>
        <w:bookmarkStart w:id="960" w:name="_Toc361233735"/>
        <w:bookmarkStart w:id="961" w:name="_Toc361235667"/>
        <w:bookmarkStart w:id="962" w:name="_Toc361235792"/>
        <w:bookmarkStart w:id="963" w:name="_Toc361388110"/>
        <w:bookmarkStart w:id="964" w:name="_Toc361389354"/>
        <w:bookmarkEnd w:id="959"/>
        <w:bookmarkEnd w:id="960"/>
        <w:bookmarkEnd w:id="961"/>
        <w:bookmarkEnd w:id="962"/>
        <w:bookmarkEnd w:id="963"/>
        <w:bookmarkEnd w:id="964"/>
      </w:del>
    </w:p>
    <w:p w14:paraId="47FC328E" w14:textId="42E12FE1" w:rsidR="00755F24" w:rsidDel="002F51C6" w:rsidRDefault="00755F24" w:rsidP="00755F24">
      <w:pPr>
        <w:rPr>
          <w:del w:id="965" w:author="David Hartley" w:date="2013-07-10T08:05:00Z"/>
        </w:rPr>
      </w:pPr>
      <w:bookmarkStart w:id="966" w:name="_Toc361228476"/>
      <w:bookmarkStart w:id="967" w:name="_Toc361233736"/>
      <w:bookmarkStart w:id="968" w:name="_Toc361235668"/>
      <w:bookmarkStart w:id="969" w:name="_Toc361235793"/>
      <w:bookmarkStart w:id="970" w:name="_Toc361388111"/>
      <w:bookmarkStart w:id="971" w:name="_Toc361389355"/>
      <w:bookmarkEnd w:id="966"/>
      <w:bookmarkEnd w:id="967"/>
      <w:bookmarkEnd w:id="968"/>
      <w:bookmarkEnd w:id="969"/>
      <w:bookmarkEnd w:id="970"/>
      <w:bookmarkEnd w:id="971"/>
    </w:p>
    <w:p w14:paraId="4AFC083D" w14:textId="562C498C" w:rsidR="0006560E" w:rsidRDefault="0006560E" w:rsidP="0006560E">
      <w:pPr>
        <w:pStyle w:val="Heading1"/>
        <w:numPr>
          <w:ilvl w:val="0"/>
          <w:numId w:val="12"/>
        </w:numPr>
      </w:pPr>
      <w:bookmarkStart w:id="972" w:name="_Ref361031171"/>
      <w:del w:id="973" w:author="David Hartley" w:date="2013-07-10T08:05:00Z">
        <w:r w:rsidDel="002F51C6">
          <w:lastRenderedPageBreak/>
          <w:delText>H</w:delText>
        </w:r>
      </w:del>
      <w:bookmarkStart w:id="974" w:name="_Toc361389356"/>
      <w:ins w:id="975" w:author="David Hartley" w:date="2013-07-12T10:15:00Z">
        <w:r w:rsidR="005D5D48">
          <w:t>HR</w:t>
        </w:r>
      </w:ins>
      <w:del w:id="976" w:author="David Hartley" w:date="2013-07-12T10:15:00Z">
        <w:r w:rsidDel="00712827">
          <w:delText>R</w:delText>
        </w:r>
      </w:del>
      <w:r>
        <w:t>H The Prince of Wales Address to International Forum of Independent Audit Regulators 201</w:t>
      </w:r>
      <w:r w:rsidR="00896CF2">
        <w:t>2</w:t>
      </w:r>
      <w:bookmarkEnd w:id="972"/>
      <w:bookmarkEnd w:id="974"/>
    </w:p>
    <w:p w14:paraId="16CFC81F" w14:textId="35D306D6" w:rsidR="00D97CEA" w:rsidRPr="00D97CEA" w:rsidRDefault="00E00E4E" w:rsidP="00D97CEA">
      <w:r>
        <w:t>Video link, caption, and t</w:t>
      </w:r>
      <w:r w:rsidR="00D97CEA">
        <w:t>ranscript to be entered here.</w:t>
      </w:r>
    </w:p>
    <w:p w14:paraId="010E6D73" w14:textId="4BC721AE" w:rsidR="00822CF4" w:rsidRDefault="00822CF4" w:rsidP="009835BC">
      <w:pPr>
        <w:pStyle w:val="Heading1"/>
        <w:numPr>
          <w:ilvl w:val="0"/>
          <w:numId w:val="12"/>
        </w:numPr>
        <w:ind w:left="357" w:hanging="357"/>
        <w:rPr>
          <w:ins w:id="977" w:author="David Hartley" w:date="2013-07-12T09:35:00Z"/>
        </w:rPr>
        <w:pPrChange w:id="978" w:author="David Hartley" w:date="2013-07-12T10:24:00Z">
          <w:pPr>
            <w:pStyle w:val="Heading1"/>
            <w:numPr>
              <w:numId w:val="12"/>
            </w:numPr>
            <w:ind w:left="360" w:hanging="360"/>
          </w:pPr>
        </w:pPrChange>
      </w:pPr>
      <w:bookmarkStart w:id="979" w:name="_Ref361384674"/>
      <w:bookmarkStart w:id="980" w:name="_Toc361389357"/>
      <w:ins w:id="981" w:author="David Hartley" w:date="2013-07-12T09:26:00Z">
        <w:r>
          <w:lastRenderedPageBreak/>
          <w:t>The Details</w:t>
        </w:r>
      </w:ins>
      <w:bookmarkEnd w:id="979"/>
      <w:bookmarkEnd w:id="980"/>
    </w:p>
    <w:p w14:paraId="1F646F28" w14:textId="2A0A1302" w:rsidR="0048469B" w:rsidRPr="0048469B" w:rsidRDefault="009835BC" w:rsidP="0048469B">
      <w:pPr>
        <w:rPr>
          <w:ins w:id="982" w:author="David Hartley" w:date="2013-07-12T09:35:00Z"/>
        </w:rPr>
      </w:pPr>
      <w:ins w:id="983" w:author="David Hartley" w:date="2013-07-12T10:22:00Z">
        <w:r w:rsidRPr="009835BC">
          <w:rPr>
            <w:u w:val="single"/>
            <w:rPrChange w:id="984" w:author="David Hartley" w:date="2013-07-12T10:23:00Z">
              <w:rPr/>
            </w:rPrChange>
          </w:rPr>
          <w:fldChar w:fldCharType="begin"/>
        </w:r>
        <w:r w:rsidRPr="009835BC">
          <w:rPr>
            <w:u w:val="single"/>
            <w:rPrChange w:id="985" w:author="David Hartley" w:date="2013-07-12T10:23:00Z">
              <w:rPr/>
            </w:rPrChange>
          </w:rPr>
          <w:instrText xml:space="preserve"> REF _Ref361387867 \h </w:instrText>
        </w:r>
        <w:r w:rsidRPr="009835BC">
          <w:rPr>
            <w:u w:val="single"/>
            <w:rPrChange w:id="986" w:author="David Hartley" w:date="2013-07-12T10:23:00Z">
              <w:rPr/>
            </w:rPrChange>
          </w:rPr>
        </w:r>
      </w:ins>
      <w:r>
        <w:rPr>
          <w:u w:val="single"/>
        </w:rPr>
        <w:instrText xml:space="preserve"> \* MERGEFORMAT </w:instrText>
      </w:r>
      <w:r w:rsidRPr="009835BC">
        <w:rPr>
          <w:u w:val="single"/>
          <w:rPrChange w:id="987" w:author="David Hartley" w:date="2013-07-12T10:23:00Z">
            <w:rPr/>
          </w:rPrChange>
        </w:rPr>
        <w:fldChar w:fldCharType="separate"/>
      </w:r>
      <w:ins w:id="988" w:author="David Hartley" w:date="2013-07-12T10:46:00Z">
        <w:r w:rsidR="00B30398" w:rsidRPr="00B30398">
          <w:rPr>
            <w:u w:val="single"/>
            <w:rPrChange w:id="989" w:author="David Hartley" w:date="2013-07-12T10:46:00Z">
              <w:rPr/>
            </w:rPrChange>
          </w:rPr>
          <w:t>The Braiins Promise</w:t>
        </w:r>
      </w:ins>
      <w:ins w:id="990" w:author="David Hartley" w:date="2013-07-12T10:22:00Z">
        <w:r w:rsidRPr="009835BC">
          <w:rPr>
            <w:u w:val="single"/>
            <w:rPrChange w:id="991" w:author="David Hartley" w:date="2013-07-12T10:23:00Z">
              <w:rPr/>
            </w:rPrChange>
          </w:rPr>
          <w:fldChar w:fldCharType="end"/>
        </w:r>
        <w:r>
          <w:t xml:space="preserve"> is </w:t>
        </w:r>
      </w:ins>
      <w:ins w:id="992" w:author="David Hartley" w:date="2013-07-12T09:35:00Z">
        <w:r w:rsidR="0048469B" w:rsidRPr="0048469B">
          <w:t xml:space="preserve">very demanding, so how does Braiins achieve </w:t>
        </w:r>
      </w:ins>
      <w:ins w:id="993" w:author="David Hartley" w:date="2013-07-12T10:22:00Z">
        <w:r>
          <w:t>it</w:t>
        </w:r>
      </w:ins>
      <w:ins w:id="994" w:author="David Hartley" w:date="2013-07-12T09:35:00Z">
        <w:r w:rsidR="0048469B" w:rsidRPr="0048469B">
          <w:t>?</w:t>
        </w:r>
      </w:ins>
    </w:p>
    <w:p w14:paraId="6B092154" w14:textId="77777777" w:rsidR="0048469B" w:rsidRPr="0048469B" w:rsidRDefault="0048469B" w:rsidP="0048469B">
      <w:pPr>
        <w:rPr>
          <w:ins w:id="995" w:author="David Hartley" w:date="2013-07-12T09:35:00Z"/>
        </w:rPr>
      </w:pPr>
      <w:ins w:id="996" w:author="David Hartley" w:date="2013-07-12T09:35:00Z">
        <w:r w:rsidRPr="0048469B">
          <w:t>The key concepts which enable Braiins to deliver are:</w:t>
        </w:r>
      </w:ins>
    </w:p>
    <w:p w14:paraId="58507E83" w14:textId="6D4778C2" w:rsidR="0048469B" w:rsidRPr="0048469B" w:rsidRDefault="0048469B" w:rsidP="0048469B">
      <w:pPr>
        <w:keepNext/>
        <w:keepLines/>
        <w:spacing w:before="240" w:after="60"/>
        <w:outlineLvl w:val="1"/>
        <w:rPr>
          <w:ins w:id="997" w:author="David Hartley" w:date="2013-07-12T09:35:00Z"/>
          <w:rFonts w:asciiTheme="majorHAnsi" w:eastAsiaTheme="majorEastAsia" w:hAnsiTheme="majorHAnsi" w:cstheme="majorBidi"/>
          <w:b/>
          <w:bCs/>
          <w:color w:val="4F81BD" w:themeColor="accent1"/>
          <w:sz w:val="26"/>
          <w:szCs w:val="26"/>
        </w:rPr>
      </w:pPr>
      <w:bookmarkStart w:id="998" w:name="_Toc361389358"/>
      <w:ins w:id="999" w:author="David Hartley" w:date="2013-07-12T09:35:00Z">
        <w:r w:rsidRPr="0048469B">
          <w:rPr>
            <w:rFonts w:asciiTheme="majorHAnsi" w:eastAsiaTheme="majorEastAsia" w:hAnsiTheme="majorHAnsi" w:cstheme="majorBidi"/>
            <w:b/>
            <w:bCs/>
            <w:color w:val="4F81BD" w:themeColor="accent1"/>
            <w:sz w:val="26"/>
            <w:szCs w:val="26"/>
          </w:rPr>
          <w:t>Better Structure</w:t>
        </w:r>
      </w:ins>
      <w:bookmarkEnd w:id="998"/>
      <w:ins w:id="1000" w:author="David Hartley" w:date="2013-07-12T10:52:00Z">
        <w:r w:rsidR="00B30398">
          <w:rPr>
            <w:rFonts w:asciiTheme="majorHAnsi" w:eastAsiaTheme="majorEastAsia" w:hAnsiTheme="majorHAnsi" w:cstheme="majorBidi"/>
            <w:b/>
            <w:bCs/>
            <w:color w:val="4F81BD" w:themeColor="accent1"/>
            <w:sz w:val="26"/>
            <w:szCs w:val="26"/>
          </w:rPr>
          <w:t xml:space="preserve"> – Standardised Information Model (SIM)</w:t>
        </w:r>
      </w:ins>
    </w:p>
    <w:p w14:paraId="2312501E" w14:textId="77777777" w:rsidR="0048469B" w:rsidRPr="0048469B" w:rsidRDefault="0048469B" w:rsidP="0048469B">
      <w:pPr>
        <w:rPr>
          <w:ins w:id="1001" w:author="David Hartley" w:date="2013-07-12T09:35:00Z"/>
        </w:rPr>
      </w:pPr>
      <w:ins w:id="1002" w:author="David Hartley" w:date="2013-07-12T09:35:00Z">
        <w:r w:rsidRPr="0048469B">
          <w:t>Conventional Financial Reporting (FR) programs take the various components – data import, GL codes, tables and schedules, report generator and latterly (i)XBRL output - and bolt them all together like a toolbox for a user to assemble each entity’s financial reports on your in-house computers, or increasingly, via cloud services.</w:t>
        </w:r>
      </w:ins>
    </w:p>
    <w:p w14:paraId="1098514A" w14:textId="77777777" w:rsidR="0048469B" w:rsidRPr="0048469B" w:rsidRDefault="0048469B" w:rsidP="0048469B">
      <w:pPr>
        <w:rPr>
          <w:ins w:id="1003" w:author="David Hartley" w:date="2013-07-12T09:35:00Z"/>
        </w:rPr>
      </w:pPr>
      <w:ins w:id="1004" w:author="David Hartley" w:date="2013-07-12T09:35:00Z">
        <w:r w:rsidRPr="0048469B">
          <w:t>But we asked ourselves this question? In this changed reporting and IT environment, if you were to design a brand new Financial Reporting program would it be constructed like any of the existing programs? We concluded “No”. So Braiins starts with a clean design and a fresh perspective.</w:t>
        </w:r>
      </w:ins>
    </w:p>
    <w:p w14:paraId="3E7334D0" w14:textId="77777777" w:rsidR="0048469B" w:rsidRPr="0048469B" w:rsidRDefault="0048469B" w:rsidP="0048469B">
      <w:pPr>
        <w:rPr>
          <w:ins w:id="1005" w:author="David Hartley" w:date="2013-07-12T09:35:00Z"/>
        </w:rPr>
      </w:pPr>
      <w:ins w:id="1006" w:author="David Hartley" w:date="2013-07-12T09:35:00Z">
        <w:r w:rsidRPr="0048469B">
          <w:t>In the nearly 40 years since FR programs started to appear (HAPAS, HArtley Professional Accounting System launched in 1975 being one of the first), the accounting and IT worlds have changed dramatically. It is time that FR program concepts did also.</w:t>
        </w:r>
      </w:ins>
    </w:p>
    <w:p w14:paraId="64BDDA7D" w14:textId="77777777" w:rsidR="0048469B" w:rsidRPr="0048469B" w:rsidRDefault="0048469B" w:rsidP="0048469B">
      <w:pPr>
        <w:rPr>
          <w:ins w:id="1007" w:author="David Hartley" w:date="2013-07-12T09:35:00Z"/>
        </w:rPr>
      </w:pPr>
      <w:ins w:id="1008" w:author="David Hartley" w:date="2013-07-12T09:35:00Z">
        <w:r w:rsidRPr="0048469B">
          <w:t>FR program developers face the question of how to organise the data, which typically involves a Chart of Accounts (CoA) in some shape or form. Three very different ways are:</w:t>
        </w:r>
      </w:ins>
    </w:p>
    <w:p w14:paraId="6273DFD3" w14:textId="77777777" w:rsidR="0048469B" w:rsidRPr="0048469B" w:rsidRDefault="0048469B" w:rsidP="00B30398">
      <w:pPr>
        <w:pStyle w:val="ListBullet"/>
        <w:rPr>
          <w:ins w:id="1009" w:author="David Hartley" w:date="2013-07-12T09:35:00Z"/>
        </w:rPr>
        <w:pPrChange w:id="1010" w:author="David Hartley" w:date="2013-07-12T10:48:00Z">
          <w:pPr>
            <w:tabs>
              <w:tab w:val="num" w:pos="360"/>
              <w:tab w:val="left" w:pos="960"/>
              <w:tab w:val="left" w:pos="1200"/>
              <w:tab w:val="left" w:pos="1440"/>
              <w:tab w:val="left" w:pos="1680"/>
            </w:tabs>
            <w:ind w:left="357" w:hanging="357"/>
          </w:pPr>
        </w:pPrChange>
      </w:pPr>
      <w:ins w:id="1011" w:author="David Hartley" w:date="2013-07-12T09:35:00Z">
        <w:r w:rsidRPr="0048469B">
          <w:t>Try to make the Chart(s) so comprehensive that they have a code or multi-level sub code for every possible piece of accounting and disclosure information, both double entry, and schedule in nature, which could ever be required. This can mean having multiple Charts according to the target taxonomy, jurisdiction, and entity type, with each running to many thousands of Codes. This becomes a nightmare for all concerned, especially if additional disclosure requirements come along which don’t fit the coding structure plan, as has happened all too often.</w:t>
        </w:r>
        <w:r w:rsidRPr="0048469B">
          <w:br/>
        </w:r>
        <w:r w:rsidRPr="0048469B">
          <w:rPr>
            <w:sz w:val="12"/>
            <w:szCs w:val="12"/>
          </w:rPr>
          <w:br/>
        </w:r>
        <w:r w:rsidRPr="0048469B">
          <w:t xml:space="preserve">One attempt at developing a new chart targeting IFRS contains </w:t>
        </w:r>
        <w:commentRangeStart w:id="1012"/>
        <w:r w:rsidRPr="0048469B">
          <w:t xml:space="preserve">35,000 </w:t>
        </w:r>
        <w:commentRangeEnd w:id="1012"/>
        <w:r w:rsidRPr="0048469B">
          <w:rPr>
            <w:sz w:val="16"/>
            <w:szCs w:val="16"/>
          </w:rPr>
          <w:commentReference w:id="1012"/>
        </w:r>
        <w:r w:rsidRPr="0048469B">
          <w:t>accounts, but even that monster just scratches the surface, as the theoretical number of variations via the IFRS XBRL Taxonomy runs into the hundreds of millions.</w:t>
        </w:r>
      </w:ins>
    </w:p>
    <w:p w14:paraId="125E8982" w14:textId="77777777" w:rsidR="0048469B" w:rsidRPr="0048469B" w:rsidRDefault="0048469B" w:rsidP="00B30398">
      <w:pPr>
        <w:pStyle w:val="ListBullet"/>
        <w:rPr>
          <w:ins w:id="1013" w:author="David Hartley" w:date="2013-07-12T09:35:00Z"/>
        </w:rPr>
        <w:pPrChange w:id="1014" w:author="David Hartley" w:date="2013-07-12T10:48:00Z">
          <w:pPr>
            <w:tabs>
              <w:tab w:val="num" w:pos="360"/>
              <w:tab w:val="left" w:pos="960"/>
              <w:tab w:val="left" w:pos="1200"/>
              <w:tab w:val="left" w:pos="1440"/>
              <w:tab w:val="left" w:pos="1680"/>
            </w:tabs>
            <w:ind w:left="357" w:hanging="357"/>
          </w:pPr>
        </w:pPrChange>
      </w:pPr>
      <w:ins w:id="1015" w:author="David Hartley" w:date="2013-07-12T09:35:00Z">
        <w:r w:rsidRPr="0048469B">
          <w:t>Dispense with an internal CoA in the FR system and link information directly from the entity’s own GL CoA, then add schedules produced in Excel and/or Word.</w:t>
        </w:r>
        <w:r w:rsidRPr="0048469B">
          <w:br/>
        </w:r>
        <w:r w:rsidRPr="0048469B">
          <w:rPr>
            <w:sz w:val="12"/>
            <w:szCs w:val="12"/>
          </w:rPr>
          <w:br/>
        </w:r>
        <w:r w:rsidRPr="0048469B">
          <w:t>This approach has its niceties, and demonstrates well, so is beloved by Marketing, but it also has problems due to entity GL variations, and the complete lack of any structure for the schedule information, meaning that much control, logic and accounting integrity is thrown away with the internal CoA.</w:t>
        </w:r>
      </w:ins>
    </w:p>
    <w:p w14:paraId="4FCDEA43" w14:textId="77777777" w:rsidR="0048469B" w:rsidRPr="0048469B" w:rsidRDefault="0048469B" w:rsidP="00B30398">
      <w:pPr>
        <w:pStyle w:val="ListBullet"/>
        <w:rPr>
          <w:ins w:id="1016" w:author="David Hartley" w:date="2013-07-12T09:35:00Z"/>
        </w:rPr>
        <w:pPrChange w:id="1017" w:author="David Hartley" w:date="2013-07-12T10:48:00Z">
          <w:pPr>
            <w:tabs>
              <w:tab w:val="num" w:pos="360"/>
              <w:tab w:val="left" w:pos="960"/>
              <w:tab w:val="left" w:pos="1200"/>
              <w:tab w:val="left" w:pos="1440"/>
              <w:tab w:val="left" w:pos="1680"/>
            </w:tabs>
            <w:ind w:left="357" w:hanging="357"/>
          </w:pPr>
        </w:pPrChange>
      </w:pPr>
      <w:ins w:id="1018" w:author="David Hartley" w:date="2013-07-12T09:35:00Z">
        <w:r w:rsidRPr="0048469B">
          <w:t xml:space="preserve">The advent of XBRL Taxonomies was initially seen by </w:t>
        </w:r>
        <w:commentRangeStart w:id="1019"/>
        <w:commentRangeStart w:id="1020"/>
        <w:r w:rsidRPr="0048469B">
          <w:t>some</w:t>
        </w:r>
        <w:commentRangeEnd w:id="1019"/>
        <w:r w:rsidRPr="0048469B">
          <w:rPr>
            <w:sz w:val="16"/>
            <w:szCs w:val="16"/>
          </w:rPr>
          <w:commentReference w:id="1019"/>
        </w:r>
        <w:commentRangeEnd w:id="1020"/>
        <w:r w:rsidRPr="0048469B">
          <w:rPr>
            <w:sz w:val="16"/>
            <w:szCs w:val="16"/>
          </w:rPr>
          <w:commentReference w:id="1020"/>
        </w:r>
        <w:r w:rsidRPr="0048469B">
          <w:t xml:space="preserve"> as the way out of the mire, by using the XBRL concept codes (names) directly as the CoA codes, which would then make the generation of XBRL financial statements easy.</w:t>
        </w:r>
        <w:r w:rsidRPr="0048469B">
          <w:br/>
        </w:r>
        <w:r w:rsidRPr="0048469B">
          <w:rPr>
            <w:sz w:val="12"/>
            <w:szCs w:val="12"/>
          </w:rPr>
          <w:br/>
        </w:r>
        <w:r w:rsidRPr="0048469B">
          <w:t>Unfortunately, things didn’t quite work out as hoped, as XBRL is designed to describe the result (the financial statements), not the input data. Often there is no direct one to one match between an entity’s GL and the XBRL Taxonomy. XBRL Taxonomies do not use double entry concepts or control accounts. Thus, attempting to transfer data into an XBRL code based FR system from an entity’s GL would require some operations similar to the manual XBRL tagging that people have to resort to when converting Word or other non-XBRL accounts to XBRL. Not very good!</w:t>
        </w:r>
        <w:r w:rsidRPr="0048469B">
          <w:br/>
        </w:r>
        <w:r w:rsidRPr="0048469B">
          <w:rPr>
            <w:sz w:val="12"/>
            <w:szCs w:val="12"/>
          </w:rPr>
          <w:br/>
        </w:r>
        <w:r w:rsidRPr="0048469B">
          <w:t xml:space="preserve">Charles Hoffman has wondered why accounting software does not use XBRL directly. This would </w:t>
        </w:r>
        <w:r w:rsidRPr="0048469B">
          <w:lastRenderedPageBreak/>
          <w:t>seem to be why. As far as we know, the apparently tempting option of a pure XBRL “chart” is not used by any real world FR system.</w:t>
        </w:r>
      </w:ins>
    </w:p>
    <w:p w14:paraId="29A0E25C" w14:textId="77777777" w:rsidR="0048469B" w:rsidRPr="0048469B" w:rsidRDefault="0048469B" w:rsidP="0048469B">
      <w:pPr>
        <w:rPr>
          <w:ins w:id="1021" w:author="David Hartley" w:date="2013-07-12T09:35:00Z"/>
        </w:rPr>
      </w:pPr>
      <w:ins w:id="1022" w:author="David Hartley" w:date="2013-07-12T09:35:00Z">
        <w:r w:rsidRPr="0048469B">
          <w:t>FR systems that have evolved from last century’s simple 3 then 5 digit code charts have tended to go the first way, with ever more complicated and messy charts.</w:t>
        </w:r>
      </w:ins>
    </w:p>
    <w:p w14:paraId="1C18AAFB" w14:textId="77777777" w:rsidR="0048469B" w:rsidRPr="0048469B" w:rsidRDefault="0048469B" w:rsidP="0048469B">
      <w:pPr>
        <w:rPr>
          <w:ins w:id="1023" w:author="David Hartley" w:date="2013-07-12T09:35:00Z"/>
        </w:rPr>
      </w:pPr>
      <w:ins w:id="1024" w:author="David Hartley" w:date="2013-07-12T09:35:00Z">
        <w:r w:rsidRPr="0048469B">
          <w:t>The trend in the market for newer systems seems to be towards the second more flexible “marketing driven” option, as the first all-encompassing chart is perceived as being too messy, too difficult, and not “user friendly”.</w:t>
        </w:r>
      </w:ins>
    </w:p>
    <w:p w14:paraId="79642490" w14:textId="77777777" w:rsidR="0048469B" w:rsidRPr="0048469B" w:rsidRDefault="0048469B" w:rsidP="0048469B">
      <w:pPr>
        <w:rPr>
          <w:ins w:id="1025" w:author="David Hartley" w:date="2013-07-12T09:35:00Z"/>
        </w:rPr>
      </w:pPr>
      <w:ins w:id="1026" w:author="David Hartley" w:date="2013-07-12T09:35:00Z">
        <w:r w:rsidRPr="0048469B">
          <w:t>The Braiins fresh start has allowed us to take a different, and we believe, smarter approach.</w:t>
        </w:r>
      </w:ins>
    </w:p>
    <w:p w14:paraId="11DBB029" w14:textId="51212356" w:rsidR="0048469B" w:rsidRPr="0048469B" w:rsidRDefault="0048469B" w:rsidP="0048469B">
      <w:pPr>
        <w:rPr>
          <w:ins w:id="1027" w:author="David Hartley" w:date="2013-07-12T09:35:00Z"/>
        </w:rPr>
      </w:pPr>
      <w:ins w:id="1028" w:author="David Hartley" w:date="2013-07-12T09:35:00Z">
        <w:r w:rsidRPr="0048469B">
          <w:t xml:space="preserve">The </w:t>
        </w:r>
      </w:ins>
      <w:ins w:id="1029" w:author="David Hartley" w:date="2013-07-12T10:52:00Z">
        <w:r w:rsidR="00B30398">
          <w:t>Standards Information Model (</w:t>
        </w:r>
      </w:ins>
      <w:ins w:id="1030" w:author="David Hartley" w:date="2013-07-12T09:35:00Z">
        <w:r w:rsidRPr="0048469B">
          <w:t>SIM</w:t>
        </w:r>
      </w:ins>
      <w:ins w:id="1031" w:author="David Hartley" w:date="2013-07-12T10:52:00Z">
        <w:r w:rsidR="00B30398">
          <w:t>)</w:t>
        </w:r>
      </w:ins>
      <w:ins w:id="1032" w:author="David Hartley" w:date="2013-07-12T09:35:00Z">
        <w:r w:rsidRPr="0048469B">
          <w:t xml:space="preserve"> equivalent of a CoA maintains all the accounting details and integrity in a tree structure of only about a thousand codes, which have names to make then easy remember or search for.  The names are similar to XBRL names but tend to be shorter, far fewer in number, and intended for standardised cross taxonomy/jurisdiction/entity type use.</w:t>
        </w:r>
      </w:ins>
    </w:p>
    <w:p w14:paraId="3401D482" w14:textId="77777777" w:rsidR="0048469B" w:rsidRPr="0048469B" w:rsidRDefault="0048469B" w:rsidP="0048469B">
      <w:pPr>
        <w:rPr>
          <w:ins w:id="1033" w:author="David Hartley" w:date="2013-07-12T09:35:00Z"/>
        </w:rPr>
      </w:pPr>
      <w:ins w:id="1034" w:author="David Hartley" w:date="2013-07-12T09:35:00Z">
        <w:r w:rsidRPr="0048469B">
          <w:t>Technically they are financial data sets complete with sophisticated logic; which is why their power, flexibility and compactness transcend any conventional sets of Charts of Accounts.</w:t>
        </w:r>
      </w:ins>
    </w:p>
    <w:p w14:paraId="4542613C" w14:textId="77777777" w:rsidR="0048469B" w:rsidRPr="0048469B" w:rsidRDefault="0048469B" w:rsidP="0048469B">
      <w:pPr>
        <w:rPr>
          <w:ins w:id="1035" w:author="David Hartley" w:date="2013-07-12T09:35:00Z"/>
        </w:rPr>
      </w:pPr>
      <w:ins w:id="1036" w:author="David Hartley" w:date="2013-07-12T09:35:00Z">
        <w:r w:rsidRPr="0048469B">
          <w:t>In addition to its home code in the tree, any item of financial or other information can be described by tagging it with as many tags as are needed to fully describe that piece of information, using tags permitted for that tree code, and that type of data. The concept is similar to the tagging of blog post and other web pages so that web search engines can find and organise the information. SIM does the same for the data in Braiins, but in a controlled way, so that many possible errors are eliminated right at the start.</w:t>
        </w:r>
      </w:ins>
    </w:p>
    <w:p w14:paraId="1E9904C1" w14:textId="77777777" w:rsidR="0048469B" w:rsidRPr="0048469B" w:rsidRDefault="0048469B" w:rsidP="0048469B">
      <w:pPr>
        <w:rPr>
          <w:ins w:id="1037" w:author="David Hartley" w:date="2013-07-12T09:35:00Z"/>
        </w:rPr>
      </w:pPr>
      <w:ins w:id="1038" w:author="David Hartley" w:date="2013-07-12T09:35:00Z">
        <w:r w:rsidRPr="0048469B">
          <w:t>An example should make it clear.</w:t>
        </w:r>
      </w:ins>
    </w:p>
    <w:p w14:paraId="6F581E4D" w14:textId="77777777" w:rsidR="0048469B" w:rsidRPr="0048469B" w:rsidRDefault="0048469B" w:rsidP="0048469B">
      <w:pPr>
        <w:rPr>
          <w:ins w:id="1039" w:author="David Hartley" w:date="2013-07-12T09:35:00Z"/>
        </w:rPr>
      </w:pPr>
      <w:ins w:id="1040" w:author="David Hartley" w:date="2013-07-12T09:35:00Z">
        <w:r w:rsidRPr="0048469B">
          <w:t xml:space="preserve">BS.Assets.PPE could be the code for Property Plant and Equipment assets. (Tangible Fixed Assets in older terminology.) That’s it. One code covers all PPE </w:t>
        </w:r>
        <w:commentRangeStart w:id="1041"/>
        <w:r w:rsidRPr="0048469B">
          <w:t>a</w:t>
        </w:r>
        <w:commentRangeEnd w:id="1041"/>
        <w:r w:rsidRPr="0048469B">
          <w:rPr>
            <w:sz w:val="16"/>
            <w:szCs w:val="16"/>
          </w:rPr>
          <w:commentReference w:id="1041"/>
        </w:r>
        <w:r w:rsidRPr="0048469B">
          <w:t>ssets</w:t>
        </w:r>
        <w:commentRangeStart w:id="1042"/>
        <w:r w:rsidRPr="0048469B">
          <w:t>.</w:t>
        </w:r>
        <w:commentRangeEnd w:id="1042"/>
        <w:r w:rsidRPr="0048469B">
          <w:rPr>
            <w:sz w:val="16"/>
            <w:szCs w:val="16"/>
          </w:rPr>
          <w:commentReference w:id="1042"/>
        </w:r>
      </w:ins>
    </w:p>
    <w:p w14:paraId="228F6709" w14:textId="77777777" w:rsidR="0048469B" w:rsidRPr="0048469B" w:rsidRDefault="0048469B" w:rsidP="0048469B">
      <w:pPr>
        <w:rPr>
          <w:ins w:id="1043" w:author="David Hartley" w:date="2013-07-12T09:35:00Z"/>
        </w:rPr>
      </w:pPr>
      <w:ins w:id="1044" w:author="David Hartley" w:date="2013-07-12T09:35:00Z">
        <w:r w:rsidRPr="0048469B">
          <w:t>A particular asset class could be tagged as ‘Land and Buildings’, and a transaction affecting it tagged as an Acquisition or a Disposal, or Depreciation or Impairment etc. SIM knows how these relate to one another and which combinations are valid. SIM automatically performs Start/End (Opening/Closing) calculations using movement postings. SIM automatically sums the PPE assets by class (tag group), and for all PPE assets. A TB can show full details, intermediate sums, or just the total sums e.g. all PPE Assets. Similarly an SFR report (and report writer) does not need to be concerned about summing PPE assets or groups of them. That all falls out via the tag groups used.</w:t>
        </w:r>
      </w:ins>
    </w:p>
    <w:p w14:paraId="72708FDF" w14:textId="77777777" w:rsidR="0048469B" w:rsidRDefault="0048469B" w:rsidP="0048469B">
      <w:pPr>
        <w:rPr>
          <w:ins w:id="1045" w:author="David Hartley" w:date="2013-07-12T15:00:00Z"/>
        </w:rPr>
      </w:pPr>
      <w:ins w:id="1046" w:author="David Hartley" w:date="2013-07-12T09:35:00Z">
        <w:r w:rsidRPr="0048469B">
          <w:t>SIM would prevent a PPE entry being tagged as something silly for a PPE Asset like ‘Special Purpose Entity’. (XBRL tagging systems cannot prevent all such silly postings due to the broader ways in which XBRL Taxonomies are defined, so ‘valid’ XBRL can sometimes be accounting nonsense. SIM keeps the lid on that can of worms.)</w:t>
        </w:r>
      </w:ins>
    </w:p>
    <w:p w14:paraId="4D2BA94E" w14:textId="1611FD87" w:rsidR="00977F1B" w:rsidRDefault="00977F1B" w:rsidP="00977F1B">
      <w:pPr>
        <w:pStyle w:val="Normal6after"/>
        <w:rPr>
          <w:ins w:id="1047" w:author="David Hartley" w:date="2013-07-12T15:00:00Z"/>
        </w:rPr>
        <w:pPrChange w:id="1048" w:author="David Hartley" w:date="2013-07-12T15:01:00Z">
          <w:pPr/>
        </w:pPrChange>
      </w:pPr>
      <w:ins w:id="1049" w:author="David Hartley" w:date="2013-07-12T15:01:00Z">
        <w:r>
          <w:t xml:space="preserve">SIM’s </w:t>
        </w:r>
      </w:ins>
      <w:ins w:id="1050" w:author="David Hartley" w:date="2013-07-12T15:00:00Z">
        <w:r>
          <w:t>data types and d</w:t>
        </w:r>
        <w:r>
          <w:t xml:space="preserve">ynamic </w:t>
        </w:r>
        <w:r>
          <w:t>p</w:t>
        </w:r>
        <w:r>
          <w:t xml:space="preserve">roperties </w:t>
        </w:r>
        <w:r>
          <w:t xml:space="preserve">(tags) </w:t>
        </w:r>
        <w:r>
          <w:t>make it possible to handle information relating to different</w:t>
        </w:r>
      </w:ins>
    </w:p>
    <w:p w14:paraId="173D1A03" w14:textId="77777777" w:rsidR="00977F1B" w:rsidRDefault="00977F1B" w:rsidP="00977F1B">
      <w:pPr>
        <w:pStyle w:val="ListB6after"/>
        <w:rPr>
          <w:ins w:id="1051" w:author="David Hartley" w:date="2013-07-12T15:01:00Z"/>
        </w:rPr>
        <w:pPrChange w:id="1052" w:author="David Hartley" w:date="2013-07-12T15:01:00Z">
          <w:pPr/>
        </w:pPrChange>
      </w:pPr>
      <w:ins w:id="1053" w:author="David Hartley" w:date="2013-07-12T15:01:00Z">
        <w:r>
          <w:t>Taxonomies (standards)</w:t>
        </w:r>
      </w:ins>
    </w:p>
    <w:p w14:paraId="1F0AEEBA" w14:textId="6579B32B" w:rsidR="00977F1B" w:rsidRDefault="00977F1B" w:rsidP="00977F1B">
      <w:pPr>
        <w:pStyle w:val="ListB6after"/>
        <w:rPr>
          <w:ins w:id="1054" w:author="David Hartley" w:date="2013-07-12T15:00:00Z"/>
        </w:rPr>
        <w:pPrChange w:id="1055" w:author="David Hartley" w:date="2013-07-12T15:01:00Z">
          <w:pPr/>
        </w:pPrChange>
      </w:pPr>
      <w:ins w:id="1056" w:author="David Hartley" w:date="2013-07-12T15:02:00Z">
        <w:r>
          <w:t>J</w:t>
        </w:r>
      </w:ins>
      <w:ins w:id="1057" w:author="David Hartley" w:date="2013-07-12T15:00:00Z">
        <w:r>
          <w:t>urisdictions</w:t>
        </w:r>
      </w:ins>
    </w:p>
    <w:p w14:paraId="017523CD" w14:textId="77777777" w:rsidR="00977F1B" w:rsidRDefault="00977F1B" w:rsidP="00977F1B">
      <w:pPr>
        <w:pStyle w:val="ListB6after"/>
        <w:rPr>
          <w:ins w:id="1058" w:author="David Hartley" w:date="2013-07-12T15:00:00Z"/>
        </w:rPr>
        <w:pPrChange w:id="1059" w:author="David Hartley" w:date="2013-07-12T15:01:00Z">
          <w:pPr/>
        </w:pPrChange>
      </w:pPr>
      <w:ins w:id="1060" w:author="David Hartley" w:date="2013-07-12T15:00:00Z">
        <w:r>
          <w:t>Industries</w:t>
        </w:r>
      </w:ins>
    </w:p>
    <w:p w14:paraId="05EB14DE" w14:textId="63EB4886" w:rsidR="00977F1B" w:rsidRDefault="00977F1B" w:rsidP="00977F1B">
      <w:pPr>
        <w:pStyle w:val="ListB6after"/>
        <w:rPr>
          <w:ins w:id="1061" w:author="David Hartley" w:date="2013-07-12T15:00:00Z"/>
        </w:rPr>
        <w:pPrChange w:id="1062" w:author="David Hartley" w:date="2013-07-12T15:01:00Z">
          <w:pPr/>
        </w:pPrChange>
      </w:pPr>
      <w:ins w:id="1063" w:author="David Hartley" w:date="2013-07-12T15:00:00Z">
        <w:r>
          <w:t xml:space="preserve">Entity </w:t>
        </w:r>
      </w:ins>
      <w:ins w:id="1064" w:author="David Hartley" w:date="2013-07-12T15:02:00Z">
        <w:r>
          <w:t>l</w:t>
        </w:r>
      </w:ins>
      <w:ins w:id="1065" w:author="David Hartley" w:date="2013-07-12T15:00:00Z">
        <w:r>
          <w:t>egal status</w:t>
        </w:r>
      </w:ins>
    </w:p>
    <w:p w14:paraId="268C2E44" w14:textId="77777777" w:rsidR="00977F1B" w:rsidRDefault="00977F1B" w:rsidP="00977F1B">
      <w:pPr>
        <w:pStyle w:val="ListB6after"/>
        <w:rPr>
          <w:ins w:id="1066" w:author="David Hartley" w:date="2013-07-12T15:00:00Z"/>
        </w:rPr>
        <w:pPrChange w:id="1067" w:author="David Hartley" w:date="2013-07-12T15:01:00Z">
          <w:pPr/>
        </w:pPrChange>
      </w:pPr>
      <w:ins w:id="1068" w:author="David Hartley" w:date="2013-07-12T15:00:00Z">
        <w:r>
          <w:t>Information type</w:t>
        </w:r>
      </w:ins>
    </w:p>
    <w:p w14:paraId="01EE607F" w14:textId="6AD7ACB7" w:rsidR="00977F1B" w:rsidRPr="0048469B" w:rsidRDefault="00977F1B" w:rsidP="00977F1B">
      <w:pPr>
        <w:rPr>
          <w:ins w:id="1069" w:author="David Hartley" w:date="2013-07-12T09:35:00Z"/>
        </w:rPr>
      </w:pPr>
      <w:ins w:id="1070" w:author="David Hartley" w:date="2013-07-12T15:00:00Z">
        <w:r>
          <w:lastRenderedPageBreak/>
          <w:t>without having to duplicate common data or structures.</w:t>
        </w:r>
      </w:ins>
    </w:p>
    <w:p w14:paraId="634C426A" w14:textId="7DFE08CB" w:rsidR="0048469B" w:rsidRPr="0048469B" w:rsidRDefault="0048469B" w:rsidP="0048469B">
      <w:pPr>
        <w:rPr>
          <w:ins w:id="1071" w:author="David Hartley" w:date="2013-07-12T09:35:00Z"/>
        </w:rPr>
      </w:pPr>
      <w:ins w:id="1072" w:author="David Hartley" w:date="2013-07-12T09:35:00Z">
        <w:r w:rsidRPr="0048469B">
          <w:t>Over the last few decades accounting standards have become ever more complicated, and despite the best efforts of the IASB with IFRS, there are still many international/jurisdictional variations in effect, and this is likely to remain the case.</w:t>
        </w:r>
      </w:ins>
      <w:ins w:id="1073" w:author="David Hartley" w:date="2013-07-12T15:05:00Z">
        <w:r w:rsidR="00977F1B">
          <w:t xml:space="preserve"> SIM </w:t>
        </w:r>
      </w:ins>
      <w:ins w:id="1074" w:author="David Hartley" w:date="2013-07-12T15:06:00Z">
        <w:r w:rsidR="00977F1B">
          <w:t xml:space="preserve">is designed to </w:t>
        </w:r>
      </w:ins>
      <w:ins w:id="1075" w:author="David Hartley" w:date="2013-07-12T15:05:00Z">
        <w:r w:rsidR="00977F1B">
          <w:t>cope wit</w:t>
        </w:r>
        <w:r w:rsidR="000C5B23">
          <w:t xml:space="preserve">h this, whereas </w:t>
        </w:r>
      </w:ins>
      <w:ins w:id="1076" w:author="David Hartley" w:date="2013-07-12T15:07:00Z">
        <w:r w:rsidR="000C5B23">
          <w:t xml:space="preserve">other </w:t>
        </w:r>
      </w:ins>
      <w:ins w:id="1077" w:author="David Hartley" w:date="2013-07-12T15:05:00Z">
        <w:r w:rsidR="000C5B23">
          <w:t xml:space="preserve">structures </w:t>
        </w:r>
      </w:ins>
      <w:ins w:id="1078" w:author="David Hartley" w:date="2013-07-12T15:07:00Z">
        <w:r w:rsidR="000C5B23">
          <w:t>are not.</w:t>
        </w:r>
      </w:ins>
    </w:p>
    <w:p w14:paraId="3C56AB9F" w14:textId="49C3B314" w:rsidR="0048469B" w:rsidRPr="0048469B" w:rsidRDefault="0048469B" w:rsidP="0048469B">
      <w:pPr>
        <w:rPr>
          <w:ins w:id="1079" w:author="David Hartley" w:date="2013-07-12T09:35:00Z"/>
        </w:rPr>
      </w:pPr>
      <w:ins w:id="1080" w:author="David Hartley" w:date="2013-07-12T09:35:00Z">
        <w:r w:rsidRPr="0048469B">
          <w:t xml:space="preserve">Whereas an entity's general ledgers are controlled double entry environments, the financial statement reporting complexities mean that many entities, especially larger ones, use a multitude of Excel spreadsheets and Word documents that are pulled together to produce the financial statements. This has led to numerous errors, some quite serious. This complicated area is often referred to as </w:t>
        </w:r>
        <w:commentRangeStart w:id="1081"/>
        <w:r w:rsidRPr="0048469B">
          <w:t>Record to Report</w:t>
        </w:r>
        <w:commentRangeEnd w:id="1081"/>
        <w:r w:rsidRPr="0048469B">
          <w:rPr>
            <w:sz w:val="16"/>
            <w:szCs w:val="16"/>
          </w:rPr>
          <w:commentReference w:id="1081"/>
        </w:r>
        <w:r w:rsidRPr="0048469B">
          <w:t>.</w:t>
        </w:r>
      </w:ins>
      <w:ins w:id="1082" w:author="David Hartley" w:date="2013-07-12T15:07:00Z">
        <w:r w:rsidR="000C5B23">
          <w:t xml:space="preserve"> </w:t>
        </w:r>
      </w:ins>
      <w:ins w:id="1083" w:author="David Hartley" w:date="2013-07-12T10:53:00Z">
        <w:r w:rsidR="00B30398">
          <w:t xml:space="preserve">SIM </w:t>
        </w:r>
      </w:ins>
      <w:ins w:id="1084" w:author="David Hartley" w:date="2013-07-12T09:35:00Z">
        <w:r w:rsidRPr="0048469B">
          <w:t>brings that whole situation back under control, without inhibiting flexibility, or making things complicated. In fact, it actually makes it all easier.</w:t>
        </w:r>
      </w:ins>
    </w:p>
    <w:p w14:paraId="0D41B092" w14:textId="759B355D" w:rsidR="00B30398" w:rsidRDefault="00B30398" w:rsidP="00B30398">
      <w:pPr>
        <w:pStyle w:val="Heading3"/>
        <w:rPr>
          <w:ins w:id="1085" w:author="David Hartley" w:date="2013-07-12T10:54:00Z"/>
        </w:rPr>
        <w:pPrChange w:id="1086" w:author="David Hartley" w:date="2013-07-12T10:54:00Z">
          <w:pPr/>
        </w:pPrChange>
      </w:pPr>
      <w:ins w:id="1087" w:author="David Hartley" w:date="2013-07-12T10:54:00Z">
        <w:r>
          <w:t xml:space="preserve">SIM </w:t>
        </w:r>
      </w:ins>
      <w:ins w:id="1088" w:author="David Hartley" w:date="2013-07-12T10:57:00Z">
        <w:r w:rsidR="008074E8">
          <w:t>and</w:t>
        </w:r>
      </w:ins>
      <w:ins w:id="1089" w:author="David Hartley" w:date="2013-07-12T10:54:00Z">
        <w:r>
          <w:t xml:space="preserve"> XBRL</w:t>
        </w:r>
      </w:ins>
    </w:p>
    <w:p w14:paraId="7AF0E2AB" w14:textId="77777777" w:rsidR="008074E8" w:rsidRDefault="008074E8" w:rsidP="0048469B">
      <w:pPr>
        <w:rPr>
          <w:ins w:id="1090" w:author="David Hartley" w:date="2013-07-12T11:05:00Z"/>
        </w:rPr>
      </w:pPr>
      <w:ins w:id="1091" w:author="David Hartley" w:date="2013-07-12T10:57:00Z">
        <w:r w:rsidRPr="008074E8">
          <w:t>XBRL adoption is widespread throughout the world, and is well on its way to becoming ubiquitous. So Braiins must and does speak XBRL.</w:t>
        </w:r>
      </w:ins>
    </w:p>
    <w:p w14:paraId="7076943C" w14:textId="77777777" w:rsidR="008074E8" w:rsidRDefault="008074E8" w:rsidP="008074E8">
      <w:pPr>
        <w:rPr>
          <w:ins w:id="1092" w:author="David Hartley" w:date="2013-07-12T11:06:00Z"/>
        </w:rPr>
      </w:pPr>
      <w:ins w:id="1093" w:author="David Hartley" w:date="2013-07-12T11:06:00Z">
        <w:r w:rsidRPr="008074E8">
          <w:t>Given that, why SIM?</w:t>
        </w:r>
      </w:ins>
    </w:p>
    <w:p w14:paraId="2967AEA6" w14:textId="1021B21E" w:rsidR="008074E8" w:rsidRDefault="008074E8" w:rsidP="008074E8">
      <w:pPr>
        <w:rPr>
          <w:ins w:id="1094" w:author="David Hartley" w:date="2013-07-12T11:05:00Z"/>
        </w:rPr>
      </w:pPr>
      <w:ins w:id="1095" w:author="David Hartley" w:date="2013-07-12T11:05:00Z">
        <w:r>
          <w:t>The aims of XBRL are laudable: machine readable accounting/business data that is standardised and comparable across entities. (No XBRL system yet provides for cross jurisdictional comparisons.)</w:t>
        </w:r>
      </w:ins>
    </w:p>
    <w:p w14:paraId="73684047" w14:textId="09A3CC68" w:rsidR="008074E8" w:rsidRDefault="008074E8" w:rsidP="008074E8">
      <w:pPr>
        <w:rPr>
          <w:ins w:id="1096" w:author="David Hartley" w:date="2013-07-12T11:05:00Z"/>
        </w:rPr>
      </w:pPr>
      <w:ins w:id="1097" w:author="David Hartley" w:date="2013-07-12T11:05:00Z">
        <w:r>
          <w:t>The originators of XBRL and all those who have much put much effort into it over the years are to be congratulated on their success.</w:t>
        </w:r>
      </w:ins>
    </w:p>
    <w:p w14:paraId="6617C8E2" w14:textId="287EAF08" w:rsidR="008074E8" w:rsidRDefault="008074E8" w:rsidP="008074E8">
      <w:pPr>
        <w:rPr>
          <w:ins w:id="1098" w:author="David Hartley" w:date="2013-07-12T11:14:00Z"/>
        </w:rPr>
      </w:pPr>
      <w:ins w:id="1099" w:author="David Hartley" w:date="2013-07-12T11:05:00Z">
        <w:r w:rsidRPr="008074E8">
          <w:t xml:space="preserve">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w:t>
        </w:r>
      </w:ins>
      <w:ins w:id="1100" w:author="David Hartley" w:date="2013-07-12T11:06:00Z">
        <w:r>
          <w:t>And h</w:t>
        </w:r>
      </w:ins>
      <w:ins w:id="1101" w:author="David Hartley" w:date="2013-07-12T11:05:00Z">
        <w:r w:rsidRPr="008074E8">
          <w:t xml:space="preserve">ow many </w:t>
        </w:r>
      </w:ins>
      <w:ins w:id="1102" w:author="David Hartley" w:date="2013-07-12T11:06:00Z">
        <w:r>
          <w:t xml:space="preserve">accountants </w:t>
        </w:r>
      </w:ins>
      <w:ins w:id="1103" w:author="David Hartley" w:date="2013-07-12T11:05:00Z">
        <w:r w:rsidRPr="008074E8">
          <w:t>even know what a linkbase is anyway?</w:t>
        </w:r>
      </w:ins>
      <w:ins w:id="1104" w:author="David Hartley" w:date="2013-07-12T11:06:00Z">
        <w:r>
          <w:t xml:space="preserve"> The Braiins contention is that they do not need to know.</w:t>
        </w:r>
      </w:ins>
    </w:p>
    <w:p w14:paraId="7B190388" w14:textId="5CEB9D6B" w:rsidR="00AD16FB" w:rsidRDefault="00AD16FB" w:rsidP="008074E8">
      <w:pPr>
        <w:rPr>
          <w:ins w:id="1105" w:author="David Hartley" w:date="2013-07-12T10:57:00Z"/>
        </w:rPr>
      </w:pPr>
      <w:ins w:id="1106" w:author="David Hartley" w:date="2013-07-12T11:14:00Z">
        <w:r w:rsidRPr="00AD16FB">
          <w:t>What started barely 10 years ago with the intent of providing a universal business/financial language has now become diverse and fragmented. This is compounded by the difficulty in translating between the taxonomies.</w:t>
        </w:r>
      </w:ins>
    </w:p>
    <w:p w14:paraId="6402CF99" w14:textId="67543B0B" w:rsidR="0048469B" w:rsidRPr="0048469B" w:rsidRDefault="00B30398" w:rsidP="0048469B">
      <w:pPr>
        <w:rPr>
          <w:ins w:id="1107" w:author="David Hartley" w:date="2013-07-12T09:35:00Z"/>
        </w:rPr>
      </w:pPr>
      <w:ins w:id="1108" w:author="David Hartley" w:date="2013-07-12T10:54:00Z">
        <w:r>
          <w:t xml:space="preserve">XBRL </w:t>
        </w:r>
      </w:ins>
      <w:ins w:id="1109" w:author="David Hartley" w:date="2013-07-12T09:35:00Z">
        <w:r w:rsidR="0048469B" w:rsidRPr="0048469B">
          <w:t xml:space="preserve">Taxonomies can provide a measure of checking when the accounts are output in XBRL form via the Calculation and Formula linkbases, but not all Taxonomies make use of these facilities. The UK ones do not, for example. The UK regulatory authorities, and others, make the assumption that the systems used to generate the accounts provide accounting integrity. That was once the case in </w:t>
        </w:r>
      </w:ins>
      <w:ins w:id="1110" w:author="David Hartley" w:date="2013-07-12T10:55:00Z">
        <w:r>
          <w:t>simpler days</w:t>
        </w:r>
      </w:ins>
      <w:ins w:id="1111" w:author="David Hartley" w:date="2013-07-12T09:35:00Z">
        <w:r w:rsidR="0048469B" w:rsidRPr="0048469B">
          <w:t>, but is no longer necessarily true. Bolting on XBRL to older systems designed for the pre XBRL world, the demand from marketing departments to allow editing on the face of the accounts, plus the widespread use of Excel and Word as "accounts generation" tools, mean data integrity and control has been lost. In most cases, complete nonsense can be entered, and even be verified as valid XBRL by XBRL gateways.</w:t>
        </w:r>
      </w:ins>
    </w:p>
    <w:p w14:paraId="1FC5EACF" w14:textId="146CD59C" w:rsidR="00AD16FB" w:rsidRDefault="00AD16FB" w:rsidP="0048469B">
      <w:pPr>
        <w:rPr>
          <w:ins w:id="1112" w:author="David Hartley" w:date="2013-07-12T11:08:00Z"/>
        </w:rPr>
      </w:pPr>
      <w:ins w:id="1113" w:author="David Hartley" w:date="2013-07-12T11:08:00Z">
        <w:r w:rsidRPr="00AD16FB">
          <w:t>The common use of the X (eXtensible) feature of XBRL to add entity specific tags, especially in the US re US GAAP, has reduced the utility of XBRL data.</w:t>
        </w:r>
      </w:ins>
      <w:ins w:id="1114" w:author="David Hartley" w:date="2013-07-12T11:15:00Z">
        <w:r>
          <w:t xml:space="preserve"> Thus the data isn’t as comparable across entities or as </w:t>
        </w:r>
      </w:ins>
      <w:ins w:id="1115" w:author="David Hartley" w:date="2013-07-12T11:16:00Z">
        <w:r>
          <w:t>“semantic” as is desirable.</w:t>
        </w:r>
      </w:ins>
    </w:p>
    <w:p w14:paraId="5AE2FC71" w14:textId="160FEDB3" w:rsidR="0048469B" w:rsidRPr="0048469B" w:rsidRDefault="0048469B" w:rsidP="0048469B">
      <w:pPr>
        <w:rPr>
          <w:ins w:id="1116" w:author="David Hartley" w:date="2013-07-12T09:35:00Z"/>
        </w:rPr>
      </w:pPr>
      <w:ins w:id="1117" w:author="David Hartley" w:date="2013-07-12T09:35:00Z">
        <w:r w:rsidRPr="0048469B">
          <w:t>So, in some respects, despite all the advances in computer power and sophistication, and the advent of XBRL, accounting and business reporting has gone backwards.</w:t>
        </w:r>
      </w:ins>
      <w:ins w:id="1118" w:author="David Hartley" w:date="2013-07-12T11:17:00Z">
        <w:r w:rsidR="003B6BE6">
          <w:t xml:space="preserve"> Further, i</w:t>
        </w:r>
        <w:r w:rsidR="003B6BE6" w:rsidRPr="003B6BE6">
          <w:t>t appears to us that too much of the XBRL complexity intrudes on the accounting.</w:t>
        </w:r>
      </w:ins>
    </w:p>
    <w:p w14:paraId="2569FEA6" w14:textId="13529938" w:rsidR="008074E8" w:rsidRDefault="0048469B" w:rsidP="0048469B">
      <w:pPr>
        <w:rPr>
          <w:ins w:id="1119" w:author="David Hartley" w:date="2013-07-12T10:58:00Z"/>
        </w:rPr>
      </w:pPr>
      <w:ins w:id="1120" w:author="David Hartley" w:date="2013-07-12T09:35:00Z">
        <w:r w:rsidRPr="0048469B">
          <w:lastRenderedPageBreak/>
          <w:t xml:space="preserve">Braiins </w:t>
        </w:r>
      </w:ins>
      <w:ins w:id="1121" w:author="David Hartley" w:date="2013-07-12T10:56:00Z">
        <w:r w:rsidR="00B30398">
          <w:t xml:space="preserve">via SIM </w:t>
        </w:r>
      </w:ins>
      <w:ins w:id="1122" w:author="David Hartley" w:date="2013-07-12T09:35:00Z">
        <w:r w:rsidRPr="0048469B">
          <w:t>reverses th</w:t>
        </w:r>
      </w:ins>
      <w:ins w:id="1123" w:author="David Hartley" w:date="2013-07-12T11:17:00Z">
        <w:r w:rsidR="003B6BE6">
          <w:t>ese</w:t>
        </w:r>
      </w:ins>
      <w:ins w:id="1124" w:author="David Hartley" w:date="2013-07-12T09:35:00Z">
        <w:r w:rsidRPr="0048469B">
          <w:t xml:space="preserve"> negative trend</w:t>
        </w:r>
      </w:ins>
      <w:ins w:id="1125" w:author="David Hartley" w:date="2013-07-12T11:17:00Z">
        <w:r w:rsidR="003B6BE6">
          <w:t>s</w:t>
        </w:r>
      </w:ins>
      <w:ins w:id="1126" w:author="David Hartley" w:date="2013-07-12T09:35:00Z">
        <w:r w:rsidRPr="0048469B">
          <w:t xml:space="preserve">, </w:t>
        </w:r>
      </w:ins>
      <w:ins w:id="1127" w:author="David Hartley" w:date="2013-07-12T10:56:00Z">
        <w:r w:rsidR="008074E8">
          <w:t xml:space="preserve">while retaining the benefits of XBRL, so </w:t>
        </w:r>
      </w:ins>
      <w:ins w:id="1128" w:author="David Hartley" w:date="2013-07-12T09:35:00Z">
        <w:r w:rsidRPr="0048469B">
          <w:t>taking a giant leap forwards</w:t>
        </w:r>
      </w:ins>
      <w:ins w:id="1129" w:author="David Hartley" w:date="2013-07-12T11:18:00Z">
        <w:r w:rsidR="003B6BE6">
          <w:t xml:space="preserve"> again</w:t>
        </w:r>
      </w:ins>
      <w:ins w:id="1130" w:author="David Hartley" w:date="2013-07-12T09:35:00Z">
        <w:r w:rsidRPr="0048469B">
          <w:t>, in a non-intimidating way. In fact Braiins is deceptively simple and easy. Accountants and business people can understand it without having to study a difficult 400 page book like "XBRL for Dummies" or wade through a 65 slide PowerPoint slide show on "How to Use Dimensions".</w:t>
        </w:r>
      </w:ins>
    </w:p>
    <w:p w14:paraId="472FA2BF" w14:textId="77777777" w:rsidR="008074E8" w:rsidRDefault="008074E8" w:rsidP="0048469B">
      <w:pPr>
        <w:rPr>
          <w:ins w:id="1131" w:author="David Hartley" w:date="2013-07-12T10:59:00Z"/>
        </w:rPr>
      </w:pPr>
      <w:ins w:id="1132" w:author="David Hartley" w:date="2013-07-12T10:58:00Z">
        <w:r>
          <w:t>With SIM e</w:t>
        </w:r>
      </w:ins>
      <w:ins w:id="1133" w:author="David Hartley" w:date="2013-07-12T09:35:00Z">
        <w:r w:rsidR="0048469B" w:rsidRPr="0048469B">
          <w:t>verything just works in a natural way, with clear choices at every step</w:t>
        </w:r>
      </w:ins>
      <w:ins w:id="1134" w:author="David Hartley" w:date="2013-07-12T10:59:00Z">
        <w:r>
          <w:t>, and the XBRL “stuff” happens automatically in the background</w:t>
        </w:r>
      </w:ins>
      <w:ins w:id="1135" w:author="David Hartley" w:date="2013-07-12T09:35:00Z">
        <w:r w:rsidR="0048469B" w:rsidRPr="0048469B">
          <w:t>.</w:t>
        </w:r>
      </w:ins>
    </w:p>
    <w:p w14:paraId="0F000EA9" w14:textId="0AE1C5F4" w:rsidR="008074E8" w:rsidRDefault="008074E8" w:rsidP="0048469B">
      <w:pPr>
        <w:rPr>
          <w:ins w:id="1136" w:author="David Hartley" w:date="2013-07-12T11:01:00Z"/>
        </w:rPr>
      </w:pPr>
      <w:ins w:id="1137" w:author="David Hartley" w:date="2013-07-12T10:59:00Z">
        <w:r>
          <w:t>One approach to making use of XBRL and of coping with its complexities, is for accountants to study it. XBRL courses are available</w:t>
        </w:r>
      </w:ins>
      <w:ins w:id="1138" w:author="David Hartley" w:date="2013-07-12T11:00:00Z">
        <w:r>
          <w:t xml:space="preserve"> and accountants can become XBRL certified</w:t>
        </w:r>
      </w:ins>
      <w:ins w:id="1139" w:author="David Hartley" w:date="2013-07-12T10:59:00Z">
        <w:r>
          <w:t>.</w:t>
        </w:r>
      </w:ins>
    </w:p>
    <w:p w14:paraId="58EE12B8" w14:textId="3770271C" w:rsidR="0048469B" w:rsidRDefault="008074E8" w:rsidP="0048469B">
      <w:pPr>
        <w:rPr>
          <w:ins w:id="1140" w:author="David Hartley" w:date="2013-07-12T11:11:00Z"/>
        </w:rPr>
      </w:pPr>
      <w:ins w:id="1141" w:author="David Hartley" w:date="2013-07-12T11:00:00Z">
        <w:r>
          <w:t xml:space="preserve">Braiins </w:t>
        </w:r>
      </w:ins>
      <w:ins w:id="1142" w:author="David Hartley" w:date="2013-07-12T11:01:00Z">
        <w:r>
          <w:t xml:space="preserve">takes a different view and </w:t>
        </w:r>
      </w:ins>
      <w:ins w:id="1143" w:author="David Hartley" w:date="2013-07-12T11:04:00Z">
        <w:r>
          <w:t xml:space="preserve">via SIM </w:t>
        </w:r>
      </w:ins>
      <w:ins w:id="1144" w:author="David Hartley" w:date="2013-07-12T11:02:00Z">
        <w:r>
          <w:t xml:space="preserve">hides the XBRL detail, freeing the accountant to focus on the accounting and business insights, working just with natural, guided inputs that </w:t>
        </w:r>
      </w:ins>
      <w:ins w:id="1145" w:author="David Hartley" w:date="2013-07-12T11:03:00Z">
        <w:r>
          <w:t>make</w:t>
        </w:r>
      </w:ins>
      <w:ins w:id="1146" w:author="David Hartley" w:date="2013-07-12T11:02:00Z">
        <w:r>
          <w:t xml:space="preserve"> </w:t>
        </w:r>
      </w:ins>
      <w:ins w:id="1147" w:author="David Hartley" w:date="2013-07-12T11:03:00Z">
        <w:r>
          <w:t>sense without any specific study of certification being needed beyond understand of the accounting principles and standards in use.</w:t>
        </w:r>
      </w:ins>
    </w:p>
    <w:p w14:paraId="567F96F0" w14:textId="498770B6" w:rsidR="00AD16FB" w:rsidRDefault="00AD16FB" w:rsidP="0048469B">
      <w:pPr>
        <w:rPr>
          <w:ins w:id="1148" w:author="David Hartley" w:date="2013-07-12T11:11:00Z"/>
        </w:rPr>
      </w:pPr>
      <w:ins w:id="1149" w:author="David Hartley" w:date="2013-07-12T11:11:00Z">
        <w:r w:rsidRPr="00AD16FB">
          <w:t>Any computer system tries to hide the XBRL details, but with varying degrees of success. At least one system even offers editing on the face accounts for both accounting/layout and XBRL. Awful! Many or most systems end up with some need for manual XBRL tagging.</w:t>
        </w:r>
      </w:ins>
    </w:p>
    <w:p w14:paraId="6BFBE1DD" w14:textId="43DAECFA" w:rsidR="00AD16FB" w:rsidRPr="0048469B" w:rsidRDefault="00AD16FB" w:rsidP="0048469B">
      <w:pPr>
        <w:rPr>
          <w:ins w:id="1150" w:author="David Hartley" w:date="2013-07-12T09:35:00Z"/>
        </w:rPr>
      </w:pPr>
      <w:ins w:id="1151" w:author="David Hartley" w:date="2013-07-12T11:11:00Z">
        <w:r>
          <w:t xml:space="preserve">Braiins and SIM go all the way – XBRL benefits </w:t>
        </w:r>
      </w:ins>
      <w:ins w:id="1152" w:author="David Hartley" w:date="2013-07-12T11:18:00Z">
        <w:r w:rsidR="003B6BE6">
          <w:t xml:space="preserve">retained </w:t>
        </w:r>
      </w:ins>
      <w:ins w:id="1153" w:author="David Hartley" w:date="2013-07-12T11:11:00Z">
        <w:r>
          <w:t xml:space="preserve">with </w:t>
        </w:r>
      </w:ins>
      <w:ins w:id="1154" w:author="David Hartley" w:date="2013-07-12T11:12:00Z">
        <w:r>
          <w:t>all XBRL detail and complexities hidden.</w:t>
        </w:r>
      </w:ins>
    </w:p>
    <w:p w14:paraId="4050F52F" w14:textId="387F718D" w:rsidR="0048469B" w:rsidRPr="0048469B" w:rsidRDefault="0048469B" w:rsidP="0048469B">
      <w:pPr>
        <w:keepNext/>
        <w:keepLines/>
        <w:spacing w:before="240" w:after="60"/>
        <w:outlineLvl w:val="1"/>
        <w:rPr>
          <w:ins w:id="1155" w:author="David Hartley" w:date="2013-07-12T09:35:00Z"/>
          <w:rFonts w:asciiTheme="majorHAnsi" w:eastAsiaTheme="majorEastAsia" w:hAnsiTheme="majorHAnsi" w:cstheme="majorBidi"/>
          <w:b/>
          <w:bCs/>
          <w:color w:val="4F81BD" w:themeColor="accent1"/>
          <w:sz w:val="26"/>
          <w:szCs w:val="26"/>
        </w:rPr>
      </w:pPr>
      <w:bookmarkStart w:id="1156" w:name="_Toc361389359"/>
      <w:ins w:id="1157" w:author="David Hartley" w:date="2013-07-12T09:35:00Z">
        <w:r w:rsidRPr="0048469B">
          <w:rPr>
            <w:rFonts w:asciiTheme="majorHAnsi" w:eastAsiaTheme="majorEastAsia" w:hAnsiTheme="majorHAnsi" w:cstheme="majorBidi"/>
            <w:b/>
            <w:bCs/>
            <w:color w:val="4F81BD" w:themeColor="accent1"/>
            <w:sz w:val="26"/>
            <w:szCs w:val="26"/>
          </w:rPr>
          <w:t xml:space="preserve">Semantic Financial Reporting </w:t>
        </w:r>
      </w:ins>
      <w:ins w:id="1158" w:author="David Hartley" w:date="2013-07-12T11:32:00Z">
        <w:r w:rsidR="00896032">
          <w:rPr>
            <w:rFonts w:asciiTheme="majorHAnsi" w:eastAsiaTheme="majorEastAsia" w:hAnsiTheme="majorHAnsi" w:cstheme="majorBidi"/>
            <w:b/>
            <w:bCs/>
            <w:color w:val="4F81BD" w:themeColor="accent1"/>
            <w:sz w:val="26"/>
            <w:szCs w:val="26"/>
          </w:rPr>
          <w:t>(SFR)</w:t>
        </w:r>
        <w:bookmarkEnd w:id="1156"/>
        <w:r w:rsidR="00896032" w:rsidRPr="0048469B">
          <w:rPr>
            <w:rFonts w:asciiTheme="majorHAnsi" w:eastAsiaTheme="majorEastAsia" w:hAnsiTheme="majorHAnsi" w:cstheme="majorBidi"/>
            <w:b/>
            <w:bCs/>
            <w:color w:val="4F81BD" w:themeColor="accent1"/>
            <w:sz w:val="26"/>
            <w:szCs w:val="26"/>
          </w:rPr>
          <w:t xml:space="preserve"> </w:t>
        </w:r>
      </w:ins>
    </w:p>
    <w:p w14:paraId="2A8DE767" w14:textId="4C8FA2EB" w:rsidR="00385132" w:rsidRDefault="000C5B23" w:rsidP="00F23F8B">
      <w:pPr>
        <w:pStyle w:val="Normal6after"/>
        <w:rPr>
          <w:ins w:id="1159" w:author="David Hartley" w:date="2013-07-12T15:11:00Z"/>
        </w:rPr>
        <w:pPrChange w:id="1160" w:author="David Hartley" w:date="2013-07-12T15:19:00Z">
          <w:pPr/>
        </w:pPrChange>
      </w:pPr>
      <w:ins w:id="1161" w:author="David Hartley" w:date="2013-07-12T15:08:00Z">
        <w:r w:rsidRPr="000C5B23">
          <w:t xml:space="preserve">Semantic Financial Reporting (SFR) </w:t>
        </w:r>
      </w:ins>
      <w:ins w:id="1162" w:author="David Hartley" w:date="2013-07-12T15:11:00Z">
        <w:r w:rsidR="00385132">
          <w:t>is the part of Braiins which use</w:t>
        </w:r>
      </w:ins>
      <w:ins w:id="1163" w:author="David Hartley" w:date="2013-07-12T15:12:00Z">
        <w:r w:rsidR="00385132">
          <w:t>s</w:t>
        </w:r>
      </w:ins>
      <w:ins w:id="1164" w:author="David Hartley" w:date="2013-07-12T15:11:00Z">
        <w:r w:rsidR="00385132">
          <w:t xml:space="preserve"> the SIM data</w:t>
        </w:r>
      </w:ins>
      <w:ins w:id="1165" w:author="David Hartley" w:date="2013-07-12T15:12:00Z">
        <w:r w:rsidR="00385132">
          <w:t xml:space="preserve"> to</w:t>
        </w:r>
      </w:ins>
    </w:p>
    <w:p w14:paraId="3D69F9D2" w14:textId="0129BAB7" w:rsidR="00385132" w:rsidRDefault="00385132" w:rsidP="00F23F8B">
      <w:pPr>
        <w:pStyle w:val="ListB6after"/>
        <w:rPr>
          <w:ins w:id="1166" w:author="David Hartley" w:date="2013-07-12T15:13:00Z"/>
        </w:rPr>
        <w:pPrChange w:id="1167" w:author="David Hartley" w:date="2013-07-12T15:19:00Z">
          <w:pPr/>
        </w:pPrChange>
      </w:pPr>
      <w:ins w:id="1168" w:author="David Hartley" w:date="2013-07-12T15:11:00Z">
        <w:r>
          <w:t xml:space="preserve">Generate </w:t>
        </w:r>
      </w:ins>
      <w:ins w:id="1169" w:author="David Hartley" w:date="2013-07-12T15:12:00Z">
        <w:r>
          <w:t xml:space="preserve">reports in </w:t>
        </w:r>
      </w:ins>
      <w:ins w:id="1170" w:author="David Hartley" w:date="2013-07-12T15:14:00Z">
        <w:r>
          <w:t xml:space="preserve">plain </w:t>
        </w:r>
      </w:ins>
      <w:ins w:id="1171" w:author="David Hartley" w:date="2013-07-12T15:12:00Z">
        <w:r>
          <w:t xml:space="preserve">HTML, </w:t>
        </w:r>
      </w:ins>
      <w:ins w:id="1172" w:author="David Hartley" w:date="2013-07-12T15:14:00Z">
        <w:r>
          <w:t xml:space="preserve">sematic HTML, </w:t>
        </w:r>
      </w:ins>
      <w:ins w:id="1173" w:author="David Hartley" w:date="2013-07-12T15:12:00Z">
        <w:r>
          <w:t>iXBRL, XBRL, or PDF</w:t>
        </w:r>
      </w:ins>
    </w:p>
    <w:p w14:paraId="4B91C0F4" w14:textId="77777777" w:rsidR="00385132" w:rsidRDefault="00385132" w:rsidP="00F23F8B">
      <w:pPr>
        <w:pStyle w:val="ListB6after"/>
        <w:rPr>
          <w:ins w:id="1174" w:author="David Hartley" w:date="2013-07-12T15:13:00Z"/>
        </w:rPr>
        <w:pPrChange w:id="1175" w:author="David Hartley" w:date="2013-07-12T15:19:00Z">
          <w:pPr/>
        </w:pPrChange>
      </w:pPr>
      <w:ins w:id="1176" w:author="David Hartley" w:date="2013-07-12T15:13:00Z">
        <w:r>
          <w:t>Provide validity and consistency checks</w:t>
        </w:r>
      </w:ins>
    </w:p>
    <w:p w14:paraId="38ECB5DA" w14:textId="77777777" w:rsidR="00385132" w:rsidRDefault="00385132" w:rsidP="00F23F8B">
      <w:pPr>
        <w:pStyle w:val="ListB6after"/>
        <w:rPr>
          <w:ins w:id="1177" w:author="David Hartley" w:date="2013-07-12T15:14:00Z"/>
        </w:rPr>
        <w:pPrChange w:id="1178" w:author="David Hartley" w:date="2013-07-12T15:19:00Z">
          <w:pPr/>
        </w:pPrChange>
      </w:pPr>
      <w:ins w:id="1179" w:author="David Hartley" w:date="2013-07-12T15:14:00Z">
        <w:r>
          <w:t>Analyse and compare data</w:t>
        </w:r>
      </w:ins>
    </w:p>
    <w:p w14:paraId="3DB6E8A6" w14:textId="2A38F4E5" w:rsidR="0048469B" w:rsidRDefault="0048469B" w:rsidP="0048469B">
      <w:pPr>
        <w:rPr>
          <w:ins w:id="1180" w:author="David Hartley" w:date="2013-07-12T15:19:00Z"/>
        </w:rPr>
      </w:pPr>
    </w:p>
    <w:p w14:paraId="07AFF242" w14:textId="749112E0" w:rsidR="00F23F8B" w:rsidRPr="0048469B" w:rsidRDefault="00F23F8B" w:rsidP="0048469B">
      <w:pPr>
        <w:rPr>
          <w:ins w:id="1181" w:author="David Hartley" w:date="2013-07-12T09:35:00Z"/>
        </w:rPr>
      </w:pPr>
      <w:ins w:id="1182" w:author="David Hartley" w:date="2013-07-12T15:19:00Z">
        <w:r>
          <w:t>Semantic HTML</w:t>
        </w:r>
      </w:ins>
      <w:bookmarkStart w:id="1183" w:name="_GoBack"/>
      <w:bookmarkEnd w:id="1183"/>
    </w:p>
    <w:p w14:paraId="5F71EFC3" w14:textId="77777777" w:rsidR="0048469B" w:rsidRPr="0048469B" w:rsidRDefault="0048469B" w:rsidP="0048469B">
      <w:pPr>
        <w:keepNext/>
        <w:keepLines/>
        <w:spacing w:after="60"/>
        <w:outlineLvl w:val="2"/>
        <w:rPr>
          <w:ins w:id="1184" w:author="David Hartley" w:date="2013-07-12T09:35:00Z"/>
          <w:rFonts w:asciiTheme="majorHAnsi" w:eastAsiaTheme="majorEastAsia" w:hAnsiTheme="majorHAnsi" w:cstheme="majorBidi"/>
          <w:b/>
          <w:bCs/>
          <w:color w:val="4F81BD" w:themeColor="accent1"/>
        </w:rPr>
      </w:pPr>
      <w:bookmarkStart w:id="1185" w:name="_Toc361389363"/>
      <w:commentRangeStart w:id="1186"/>
      <w:ins w:id="1187" w:author="David Hartley" w:date="2013-07-12T09:35:00Z">
        <w:r w:rsidRPr="0048469B">
          <w:rPr>
            <w:rFonts w:asciiTheme="majorHAnsi" w:eastAsiaTheme="majorEastAsia" w:hAnsiTheme="majorHAnsi" w:cstheme="majorBidi"/>
            <w:b/>
            <w:bCs/>
            <w:color w:val="4F81BD" w:themeColor="accent1"/>
          </w:rPr>
          <w:t>Smart Objects</w:t>
        </w:r>
        <w:commentRangeEnd w:id="1186"/>
        <w:r w:rsidRPr="0048469B">
          <w:rPr>
            <w:sz w:val="16"/>
            <w:szCs w:val="16"/>
          </w:rPr>
          <w:commentReference w:id="1186"/>
        </w:r>
        <w:r w:rsidRPr="0048469B">
          <w:rPr>
            <w:rFonts w:asciiTheme="majorHAnsi" w:eastAsiaTheme="majorEastAsia" w:hAnsiTheme="majorHAnsi" w:cstheme="majorBidi"/>
            <w:b/>
            <w:bCs/>
            <w:color w:val="4F81BD" w:themeColor="accent1"/>
          </w:rPr>
          <w:t xml:space="preserve"> – Lean and meaningful (No redundancy, no duplication)</w:t>
        </w:r>
        <w:bookmarkEnd w:id="1185"/>
      </w:ins>
    </w:p>
    <w:p w14:paraId="31080573" w14:textId="77777777" w:rsidR="0048469B" w:rsidRPr="0048469B" w:rsidRDefault="0048469B" w:rsidP="0048469B">
      <w:pPr>
        <w:rPr>
          <w:ins w:id="1188" w:author="David Hartley" w:date="2013-07-12T09:35:00Z"/>
        </w:rPr>
      </w:pPr>
      <w:ins w:id="1189" w:author="David Hartley" w:date="2013-07-12T09:35:00Z">
        <w:r w:rsidRPr="0048469B">
          <w:t xml:space="preserve">SIM uses a short (xxxx elements) </w:t>
        </w:r>
        <w:commentRangeStart w:id="1190"/>
        <w:commentRangeStart w:id="1191"/>
        <w:r w:rsidRPr="0048469B">
          <w:t xml:space="preserve">universal chart of accounts (not taxonomy concrete elements) </w:t>
        </w:r>
        <w:commentRangeEnd w:id="1190"/>
        <w:r w:rsidRPr="0048469B">
          <w:rPr>
            <w:sz w:val="16"/>
            <w:szCs w:val="16"/>
          </w:rPr>
          <w:commentReference w:id="1190"/>
        </w:r>
        <w:commentRangeEnd w:id="1191"/>
        <w:r w:rsidRPr="0048469B">
          <w:rPr>
            <w:sz w:val="16"/>
            <w:szCs w:val="16"/>
          </w:rPr>
          <w:commentReference w:id="1191"/>
        </w:r>
        <w:r w:rsidRPr="0048469B">
          <w:t>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t>
        </w:r>
      </w:ins>
    </w:p>
    <w:p w14:paraId="1BC5DF0D" w14:textId="77777777" w:rsidR="0048469B" w:rsidRPr="0048469B" w:rsidRDefault="0048469B" w:rsidP="0048469B">
      <w:pPr>
        <w:rPr>
          <w:ins w:id="1192" w:author="David Hartley" w:date="2013-07-12T09:35:00Z"/>
        </w:rPr>
      </w:pPr>
      <w:ins w:id="1193" w:author="David Hartley" w:date="2013-07-12T09:35:00Z">
        <w:r w:rsidRPr="0048469B">
          <w:t xml:space="preserve">A particular value (number or text) has a BRO or "account" home plus any number of properties (including none) to describe it and to allow analysis in reports e.g. UK, USA etc. for a Sales figure, LandAndBuildings, Owned, UK for a </w:t>
        </w:r>
        <w:commentRangeStart w:id="1194"/>
        <w:r w:rsidRPr="0048469B">
          <w:t>Tangible</w:t>
        </w:r>
        <w:commentRangeEnd w:id="1194"/>
        <w:r w:rsidRPr="0048469B">
          <w:rPr>
            <w:sz w:val="16"/>
            <w:szCs w:val="16"/>
          </w:rPr>
          <w:commentReference w:id="1194"/>
        </w:r>
        <w:r w:rsidRPr="0048469B">
          <w:t xml:space="preserve"> Fixed Asset addition etc.</w:t>
        </w:r>
      </w:ins>
    </w:p>
    <w:p w14:paraId="110ABA23" w14:textId="77777777" w:rsidR="0048469B" w:rsidRPr="0048469B" w:rsidRDefault="0048469B" w:rsidP="0048469B">
      <w:pPr>
        <w:rPr>
          <w:ins w:id="1195" w:author="David Hartley" w:date="2013-07-12T09:35:00Z"/>
        </w:rPr>
      </w:pPr>
      <w:ins w:id="1196" w:author="David Hartley" w:date="2013-07-12T09:35:00Z">
        <w:r w:rsidRPr="0048469B">
          <w:t>Properties are a bit like XBRL dimensions, but both broader and simpler. Properties are grouped into Folios, a bit like XBRL hypercubes. (Different names have been used deliberately to avoid confusion.)</w:t>
        </w:r>
      </w:ins>
    </w:p>
    <w:p w14:paraId="63937DF8" w14:textId="77777777" w:rsidR="0048469B" w:rsidRPr="0048469B" w:rsidRDefault="0048469B" w:rsidP="0048469B">
      <w:pPr>
        <w:rPr>
          <w:ins w:id="1197" w:author="David Hartley" w:date="2013-07-12T09:35:00Z"/>
        </w:rPr>
      </w:pPr>
      <w:ins w:id="1198" w:author="David Hartley" w:date="2013-07-12T09:35:00Z">
        <w:r w:rsidRPr="0048469B">
          <w:t xml:space="preserve">Properties describe a value to any desired degree of detail. SIM includes dynamic properties e.g. Officer.BondJ or Sales, Asia, HK, Entity.WongAndCo. In this way the short and simple "chart of accounts" can handle any degree of detail or complexity. People, Entity, Address, and Contact details </w:t>
        </w:r>
        <w:r w:rsidRPr="0048469B">
          <w:lastRenderedPageBreak/>
          <w:t xml:space="preserve">are held in the database just once but can be referenced as properties, with any edits to the DB values flowing through to wherever that property is used. The property system is flexible and open ended e.g. no 40 Directors limit as in UK-GAAP </w:t>
        </w:r>
        <w:commentRangeStart w:id="1199"/>
        <w:r w:rsidRPr="0048469B">
          <w:t>and UK</w:t>
        </w:r>
        <w:r w:rsidRPr="0048469B">
          <w:rPr>
            <w:highlight w:val="yellow"/>
          </w:rPr>
          <w:t>-IFRS</w:t>
        </w:r>
        <w:r w:rsidRPr="0048469B">
          <w:t xml:space="preserve"> </w:t>
        </w:r>
        <w:commentRangeEnd w:id="1199"/>
        <w:r w:rsidRPr="0048469B">
          <w:rPr>
            <w:sz w:val="16"/>
            <w:szCs w:val="16"/>
          </w:rPr>
          <w:commentReference w:id="1199"/>
        </w:r>
        <w:r w:rsidRPr="0048469B">
          <w:t>,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 via SIM sorts it all out.</w:t>
        </w:r>
      </w:ins>
    </w:p>
    <w:p w14:paraId="264013CF" w14:textId="77777777" w:rsidR="0048469B" w:rsidRPr="0048469B" w:rsidRDefault="0048469B" w:rsidP="0048469B">
      <w:pPr>
        <w:rPr>
          <w:ins w:id="1200" w:author="David Hartley" w:date="2013-07-12T09:35:00Z"/>
        </w:rPr>
      </w:pPr>
      <w:ins w:id="1201" w:author="David Hartley" w:date="2013-07-12T09:35:00Z">
        <w:r w:rsidRPr="0048469B">
          <w:t>The whole area can become incredibly complicated. The people behind Braiins have been there with previous (successful) financial reporting programs. The Charts and Formats which specify the output report structure, content, and style quickly become larger and more complicated that the program itself, and consequently consume ever increasing resources, both from the supplying software house and the end user if they have done any customisation.</w:t>
        </w:r>
      </w:ins>
    </w:p>
    <w:p w14:paraId="0344BE06" w14:textId="77777777" w:rsidR="0048469B" w:rsidRPr="0048469B" w:rsidRDefault="0048469B" w:rsidP="0048469B">
      <w:pPr>
        <w:rPr>
          <w:ins w:id="1202" w:author="David Hartley" w:date="2013-07-12T09:35:00Z"/>
        </w:rPr>
      </w:pPr>
      <w:ins w:id="1203" w:author="David Hartley" w:date="2013-07-12T09:35:00Z">
        <w:r w:rsidRPr="0048469B">
          <w:t>Braiins keeps this potential mess more under control than ever before by building in power and taxonomy knowledge (control) at the lowest levels in SIM, so that the high level reporting via SFR can be simpler, more intuitive, and less prone to error with regulatory change.</w:t>
        </w:r>
      </w:ins>
    </w:p>
    <w:p w14:paraId="7F3AAD24" w14:textId="77777777" w:rsidR="0048469B" w:rsidRPr="0048469B" w:rsidRDefault="0048469B" w:rsidP="0048469B">
      <w:pPr>
        <w:rPr>
          <w:ins w:id="1204" w:author="David Hartley" w:date="2013-07-12T09:35:00Z"/>
        </w:rPr>
      </w:pPr>
      <w:ins w:id="1205" w:author="David Hartley" w:date="2013-07-12T09:35:00Z">
        <w:r w:rsidRPr="0048469B">
          <w:t>These concepts are not incompatible with XBRL, let alone competing. On the contrary, they are derived from concepts used in XBRL taxonomies. We have just refined and extended them, and applied them to the very core of the program, rather than leave them as extended add-ins as is done by many conventional accounts production programs. In short, we have taken XBRL to its financial reporting logical conclusion.</w:t>
        </w:r>
      </w:ins>
    </w:p>
    <w:p w14:paraId="09112A6E" w14:textId="77777777" w:rsidR="0048469B" w:rsidRPr="0048469B" w:rsidRDefault="0048469B" w:rsidP="0048469B">
      <w:pPr>
        <w:keepNext/>
        <w:keepLines/>
        <w:spacing w:before="240" w:after="60"/>
        <w:outlineLvl w:val="1"/>
        <w:rPr>
          <w:ins w:id="1206" w:author="David Hartley" w:date="2013-07-12T09:35:00Z"/>
          <w:rFonts w:asciiTheme="majorHAnsi" w:eastAsiaTheme="majorEastAsia" w:hAnsiTheme="majorHAnsi" w:cstheme="majorBidi"/>
          <w:b/>
          <w:bCs/>
          <w:color w:val="4F81BD" w:themeColor="accent1"/>
          <w:sz w:val="26"/>
          <w:szCs w:val="26"/>
        </w:rPr>
      </w:pPr>
      <w:bookmarkStart w:id="1207" w:name="_Toc361389364"/>
      <w:ins w:id="1208" w:author="David Hartley" w:date="2013-07-12T09:35:00Z">
        <w:r w:rsidRPr="0048469B">
          <w:rPr>
            <w:rFonts w:asciiTheme="majorHAnsi" w:eastAsiaTheme="majorEastAsia" w:hAnsiTheme="majorHAnsi" w:cstheme="majorBidi"/>
            <w:b/>
            <w:bCs/>
            <w:color w:val="4F81BD" w:themeColor="accent1"/>
            <w:sz w:val="26"/>
            <w:szCs w:val="26"/>
          </w:rPr>
          <w:t>Report Generator – powerful, simple and intuitive</w:t>
        </w:r>
        <w:bookmarkEnd w:id="1207"/>
      </w:ins>
    </w:p>
    <w:p w14:paraId="72957B2D" w14:textId="77777777" w:rsidR="0048469B" w:rsidRPr="0048469B" w:rsidRDefault="0048469B" w:rsidP="0048469B">
      <w:pPr>
        <w:rPr>
          <w:ins w:id="1209" w:author="David Hartley" w:date="2013-07-12T09:35:00Z"/>
        </w:rPr>
      </w:pPr>
      <w:ins w:id="1210" w:author="David Hartley" w:date="2013-07-12T09:35:00Z">
        <w:r w:rsidRPr="0048469B">
          <w:t>Braiins includes a general report generator, which can produce any desired report as html or a pdf. The report generator is powerful yet easier to use than others because it works with SIM and SIM’s BROs that already have performed many of the required summations, and which know where they can or should not be used, because of their inbuilt knowledge e.g. a Revenue BRO could not be wrongly used in a Balance Sheet report. It is also fast, very fast.</w:t>
        </w:r>
      </w:ins>
    </w:p>
    <w:p w14:paraId="6BA3568B" w14:textId="77777777" w:rsidR="0048469B" w:rsidRPr="0048469B" w:rsidRDefault="0048469B" w:rsidP="0048469B">
      <w:pPr>
        <w:rPr>
          <w:ins w:id="1211" w:author="David Hartley" w:date="2013-07-12T09:35:00Z"/>
        </w:rPr>
      </w:pPr>
      <w:ins w:id="1212" w:author="David Hartley" w:date="2013-07-12T09:35:00Z">
        <w:r w:rsidRPr="0048469B">
          <w:t>Restated figures are kept track of so that every value in the comparatives of a set of accounts that is affected by restatements can be shown in a different style for example.</w:t>
        </w:r>
      </w:ins>
    </w:p>
    <w:p w14:paraId="743C1398" w14:textId="77777777" w:rsidR="0048469B" w:rsidRPr="0048469B" w:rsidRDefault="0048469B" w:rsidP="0048469B">
      <w:pPr>
        <w:rPr>
          <w:ins w:id="1213" w:author="David Hartley" w:date="2013-07-12T09:35:00Z"/>
        </w:rPr>
      </w:pPr>
      <w:ins w:id="1214" w:author="David Hartley" w:date="2013-07-12T09:35:00Z">
        <w:r w:rsidRPr="0048469B">
          <w:t>Schedule tables for notes fall out easily.</w:t>
        </w:r>
      </w:ins>
    </w:p>
    <w:p w14:paraId="3FC8AD39" w14:textId="77777777" w:rsidR="0048469B" w:rsidRPr="0048469B" w:rsidRDefault="0048469B" w:rsidP="0048469B">
      <w:pPr>
        <w:rPr>
          <w:ins w:id="1215" w:author="David Hartley" w:date="2013-07-12T09:35:00Z"/>
        </w:rPr>
      </w:pPr>
      <w:ins w:id="1216" w:author="David Hartley" w:date="2013-07-12T09:35:00Z">
        <w:r w:rsidRPr="0048469B">
          <w:t>Graphs and images can be embedded.</w:t>
        </w:r>
      </w:ins>
    </w:p>
    <w:p w14:paraId="5626B7FB" w14:textId="77777777" w:rsidR="0048469B" w:rsidRPr="00B30398" w:rsidRDefault="0048469B" w:rsidP="0048469B">
      <w:pPr>
        <w:rPr>
          <w:ins w:id="1217" w:author="David Hartley" w:date="2013-07-12T09:26:00Z"/>
        </w:rPr>
        <w:pPrChange w:id="1218" w:author="David Hartley" w:date="2013-07-12T09:35:00Z">
          <w:pPr>
            <w:pStyle w:val="Heading1"/>
            <w:numPr>
              <w:numId w:val="12"/>
            </w:numPr>
            <w:ind w:left="360" w:hanging="360"/>
          </w:pPr>
        </w:pPrChange>
      </w:pPr>
    </w:p>
    <w:p w14:paraId="26792DB1" w14:textId="307471B6" w:rsidR="002C4353" w:rsidRDefault="00822CF4" w:rsidP="00977F1B">
      <w:pPr>
        <w:pStyle w:val="Heading2"/>
        <w:rPr>
          <w:ins w:id="1219" w:author="David Hartley" w:date="2013-07-10T08:04:00Z"/>
        </w:rPr>
        <w:pPrChange w:id="1220" w:author="David Hartley" w:date="2013-07-12T14:57:00Z">
          <w:pPr>
            <w:pStyle w:val="Heading1"/>
            <w:numPr>
              <w:numId w:val="12"/>
            </w:numPr>
            <w:ind w:left="360" w:hanging="360"/>
          </w:pPr>
        </w:pPrChange>
      </w:pPr>
      <w:bookmarkStart w:id="1221" w:name="_Ref361384702"/>
      <w:bookmarkStart w:id="1222" w:name="_Toc361389365"/>
      <w:ins w:id="1223" w:author="David Hartley" w:date="2013-07-12T09:26:00Z">
        <w:r>
          <w:t xml:space="preserve">The </w:t>
        </w:r>
      </w:ins>
      <w:ins w:id="1224" w:author="David Hartley" w:date="2013-07-10T15:24:00Z">
        <w:r w:rsidR="006A581A">
          <w:t>T</w:t>
        </w:r>
      </w:ins>
      <w:ins w:id="1225" w:author="David Hartley" w:date="2013-07-10T08:03:00Z">
        <w:r w:rsidR="002C4353">
          <w:t>echn</w:t>
        </w:r>
      </w:ins>
      <w:ins w:id="1226" w:author="David Hartley" w:date="2013-07-12T09:26:00Z">
        <w:r>
          <w:t>ology</w:t>
        </w:r>
      </w:ins>
      <w:bookmarkEnd w:id="1221"/>
      <w:bookmarkEnd w:id="1222"/>
    </w:p>
    <w:p w14:paraId="30F09C2C" w14:textId="4C19CE05" w:rsidR="00E67311" w:rsidRDefault="00E67311">
      <w:pPr>
        <w:rPr>
          <w:ins w:id="1227" w:author="David Hartley" w:date="2013-07-10T11:02:00Z"/>
        </w:rPr>
        <w:pPrChange w:id="1228" w:author="David Hartley" w:date="2013-07-10T11:02:00Z">
          <w:pPr>
            <w:keepNext/>
            <w:keepLines/>
            <w:spacing w:after="60"/>
            <w:outlineLvl w:val="2"/>
          </w:pPr>
        </w:pPrChange>
      </w:pPr>
      <w:ins w:id="1229" w:author="David Hartley" w:date="2013-07-10T11:02:00Z">
        <w:r>
          <w:t>Braiins is built upon the following te</w:t>
        </w:r>
      </w:ins>
      <w:ins w:id="1230" w:author="David Hartley" w:date="2013-07-10T11:03:00Z">
        <w:r>
          <w:t>c</w:t>
        </w:r>
      </w:ins>
      <w:ins w:id="1231" w:author="David Hartley" w:date="2013-07-10T11:02:00Z">
        <w:r>
          <w:t>hnologies</w:t>
        </w:r>
      </w:ins>
      <w:ins w:id="1232" w:author="David Hartley" w:date="2013-07-10T11:03:00Z">
        <w:r>
          <w:t xml:space="preserve"> and design decisions</w:t>
        </w:r>
      </w:ins>
      <w:ins w:id="1233" w:author="David Hartley" w:date="2013-07-10T11:02:00Z">
        <w:r>
          <w:t>:</w:t>
        </w:r>
      </w:ins>
    </w:p>
    <w:p w14:paraId="15016551" w14:textId="225B6A70" w:rsidR="00E67311" w:rsidRDefault="00E67311">
      <w:pPr>
        <w:pStyle w:val="ListB6after"/>
        <w:rPr>
          <w:ins w:id="1234" w:author="David Hartley" w:date="2013-07-10T11:03:00Z"/>
        </w:rPr>
        <w:pPrChange w:id="1235" w:author="David Hartley" w:date="2013-07-10T11:08:00Z">
          <w:pPr>
            <w:keepNext/>
            <w:keepLines/>
            <w:spacing w:after="60"/>
            <w:outlineLvl w:val="2"/>
          </w:pPr>
        </w:pPrChange>
      </w:pPr>
      <w:ins w:id="1236" w:author="David Hartley" w:date="2013-07-10T11:03:00Z">
        <w:r>
          <w:t>Data</w:t>
        </w:r>
      </w:ins>
      <w:ins w:id="1237" w:author="David Hartley" w:date="2013-07-10T11:17:00Z">
        <w:r w:rsidR="0001304C">
          <w:t xml:space="preserve"> - </w:t>
        </w:r>
      </w:ins>
      <w:ins w:id="1238" w:author="David Hartley" w:date="2013-07-10T11:18:00Z">
        <w:r w:rsidR="0001304C">
          <w:t>any and all data appropriate to wide ranging financial reporting:</w:t>
        </w:r>
      </w:ins>
    </w:p>
    <w:p w14:paraId="7AA12062" w14:textId="616075B7" w:rsidR="0001304C" w:rsidRDefault="00381A50">
      <w:pPr>
        <w:pStyle w:val="ListBI1"/>
        <w:rPr>
          <w:ins w:id="1239" w:author="David Hartley" w:date="2013-07-10T11:19:00Z"/>
        </w:rPr>
        <w:pPrChange w:id="1240" w:author="David Hartley" w:date="2013-07-10T11:07:00Z">
          <w:pPr>
            <w:numPr>
              <w:numId w:val="7"/>
            </w:numPr>
            <w:spacing w:after="0"/>
            <w:ind w:left="720" w:hanging="360"/>
          </w:pPr>
        </w:pPrChange>
      </w:pPr>
      <w:ins w:id="1241" w:author="David Hartley" w:date="2013-07-10T11:19:00Z">
        <w:r>
          <w:t xml:space="preserve">Data described, </w:t>
        </w:r>
        <w:r w:rsidR="0001304C">
          <w:t>categorised</w:t>
        </w:r>
      </w:ins>
      <w:ins w:id="1242" w:author="David Hartley" w:date="2013-07-10T11:57:00Z">
        <w:r>
          <w:t>, and made “intelligent</w:t>
        </w:r>
      </w:ins>
      <w:ins w:id="1243" w:author="David Hartley" w:date="2013-07-10T11:58:00Z">
        <w:r>
          <w:t>”</w:t>
        </w:r>
      </w:ins>
      <w:ins w:id="1244" w:author="David Hartley" w:date="2013-07-10T11:19:00Z">
        <w:r w:rsidR="0001304C">
          <w:t xml:space="preserve"> using SIM</w:t>
        </w:r>
      </w:ins>
    </w:p>
    <w:p w14:paraId="5CDE12FD" w14:textId="0D5AE40A" w:rsidR="0001304C" w:rsidRDefault="0001304C">
      <w:pPr>
        <w:pStyle w:val="ListBI1"/>
        <w:rPr>
          <w:ins w:id="1245" w:author="David Hartley" w:date="2013-07-10T11:20:00Z"/>
        </w:rPr>
        <w:pPrChange w:id="1246" w:author="David Hartley" w:date="2013-07-10T11:07:00Z">
          <w:pPr>
            <w:numPr>
              <w:numId w:val="7"/>
            </w:numPr>
            <w:spacing w:after="0"/>
            <w:ind w:left="720" w:hanging="360"/>
          </w:pPr>
        </w:pPrChange>
      </w:pPr>
      <w:ins w:id="1247" w:author="David Hartley" w:date="2013-07-10T11:19:00Z">
        <w:r>
          <w:t xml:space="preserve">Data stored in </w:t>
        </w:r>
      </w:ins>
      <w:ins w:id="1248" w:author="David Hartley" w:date="2013-07-10T11:20:00Z">
        <w:r>
          <w:t xml:space="preserve">Journals within </w:t>
        </w:r>
      </w:ins>
      <w:ins w:id="1249" w:author="David Hartley" w:date="2013-07-10T11:18:00Z">
        <w:r>
          <w:t>DataSets</w:t>
        </w:r>
      </w:ins>
    </w:p>
    <w:p w14:paraId="7032AEDC" w14:textId="68420CB2" w:rsidR="00E67311" w:rsidRDefault="002C3632">
      <w:pPr>
        <w:pStyle w:val="ListBI1"/>
        <w:rPr>
          <w:ins w:id="1250" w:author="David Hartley" w:date="2013-07-10T11:04:00Z"/>
        </w:rPr>
        <w:pPrChange w:id="1251" w:author="David Hartley" w:date="2013-07-10T11:07:00Z">
          <w:pPr>
            <w:numPr>
              <w:numId w:val="7"/>
            </w:numPr>
            <w:spacing w:after="0"/>
            <w:ind w:left="720" w:hanging="360"/>
          </w:pPr>
        </w:pPrChange>
      </w:pPr>
      <w:ins w:id="1252" w:author="David Hartley" w:date="2013-07-10T11:20:00Z">
        <w:r>
          <w:t>Data is Financial Reporting focussed i.e. it is NOT a complete transaction based ledger, but a record of the final balances and any edits made to them</w:t>
        </w:r>
      </w:ins>
    </w:p>
    <w:p w14:paraId="48EE0545" w14:textId="77777777" w:rsidR="002C3632" w:rsidRDefault="00E67311">
      <w:pPr>
        <w:pStyle w:val="ListBI1"/>
        <w:rPr>
          <w:ins w:id="1253" w:author="David Hartley" w:date="2013-07-10T12:27:00Z"/>
        </w:rPr>
        <w:pPrChange w:id="1254" w:author="David Hartley" w:date="2013-07-10T11:07:00Z">
          <w:pPr>
            <w:numPr>
              <w:numId w:val="7"/>
            </w:numPr>
            <w:spacing w:after="0"/>
            <w:ind w:left="720" w:hanging="360"/>
          </w:pPr>
        </w:pPrChange>
      </w:pPr>
      <w:ins w:id="1255" w:author="David Hartley" w:date="2013-07-10T11:04:00Z">
        <w:r>
          <w:t>No limits by year i.e. data is kept until specifically deleted</w:t>
        </w:r>
      </w:ins>
    </w:p>
    <w:p w14:paraId="418F7D0A" w14:textId="09D6A878" w:rsidR="00D00D2C" w:rsidRDefault="00D00D2C">
      <w:pPr>
        <w:pStyle w:val="ListBI1"/>
        <w:rPr>
          <w:ins w:id="1256" w:author="David Hartley" w:date="2013-07-10T11:21:00Z"/>
        </w:rPr>
        <w:pPrChange w:id="1257" w:author="David Hartley" w:date="2013-07-10T11:07:00Z">
          <w:pPr>
            <w:numPr>
              <w:numId w:val="7"/>
            </w:numPr>
            <w:spacing w:after="0"/>
            <w:ind w:left="720" w:hanging="360"/>
          </w:pPr>
        </w:pPrChange>
      </w:pPr>
      <w:ins w:id="1258" w:author="David Hartley" w:date="2013-07-10T12:27:00Z">
        <w:r>
          <w:t>No limits on numbers e.g. of officers or subsidiaries</w:t>
        </w:r>
      </w:ins>
    </w:p>
    <w:p w14:paraId="58B9805F" w14:textId="70D9F390" w:rsidR="00E67311" w:rsidRDefault="00E67311">
      <w:pPr>
        <w:pStyle w:val="ListBI1"/>
        <w:rPr>
          <w:ins w:id="1259" w:author="David Hartley" w:date="2013-07-10T12:48:00Z"/>
        </w:rPr>
        <w:pPrChange w:id="1260" w:author="David Hartley" w:date="2013-07-10T11:07:00Z">
          <w:pPr>
            <w:numPr>
              <w:numId w:val="7"/>
            </w:numPr>
            <w:spacing w:after="0"/>
            <w:ind w:left="720" w:hanging="360"/>
          </w:pPr>
        </w:pPrChange>
      </w:pPr>
      <w:ins w:id="1261" w:author="David Hartley" w:date="2013-07-10T11:04:00Z">
        <w:r>
          <w:lastRenderedPageBreak/>
          <w:t>4 periods per year for quarterly report</w:t>
        </w:r>
      </w:ins>
      <w:ins w:id="1262" w:author="David Hartley" w:date="2013-07-10T15:25:00Z">
        <w:r w:rsidR="006A581A">
          <w:t>ing</w:t>
        </w:r>
      </w:ins>
      <w:ins w:id="1263" w:author="David Hartley" w:date="2013-07-10T11:04:00Z">
        <w:r>
          <w:t>. (Not monthly as Braiins is not expected to be used for monthly management reporting)</w:t>
        </w:r>
      </w:ins>
    </w:p>
    <w:p w14:paraId="74F9BCAE" w14:textId="3F606A15" w:rsidR="003B057B" w:rsidRDefault="003B057B">
      <w:pPr>
        <w:pStyle w:val="ListBI1"/>
        <w:rPr>
          <w:ins w:id="1264" w:author="David Hartley" w:date="2013-07-10T12:48:00Z"/>
        </w:rPr>
        <w:pPrChange w:id="1265" w:author="David Hartley" w:date="2013-07-10T11:07:00Z">
          <w:pPr>
            <w:numPr>
              <w:numId w:val="7"/>
            </w:numPr>
            <w:spacing w:after="0"/>
            <w:ind w:left="720" w:hanging="360"/>
          </w:pPr>
        </w:pPrChange>
      </w:pPr>
      <w:ins w:id="1266" w:author="David Hartley" w:date="2013-07-10T12:48:00Z">
        <w:r>
          <w:t>Data exportable</w:t>
        </w:r>
      </w:ins>
    </w:p>
    <w:p w14:paraId="2BC8548D" w14:textId="56534F0D" w:rsidR="003B057B" w:rsidRDefault="003B057B">
      <w:pPr>
        <w:pStyle w:val="ListBI1"/>
        <w:rPr>
          <w:ins w:id="1267" w:author="David Hartley" w:date="2013-07-10T12:48:00Z"/>
        </w:rPr>
        <w:pPrChange w:id="1268" w:author="David Hartley" w:date="2013-07-10T11:07:00Z">
          <w:pPr>
            <w:numPr>
              <w:numId w:val="7"/>
            </w:numPr>
            <w:spacing w:after="0"/>
            <w:ind w:left="720" w:hanging="360"/>
          </w:pPr>
        </w:pPrChange>
      </w:pPr>
      <w:ins w:id="1269" w:author="David Hartley" w:date="2013-07-10T12:48:00Z">
        <w:r>
          <w:t>Data deleteable</w:t>
        </w:r>
      </w:ins>
    </w:p>
    <w:p w14:paraId="70D27EB1" w14:textId="550C7E36" w:rsidR="003B057B" w:rsidRDefault="003B057B">
      <w:pPr>
        <w:pStyle w:val="ListBI1"/>
        <w:rPr>
          <w:ins w:id="1270" w:author="David Hartley" w:date="2013-07-10T11:04:00Z"/>
        </w:rPr>
        <w:pPrChange w:id="1271" w:author="David Hartley" w:date="2013-07-10T11:07:00Z">
          <w:pPr>
            <w:numPr>
              <w:numId w:val="7"/>
            </w:numPr>
            <w:spacing w:after="0"/>
            <w:ind w:left="720" w:hanging="360"/>
          </w:pPr>
        </w:pPrChange>
      </w:pPr>
      <w:ins w:id="1272" w:author="David Hartley" w:date="2013-07-10T12:48:00Z">
        <w:r>
          <w:t>Data importable in various formats according to source, list will keep growing as needed</w:t>
        </w:r>
      </w:ins>
    </w:p>
    <w:p w14:paraId="4C90D781" w14:textId="77777777" w:rsidR="00381A50" w:rsidRDefault="00381A50">
      <w:pPr>
        <w:pStyle w:val="ListBI1"/>
        <w:spacing w:after="60"/>
        <w:rPr>
          <w:ins w:id="1273" w:author="David Hartley" w:date="2013-07-10T11:58:00Z"/>
        </w:rPr>
        <w:pPrChange w:id="1274" w:author="David Hartley" w:date="2013-07-10T12:05:00Z">
          <w:pPr>
            <w:numPr>
              <w:numId w:val="7"/>
            </w:numPr>
            <w:spacing w:after="0"/>
            <w:ind w:left="720" w:hanging="360"/>
          </w:pPr>
        </w:pPrChange>
      </w:pPr>
      <w:ins w:id="1275" w:author="David Hartley" w:date="2013-07-10T11:58:00Z">
        <w:r>
          <w:t>Data types:</w:t>
        </w:r>
      </w:ins>
    </w:p>
    <w:p w14:paraId="15CB12D6" w14:textId="049E553D" w:rsidR="00E67311" w:rsidRDefault="00E67311">
      <w:pPr>
        <w:pStyle w:val="ListBI2"/>
        <w:rPr>
          <w:ins w:id="1276" w:author="David Hartley" w:date="2013-07-10T11:05:00Z"/>
        </w:rPr>
        <w:pPrChange w:id="1277" w:author="David Hartley" w:date="2013-07-10T12:02:00Z">
          <w:pPr>
            <w:numPr>
              <w:numId w:val="7"/>
            </w:numPr>
            <w:spacing w:after="0"/>
            <w:ind w:left="720" w:hanging="360"/>
          </w:pPr>
        </w:pPrChange>
      </w:pPr>
      <w:ins w:id="1278" w:author="David Hartley" w:date="2013-07-10T11:05:00Z">
        <w:r>
          <w:t>GL data</w:t>
        </w:r>
      </w:ins>
      <w:ins w:id="1279" w:author="David Hartley" w:date="2013-07-10T12:30:00Z">
        <w:r w:rsidR="00143B27">
          <w:t xml:space="preserve"> in whole dollars or pounds etc i.e. cents or pence are not stored</w:t>
        </w:r>
      </w:ins>
    </w:p>
    <w:p w14:paraId="240D4F50" w14:textId="76AD36C8" w:rsidR="00E67311" w:rsidRDefault="00E67311">
      <w:pPr>
        <w:pStyle w:val="ListBI2"/>
        <w:rPr>
          <w:ins w:id="1280" w:author="David Hartley" w:date="2013-07-10T11:06:00Z"/>
        </w:rPr>
        <w:pPrChange w:id="1281" w:author="David Hartley" w:date="2013-07-10T12:04:00Z">
          <w:pPr>
            <w:numPr>
              <w:numId w:val="7"/>
            </w:numPr>
            <w:spacing w:after="0"/>
            <w:ind w:left="720" w:hanging="360"/>
          </w:pPr>
        </w:pPrChange>
      </w:pPr>
      <w:ins w:id="1282" w:author="David Hartley" w:date="2013-07-10T11:06:00Z">
        <w:r>
          <w:t xml:space="preserve">Additional financial disclosure </w:t>
        </w:r>
      </w:ins>
      <w:ins w:id="1283" w:author="David Hartley" w:date="2013-07-10T12:06:00Z">
        <w:r w:rsidR="00381A50">
          <w:t xml:space="preserve">numeric or text </w:t>
        </w:r>
      </w:ins>
      <w:ins w:id="1284" w:author="David Hartley" w:date="2013-07-10T11:06:00Z">
        <w:r>
          <w:t>data</w:t>
        </w:r>
      </w:ins>
    </w:p>
    <w:p w14:paraId="34A86123" w14:textId="3EE873BF" w:rsidR="00E67311" w:rsidRDefault="00E67311">
      <w:pPr>
        <w:pStyle w:val="ListBI2"/>
        <w:rPr>
          <w:ins w:id="1285" w:author="David Hartley" w:date="2013-07-10T11:06:00Z"/>
        </w:rPr>
        <w:pPrChange w:id="1286" w:author="David Hartley" w:date="2013-07-10T12:05:00Z">
          <w:pPr>
            <w:numPr>
              <w:numId w:val="7"/>
            </w:numPr>
            <w:spacing w:after="0"/>
            <w:ind w:left="720" w:hanging="360"/>
          </w:pPr>
        </w:pPrChange>
      </w:pPr>
      <w:ins w:id="1287" w:author="David Hartley" w:date="2013-07-10T11:06:00Z">
        <w:r>
          <w:t xml:space="preserve">Non-financial </w:t>
        </w:r>
      </w:ins>
      <w:ins w:id="1288" w:author="David Hartley" w:date="2013-07-10T11:07:00Z">
        <w:r>
          <w:t>ancillary</w:t>
        </w:r>
      </w:ins>
      <w:ins w:id="1289" w:author="David Hartley" w:date="2013-07-10T11:06:00Z">
        <w:r>
          <w:t xml:space="preserve"> environmental </w:t>
        </w:r>
      </w:ins>
      <w:ins w:id="1290" w:author="David Hartley" w:date="2013-07-10T12:05:00Z">
        <w:r w:rsidR="00381A50">
          <w:t xml:space="preserve">text </w:t>
        </w:r>
      </w:ins>
      <w:ins w:id="1291" w:author="David Hartley" w:date="2013-07-10T11:06:00Z">
        <w:r>
          <w:t>or other data</w:t>
        </w:r>
      </w:ins>
    </w:p>
    <w:p w14:paraId="5DCFA503" w14:textId="46F5CECC" w:rsidR="002F51C6" w:rsidRDefault="00E67311">
      <w:pPr>
        <w:pStyle w:val="ListBI2"/>
        <w:spacing w:after="120"/>
        <w:rPr>
          <w:ins w:id="1292" w:author="David Hartley" w:date="2013-07-10T12:26:00Z"/>
        </w:rPr>
        <w:pPrChange w:id="1293" w:author="David Hartley" w:date="2013-07-10T12:15:00Z">
          <w:pPr>
            <w:spacing w:after="0"/>
          </w:pPr>
        </w:pPrChange>
      </w:pPr>
      <w:ins w:id="1294" w:author="David Hartley" w:date="2013-07-10T11:06:00Z">
        <w:r>
          <w:t xml:space="preserve">Optional related data </w:t>
        </w:r>
      </w:ins>
      <w:ins w:id="1295" w:author="David Hartley" w:date="2013-07-10T11:16:00Z">
        <w:r w:rsidR="0001304C">
          <w:t xml:space="preserve">dynamically (live, in real time) </w:t>
        </w:r>
      </w:ins>
      <w:ins w:id="1296" w:author="David Hartley" w:date="2013-07-10T11:06:00Z">
        <w:r>
          <w:t>br</w:t>
        </w:r>
      </w:ins>
      <w:ins w:id="1297" w:author="David Hartley" w:date="2013-07-10T11:16:00Z">
        <w:r w:rsidR="0001304C">
          <w:t>ou</w:t>
        </w:r>
      </w:ins>
      <w:ins w:id="1298" w:author="David Hartley" w:date="2013-07-10T11:06:00Z">
        <w:r>
          <w:t xml:space="preserve">ght into play, or removed as desired </w:t>
        </w:r>
      </w:ins>
      <w:ins w:id="1299" w:author="David Hartley" w:date="2013-07-10T11:10:00Z">
        <w:r w:rsidR="00F55B92">
          <w:t xml:space="preserve">according to the report being produced </w:t>
        </w:r>
      </w:ins>
      <w:ins w:id="1300" w:author="David Hartley" w:date="2013-07-10T08:05:00Z">
        <w:r w:rsidR="002F51C6" w:rsidRPr="002F51C6">
          <w:t>e.g. accounting information specific to corporation/income tax</w:t>
        </w:r>
      </w:ins>
      <w:ins w:id="1301" w:author="David Hartley" w:date="2013-07-10T11:10:00Z">
        <w:r w:rsidR="00F55B92">
          <w:t>.</w:t>
        </w:r>
        <w:r w:rsidR="00F55B92">
          <w:br/>
        </w:r>
        <w:r w:rsidR="00F55B92" w:rsidRPr="006B0333">
          <w:rPr>
            <w:rStyle w:val="Line6Char"/>
            <w:rPrChange w:id="1302" w:author="David Hartley" w:date="2013-07-10T15:26:00Z">
              <w:rPr/>
            </w:rPrChange>
          </w:rPr>
          <w:br/>
        </w:r>
        <w:r w:rsidR="00F55B92">
          <w:t>T</w:t>
        </w:r>
      </w:ins>
      <w:ins w:id="1303" w:author="David Hartley" w:date="2013-07-10T08:05:00Z">
        <w:r w:rsidR="002F51C6" w:rsidRPr="002F51C6">
          <w:t xml:space="preserve">his </w:t>
        </w:r>
      </w:ins>
      <w:ins w:id="1304" w:author="David Hartley" w:date="2013-07-10T11:11:00Z">
        <w:r w:rsidR="00F55B92">
          <w:t xml:space="preserve">kind of data is </w:t>
        </w:r>
      </w:ins>
      <w:ins w:id="1305" w:author="David Hartley" w:date="2013-07-10T08:05:00Z">
        <w:r w:rsidR="002F51C6" w:rsidRPr="002F51C6">
          <w:t xml:space="preserve">stored </w:t>
        </w:r>
      </w:ins>
      <w:ins w:id="1306" w:author="David Hartley" w:date="2013-07-10T11:11:00Z">
        <w:r w:rsidR="00F55B92">
          <w:t xml:space="preserve">using DataSets and Journals </w:t>
        </w:r>
      </w:ins>
      <w:ins w:id="1307" w:author="David Hartley" w:date="2013-07-10T11:12:00Z">
        <w:r w:rsidR="00F55B92">
          <w:t xml:space="preserve">with the SIM properties (tags) defining exactly what aspect the data applies to e.g. </w:t>
        </w:r>
      </w:ins>
      <w:ins w:id="1308" w:author="David Hartley" w:date="2013-07-10T08:05:00Z">
        <w:r w:rsidR="002F51C6" w:rsidRPr="002F51C6">
          <w:t>Income Tax Status</w:t>
        </w:r>
      </w:ins>
      <w:ins w:id="1309" w:author="David Hartley" w:date="2013-07-10T11:13:00Z">
        <w:r w:rsidR="00F55B92">
          <w:br/>
        </w:r>
      </w:ins>
      <w:ins w:id="1310" w:author="David Hartley" w:date="2013-07-10T08:05:00Z">
        <w:r w:rsidR="002F51C6" w:rsidRPr="002F51C6">
          <w:tab/>
          <w:t>- Allowable (default)</w:t>
        </w:r>
      </w:ins>
      <w:ins w:id="1311" w:author="David Hartley" w:date="2013-07-10T11:13:00Z">
        <w:r w:rsidR="00F55B92">
          <w:br/>
        </w:r>
      </w:ins>
      <w:ins w:id="1312" w:author="David Hartley" w:date="2013-07-10T08:05:00Z">
        <w:r w:rsidR="002F51C6" w:rsidRPr="002F51C6">
          <w:tab/>
          <w:t>- Disallowable</w:t>
        </w:r>
      </w:ins>
      <w:ins w:id="1313" w:author="David Hartley" w:date="2013-07-10T11:13:00Z">
        <w:r w:rsidR="00F55B92">
          <w:br/>
        </w:r>
        <w:r w:rsidR="00F55B92" w:rsidRPr="006B0333">
          <w:rPr>
            <w:rStyle w:val="Line6Char"/>
            <w:rPrChange w:id="1314" w:author="David Hartley" w:date="2013-07-10T15:26:00Z">
              <w:rPr/>
            </w:rPrChange>
          </w:rPr>
          <w:br/>
        </w:r>
      </w:ins>
      <w:ins w:id="1315" w:author="David Hartley" w:date="2013-07-10T12:09:00Z">
        <w:r w:rsidR="00FD0D1A">
          <w:t xml:space="preserve">The </w:t>
        </w:r>
      </w:ins>
      <w:ins w:id="1316" w:author="David Hartley" w:date="2013-07-10T08:05:00Z">
        <w:r w:rsidR="002F51C6" w:rsidRPr="002F51C6">
          <w:t xml:space="preserve">types of data </w:t>
        </w:r>
      </w:ins>
      <w:ins w:id="1317" w:author="David Hartley" w:date="2013-07-10T12:09:00Z">
        <w:r w:rsidR="00FD0D1A">
          <w:t xml:space="preserve">that </w:t>
        </w:r>
      </w:ins>
      <w:ins w:id="1318" w:author="David Hartley" w:date="2013-07-10T08:05:00Z">
        <w:r w:rsidR="002F51C6" w:rsidRPr="002F51C6">
          <w:t>is allowable or disallowable will vary from country to country, but is not related per se to a Regulatory Accounting Taxonomy.</w:t>
        </w:r>
      </w:ins>
      <w:ins w:id="1319" w:author="David Hartley" w:date="2013-07-10T11:13:00Z">
        <w:r w:rsidR="00F55B92">
          <w:t xml:space="preserve"> Braiin</w:t>
        </w:r>
      </w:ins>
      <w:ins w:id="1320" w:author="David Hartley" w:date="2013-07-10T12:10:00Z">
        <w:r w:rsidR="003616FE">
          <w:t>s</w:t>
        </w:r>
      </w:ins>
      <w:ins w:id="1321" w:author="David Hartley" w:date="2013-07-10T11:13:00Z">
        <w:r w:rsidR="00F55B92">
          <w:t>’ ability to work with different jurisdictions as well as different taxonomies allows to cope with such differences dynamically i.e</w:t>
        </w:r>
      </w:ins>
      <w:ins w:id="1322" w:author="David Hartley" w:date="2013-07-10T12:10:00Z">
        <w:r w:rsidR="003616FE">
          <w:t>.</w:t>
        </w:r>
      </w:ins>
      <w:ins w:id="1323" w:author="David Hartley" w:date="2013-07-10T11:13:00Z">
        <w:r w:rsidR="00F55B92">
          <w:t xml:space="preserve"> with</w:t>
        </w:r>
      </w:ins>
      <w:ins w:id="1324" w:author="David Hartley" w:date="2013-07-10T12:10:00Z">
        <w:r w:rsidR="003616FE">
          <w:t>out</w:t>
        </w:r>
      </w:ins>
      <w:ins w:id="1325" w:author="David Hartley" w:date="2013-07-10T11:13:00Z">
        <w:r w:rsidR="00F55B92">
          <w:t xml:space="preserve"> manual intervention or re-posting</w:t>
        </w:r>
      </w:ins>
    </w:p>
    <w:p w14:paraId="28857566" w14:textId="0D738E37" w:rsidR="00D00D2C" w:rsidRDefault="00D00D2C">
      <w:pPr>
        <w:pStyle w:val="ListBI1"/>
        <w:rPr>
          <w:ins w:id="1326" w:author="David Hartley" w:date="2013-07-10T12:28:00Z"/>
        </w:rPr>
        <w:pPrChange w:id="1327" w:author="David Hartley" w:date="2013-07-10T12:26:00Z">
          <w:pPr>
            <w:spacing w:after="0"/>
          </w:pPr>
        </w:pPrChange>
      </w:pPr>
      <w:ins w:id="1328" w:author="David Hartley" w:date="2013-07-10T12:26:00Z">
        <w:r>
          <w:t xml:space="preserve">Data organised by Agent (Accountancy Practice) or Group, </w:t>
        </w:r>
      </w:ins>
      <w:ins w:id="1329" w:author="David Hartley" w:date="2013-07-10T12:28:00Z">
        <w:r w:rsidR="00143B27">
          <w:t xml:space="preserve">and </w:t>
        </w:r>
      </w:ins>
      <w:ins w:id="1330" w:author="David Hartley" w:date="2013-07-10T12:26:00Z">
        <w:r>
          <w:t>any number of Entities within that Agent or Group.</w:t>
        </w:r>
      </w:ins>
    </w:p>
    <w:p w14:paraId="252398B1" w14:textId="4EE6D551" w:rsidR="00143B27" w:rsidRPr="002F51C6" w:rsidRDefault="00143B27">
      <w:pPr>
        <w:pStyle w:val="ListBI1"/>
        <w:rPr>
          <w:ins w:id="1331" w:author="David Hartley" w:date="2013-07-10T08:05:00Z"/>
        </w:rPr>
        <w:pPrChange w:id="1332" w:author="David Hartley" w:date="2013-07-10T12:26:00Z">
          <w:pPr>
            <w:spacing w:after="0"/>
          </w:pPr>
        </w:pPrChange>
      </w:pPr>
      <w:ins w:id="1333" w:author="David Hartley" w:date="2013-07-10T12:28:00Z">
        <w:r>
          <w:t>Enti</w:t>
        </w:r>
      </w:ins>
      <w:ins w:id="1334" w:author="David Hartley" w:date="2013-07-10T12:29:00Z">
        <w:r>
          <w:t>ti</w:t>
        </w:r>
      </w:ins>
      <w:ins w:id="1335" w:author="David Hartley" w:date="2013-07-10T12:28:00Z">
        <w:r>
          <w:t xml:space="preserve">es, people, contacts, </w:t>
        </w:r>
      </w:ins>
      <w:ins w:id="1336" w:author="David Hartley" w:date="2013-07-10T12:35:00Z">
        <w:r w:rsidR="00DD424A">
          <w:t xml:space="preserve">and </w:t>
        </w:r>
      </w:ins>
      <w:ins w:id="1337" w:author="David Hartley" w:date="2013-07-10T12:29:00Z">
        <w:r>
          <w:t xml:space="preserve">addresses </w:t>
        </w:r>
      </w:ins>
      <w:ins w:id="1338" w:author="David Hartley" w:date="2013-07-10T12:35:00Z">
        <w:r w:rsidR="00DD424A">
          <w:t xml:space="preserve">DB information </w:t>
        </w:r>
      </w:ins>
      <w:ins w:id="1339" w:author="David Hartley" w:date="2013-07-10T12:29:00Z">
        <w:r>
          <w:t>are available</w:t>
        </w:r>
      </w:ins>
      <w:ins w:id="1340" w:author="David Hartley" w:date="2013-07-10T12:35:00Z">
        <w:r w:rsidR="00DD424A">
          <w:t xml:space="preserve"> to any entity of the Agent o</w:t>
        </w:r>
      </w:ins>
      <w:ins w:id="1341" w:author="David Hartley" w:date="2013-07-10T12:36:00Z">
        <w:r w:rsidR="00DD424A">
          <w:t>r</w:t>
        </w:r>
      </w:ins>
      <w:ins w:id="1342" w:author="David Hartley" w:date="2013-07-10T12:35:00Z">
        <w:r w:rsidR="00DD424A">
          <w:t xml:space="preserve"> Group, including being used to describe other data e.g. the remuneration of BondJames</w:t>
        </w:r>
      </w:ins>
      <w:ins w:id="1343" w:author="David Hartley" w:date="2013-07-10T12:36:00Z">
        <w:r w:rsidR="00DD424A">
          <w:t xml:space="preserve"> from Entity XYZCorp. This use of DB references to describe data is a part of SIM that is natural but powerful and not available in XBRL.</w:t>
        </w:r>
      </w:ins>
    </w:p>
    <w:p w14:paraId="366A3634" w14:textId="7D0A4C4C" w:rsidR="00320E2E" w:rsidRDefault="00320E2E">
      <w:pPr>
        <w:pStyle w:val="ListB6after"/>
        <w:rPr>
          <w:ins w:id="1344" w:author="David Hartley" w:date="2013-07-10T12:20:00Z"/>
        </w:rPr>
        <w:pPrChange w:id="1345" w:author="David Hartley" w:date="2013-07-10T12:19:00Z">
          <w:pPr/>
        </w:pPrChange>
      </w:pPr>
      <w:ins w:id="1346" w:author="David Hartley" w:date="2013-07-10T12:16:00Z">
        <w:r>
          <w:t xml:space="preserve">SIM (Standards Information Model) involving </w:t>
        </w:r>
      </w:ins>
      <w:ins w:id="1347" w:author="David Hartley" w:date="2013-07-10T12:38:00Z">
        <w:r w:rsidR="00001F14">
          <w:t xml:space="preserve">DB data, </w:t>
        </w:r>
      </w:ins>
      <w:ins w:id="1348" w:author="David Hartley" w:date="2013-07-10T12:16:00Z">
        <w:r>
          <w:t>Folios, Properties, and Property Items (somewhat similar to XBRL Hypercubes, Dimensions, and Dimension members</w:t>
        </w:r>
      </w:ins>
      <w:ins w:id="1349" w:author="David Hartley" w:date="2013-07-10T12:18:00Z">
        <w:r w:rsidR="008E02ED">
          <w:t xml:space="preserve"> but more flexible and natural</w:t>
        </w:r>
      </w:ins>
      <w:ins w:id="1350" w:author="David Hartley" w:date="2013-07-10T12:29:00Z">
        <w:r w:rsidR="00143B27">
          <w:t xml:space="preserve"> with no need for a tuple equivalent and without limits as to numbers anywhere</w:t>
        </w:r>
      </w:ins>
      <w:ins w:id="1351" w:author="David Hartley" w:date="2013-07-10T12:16:00Z">
        <w:r>
          <w:t xml:space="preserve">) </w:t>
        </w:r>
      </w:ins>
      <w:ins w:id="1352" w:author="David Hartley" w:date="2013-07-10T12:18:00Z">
        <w:r w:rsidR="008E02ED">
          <w:t xml:space="preserve">to describe the data, and BROs (Braiins Report Objects) to store it, provide intelligence, and </w:t>
        </w:r>
      </w:ins>
      <w:ins w:id="1353" w:author="David Hartley" w:date="2013-07-10T12:19:00Z">
        <w:r w:rsidR="008E02ED">
          <w:t xml:space="preserve">perform some </w:t>
        </w:r>
      </w:ins>
      <w:ins w:id="1354" w:author="David Hartley" w:date="2013-07-10T12:18:00Z">
        <w:r w:rsidR="008E02ED">
          <w:t xml:space="preserve">automatic </w:t>
        </w:r>
      </w:ins>
      <w:ins w:id="1355" w:author="David Hartley" w:date="2013-07-10T12:19:00Z">
        <w:r w:rsidR="008E02ED">
          <w:t xml:space="preserve">validation and </w:t>
        </w:r>
      </w:ins>
      <w:ins w:id="1356" w:author="David Hartley" w:date="2013-07-10T12:18:00Z">
        <w:r w:rsidR="008E02ED">
          <w:t>processing</w:t>
        </w:r>
      </w:ins>
    </w:p>
    <w:p w14:paraId="2C328465" w14:textId="4E15C84C" w:rsidR="00945E24" w:rsidRDefault="00945E24">
      <w:pPr>
        <w:pStyle w:val="ListB6after"/>
        <w:rPr>
          <w:ins w:id="1357" w:author="David Hartley" w:date="2013-07-10T12:16:00Z"/>
        </w:rPr>
        <w:pPrChange w:id="1358" w:author="David Hartley" w:date="2013-07-10T12:19:00Z">
          <w:pPr/>
        </w:pPrChange>
      </w:pPr>
      <w:ins w:id="1359" w:author="David Hartley" w:date="2013-07-10T12:20:00Z">
        <w:r>
          <w:t xml:space="preserve">SFR (Semantic Financial Reporting) </w:t>
        </w:r>
      </w:ins>
      <w:ins w:id="1360" w:author="David Hartley" w:date="2013-07-10T12:21:00Z">
        <w:r>
          <w:t>front end to SIM to provide the Braiins Report Generator, plus Analysis and Validation tools</w:t>
        </w:r>
      </w:ins>
      <w:ins w:id="1361" w:author="David Hartley" w:date="2013-07-10T12:24:00Z">
        <w:r w:rsidR="00D00D2C">
          <w:t xml:space="preserve">. Report Generator </w:t>
        </w:r>
      </w:ins>
      <w:ins w:id="1362" w:author="David Hartley" w:date="2013-07-10T12:25:00Z">
        <w:r w:rsidR="00D00D2C">
          <w:t>formats are compiled into PHP code as part of the process by which Braiins deliver its speed.</w:t>
        </w:r>
      </w:ins>
    </w:p>
    <w:p w14:paraId="3635A4E9" w14:textId="77777777" w:rsidR="003616FE" w:rsidRDefault="003616FE">
      <w:pPr>
        <w:pStyle w:val="ListB6after"/>
        <w:rPr>
          <w:ins w:id="1363" w:author="David Hartley" w:date="2013-07-10T12:11:00Z"/>
        </w:rPr>
        <w:pPrChange w:id="1364" w:author="David Hartley" w:date="2013-07-10T12:22:00Z">
          <w:pPr/>
        </w:pPrChange>
      </w:pPr>
      <w:ins w:id="1365" w:author="David Hartley" w:date="2013-07-10T12:10:00Z">
        <w:r>
          <w:t>Cloud</w:t>
        </w:r>
      </w:ins>
      <w:ins w:id="1366" w:author="David Hartley" w:date="2013-07-10T08:06:00Z">
        <w:r w:rsidR="002F51C6">
          <w:t xml:space="preserve"> </w:t>
        </w:r>
      </w:ins>
      <w:ins w:id="1367" w:author="David Hartley" w:date="2013-07-10T12:11:00Z">
        <w:r>
          <w:t xml:space="preserve">based </w:t>
        </w:r>
      </w:ins>
      <w:ins w:id="1368" w:author="David Hartley" w:date="2013-07-10T08:06:00Z">
        <w:r w:rsidR="002F51C6">
          <w:t xml:space="preserve">using </w:t>
        </w:r>
      </w:ins>
      <w:ins w:id="1369" w:author="David Hartley" w:date="2013-07-10T12:11:00Z">
        <w:r>
          <w:t xml:space="preserve">UK </w:t>
        </w:r>
      </w:ins>
      <w:ins w:id="1370" w:author="David Hartley" w:date="2013-07-10T08:06:00Z">
        <w:r w:rsidR="002F51C6">
          <w:t xml:space="preserve">servers </w:t>
        </w:r>
      </w:ins>
      <w:ins w:id="1371" w:author="David Hartley" w:date="2013-07-10T12:11:00Z">
        <w:r>
          <w:t xml:space="preserve">initially, later others but </w:t>
        </w:r>
      </w:ins>
      <w:ins w:id="1372" w:author="David Hartley" w:date="2013-07-10T08:06:00Z">
        <w:r w:rsidR="002F51C6">
          <w:t>NOT USA</w:t>
        </w:r>
      </w:ins>
      <w:ins w:id="1373" w:author="David Hartley" w:date="2013-07-10T12:11:00Z">
        <w:r>
          <w:t xml:space="preserve"> ones</w:t>
        </w:r>
      </w:ins>
    </w:p>
    <w:p w14:paraId="59A9BA53" w14:textId="0077B189" w:rsidR="003616FE" w:rsidRDefault="002F51C6">
      <w:pPr>
        <w:pStyle w:val="ListB6after"/>
        <w:rPr>
          <w:ins w:id="1374" w:author="David Hartley" w:date="2013-07-10T12:13:00Z"/>
        </w:rPr>
        <w:pPrChange w:id="1375" w:author="David Hartley" w:date="2013-07-10T12:22:00Z">
          <w:pPr/>
        </w:pPrChange>
      </w:pPr>
      <w:ins w:id="1376" w:author="David Hartley" w:date="2013-07-10T08:06:00Z">
        <w:r>
          <w:t xml:space="preserve">MySQL </w:t>
        </w:r>
      </w:ins>
      <w:ins w:id="1377" w:author="David Hartley" w:date="2013-07-10T12:11:00Z">
        <w:r w:rsidR="003616FE">
          <w:t xml:space="preserve">database </w:t>
        </w:r>
      </w:ins>
      <w:ins w:id="1378" w:author="David Hartley" w:date="2013-07-10T12:12:00Z">
        <w:r w:rsidR="003616FE">
          <w:t xml:space="preserve">running on a cluster of </w:t>
        </w:r>
      </w:ins>
      <w:ins w:id="1379" w:author="David Hartley" w:date="2013-07-10T12:13:00Z">
        <w:r w:rsidR="003616FE">
          <w:t xml:space="preserve">Linux </w:t>
        </w:r>
      </w:ins>
      <w:ins w:id="1380" w:author="David Hartley" w:date="2013-07-10T12:12:00Z">
        <w:r w:rsidR="003616FE">
          <w:t xml:space="preserve">servers, to </w:t>
        </w:r>
      </w:ins>
      <w:ins w:id="1381" w:author="David Hartley" w:date="2013-07-10T12:13:00Z">
        <w:r w:rsidR="003616FE">
          <w:t xml:space="preserve">become a </w:t>
        </w:r>
      </w:ins>
      <w:ins w:id="1382" w:author="David Hartley" w:date="2013-07-10T08:06:00Z">
        <w:r>
          <w:t>Hadoop cluster</w:t>
        </w:r>
      </w:ins>
      <w:ins w:id="1383" w:author="David Hartley" w:date="2013-07-10T12:13:00Z">
        <w:r w:rsidR="003616FE">
          <w:t xml:space="preserve"> as size increases</w:t>
        </w:r>
      </w:ins>
    </w:p>
    <w:p w14:paraId="0AE27238" w14:textId="0CB19938" w:rsidR="003616FE" w:rsidRDefault="003616FE">
      <w:pPr>
        <w:pStyle w:val="ListB6after"/>
        <w:rPr>
          <w:ins w:id="1384" w:author="David Hartley" w:date="2013-07-10T12:13:00Z"/>
        </w:rPr>
        <w:pPrChange w:id="1385" w:author="David Hartley" w:date="2013-07-10T12:22:00Z">
          <w:pPr/>
        </w:pPrChange>
      </w:pPr>
      <w:ins w:id="1386" w:author="David Hartley" w:date="2013-07-10T12:13:00Z">
        <w:r>
          <w:t xml:space="preserve">PHP </w:t>
        </w:r>
      </w:ins>
      <w:ins w:id="1387" w:author="David Hartley" w:date="2013-07-10T12:14:00Z">
        <w:r>
          <w:t xml:space="preserve">5 </w:t>
        </w:r>
      </w:ins>
      <w:ins w:id="1388" w:author="David Hartley" w:date="2013-07-10T12:13:00Z">
        <w:r>
          <w:t>on the servers</w:t>
        </w:r>
      </w:ins>
      <w:ins w:id="1389" w:author="David Hartley" w:date="2013-07-10T12:22:00Z">
        <w:r w:rsidR="00945E24">
          <w:t>, optimised and compiled</w:t>
        </w:r>
      </w:ins>
    </w:p>
    <w:p w14:paraId="39F80AD4" w14:textId="6EF5AC6B" w:rsidR="003616FE" w:rsidRDefault="004B79C5">
      <w:pPr>
        <w:pStyle w:val="ListBullet"/>
        <w:rPr>
          <w:ins w:id="1390" w:author="David Hartley" w:date="2013-07-10T12:14:00Z"/>
        </w:rPr>
        <w:pPrChange w:id="1391" w:author="David Hartley" w:date="2013-07-10T12:22:00Z">
          <w:pPr/>
        </w:pPrChange>
      </w:pPr>
      <w:ins w:id="1392" w:author="David Hartley" w:date="2013-07-10T12:45:00Z">
        <w:r>
          <w:t>Client (user devi</w:t>
        </w:r>
      </w:ins>
      <w:ins w:id="1393" w:author="David Hartley" w:date="2013-07-10T12:46:00Z">
        <w:r>
          <w:t>c</w:t>
        </w:r>
      </w:ins>
      <w:ins w:id="1394" w:author="David Hartley" w:date="2013-07-10T12:45:00Z">
        <w:r>
          <w:t xml:space="preserve">e) </w:t>
        </w:r>
      </w:ins>
      <w:ins w:id="1395" w:author="David Hartley" w:date="2013-07-10T12:46:00Z">
        <w:r>
          <w:t xml:space="preserve">required is </w:t>
        </w:r>
      </w:ins>
      <w:ins w:id="1396" w:author="David Hartley" w:date="2013-07-10T12:39:00Z">
        <w:r w:rsidR="00001F14">
          <w:t>an internet connect</w:t>
        </w:r>
      </w:ins>
      <w:ins w:id="1397" w:author="David Hartley" w:date="2013-07-10T12:40:00Z">
        <w:r w:rsidR="00001F14">
          <w:t>ed</w:t>
        </w:r>
      </w:ins>
      <w:ins w:id="1398" w:author="David Hartley" w:date="2013-07-10T12:39:00Z">
        <w:r w:rsidR="00001F14">
          <w:t xml:space="preserve"> device with a reasonable screen form factor</w:t>
        </w:r>
      </w:ins>
      <w:ins w:id="1399" w:author="David Hartley" w:date="2013-07-10T12:42:00Z">
        <w:r w:rsidR="00001F14">
          <w:t xml:space="preserve"> able to run an HTML5 capable browser</w:t>
        </w:r>
      </w:ins>
      <w:ins w:id="1400" w:author="David Hartley" w:date="2013-07-10T12:43:00Z">
        <w:r w:rsidR="00001F14">
          <w:t xml:space="preserve"> e.g.</w:t>
        </w:r>
      </w:ins>
      <w:ins w:id="1401" w:author="David Hartley" w:date="2013-07-10T12:42:00Z">
        <w:r w:rsidR="00001F14">
          <w:t xml:space="preserve"> Chrome, FireF</w:t>
        </w:r>
      </w:ins>
      <w:ins w:id="1402" w:author="David Hartley" w:date="2013-07-10T12:43:00Z">
        <w:r w:rsidR="00001F14">
          <w:t>o</w:t>
        </w:r>
      </w:ins>
      <w:ins w:id="1403" w:author="David Hartley" w:date="2013-07-10T12:42:00Z">
        <w:r w:rsidR="00001F14">
          <w:t>x or Internet Explorer 10</w:t>
        </w:r>
      </w:ins>
      <w:ins w:id="1404" w:author="David Hartley" w:date="2013-07-10T12:43:00Z">
        <w:r w:rsidR="00001F14">
          <w:t>. (Not</w:t>
        </w:r>
      </w:ins>
      <w:ins w:id="1405" w:author="David Hartley" w:date="2013-07-10T12:42:00Z">
        <w:r w:rsidR="00001F14">
          <w:t xml:space="preserve"> IE before 10.)</w:t>
        </w:r>
      </w:ins>
      <w:ins w:id="1406" w:author="David Hartley" w:date="2013-07-10T12:43:00Z">
        <w:r w:rsidR="00001F14">
          <w:t xml:space="preserve"> All modern PCs, laptops, </w:t>
        </w:r>
      </w:ins>
      <w:ins w:id="1407" w:author="David Hartley" w:date="2013-07-10T12:44:00Z">
        <w:r w:rsidR="00001F14">
          <w:t>plus</w:t>
        </w:r>
      </w:ins>
      <w:ins w:id="1408" w:author="David Hartley" w:date="2013-07-10T12:43:00Z">
        <w:r w:rsidR="00001F14">
          <w:t xml:space="preserve"> most tablets and phablets </w:t>
        </w:r>
      </w:ins>
      <w:ins w:id="1409" w:author="David Hartley" w:date="2013-07-10T12:44:00Z">
        <w:r w:rsidR="00001F14">
          <w:t>are good.</w:t>
        </w:r>
      </w:ins>
      <w:ins w:id="1410" w:author="David Hartley" w:date="2013-07-10T12:46:00Z">
        <w:r>
          <w:t xml:space="preserve"> </w:t>
        </w:r>
        <w:r w:rsidRPr="004B79C5">
          <w:t>HTML5</w:t>
        </w:r>
      </w:ins>
      <w:ins w:id="1411" w:author="David Hartley" w:date="2013-07-10T12:47:00Z">
        <w:r>
          <w:t>’</w:t>
        </w:r>
      </w:ins>
      <w:ins w:id="1412" w:author="David Hartley" w:date="2013-07-10T12:46:00Z">
        <w:r w:rsidRPr="004B79C5">
          <w:t xml:space="preserve">s </w:t>
        </w:r>
        <w:r>
          <w:t>local storage and JavaScript are used.</w:t>
        </w:r>
      </w:ins>
    </w:p>
    <w:p w14:paraId="1ECE48EE" w14:textId="5BC69098" w:rsidR="002F51C6" w:rsidRDefault="002F51C6">
      <w:pPr>
        <w:pStyle w:val="ListB6after"/>
        <w:rPr>
          <w:ins w:id="1413" w:author="David Hartley" w:date="2013-07-10T08:06:00Z"/>
        </w:rPr>
        <w:pPrChange w:id="1414" w:author="David Hartley" w:date="2013-07-10T12:22:00Z">
          <w:pPr/>
        </w:pPrChange>
      </w:pPr>
      <w:ins w:id="1415" w:author="David Hartley" w:date="2013-07-10T08:06:00Z">
        <w:r>
          <w:lastRenderedPageBreak/>
          <w:t xml:space="preserve">OOP (Object Oriented Programming) built in to the heart of Braiins </w:t>
        </w:r>
      </w:ins>
      <w:ins w:id="1416" w:author="David Hartley" w:date="2013-07-10T12:15:00Z">
        <w:r w:rsidR="003616FE">
          <w:t xml:space="preserve">to implement SIM and in particular </w:t>
        </w:r>
      </w:ins>
      <w:ins w:id="1417" w:author="David Hartley" w:date="2013-07-10T08:06:00Z">
        <w:r w:rsidR="003616FE">
          <w:t>BROs within SIM</w:t>
        </w:r>
      </w:ins>
    </w:p>
    <w:p w14:paraId="61E47A22" w14:textId="3ECDD54D" w:rsidR="004B79C5" w:rsidRDefault="004B79C5">
      <w:pPr>
        <w:pStyle w:val="ListB6after"/>
        <w:rPr>
          <w:ins w:id="1418" w:author="David Hartley" w:date="2013-07-10T12:47:00Z"/>
        </w:rPr>
        <w:pPrChange w:id="1419" w:author="David Hartley" w:date="2013-07-10T12:23:00Z">
          <w:pPr>
            <w:pStyle w:val="Heading1"/>
            <w:numPr>
              <w:numId w:val="12"/>
            </w:numPr>
            <w:ind w:left="360" w:hanging="360"/>
          </w:pPr>
        </w:pPrChange>
      </w:pPr>
      <w:ins w:id="1420" w:author="David Hartley" w:date="2013-07-10T12:47:00Z">
        <w:r>
          <w:t>Ou</w:t>
        </w:r>
      </w:ins>
      <w:ins w:id="1421" w:author="David Hartley" w:date="2013-07-10T12:48:00Z">
        <w:r>
          <w:t>tput</w:t>
        </w:r>
      </w:ins>
      <w:ins w:id="1422" w:author="David Hartley" w:date="2013-07-10T12:47:00Z">
        <w:r>
          <w:t xml:space="preserve"> reports can be iXBRL</w:t>
        </w:r>
      </w:ins>
      <w:ins w:id="1423" w:author="David Hartley" w:date="2013-07-10T12:48:00Z">
        <w:r>
          <w:t xml:space="preserve">, XBRL, </w:t>
        </w:r>
      </w:ins>
      <w:ins w:id="1424" w:author="David Hartley" w:date="2013-07-10T15:27:00Z">
        <w:r w:rsidR="006B0333">
          <w:t xml:space="preserve">HTML, </w:t>
        </w:r>
      </w:ins>
      <w:ins w:id="1425" w:author="David Hartley" w:date="2013-07-10T12:48:00Z">
        <w:r>
          <w:t>or PDF</w:t>
        </w:r>
      </w:ins>
    </w:p>
    <w:p w14:paraId="64670CF5" w14:textId="28B4BAEF" w:rsidR="00945E24" w:rsidRDefault="00945E24">
      <w:pPr>
        <w:pStyle w:val="ListB6after"/>
        <w:rPr>
          <w:ins w:id="1426" w:author="David Hartley" w:date="2013-07-10T12:23:00Z"/>
        </w:rPr>
        <w:pPrChange w:id="1427" w:author="David Hartley" w:date="2013-07-10T12:23:00Z">
          <w:pPr>
            <w:pStyle w:val="Heading1"/>
            <w:numPr>
              <w:numId w:val="12"/>
            </w:numPr>
            <w:ind w:left="360" w:hanging="360"/>
          </w:pPr>
        </w:pPrChange>
      </w:pPr>
      <w:ins w:id="1428" w:author="David Hartley" w:date="2013-07-10T12:23:00Z">
        <w:r>
          <w:t xml:space="preserve">XBRL taxonomies </w:t>
        </w:r>
      </w:ins>
      <w:ins w:id="1429" w:author="David Hartley" w:date="2013-07-10T15:29:00Z">
        <w:r w:rsidR="008C6CE6">
          <w:t xml:space="preserve">which are published in XML form (103,000 nodes of XM for UK-IFRS), </w:t>
        </w:r>
      </w:ins>
      <w:ins w:id="1430" w:author="David Hartley" w:date="2013-07-10T15:28:00Z">
        <w:r w:rsidR="006B0333">
          <w:t xml:space="preserve">are </w:t>
        </w:r>
      </w:ins>
      <w:ins w:id="1431" w:author="David Hartley" w:date="2013-07-10T12:23:00Z">
        <w:r>
          <w:t xml:space="preserve">converted from </w:t>
        </w:r>
      </w:ins>
      <w:ins w:id="1432" w:author="David Hartley" w:date="2013-07-10T15:30:00Z">
        <w:r w:rsidR="008C6CE6">
          <w:t xml:space="preserve">the </w:t>
        </w:r>
      </w:ins>
      <w:ins w:id="1433" w:author="David Hartley" w:date="2013-07-10T12:23:00Z">
        <w:r>
          <w:t>XML to MySQL DB form</w:t>
        </w:r>
      </w:ins>
      <w:ins w:id="1434" w:author="David Hartley" w:date="2013-07-10T15:30:00Z">
        <w:r w:rsidR="008C6CE6">
          <w:t xml:space="preserve"> for use by Braiins</w:t>
        </w:r>
      </w:ins>
      <w:ins w:id="1435" w:author="David Hartley" w:date="2013-07-10T12:23:00Z">
        <w:r>
          <w:t>, then optimised again for SFR-SIM use as pure PHP code</w:t>
        </w:r>
      </w:ins>
      <w:ins w:id="1436" w:author="David Hartley" w:date="2013-07-10T12:25:00Z">
        <w:r w:rsidR="00D00D2C">
          <w:t xml:space="preserve"> as another aspect of </w:t>
        </w:r>
      </w:ins>
      <w:ins w:id="1437" w:author="David Hartley" w:date="2013-07-10T15:28:00Z">
        <w:r w:rsidR="006B0333">
          <w:t xml:space="preserve">providing </w:t>
        </w:r>
      </w:ins>
      <w:ins w:id="1438" w:author="David Hartley" w:date="2013-07-10T12:25:00Z">
        <w:r w:rsidR="00D00D2C">
          <w:t>the Braiins speed</w:t>
        </w:r>
      </w:ins>
    </w:p>
    <w:p w14:paraId="3EDFB03F" w14:textId="0A7450DA" w:rsidR="002C4353" w:rsidRDefault="00930361" w:rsidP="002C4353">
      <w:pPr>
        <w:pStyle w:val="Heading1"/>
        <w:numPr>
          <w:ilvl w:val="0"/>
          <w:numId w:val="12"/>
        </w:numPr>
        <w:rPr>
          <w:ins w:id="1439" w:author="David Hartley" w:date="2013-07-10T08:07:00Z"/>
        </w:rPr>
      </w:pPr>
      <w:bookmarkStart w:id="1440" w:name="_Toc361389366"/>
      <w:ins w:id="1441" w:author="David Hartley" w:date="2013-07-10T08:04:00Z">
        <w:r>
          <w:lastRenderedPageBreak/>
          <w:t>Braiins Road Map</w:t>
        </w:r>
      </w:ins>
      <w:bookmarkEnd w:id="1440"/>
    </w:p>
    <w:p w14:paraId="4C50CF6C" w14:textId="187E25EA" w:rsidR="002F51C6" w:rsidRPr="002F51C6" w:rsidRDefault="00DF5900">
      <w:pPr>
        <w:pStyle w:val="ListB6after"/>
        <w:rPr>
          <w:ins w:id="1442" w:author="David Hartley" w:date="2013-07-10T08:07:00Z"/>
        </w:rPr>
        <w:pPrChange w:id="1443" w:author="David Hartley" w:date="2013-07-10T14:00:00Z">
          <w:pPr>
            <w:tabs>
              <w:tab w:val="num" w:pos="360"/>
              <w:tab w:val="left" w:pos="960"/>
              <w:tab w:val="left" w:pos="1200"/>
              <w:tab w:val="left" w:pos="1440"/>
              <w:tab w:val="left" w:pos="1680"/>
            </w:tabs>
            <w:spacing w:after="120"/>
            <w:ind w:left="357" w:hanging="357"/>
          </w:pPr>
        </w:pPrChange>
      </w:pPr>
      <w:ins w:id="1444" w:author="David Hartley" w:date="2013-07-10T13:58:00Z">
        <w:r>
          <w:t>Launch</w:t>
        </w:r>
      </w:ins>
      <w:ins w:id="1445" w:author="David Hartley" w:date="2013-07-10T13:59:00Z">
        <w:r>
          <w:t xml:space="preserve"> </w:t>
        </w:r>
      </w:ins>
      <w:ins w:id="1446" w:author="David Hartley" w:date="2013-07-10T08:07:00Z">
        <w:r w:rsidR="002F51C6" w:rsidRPr="002F51C6">
          <w:t>for use by UK Agents (Accounting Practices)</w:t>
        </w:r>
      </w:ins>
      <w:ins w:id="1447" w:author="David Hartley" w:date="2013-07-10T13:59:00Z">
        <w:r>
          <w:t xml:space="preserve"> with FRS 102</w:t>
        </w:r>
      </w:ins>
      <w:ins w:id="1448" w:author="David Hartley" w:date="2013-07-10T08:07:00Z">
        <w:r w:rsidR="002F51C6" w:rsidRPr="002F51C6">
          <w:t>, English only</w:t>
        </w:r>
      </w:ins>
    </w:p>
    <w:p w14:paraId="53323B53" w14:textId="77777777" w:rsidR="002F51C6" w:rsidRPr="002F51C6" w:rsidRDefault="002F51C6">
      <w:pPr>
        <w:pStyle w:val="ListB6after"/>
        <w:rPr>
          <w:ins w:id="1449" w:author="David Hartley" w:date="2013-07-10T08:07:00Z"/>
        </w:rPr>
        <w:pPrChange w:id="1450" w:author="David Hartley" w:date="2013-07-10T14:00:00Z">
          <w:pPr>
            <w:tabs>
              <w:tab w:val="num" w:pos="360"/>
              <w:tab w:val="left" w:pos="960"/>
              <w:tab w:val="left" w:pos="1200"/>
              <w:tab w:val="left" w:pos="1440"/>
              <w:tab w:val="left" w:pos="1680"/>
            </w:tabs>
            <w:spacing w:after="120"/>
            <w:ind w:left="357" w:hanging="357"/>
          </w:pPr>
        </w:pPrChange>
      </w:pPr>
      <w:ins w:id="1451" w:author="David Hartley" w:date="2013-07-10T08:07:00Z">
        <w:r w:rsidRPr="002F51C6">
          <w:t>Companies including groups</w:t>
        </w:r>
      </w:ins>
    </w:p>
    <w:p w14:paraId="3A81527B" w14:textId="0E4615AC" w:rsidR="00DF5900" w:rsidRDefault="00DF5900">
      <w:pPr>
        <w:pStyle w:val="ListB6after"/>
        <w:rPr>
          <w:ins w:id="1452" w:author="David Hartley" w:date="2013-07-10T13:59:00Z"/>
        </w:rPr>
        <w:pPrChange w:id="1453" w:author="David Hartley" w:date="2013-07-10T14:00:00Z">
          <w:pPr>
            <w:tabs>
              <w:tab w:val="num" w:pos="360"/>
              <w:tab w:val="left" w:pos="960"/>
              <w:tab w:val="left" w:pos="1200"/>
              <w:tab w:val="left" w:pos="1440"/>
              <w:tab w:val="left" w:pos="1680"/>
            </w:tabs>
            <w:spacing w:after="120"/>
            <w:ind w:left="357" w:hanging="357"/>
          </w:pPr>
        </w:pPrChange>
      </w:pPr>
      <w:ins w:id="1454" w:author="David Hartley" w:date="2013-07-10T13:59:00Z">
        <w:r>
          <w:t>Other taxonomies</w:t>
        </w:r>
      </w:ins>
    </w:p>
    <w:p w14:paraId="491AB7DE" w14:textId="77777777" w:rsidR="002F51C6" w:rsidRPr="002F51C6" w:rsidRDefault="002F51C6">
      <w:pPr>
        <w:pStyle w:val="ListB6after"/>
        <w:rPr>
          <w:ins w:id="1455" w:author="David Hartley" w:date="2013-07-10T08:07:00Z"/>
        </w:rPr>
        <w:pPrChange w:id="1456" w:author="David Hartley" w:date="2013-07-10T14:00:00Z">
          <w:pPr>
            <w:tabs>
              <w:tab w:val="num" w:pos="360"/>
              <w:tab w:val="left" w:pos="960"/>
              <w:tab w:val="left" w:pos="1200"/>
              <w:tab w:val="left" w:pos="1440"/>
              <w:tab w:val="left" w:pos="1680"/>
            </w:tabs>
            <w:spacing w:after="120"/>
            <w:ind w:left="357" w:hanging="357"/>
          </w:pPr>
        </w:pPrChange>
      </w:pPr>
      <w:ins w:id="1457" w:author="David Hartley" w:date="2013-07-10T08:07:00Z">
        <w:r w:rsidRPr="002F51C6">
          <w:t>Other jurisdictions</w:t>
        </w:r>
      </w:ins>
    </w:p>
    <w:p w14:paraId="477E7BCD" w14:textId="77777777" w:rsidR="00DF5900" w:rsidRDefault="00DF5900">
      <w:pPr>
        <w:pStyle w:val="ListB6after"/>
        <w:rPr>
          <w:ins w:id="1458" w:author="David Hartley" w:date="2013-07-10T14:00:00Z"/>
        </w:rPr>
        <w:pPrChange w:id="1459" w:author="David Hartley" w:date="2013-07-10T14:00:00Z">
          <w:pPr>
            <w:tabs>
              <w:tab w:val="num" w:pos="360"/>
              <w:tab w:val="left" w:pos="960"/>
              <w:tab w:val="left" w:pos="1200"/>
              <w:tab w:val="left" w:pos="1440"/>
              <w:tab w:val="left" w:pos="1680"/>
            </w:tabs>
            <w:spacing w:after="120"/>
            <w:ind w:left="357" w:hanging="357"/>
          </w:pPr>
        </w:pPrChange>
      </w:pPr>
      <w:ins w:id="1460" w:author="David Hartley" w:date="2013-07-10T14:00:00Z">
        <w:r w:rsidRPr="00DF5900">
          <w:t>Comparative database for participating entities</w:t>
        </w:r>
      </w:ins>
    </w:p>
    <w:p w14:paraId="7BC51DF1" w14:textId="5A604A14" w:rsidR="002F51C6" w:rsidRPr="002F51C6" w:rsidRDefault="002F51C6">
      <w:pPr>
        <w:pStyle w:val="ListB6after"/>
        <w:rPr>
          <w:ins w:id="1461" w:author="David Hartley" w:date="2013-07-10T08:07:00Z"/>
        </w:rPr>
        <w:pPrChange w:id="1462" w:author="David Hartley" w:date="2013-07-10T14:00:00Z">
          <w:pPr>
            <w:tabs>
              <w:tab w:val="num" w:pos="360"/>
              <w:tab w:val="left" w:pos="960"/>
              <w:tab w:val="left" w:pos="1200"/>
              <w:tab w:val="left" w:pos="1440"/>
              <w:tab w:val="left" w:pos="1680"/>
            </w:tabs>
            <w:spacing w:after="120"/>
            <w:ind w:left="357" w:hanging="357"/>
          </w:pPr>
        </w:pPrChange>
      </w:pPr>
      <w:ins w:id="1463" w:author="David Hartley" w:date="2013-07-10T08:07:00Z">
        <w:r w:rsidRPr="002F51C6">
          <w:t>Languages other than English</w:t>
        </w:r>
      </w:ins>
    </w:p>
    <w:p w14:paraId="1AE6E99C" w14:textId="4E0D657E" w:rsidR="002F51C6" w:rsidRPr="002F51C6" w:rsidRDefault="002F51C6">
      <w:pPr>
        <w:pStyle w:val="ListB6after"/>
        <w:rPr>
          <w:ins w:id="1464" w:author="David Hartley" w:date="2013-07-10T08:07:00Z"/>
        </w:rPr>
        <w:pPrChange w:id="1465" w:author="David Hartley" w:date="2013-07-10T14:00:00Z">
          <w:pPr>
            <w:tabs>
              <w:tab w:val="num" w:pos="360"/>
              <w:tab w:val="left" w:pos="960"/>
              <w:tab w:val="left" w:pos="1200"/>
              <w:tab w:val="left" w:pos="1440"/>
              <w:tab w:val="left" w:pos="1680"/>
            </w:tabs>
            <w:spacing w:after="120"/>
            <w:ind w:left="357" w:hanging="357"/>
          </w:pPr>
        </w:pPrChange>
      </w:pPr>
      <w:ins w:id="1466" w:author="David Hartley" w:date="2013-07-10T08:07:00Z">
        <w:r w:rsidRPr="002F51C6">
          <w:t>ResearchGate</w:t>
        </w:r>
      </w:ins>
      <w:ins w:id="1467" w:author="David Hartley" w:date="2013-07-10T13:59:00Z">
        <w:r w:rsidR="00DF5900">
          <w:t>.com</w:t>
        </w:r>
      </w:ins>
      <w:ins w:id="1468" w:author="David Hartley" w:date="2013-07-10T08:07:00Z">
        <w:r w:rsidRPr="002F51C6">
          <w:t xml:space="preserve"> type network i.e. comparative database on a big and international scale</w:t>
        </w:r>
      </w:ins>
    </w:p>
    <w:p w14:paraId="32FA967F" w14:textId="77777777" w:rsidR="00DF5900" w:rsidRDefault="00DF5900">
      <w:pPr>
        <w:pStyle w:val="ListB6after"/>
        <w:rPr>
          <w:ins w:id="1469" w:author="David Hartley" w:date="2013-07-10T13:59:00Z"/>
        </w:rPr>
        <w:pPrChange w:id="1470" w:author="David Hartley" w:date="2013-07-10T14:00:00Z">
          <w:pPr>
            <w:tabs>
              <w:tab w:val="num" w:pos="360"/>
              <w:tab w:val="left" w:pos="960"/>
              <w:tab w:val="left" w:pos="1200"/>
              <w:tab w:val="left" w:pos="1440"/>
              <w:tab w:val="left" w:pos="1680"/>
            </w:tabs>
            <w:spacing w:after="120"/>
            <w:ind w:left="357" w:hanging="357"/>
          </w:pPr>
        </w:pPrChange>
      </w:pPr>
      <w:ins w:id="1471" w:author="David Hartley" w:date="2013-07-10T13:59:00Z">
        <w:r w:rsidRPr="00DF5900">
          <w:t>Pure SFR-SIM reports as an optional alternative to XBRL</w:t>
        </w:r>
      </w:ins>
    </w:p>
    <w:p w14:paraId="22297150" w14:textId="2AECDD16" w:rsidR="00DF5900" w:rsidRPr="002F51C6" w:rsidRDefault="002F51C6">
      <w:pPr>
        <w:pStyle w:val="ListB6after"/>
        <w:rPr>
          <w:ins w:id="1472" w:author="David Hartley" w:date="2013-07-10T08:07:00Z"/>
        </w:rPr>
        <w:pPrChange w:id="1473" w:author="David Hartley" w:date="2013-07-10T14:00:00Z">
          <w:pPr>
            <w:tabs>
              <w:tab w:val="num" w:pos="360"/>
              <w:tab w:val="left" w:pos="960"/>
              <w:tab w:val="left" w:pos="1200"/>
              <w:tab w:val="left" w:pos="1440"/>
              <w:tab w:val="left" w:pos="1680"/>
            </w:tabs>
            <w:spacing w:after="120"/>
            <w:ind w:left="357" w:hanging="357"/>
          </w:pPr>
        </w:pPrChange>
      </w:pPr>
      <w:ins w:id="1474" w:author="David Hartley" w:date="2013-07-10T08:07:00Z">
        <w:r w:rsidRPr="002F51C6">
          <w:t>General Business Report System for companies as a web service tying in with the above</w:t>
        </w:r>
      </w:ins>
    </w:p>
    <w:p w14:paraId="312C55EB" w14:textId="184D5EFB" w:rsidR="00755F24" w:rsidRPr="00755F24" w:rsidDel="00DF5900" w:rsidRDefault="0059582F" w:rsidP="00B7218D">
      <w:pPr>
        <w:pStyle w:val="Heading1"/>
        <w:numPr>
          <w:ilvl w:val="0"/>
          <w:numId w:val="12"/>
        </w:numPr>
        <w:rPr>
          <w:del w:id="1475" w:author="David Hartley" w:date="2013-07-10T14:02:00Z"/>
        </w:rPr>
      </w:pPr>
      <w:del w:id="1476" w:author="David Hartley" w:date="2013-07-10T14:02:00Z">
        <w:r w:rsidDel="00DF5900">
          <w:delText>Original e</w:delText>
        </w:r>
        <w:r w:rsidR="00755F24" w:rsidDel="00DF5900">
          <w:delText>mail Braiins and BRL 10 June 2013</w:delText>
        </w:r>
      </w:del>
    </w:p>
    <w:p w14:paraId="0CE8D42B" w14:textId="2EC27C13" w:rsidR="00130482" w:rsidDel="00DF5900" w:rsidRDefault="00130482" w:rsidP="00130482">
      <w:pPr>
        <w:rPr>
          <w:del w:id="1477" w:author="David Hartley" w:date="2013-07-10T14:01:00Z"/>
        </w:rPr>
      </w:pPr>
      <w:del w:id="1478" w:author="David Hartley" w:date="2013-07-10T14:01:00Z">
        <w:r w:rsidDel="00DF5900">
          <w:delText>Here are some initial thoughts for working up into a proper statement of what Braiins and BRL are about.</w:delText>
        </w:r>
      </w:del>
    </w:p>
    <w:p w14:paraId="5B202726" w14:textId="038BC020" w:rsidR="00130482" w:rsidDel="00DF5900" w:rsidRDefault="00130482" w:rsidP="00130482">
      <w:pPr>
        <w:rPr>
          <w:del w:id="1479" w:author="David Hartley" w:date="2013-07-10T14:01:00Z"/>
        </w:rPr>
      </w:pPr>
    </w:p>
    <w:p w14:paraId="7B8AB91D" w14:textId="3E2A20D8" w:rsidR="00130482" w:rsidDel="00DF5900" w:rsidRDefault="00130482" w:rsidP="00130482">
      <w:pPr>
        <w:rPr>
          <w:del w:id="1480" w:author="David Hartley" w:date="2013-07-10T14:01:00Z"/>
        </w:rPr>
      </w:pPr>
      <w:del w:id="1481" w:author="David Hartley" w:date="2013-07-10T14:01:00Z">
        <w:r w:rsidDel="00DF5900">
          <w:delText>For you to comment, edit, add to, and for us to discuss in the Skype call.</w:delText>
        </w:r>
      </w:del>
    </w:p>
    <w:p w14:paraId="13EC8559" w14:textId="713AC7F9" w:rsidR="00130482" w:rsidDel="00DF5900" w:rsidRDefault="00130482" w:rsidP="00130482">
      <w:pPr>
        <w:rPr>
          <w:del w:id="1482" w:author="David Hartley" w:date="2013-07-10T14:01:00Z"/>
        </w:rPr>
      </w:pPr>
    </w:p>
    <w:p w14:paraId="73C46BE3" w14:textId="34B589BD" w:rsidR="00130482" w:rsidDel="00DF5900" w:rsidRDefault="00130482" w:rsidP="00130482">
      <w:pPr>
        <w:rPr>
          <w:del w:id="1483" w:author="David Hartley" w:date="2013-07-10T14:01:00Z"/>
        </w:rPr>
      </w:pPr>
      <w:del w:id="1484" w:author="David Hartley" w:date="2013-07-10T14:01:00Z">
        <w:r w:rsidDel="00DF5900">
          <w:delText>2011 Definition</w:delText>
        </w:r>
      </w:del>
    </w:p>
    <w:p w14:paraId="3431FBA0" w14:textId="12FE067F" w:rsidR="00130482" w:rsidDel="00DF5900" w:rsidRDefault="00130482" w:rsidP="00130482">
      <w:pPr>
        <w:rPr>
          <w:del w:id="1485" w:author="David Hartley" w:date="2013-07-10T14:01:00Z"/>
        </w:rPr>
      </w:pPr>
      <w:del w:id="1486" w:author="David Hartley" w:date="2013-07-10T14:01:00Z">
        <w:r w:rsidDel="00DF5900">
          <w:delText>Braiins is an iXBRL accounts expert system which generates Taxonomy and HMRC/CH compliant accounts while ensuring</w:delText>
        </w:r>
        <w:r w:rsidR="007B73A8" w:rsidDel="00DF5900">
          <w:delText xml:space="preserve"> </w:delText>
        </w:r>
        <w:r w:rsidDel="00DF5900">
          <w:delText>accounting and dimensional integrity is maintained, all under full practice control, with complete audit trail.</w:delText>
        </w:r>
      </w:del>
    </w:p>
    <w:p w14:paraId="7C8EE79D" w14:textId="364BE305" w:rsidR="00130482" w:rsidDel="00DF5900" w:rsidRDefault="00130482" w:rsidP="00130482">
      <w:pPr>
        <w:rPr>
          <w:del w:id="1487" w:author="David Hartley" w:date="2013-07-10T14:01:00Z"/>
        </w:rPr>
      </w:pPr>
    </w:p>
    <w:p w14:paraId="11585E9C" w14:textId="77D67BC3" w:rsidR="00130482" w:rsidDel="00DF5900" w:rsidRDefault="00130482" w:rsidP="00130482">
      <w:pPr>
        <w:rPr>
          <w:del w:id="1488" w:author="David Hartley" w:date="2013-07-10T14:01:00Z"/>
        </w:rPr>
      </w:pPr>
      <w:del w:id="1489" w:author="David Hartley" w:date="2013-07-10T14:01:00Z">
        <w:r w:rsidDel="00DF5900">
          <w:delText>Comment from You</w:delText>
        </w:r>
      </w:del>
    </w:p>
    <w:p w14:paraId="063241CB" w14:textId="4FA7A2D0" w:rsidR="00130482" w:rsidDel="00DF5900" w:rsidRDefault="00130482" w:rsidP="00130482">
      <w:pPr>
        <w:rPr>
          <w:del w:id="1490" w:author="David Hartley" w:date="2013-07-10T14:01:00Z"/>
        </w:rPr>
      </w:pPr>
      <w:del w:id="1491" w:author="David Hartley" w:date="2013-07-10T14:01:00Z">
        <w:r w:rsidDel="00DF5900">
          <w:delText>[6/7/2013 6:24:17 PM | Edited 6:24:50 PM] Charles Woodgate: Re comments in your email of chat with Tony and Types Dimensions. Yes agree a statement of what Braiins and BRL are about would highlight to one and all (including us of course) why what we are dong is so revolutionary and important. Need some title to hang it from, may be something like "Getting the Better of XBRL".</w:delText>
        </w:r>
      </w:del>
    </w:p>
    <w:p w14:paraId="5112C849" w14:textId="6D1DE40B" w:rsidR="00130482" w:rsidDel="00DF5900" w:rsidRDefault="00130482" w:rsidP="00130482">
      <w:pPr>
        <w:rPr>
          <w:del w:id="1492" w:author="David Hartley" w:date="2013-07-10T14:01:00Z"/>
        </w:rPr>
      </w:pPr>
    </w:p>
    <w:p w14:paraId="589A738E" w14:textId="10AB7D30" w:rsidR="00130482" w:rsidDel="00DF5900" w:rsidRDefault="00130482" w:rsidP="00130482">
      <w:pPr>
        <w:rPr>
          <w:del w:id="1493" w:author="David Hartley" w:date="2013-07-10T14:01:00Z"/>
        </w:rPr>
      </w:pPr>
      <w:del w:id="1494" w:author="David Hartley" w:date="2013-07-10T14:01:00Z">
        <w:r w:rsidDel="00DF5900">
          <w:delText>Braiins</w:delText>
        </w:r>
      </w:del>
    </w:p>
    <w:p w14:paraId="38500306" w14:textId="6957E6A9" w:rsidR="00130482" w:rsidDel="00DF5900" w:rsidRDefault="00130482" w:rsidP="0003517B">
      <w:pPr>
        <w:rPr>
          <w:del w:id="1495" w:author="David Hartley" w:date="2013-07-10T14:01:00Z"/>
        </w:rPr>
      </w:pPr>
      <w:del w:id="1496" w:author="David Hartley" w:date="2013-07-10T14:01:00Z">
        <w:r w:rsidDel="00DF5900">
          <w:delText>Braiins is a cloud based accounting system which transforms the financial statement and business reporting processes for small, medium, and large entities.</w:delText>
        </w:r>
      </w:del>
    </w:p>
    <w:p w14:paraId="01225AA5" w14:textId="59E38267" w:rsidR="00130482" w:rsidDel="00DF5900" w:rsidRDefault="00130482" w:rsidP="0003517B">
      <w:pPr>
        <w:rPr>
          <w:del w:id="1497" w:author="David Hartley" w:date="2013-07-10T14:01:00Z"/>
        </w:rPr>
      </w:pPr>
      <w:del w:id="1498" w:author="David Hartley" w:date="2013-07-10T14:01:00Z">
        <w:r w:rsidDel="00DF5900">
          <w:delText>Braiins hides the accounting, regulatory, and computing complexities while ensuring accounting integrity.</w:delText>
        </w:r>
      </w:del>
    </w:p>
    <w:p w14:paraId="6D3F92AE" w14:textId="001747A6" w:rsidR="00130482" w:rsidDel="00DF5900" w:rsidRDefault="00130482" w:rsidP="0003517B">
      <w:pPr>
        <w:rPr>
          <w:del w:id="1499" w:author="David Hartley" w:date="2013-07-10T14:01:00Z"/>
        </w:rPr>
      </w:pPr>
      <w:del w:id="1500" w:author="David Hartley" w:date="2013-07-10T14:01:00Z">
        <w:r w:rsidDel="00DF5900">
          <w:delText>Braiins restores control to the accountant who does need to become an expert in computers, XBRL, Taxonomies, spreadsheets/Word integration etc.</w:delText>
        </w:r>
      </w:del>
    </w:p>
    <w:p w14:paraId="6499FDFB" w14:textId="5F0EF234" w:rsidR="00130482" w:rsidDel="00DF5900" w:rsidRDefault="00130482" w:rsidP="0003517B">
      <w:pPr>
        <w:rPr>
          <w:del w:id="1501" w:author="David Hartley" w:date="2013-07-10T14:01:00Z"/>
        </w:rPr>
      </w:pPr>
      <w:del w:id="1502" w:author="David Hartley" w:date="2013-07-10T14:01:00Z">
        <w:r w:rsidDel="00DF5900">
          <w:delText>Braiins is wholly new, designed from the start to be able to work with different accounting standards and taxonomies, in different jurisdictions. (The first release is for UK FRS102 but support for additional standards will be added progressively.)</w:delText>
        </w:r>
      </w:del>
    </w:p>
    <w:p w14:paraId="6DCB492A" w14:textId="3B918BAB" w:rsidR="00130482" w:rsidDel="00DF5900" w:rsidRDefault="00130482" w:rsidP="0003517B">
      <w:pPr>
        <w:rPr>
          <w:del w:id="1503" w:author="David Hartley" w:date="2013-07-10T14:01:00Z"/>
        </w:rPr>
      </w:pPr>
      <w:del w:id="1504" w:author="David Hartley" w:date="2013-07-10T14:01:00Z">
        <w:r w:rsidDel="00DF5900">
          <w:delText>Most importantly for companies or groups operating in multiple countries, the same raw data can be used to generate accounts for different standards/taxonomies.</w:delText>
        </w:r>
      </w:del>
    </w:p>
    <w:p w14:paraId="0A37FBFF" w14:textId="6150B0E6" w:rsidR="00130482" w:rsidDel="00DF5900" w:rsidRDefault="00130482" w:rsidP="0003517B">
      <w:pPr>
        <w:rPr>
          <w:del w:id="1505" w:author="David Hartley" w:date="2013-07-10T14:01:00Z"/>
        </w:rPr>
      </w:pPr>
      <w:del w:id="1506" w:author="David Hartley" w:date="2013-07-10T14:01:00Z">
        <w:r w:rsidDel="00DF5900">
          <w:delText>The data held by Braiins, and the reports generated by Braiins, are semantic web ready. [See .... re semantic web and its significance.]</w:delText>
        </w:r>
      </w:del>
    </w:p>
    <w:p w14:paraId="7E4BCABC" w14:textId="06818DA2" w:rsidR="0003517B" w:rsidDel="00DF5900" w:rsidRDefault="00130482" w:rsidP="0003517B">
      <w:pPr>
        <w:rPr>
          <w:del w:id="1507" w:author="David Hartley" w:date="2013-07-10T14:01:00Z"/>
        </w:rPr>
      </w:pPr>
      <w:del w:id="1508" w:author="David Hartley" w:date="2013-07-10T14:01:00Z">
        <w:r w:rsidDel="00DF5900">
          <w:delText>Braiins is not a general cloud accounting system i.e. it is not intended for sales ledger, stock ledger, VAT/GST, payroll etc processing. It works from general ledger data onwards to produce statutory financial statements and business reports. Links to general cloud accounting systems will provide data. Braiins can work for an SME or manage massive amounts of data for a group e.g. for hundreds of subsidiaries/associates/join ventures. Most data will be imported so Braiins is not geared towards having large volumes of basic detail entered by hand. As a result its input/edit system are optimised for ease of use, and intelligent prompting, rather than for basic data entry key punching speed. (Though they are still responsive. Eve</w:delText>
        </w:r>
        <w:r w:rsidR="0003517B" w:rsidDel="00DF5900">
          <w:delText>rything about Braiins is fast.)</w:delText>
        </w:r>
      </w:del>
    </w:p>
    <w:p w14:paraId="1ABCDECB" w14:textId="78C59817" w:rsidR="00130482" w:rsidDel="00DF5900" w:rsidRDefault="00130482" w:rsidP="0003517B">
      <w:pPr>
        <w:rPr>
          <w:del w:id="1509" w:author="David Hartley" w:date="2013-07-10T14:01:00Z"/>
        </w:rPr>
      </w:pPr>
      <w:del w:id="1510" w:author="David Hartley" w:date="2013-07-10T14:01:00Z">
        <w:r w:rsidDel="00DF5900">
          <w:delText>Over the last few decades accounting standards have become ever more complicated, and despite the best efforts of the IFRS, there are still many international/jurisdictional variations in effect, and this is likely to remain the case. Whereas an entity's general ledgers are controlled double entry environments, the financial statement reporting complexities mean that many entities, especially larger ones, use a multiple of spreadsheets and Word documents that are pulled together to produce the financial statements. This has led to numerous errors, some quite serious. Braiins brings that whole situation back under control, without inhibiting flexibility, or making things devilishly complicated. It actually makes it all easier.</w:delText>
        </w:r>
      </w:del>
    </w:p>
    <w:p w14:paraId="706A4ECC" w14:textId="6E3E042E" w:rsidR="00130482" w:rsidDel="00DF5900" w:rsidRDefault="00130482" w:rsidP="0003517B">
      <w:pPr>
        <w:rPr>
          <w:del w:id="1511" w:author="David Hartley" w:date="2013-07-10T14:02:00Z"/>
        </w:rPr>
      </w:pPr>
      <w:del w:id="1512" w:author="David Hartley" w:date="2013-07-10T14:02:00Z">
        <w:r w:rsidDel="00DF5900">
          <w:delText>Taxonomies can provide a measure of checking when the accounts are output in XBRL form via the Calculation and Formula linkbases,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 designed for the pre XBRL world, and the demand from Marketing to allow editing on the face of the accounts, plus the widespread use of spreadsheet and Word "accounts generation", integrity and control has been lost. In most case, complete nonsense can be entered, and even be verified as valid XBRL by XBRL gateways.</w:delText>
        </w:r>
      </w:del>
    </w:p>
    <w:p w14:paraId="63A02BA2" w14:textId="37432DA3" w:rsidR="00130482" w:rsidDel="00DF5900" w:rsidRDefault="00130482" w:rsidP="0003517B">
      <w:pPr>
        <w:rPr>
          <w:del w:id="1513" w:author="David Hartley" w:date="2013-07-10T14:02:00Z"/>
        </w:rPr>
      </w:pPr>
      <w:del w:id="1514" w:author="David Hartley" w:date="2013-07-10T14:02:00Z">
        <w:r w:rsidDel="00DF5900">
          <w:delText>So, in some respects, despite all the advances in computer power and sophistication, and the advent of machine readable XBRL, accounting and business reporting has gone backwards.</w:delText>
        </w:r>
      </w:del>
    </w:p>
    <w:p w14:paraId="07ED5A97" w14:textId="25378374" w:rsidR="00130482" w:rsidDel="00DF5900" w:rsidRDefault="00130482" w:rsidP="0003517B">
      <w:pPr>
        <w:rPr>
          <w:del w:id="1515" w:author="David Hartley" w:date="2013-07-10T14:02:00Z"/>
        </w:rPr>
      </w:pPr>
      <w:del w:id="1516" w:author="David Hartley" w:date="2013-07-10T14:02:00Z">
        <w:r w:rsidDel="00DF5900">
          <w:delText>Braiins reverses that negative trend, taking a giant leap forwards, but in a non-intimidating way. In fact Braiins is deceptively simple and easy. Accountants and business people can understand it without having to study a difficult 400 page book like "XBRL For Dummies" or wadw through a 65 slide slide show on "How to Use Dimensions". Everything just works in a natural way, with clear choices at every step. Aspects of the standards/taxonomies that do not apply to a particular entity e.g. Financial Instruments, do not get in the way if the entity doesn't use them.</w:delText>
        </w:r>
      </w:del>
    </w:p>
    <w:p w14:paraId="4E4932AA" w14:textId="62C9BE07" w:rsidR="00130482" w:rsidDel="00DF5900" w:rsidRDefault="00130482" w:rsidP="00130482">
      <w:pPr>
        <w:rPr>
          <w:del w:id="1517" w:author="David Hartley" w:date="2013-07-10T14:02:00Z"/>
        </w:rPr>
      </w:pPr>
      <w:del w:id="1518" w:author="David Hartley" w:date="2013-07-10T14:02:00Z">
        <w:r w:rsidDel="00DF5900">
          <w:delText>A big part of the magic by which Braiins reinvents accounting and business reporting is BRL, Braiins Report Language.</w:delText>
        </w:r>
      </w:del>
    </w:p>
    <w:p w14:paraId="69298B4E" w14:textId="708BF752" w:rsidR="00130482" w:rsidDel="00DF5900" w:rsidRDefault="00130482" w:rsidP="00130482">
      <w:pPr>
        <w:rPr>
          <w:del w:id="1519" w:author="David Hartley" w:date="2013-07-10T14:02:00Z"/>
        </w:rPr>
      </w:pPr>
    </w:p>
    <w:p w14:paraId="79D23096" w14:textId="2C7BE3DC" w:rsidR="00130482" w:rsidDel="00DF5900" w:rsidRDefault="00130482" w:rsidP="00130482">
      <w:pPr>
        <w:rPr>
          <w:del w:id="1520" w:author="David Hartley" w:date="2013-07-10T14:02:00Z"/>
        </w:rPr>
      </w:pPr>
      <w:del w:id="1521" w:author="David Hartley" w:date="2013-07-10T14:02:00Z">
        <w:r w:rsidDel="00DF5900">
          <w:delText>BRL, Braiins Report Language.</w:delText>
        </w:r>
      </w:del>
    </w:p>
    <w:p w14:paraId="0F9ED0FF" w14:textId="03A68C95" w:rsidR="00130482" w:rsidDel="00DF5900" w:rsidRDefault="00130482" w:rsidP="00130482">
      <w:pPr>
        <w:rPr>
          <w:del w:id="1522" w:author="David Hartley" w:date="2013-07-10T14:02:00Z"/>
        </w:rPr>
      </w:pPr>
      <w:del w:id="1523" w:author="David Hartley" w:date="2013-07-10T14:02:00Z">
        <w:r w:rsidDel="00DF5900">
          <w:delText>To explain why BRL a bit of a diversion is necessary.</w:delText>
        </w:r>
      </w:del>
    </w:p>
    <w:p w14:paraId="5AC48CB2" w14:textId="276BEC13" w:rsidR="00130482" w:rsidDel="00DF5900" w:rsidRDefault="00130482" w:rsidP="00130482">
      <w:pPr>
        <w:rPr>
          <w:del w:id="1524" w:author="David Hartley" w:date="2013-07-10T14:02:00Z"/>
        </w:rPr>
      </w:pPr>
    </w:p>
    <w:p w14:paraId="41565C22" w14:textId="368A2CB1" w:rsidR="00130482" w:rsidDel="00DF5900" w:rsidRDefault="00130482" w:rsidP="00130482">
      <w:pPr>
        <w:rPr>
          <w:del w:id="1525" w:author="David Hartley" w:date="2013-07-10T14:02:00Z"/>
        </w:rPr>
      </w:pPr>
      <w:del w:id="1526" w:author="David Hartley" w:date="2013-07-10T14:02:00Z">
        <w:r w:rsidDel="00DF5900">
          <w:delText>XBRL adoption is widespread throughout the world, and is well on its way to becoming ubiquitous. So Braiins must and does speak XBRL.</w:delText>
        </w:r>
      </w:del>
    </w:p>
    <w:p w14:paraId="29196B88" w14:textId="6DE14DC0" w:rsidR="00130482" w:rsidDel="00DF5900" w:rsidRDefault="00130482" w:rsidP="00130482">
      <w:pPr>
        <w:rPr>
          <w:del w:id="1527" w:author="David Hartley" w:date="2013-07-10T14:02:00Z"/>
        </w:rPr>
      </w:pPr>
    </w:p>
    <w:p w14:paraId="4F3EF874" w14:textId="3405C130" w:rsidR="00130482" w:rsidDel="00DF5900" w:rsidRDefault="00130482" w:rsidP="00130482">
      <w:pPr>
        <w:rPr>
          <w:del w:id="1528" w:author="David Hartley" w:date="2013-07-10T14:02:00Z"/>
        </w:rPr>
      </w:pPr>
      <w:del w:id="1529" w:author="David Hartley" w:date="2013-07-10T14:02:00Z">
        <w:r w:rsidDel="00DF5900">
          <w:delText>The aims of XBRL are laudable: machine readable accounting/business data that is standardised and comparable across entities. (No XBRL system yet provides for cross jurisdictional comparisons.)</w:delText>
        </w:r>
      </w:del>
    </w:p>
    <w:p w14:paraId="3DCE4EE3" w14:textId="034D8E99" w:rsidR="00130482" w:rsidDel="00DF5900" w:rsidRDefault="00130482" w:rsidP="00130482">
      <w:pPr>
        <w:rPr>
          <w:del w:id="1530" w:author="David Hartley" w:date="2013-07-10T14:02:00Z"/>
        </w:rPr>
      </w:pPr>
      <w:del w:id="1531" w:author="David Hartley" w:date="2013-07-10T14:02:00Z">
        <w:r w:rsidDel="00DF5900">
          <w:delText>The originators of XBRL and all those who have much put much effort into it over the years, are to be congratulated on their success.</w:delText>
        </w:r>
      </w:del>
    </w:p>
    <w:p w14:paraId="2EB51EA7" w14:textId="5164290C" w:rsidR="00130482" w:rsidDel="00DF5900" w:rsidRDefault="00130482" w:rsidP="00130482">
      <w:pPr>
        <w:rPr>
          <w:del w:id="1532" w:author="David Hartley" w:date="2013-07-10T14:02:00Z"/>
        </w:rPr>
      </w:pPr>
    </w:p>
    <w:p w14:paraId="7565AB61" w14:textId="1D9FF561" w:rsidR="00130482" w:rsidDel="00DF5900" w:rsidRDefault="00130482" w:rsidP="00130482">
      <w:pPr>
        <w:rPr>
          <w:del w:id="1533" w:author="David Hartley" w:date="2013-07-10T14:02:00Z"/>
        </w:rPr>
      </w:pPr>
      <w:del w:id="1534" w:author="David Hartley" w:date="2013-07-10T14:02:00Z">
        <w:r w:rsidDel="00DF5900">
          <w:delText>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And what the hell is a linkbase anyway?</w:delText>
        </w:r>
      </w:del>
    </w:p>
    <w:p w14:paraId="586CA9B7" w14:textId="1C9540A4" w:rsidR="00130482" w:rsidDel="00DF5900" w:rsidRDefault="00130482" w:rsidP="00130482">
      <w:pPr>
        <w:rPr>
          <w:del w:id="1535" w:author="David Hartley" w:date="2013-07-10T14:02:00Z"/>
        </w:rPr>
      </w:pPr>
    </w:p>
    <w:p w14:paraId="5BB7A686" w14:textId="6FC3A014" w:rsidR="00130482" w:rsidDel="00DF5900" w:rsidRDefault="00130482" w:rsidP="00130482">
      <w:pPr>
        <w:rPr>
          <w:del w:id="1536" w:author="David Hartley" w:date="2013-07-10T14:02:00Z"/>
        </w:rPr>
      </w:pPr>
      <w:del w:id="1537" w:author="David Hartley" w:date="2013-07-10T14:02:00Z">
        <w:r w:rsidDel="00DF5900">
          <w:delText>Any computer system tries to hide the XBRL details, but with varying degrees of success. At least one system even offers editing on the face accounts for both accounting/layout and XBRL. How awful is that? Many or most system end up with some need for manual XBRL tagging.</w:delText>
        </w:r>
      </w:del>
    </w:p>
    <w:p w14:paraId="2F7C42BD" w14:textId="3EE1217E" w:rsidR="00130482" w:rsidDel="00DF5900" w:rsidRDefault="00130482" w:rsidP="00130482">
      <w:pPr>
        <w:rPr>
          <w:del w:id="1538" w:author="David Hartley" w:date="2013-07-10T14:02:00Z"/>
        </w:rPr>
      </w:pPr>
    </w:p>
    <w:p w14:paraId="4D192141" w14:textId="36A9E233" w:rsidR="00130482" w:rsidDel="00DF5900" w:rsidRDefault="00130482" w:rsidP="00130482">
      <w:pPr>
        <w:rPr>
          <w:del w:id="1539" w:author="David Hartley" w:date="2013-07-10T14:02:00Z"/>
        </w:rPr>
      </w:pPr>
      <w:del w:id="1540" w:author="David Hartley" w:date="2013-07-10T14:02:00Z">
        <w:r w:rsidDel="00DF5900">
          <w:delText>The common use of the X (eXtensible) feature of XBRL to add entity specific tags, especially in the US re US GAAP, has reduced the utility of the XBRL data.</w:delText>
        </w:r>
      </w:del>
    </w:p>
    <w:p w14:paraId="581D9739" w14:textId="2E579F09" w:rsidR="00130482" w:rsidDel="00DF5900" w:rsidRDefault="00130482" w:rsidP="00130482">
      <w:pPr>
        <w:rPr>
          <w:del w:id="1541" w:author="David Hartley" w:date="2013-07-10T14:02:00Z"/>
        </w:rPr>
      </w:pPr>
    </w:p>
    <w:p w14:paraId="023F5308" w14:textId="4FEE87A2" w:rsidR="00130482" w:rsidDel="00DF5900" w:rsidRDefault="00130482" w:rsidP="00130482">
      <w:pPr>
        <w:rPr>
          <w:del w:id="1542" w:author="David Hartley" w:date="2013-07-10T14:02:00Z"/>
        </w:rPr>
      </w:pPr>
      <w:del w:id="1543" w:author="David Hartley" w:date="2013-07-10T14:02:00Z">
        <w:r w:rsidDel="00DF5900">
          <w:delTex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delText>
        </w:r>
      </w:del>
    </w:p>
    <w:p w14:paraId="52610DE8" w14:textId="0CD62507" w:rsidR="00130482" w:rsidDel="00DF5900" w:rsidRDefault="00130482" w:rsidP="00130482">
      <w:pPr>
        <w:rPr>
          <w:del w:id="1544" w:author="David Hartley" w:date="2013-07-10T14:02:00Z"/>
        </w:rPr>
      </w:pPr>
    </w:p>
    <w:p w14:paraId="705F595E" w14:textId="5F77515C" w:rsidR="00130482" w:rsidDel="00DF5900" w:rsidRDefault="00130482" w:rsidP="00130482">
      <w:pPr>
        <w:rPr>
          <w:del w:id="1545" w:author="David Hartley" w:date="2013-07-10T14:02:00Z"/>
        </w:rPr>
      </w:pPr>
      <w:del w:id="1546" w:author="David Hartley" w:date="2013-07-10T14:02:00Z">
        <w:r w:rsidDel="00DF5900">
          <w:delText>This is where BRL comes in. BRL is a clean 2013 start that builds on the experience of XBRL and the advent of powerful cloud based networks, to hide all the details while retaining the power, and in fact going well beyond what XBRL itself currently offers. The output from Braiins is compliant XBRL as required for regulatory purposes, and Braiins spits that out very quickly e.g. a 40 page set of accounts in a quarter of a second, but the workings are all in BRL.</w:delText>
        </w:r>
      </w:del>
    </w:p>
    <w:p w14:paraId="14F4650F" w14:textId="7F792131" w:rsidR="00130482" w:rsidDel="00DF5900" w:rsidRDefault="00130482" w:rsidP="00130482">
      <w:pPr>
        <w:rPr>
          <w:del w:id="1547" w:author="David Hartley" w:date="2013-07-10T14:02:00Z"/>
        </w:rPr>
      </w:pPr>
    </w:p>
    <w:p w14:paraId="7ED5B84D" w14:textId="433247E3" w:rsidR="00130482" w:rsidDel="00DF5900" w:rsidRDefault="00130482" w:rsidP="00130482">
      <w:pPr>
        <w:rPr>
          <w:del w:id="1548" w:author="David Hartley" w:date="2013-07-10T14:02:00Z"/>
        </w:rPr>
      </w:pPr>
      <w:del w:id="1549" w:author="David Hartley" w:date="2013-07-10T14:02:00Z">
        <w:r w:rsidDel="00DF5900">
          <w:delText>BRL uses a short (xxxx elements) universal chart of accounts (not taxonomy concrete elements) 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delText>
        </w:r>
      </w:del>
    </w:p>
    <w:p w14:paraId="680C6997" w14:textId="7AFCB1B1" w:rsidR="00130482" w:rsidDel="00DF5900" w:rsidRDefault="00130482" w:rsidP="00130482">
      <w:pPr>
        <w:rPr>
          <w:del w:id="1550" w:author="David Hartley" w:date="2013-07-10T14:02:00Z"/>
        </w:rPr>
      </w:pPr>
    </w:p>
    <w:p w14:paraId="3F3BBD5E" w14:textId="46145093" w:rsidR="00130482" w:rsidDel="00DF5900" w:rsidRDefault="00130482" w:rsidP="00130482">
      <w:pPr>
        <w:rPr>
          <w:del w:id="1551" w:author="David Hartley" w:date="2013-07-10T14:02:00Z"/>
        </w:rPr>
      </w:pPr>
      <w:del w:id="1552" w:author="David Hartley" w:date="2013-07-10T14:02:00Z">
        <w:r w:rsidDel="00DF5900">
          <w:delText>A particular value (number or text) has a BRO or "account" home plus any number of properties (including none) to describe it and to allow analysis in reports e.g. UK, USA etc for a Sales figure, LandAndBuildings, Owned, UK for a Tangible Fixed Asset addition etc.</w:delText>
        </w:r>
      </w:del>
    </w:p>
    <w:p w14:paraId="71DC8E1F" w14:textId="1463F67D" w:rsidR="00130482" w:rsidDel="00DF5900" w:rsidRDefault="00130482" w:rsidP="00130482">
      <w:pPr>
        <w:rPr>
          <w:del w:id="1553" w:author="David Hartley" w:date="2013-07-10T14:02:00Z"/>
        </w:rPr>
      </w:pPr>
    </w:p>
    <w:p w14:paraId="35452656" w14:textId="7BEAB0E6" w:rsidR="00130482" w:rsidDel="00DF5900" w:rsidRDefault="00130482" w:rsidP="00130482">
      <w:pPr>
        <w:rPr>
          <w:del w:id="1554" w:author="David Hartley" w:date="2013-07-10T14:02:00Z"/>
        </w:rPr>
      </w:pPr>
      <w:del w:id="1555" w:author="David Hartley" w:date="2013-07-10T14:02:00Z">
        <w:r w:rsidDel="00DF5900">
          <w:delText>Properties are a bit like XBRL dimensions, but both broader and simpler. Properties are grouped into Folios, a bit like XBRL hypercubes. (Different names have been used deliberately to avoid confusion.)</w:delText>
        </w:r>
      </w:del>
    </w:p>
    <w:p w14:paraId="38DC7A73" w14:textId="75915000" w:rsidR="00130482" w:rsidDel="00DF5900" w:rsidRDefault="00130482" w:rsidP="00130482">
      <w:pPr>
        <w:rPr>
          <w:del w:id="1556" w:author="David Hartley" w:date="2013-07-10T14:02:00Z"/>
        </w:rPr>
      </w:pPr>
    </w:p>
    <w:p w14:paraId="7D525302" w14:textId="79D93668" w:rsidR="00130482" w:rsidDel="00DF5900" w:rsidRDefault="00130482" w:rsidP="00130482">
      <w:pPr>
        <w:rPr>
          <w:del w:id="1557" w:author="David Hartley" w:date="2013-07-10T14:02:00Z"/>
        </w:rPr>
      </w:pPr>
      <w:del w:id="1558" w:author="David Hartley" w:date="2013-07-10T14:02:00Z">
        <w:r w:rsidDel="00DF5900">
          <w:delText>Properties describe a value to any desired degree of detail. BRL includes dynamic properties e.g. Officer.BondJ, Sales,Asia,HK,Entity.WongAndCo.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 (UK-IFRS Charles?) ,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Braiins/BRL sorts it all out.</w:delText>
        </w:r>
      </w:del>
    </w:p>
    <w:p w14:paraId="5A476DA2" w14:textId="1D0930EA" w:rsidR="00130482" w:rsidDel="00DF5900" w:rsidRDefault="00130482" w:rsidP="00130482">
      <w:pPr>
        <w:rPr>
          <w:del w:id="1559" w:author="David Hartley" w:date="2013-07-10T14:02:00Z"/>
        </w:rPr>
      </w:pPr>
    </w:p>
    <w:p w14:paraId="0145CE13" w14:textId="16001AFE" w:rsidR="00130482" w:rsidDel="00DF5900" w:rsidRDefault="00130482" w:rsidP="00130482">
      <w:pPr>
        <w:rPr>
          <w:del w:id="1560" w:author="David Hartley" w:date="2013-07-10T14:02:00Z"/>
        </w:rPr>
      </w:pPr>
      <w:del w:id="1561" w:author="David Hartley" w:date="2013-07-10T14:02:00Z">
        <w:r w:rsidDel="00DF5900">
          <w:delText>[Charles: You might like to add examples as per your "Multiple Taxonomy CoAs + Impairments" and BRMS emails.</w:delText>
        </w:r>
      </w:del>
    </w:p>
    <w:p w14:paraId="6DFF69CB" w14:textId="1D1845C9" w:rsidR="00130482" w:rsidDel="00DF5900" w:rsidRDefault="00130482" w:rsidP="00130482">
      <w:pPr>
        <w:rPr>
          <w:del w:id="1562" w:author="David Hartley" w:date="2013-07-10T14:02:00Z"/>
        </w:rPr>
      </w:pPr>
    </w:p>
    <w:p w14:paraId="7A8A881B" w14:textId="16A2053B" w:rsidR="00130482" w:rsidDel="00DF5900" w:rsidRDefault="00130482" w:rsidP="00130482">
      <w:pPr>
        <w:rPr>
          <w:del w:id="1563" w:author="David Hartley" w:date="2013-07-10T14:02:00Z"/>
        </w:rPr>
      </w:pPr>
      <w:del w:id="1564" w:author="David Hartley" w:date="2013-07-10T14:02:00Z">
        <w:r w:rsidDel="00DF5900">
          <w:delText>Report Generator</w:delText>
        </w:r>
      </w:del>
    </w:p>
    <w:p w14:paraId="2F9466D3" w14:textId="7EF4E90C" w:rsidR="00130482" w:rsidDel="00DF5900" w:rsidRDefault="00130482">
      <w:pPr>
        <w:rPr>
          <w:del w:id="1565" w:author="David Hartley" w:date="2013-07-10T14:02:00Z"/>
        </w:rPr>
      </w:pPr>
      <w:del w:id="1566" w:author="David Hartley" w:date="2013-07-10T14:02:00Z">
        <w:r w:rsidDel="00DF5900">
          <w:delText>Braiins includes a general report generator, which can produce any desired report as html or a pdf.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delText>
        </w:r>
      </w:del>
    </w:p>
    <w:p w14:paraId="6B397F98" w14:textId="149D63B4" w:rsidR="00130482" w:rsidDel="00DF5900" w:rsidRDefault="00130482">
      <w:pPr>
        <w:rPr>
          <w:del w:id="1567" w:author="David Hartley" w:date="2013-07-10T14:02:00Z"/>
        </w:rPr>
      </w:pPr>
    </w:p>
    <w:p w14:paraId="17E0ED59" w14:textId="120FD1D6" w:rsidR="00130482" w:rsidDel="00DF5900" w:rsidRDefault="00130482">
      <w:pPr>
        <w:rPr>
          <w:del w:id="1568" w:author="David Hartley" w:date="2013-07-10T14:02:00Z"/>
        </w:rPr>
      </w:pPr>
      <w:del w:id="1569" w:author="David Hartley" w:date="2013-07-10T14:02:00Z">
        <w:r w:rsidDel="00DF5900">
          <w:delText>Restated figures are kept track of so that every value in the comparatives of a set of accounts that is affected by restatements can be shown in a different style for example.</w:delText>
        </w:r>
      </w:del>
    </w:p>
    <w:p w14:paraId="2AFE1E04" w14:textId="03F1B226" w:rsidR="00130482" w:rsidDel="00DF5900" w:rsidRDefault="00130482">
      <w:pPr>
        <w:rPr>
          <w:del w:id="1570" w:author="David Hartley" w:date="2013-07-10T14:02:00Z"/>
        </w:rPr>
      </w:pPr>
    </w:p>
    <w:p w14:paraId="71D23925" w14:textId="00AE68F5" w:rsidR="00130482" w:rsidDel="00DF5900" w:rsidRDefault="00130482">
      <w:pPr>
        <w:rPr>
          <w:del w:id="1571" w:author="David Hartley" w:date="2013-07-10T14:02:00Z"/>
        </w:rPr>
      </w:pPr>
      <w:del w:id="1572" w:author="David Hartley" w:date="2013-07-10T14:02:00Z">
        <w:r w:rsidDel="00DF5900">
          <w:delText>Schedule tables for notes fall out easily.</w:delText>
        </w:r>
      </w:del>
    </w:p>
    <w:p w14:paraId="28E73B67" w14:textId="3DFD267E" w:rsidR="00130482" w:rsidDel="00DF5900" w:rsidRDefault="00130482">
      <w:pPr>
        <w:rPr>
          <w:del w:id="1573" w:author="David Hartley" w:date="2013-07-10T14:02:00Z"/>
        </w:rPr>
      </w:pPr>
    </w:p>
    <w:p w14:paraId="49DE94BE" w14:textId="14A8DB69" w:rsidR="00130482" w:rsidDel="00DF5900" w:rsidRDefault="00130482">
      <w:pPr>
        <w:rPr>
          <w:del w:id="1574" w:author="David Hartley" w:date="2013-07-10T14:02:00Z"/>
        </w:rPr>
      </w:pPr>
      <w:del w:id="1575" w:author="David Hartley" w:date="2013-07-10T14:02:00Z">
        <w:r w:rsidDel="00DF5900">
          <w:delText>Graphs and images can be embedded.</w:delText>
        </w:r>
      </w:del>
    </w:p>
    <w:p w14:paraId="7AFD0AF2" w14:textId="2CF5FBC6" w:rsidR="00130482" w:rsidDel="00DF5900" w:rsidRDefault="00130482">
      <w:pPr>
        <w:rPr>
          <w:del w:id="1576" w:author="David Hartley" w:date="2013-07-10T14:02:00Z"/>
        </w:rPr>
      </w:pPr>
    </w:p>
    <w:p w14:paraId="5899E285" w14:textId="752222DE" w:rsidR="00130482" w:rsidDel="00DF5900" w:rsidRDefault="00130482">
      <w:pPr>
        <w:rPr>
          <w:del w:id="1577" w:author="David Hartley" w:date="2013-07-10T14:02:00Z"/>
        </w:rPr>
      </w:pPr>
      <w:del w:id="1578" w:author="David Hartley" w:date="2013-07-10T14:02:00Z">
        <w:r w:rsidDel="00DF5900">
          <w:delText>Progression</w:delText>
        </w:r>
      </w:del>
    </w:p>
    <w:p w14:paraId="2293E4DB" w14:textId="4242CD85" w:rsidR="00130482" w:rsidDel="00DF5900" w:rsidRDefault="00130482">
      <w:pPr>
        <w:rPr>
          <w:del w:id="1579" w:author="David Hartley" w:date="2013-07-10T14:02:00Z"/>
        </w:rPr>
        <w:pPrChange w:id="1580" w:author="David Hartley" w:date="2013-07-10T14:02:00Z">
          <w:pPr>
            <w:pStyle w:val="ListB6after"/>
          </w:pPr>
        </w:pPrChange>
      </w:pPr>
      <w:del w:id="1581" w:author="David Hartley" w:date="2013-07-10T14:02:00Z">
        <w:r w:rsidDel="00DF5900">
          <w:delText>RAP [to be expanded] for use by UK Agents (Accounting Practices), English only</w:delText>
        </w:r>
      </w:del>
    </w:p>
    <w:p w14:paraId="2FA78A58" w14:textId="1FCA9DF2" w:rsidR="00130482" w:rsidDel="00DF5900" w:rsidRDefault="00130482">
      <w:pPr>
        <w:rPr>
          <w:del w:id="1582" w:author="David Hartley" w:date="2013-07-10T14:02:00Z"/>
        </w:rPr>
        <w:pPrChange w:id="1583" w:author="David Hartley" w:date="2013-07-10T14:02:00Z">
          <w:pPr>
            <w:pStyle w:val="ListB6after"/>
          </w:pPr>
        </w:pPrChange>
      </w:pPr>
      <w:del w:id="1584" w:author="David Hartley" w:date="2013-07-10T14:02:00Z">
        <w:r w:rsidDel="00DF5900">
          <w:delText>Companies including groups</w:delText>
        </w:r>
      </w:del>
    </w:p>
    <w:p w14:paraId="62AC52A3" w14:textId="7159B94E" w:rsidR="00130482" w:rsidDel="00DF5900" w:rsidRDefault="00130482">
      <w:pPr>
        <w:rPr>
          <w:del w:id="1585" w:author="David Hartley" w:date="2013-07-10T14:02:00Z"/>
        </w:rPr>
        <w:pPrChange w:id="1586" w:author="David Hartley" w:date="2013-07-10T14:02:00Z">
          <w:pPr>
            <w:pStyle w:val="ListB6after"/>
          </w:pPr>
        </w:pPrChange>
      </w:pPr>
      <w:del w:id="1587" w:author="David Hartley" w:date="2013-07-10T14:02:00Z">
        <w:r w:rsidDel="00DF5900">
          <w:delText>Other jurisdictions</w:delText>
        </w:r>
      </w:del>
    </w:p>
    <w:p w14:paraId="61B7A3B6" w14:textId="601B7E12" w:rsidR="00130482" w:rsidDel="00DF5900" w:rsidRDefault="00130482">
      <w:pPr>
        <w:rPr>
          <w:del w:id="1588" w:author="David Hartley" w:date="2013-07-10T14:02:00Z"/>
        </w:rPr>
        <w:pPrChange w:id="1589" w:author="David Hartley" w:date="2013-07-10T14:02:00Z">
          <w:pPr>
            <w:pStyle w:val="ListB6after"/>
          </w:pPr>
        </w:pPrChange>
      </w:pPr>
      <w:del w:id="1590" w:author="David Hartley" w:date="2013-07-10T14:02:00Z">
        <w:r w:rsidDel="00DF5900">
          <w:delText>Comparative database for participating entities</w:delText>
        </w:r>
      </w:del>
    </w:p>
    <w:p w14:paraId="58D6104D" w14:textId="02DFFC82" w:rsidR="00130482" w:rsidDel="00DF5900" w:rsidRDefault="00130482">
      <w:pPr>
        <w:rPr>
          <w:del w:id="1591" w:author="David Hartley" w:date="2013-07-10T14:02:00Z"/>
        </w:rPr>
        <w:pPrChange w:id="1592" w:author="David Hartley" w:date="2013-07-10T14:02:00Z">
          <w:pPr>
            <w:pStyle w:val="ListB6after"/>
          </w:pPr>
        </w:pPrChange>
      </w:pPr>
      <w:del w:id="1593" w:author="David Hartley" w:date="2013-07-10T14:02:00Z">
        <w:r w:rsidDel="00DF5900">
          <w:delText>Languages other than English</w:delText>
        </w:r>
      </w:del>
    </w:p>
    <w:p w14:paraId="4DEF8977" w14:textId="5F9DFCAD" w:rsidR="00130482" w:rsidDel="00DF5900" w:rsidRDefault="00130482">
      <w:pPr>
        <w:rPr>
          <w:del w:id="1594" w:author="David Hartley" w:date="2013-07-10T14:02:00Z"/>
        </w:rPr>
        <w:pPrChange w:id="1595" w:author="David Hartley" w:date="2013-07-10T14:02:00Z">
          <w:pPr>
            <w:pStyle w:val="ListB6after"/>
          </w:pPr>
        </w:pPrChange>
      </w:pPr>
      <w:del w:id="1596" w:author="David Hartley" w:date="2013-07-10T14:02:00Z">
        <w:r w:rsidDel="00DF5900">
          <w:delText>BRMS</w:delText>
        </w:r>
      </w:del>
    </w:p>
    <w:p w14:paraId="41F998A3" w14:textId="09A4AA32" w:rsidR="00130482" w:rsidDel="00DF5900" w:rsidRDefault="00130482">
      <w:pPr>
        <w:rPr>
          <w:del w:id="1597" w:author="David Hartley" w:date="2013-07-10T14:02:00Z"/>
        </w:rPr>
        <w:pPrChange w:id="1598" w:author="David Hartley" w:date="2013-07-10T14:02:00Z">
          <w:pPr>
            <w:pStyle w:val="ListB6after"/>
          </w:pPr>
        </w:pPrChange>
      </w:pPr>
      <w:del w:id="1599" w:author="David Hartley" w:date="2013-07-10T14:02:00Z">
        <w:r w:rsidDel="00DF5900">
          <w:delText>ResearchGate type network i.e. comparative database on a big and international scale</w:delText>
        </w:r>
      </w:del>
    </w:p>
    <w:p w14:paraId="7837A611" w14:textId="6AB4EA70" w:rsidR="00130482" w:rsidDel="00DF5900" w:rsidRDefault="00130482">
      <w:pPr>
        <w:rPr>
          <w:del w:id="1600" w:author="David Hartley" w:date="2013-07-10T14:02:00Z"/>
        </w:rPr>
        <w:pPrChange w:id="1601" w:author="David Hartley" w:date="2013-07-10T14:02:00Z">
          <w:pPr>
            <w:pStyle w:val="ListB6after"/>
          </w:pPr>
        </w:pPrChange>
      </w:pPr>
      <w:del w:id="1602" w:author="David Hartley" w:date="2013-07-10T14:02:00Z">
        <w:r w:rsidDel="00DF5900">
          <w:delText>General Business Report System for companies as a web service tying in with the above</w:delText>
        </w:r>
      </w:del>
    </w:p>
    <w:p w14:paraId="12D6C0D5" w14:textId="4C8780A4" w:rsidR="00130482" w:rsidDel="00DF5900" w:rsidRDefault="00130482">
      <w:pPr>
        <w:rPr>
          <w:del w:id="1603" w:author="David Hartley" w:date="2013-07-10T14:02:00Z"/>
        </w:rPr>
        <w:pPrChange w:id="1604" w:author="David Hartley" w:date="2013-07-10T14:02:00Z">
          <w:pPr>
            <w:pStyle w:val="ListB6after"/>
          </w:pPr>
        </w:pPrChange>
      </w:pPr>
      <w:del w:id="1605" w:author="David Hartley" w:date="2013-07-10T14:02:00Z">
        <w:r w:rsidDel="00DF5900">
          <w:delText>Pure BRL reports as an optional alternative to XBRL</w:delText>
        </w:r>
      </w:del>
    </w:p>
    <w:p w14:paraId="309E2472" w14:textId="27C69C86" w:rsidR="00130482" w:rsidDel="00DF5900" w:rsidRDefault="00130482">
      <w:pPr>
        <w:rPr>
          <w:del w:id="1606" w:author="David Hartley" w:date="2013-07-10T14:02:00Z"/>
        </w:rPr>
      </w:pPr>
      <w:del w:id="1607" w:author="David Hartley" w:date="2013-07-10T14:02:00Z">
        <w:r w:rsidDel="00DF5900">
          <w:delText>Technical</w:delText>
        </w:r>
      </w:del>
    </w:p>
    <w:p w14:paraId="3DE903C7" w14:textId="6D6CDA68" w:rsidR="00130482" w:rsidDel="00DF5900" w:rsidRDefault="00130482">
      <w:pPr>
        <w:rPr>
          <w:del w:id="1608" w:author="David Hartley" w:date="2013-07-10T14:02:00Z"/>
        </w:rPr>
      </w:pPr>
      <w:del w:id="1609" w:author="David Hartley" w:date="2013-07-10T14:02:00Z">
        <w:r w:rsidDel="00DF5900">
          <w:delText>For those interested .... cloud using servers NOT in the USA, MySQL and/or Hadoop clusters, HTML5, local storage, compiled PHP, report generator compiles PHP code which is itself compiled = power and speed, OOP (Object Oriented Programming) built in to the heart of Braiins via BROs, .....</w:delText>
        </w:r>
      </w:del>
    </w:p>
    <w:p w14:paraId="2F9AFD25" w14:textId="56DE049A" w:rsidR="00130482" w:rsidDel="00DF5900" w:rsidRDefault="00130482">
      <w:pPr>
        <w:rPr>
          <w:del w:id="1610" w:author="David Hartley" w:date="2013-07-10T14:02:00Z"/>
        </w:rPr>
      </w:pPr>
      <w:del w:id="1611" w:author="David Hartley" w:date="2013-07-10T14:02:00Z">
        <w:r w:rsidDel="00DF5900">
          <w:delText>All data belongs to the entity and can be retrieved or deleted totally.</w:delText>
        </w:r>
      </w:del>
    </w:p>
    <w:p w14:paraId="3AE50159" w14:textId="65777004" w:rsidR="00130482" w:rsidDel="00DF5900" w:rsidRDefault="00130482">
      <w:pPr>
        <w:rPr>
          <w:del w:id="1612" w:author="David Hartley" w:date="2013-07-10T14:02:00Z"/>
        </w:rPr>
      </w:pPr>
      <w:del w:id="1613" w:author="David Hartley" w:date="2013-07-10T14:02:00Z">
        <w:r w:rsidDel="00DF5900">
          <w:delText>End Result</w:delText>
        </w:r>
      </w:del>
    </w:p>
    <w:p w14:paraId="7E718886" w14:textId="5BD088E0" w:rsidR="00130482" w:rsidDel="00DF5900" w:rsidRDefault="00130482">
      <w:pPr>
        <w:rPr>
          <w:del w:id="1614" w:author="David Hartley" w:date="2013-07-10T14:02:00Z"/>
        </w:rPr>
        <w:pPrChange w:id="1615" w:author="David Hartley" w:date="2013-07-10T14:02:00Z">
          <w:pPr>
            <w:pStyle w:val="ListB6after"/>
          </w:pPr>
        </w:pPrChange>
      </w:pPr>
      <w:del w:id="1616" w:author="David Hartley" w:date="2013-07-10T14:02:00Z">
        <w:r w:rsidDel="00DF5900">
          <w:delText>All the computer, XBRL, and semantic web complexity handled transparently by Braiins</w:delText>
        </w:r>
      </w:del>
    </w:p>
    <w:p w14:paraId="6CFC3B32" w14:textId="639A63C5" w:rsidR="00130482" w:rsidDel="00DF5900" w:rsidRDefault="00130482">
      <w:pPr>
        <w:rPr>
          <w:del w:id="1617" w:author="David Hartley" w:date="2013-07-10T14:02:00Z"/>
        </w:rPr>
        <w:pPrChange w:id="1618" w:author="David Hartley" w:date="2013-07-10T14:02:00Z">
          <w:pPr>
            <w:pStyle w:val="ListB6after"/>
          </w:pPr>
        </w:pPrChange>
      </w:pPr>
      <w:del w:id="1619" w:author="David Hartley" w:date="2013-07-10T14:02:00Z">
        <w:r w:rsidDel="00DF5900">
          <w:delText>Control returned to the Accountant in a way that allows him/her to concentrate of just the accounting, without worry about creating messes</w:delText>
        </w:r>
      </w:del>
    </w:p>
    <w:p w14:paraId="4B611AE4" w14:textId="0465B37A" w:rsidR="00130482" w:rsidDel="00DF5900" w:rsidRDefault="00130482">
      <w:pPr>
        <w:rPr>
          <w:del w:id="1620" w:author="David Hartley" w:date="2013-07-10T14:02:00Z"/>
        </w:rPr>
        <w:pPrChange w:id="1621" w:author="David Hartley" w:date="2013-07-10T14:02:00Z">
          <w:pPr>
            <w:pStyle w:val="ListB6after"/>
          </w:pPr>
        </w:pPrChange>
      </w:pPr>
      <w:del w:id="1622" w:author="David Hartley" w:date="2013-07-10T14:02:00Z">
        <w:r w:rsidDel="00DF5900">
          <w:delText>True inter-entity comparability</w:delText>
        </w:r>
      </w:del>
    </w:p>
    <w:p w14:paraId="3CFFDBBF" w14:textId="25F3EF2B" w:rsidR="00130482" w:rsidDel="00DF5900" w:rsidRDefault="00130482">
      <w:pPr>
        <w:rPr>
          <w:del w:id="1623" w:author="David Hartley" w:date="2013-07-10T14:02:00Z"/>
        </w:rPr>
        <w:pPrChange w:id="1624" w:author="David Hartley" w:date="2013-07-10T14:02:00Z">
          <w:pPr>
            <w:pStyle w:val="ListB6after"/>
          </w:pPr>
        </w:pPrChange>
      </w:pPr>
      <w:del w:id="1625" w:author="David Hartley" w:date="2013-07-10T14:02:00Z">
        <w:r w:rsidDel="00DF5900">
          <w:delText>Cross taxonomy/jurisdiction accounts from one set of raw data</w:delText>
        </w:r>
      </w:del>
    </w:p>
    <w:p w14:paraId="519FB45E" w14:textId="025F1080" w:rsidR="00130482" w:rsidDel="00DF5900" w:rsidRDefault="00130482">
      <w:pPr>
        <w:rPr>
          <w:del w:id="1626" w:author="David Hartley" w:date="2013-07-10T14:02:00Z"/>
        </w:rPr>
        <w:pPrChange w:id="1627" w:author="David Hartley" w:date="2013-07-10T14:02:00Z">
          <w:pPr>
            <w:pStyle w:val="ListB6after"/>
          </w:pPr>
        </w:pPrChange>
      </w:pPr>
      <w:del w:id="1628" w:author="David Hartley" w:date="2013-07-10T14:02:00Z">
        <w:r w:rsidDel="00DF5900">
          <w:delText>Semantic web integration = full reporting of the whole impact of a business, environmental as well as financial</w:delText>
        </w:r>
      </w:del>
    </w:p>
    <w:p w14:paraId="4010E7D0" w14:textId="7228F69F" w:rsidR="00130482" w:rsidDel="00DF5900" w:rsidRDefault="00130482">
      <w:pPr>
        <w:rPr>
          <w:del w:id="1629" w:author="David Hartley" w:date="2013-07-10T14:02:00Z"/>
        </w:rPr>
        <w:pPrChange w:id="1630" w:author="David Hartley" w:date="2013-07-10T14:02:00Z">
          <w:pPr>
            <w:pStyle w:val="ListB6after"/>
          </w:pPr>
        </w:pPrChange>
      </w:pPr>
      <w:del w:id="1631" w:author="David Hartley" w:date="2013-07-10T14:02:00Z">
        <w:r w:rsidDel="00DF5900">
          <w:delText>Full business reporting service and inter entity/country comparisons to any level of detail and sophistication for public company information, and for any other entities which choose to participate with privacy preserved</w:delText>
        </w:r>
      </w:del>
    </w:p>
    <w:p w14:paraId="223E4163" w14:textId="574A124F" w:rsidR="00130482" w:rsidDel="00DF5900" w:rsidRDefault="00130482">
      <w:pPr>
        <w:rPr>
          <w:del w:id="1632" w:author="David Hartley" w:date="2013-07-10T14:02:00Z"/>
        </w:rPr>
        <w:pPrChange w:id="1633" w:author="David Hartley" w:date="2013-07-10T14:02:00Z">
          <w:pPr>
            <w:pStyle w:val="ListB6after"/>
          </w:pPr>
        </w:pPrChange>
      </w:pPr>
      <w:del w:id="1634" w:author="David Hartley" w:date="2013-07-10T14:02:00Z">
        <w:r w:rsidDel="00DF5900">
          <w:delText>Clearer, better, less error prone accounting and reporting for all</w:delText>
        </w:r>
      </w:del>
    </w:p>
    <w:p w14:paraId="6554EC10" w14:textId="0659FFF8" w:rsidR="00130482" w:rsidDel="00DF5900" w:rsidRDefault="00130482">
      <w:pPr>
        <w:rPr>
          <w:del w:id="1635" w:author="David Hartley" w:date="2013-07-10T14:02:00Z"/>
        </w:rPr>
      </w:pPr>
      <w:del w:id="1636" w:author="David Hartley" w:date="2013-07-10T14:02:00Z">
        <w:r w:rsidDel="00DF5900">
          <w:delText>= Accounting and Business Reporting as it can and should be in the 21st century given the computing power now available to all thanks to the cloud.</w:delText>
        </w:r>
      </w:del>
    </w:p>
    <w:p w14:paraId="05F1034C" w14:textId="45BD752E" w:rsidR="00130482" w:rsidDel="00DF5900" w:rsidRDefault="00130482">
      <w:pPr>
        <w:rPr>
          <w:del w:id="1637" w:author="David Hartley" w:date="2013-07-10T14:02:00Z"/>
        </w:rPr>
      </w:pPr>
    </w:p>
    <w:p w14:paraId="0A183A27" w14:textId="6F119BBE" w:rsidR="00130482" w:rsidDel="00DF5900" w:rsidRDefault="00130482">
      <w:pPr>
        <w:rPr>
          <w:del w:id="1638" w:author="David Hartley" w:date="2013-07-10T14:02:00Z"/>
        </w:rPr>
      </w:pPr>
      <w:del w:id="1639" w:author="David Hartley" w:date="2013-07-10T14:02:00Z">
        <w:r w:rsidDel="00DF5900">
          <w:delText>All of which also equals a huge business opportunity for Braiins.</w:delText>
        </w:r>
      </w:del>
    </w:p>
    <w:p w14:paraId="5E7B9ED7" w14:textId="77777777" w:rsidR="00130482" w:rsidRDefault="00130482" w:rsidP="00130482"/>
    <w:sectPr w:rsidR="00130482">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8" w:author="Charles" w:date="2013-07-09T17:07:00Z" w:initials="C">
    <w:p w14:paraId="4F1141B7" w14:textId="2228B619" w:rsidR="00EA7B86" w:rsidRDefault="00EA7B86">
      <w:pPr>
        <w:pStyle w:val="CommentText"/>
      </w:pPr>
      <w:r>
        <w:rPr>
          <w:rStyle w:val="CommentReference"/>
        </w:rPr>
        <w:annotationRef/>
      </w:r>
      <w:r>
        <w:t xml:space="preserve">Would “erasable” read better? </w:t>
      </w:r>
    </w:p>
  </w:comment>
  <w:comment w:id="289" w:author="David Hartley" w:date="2013-07-10T06:20:00Z" w:initials="DH">
    <w:p w14:paraId="7101D35F" w14:textId="2D9DE561" w:rsidR="00EA7B86" w:rsidRDefault="00EA7B86">
      <w:pPr>
        <w:pStyle w:val="CommentText"/>
      </w:pPr>
      <w:r>
        <w:rPr>
          <w:rStyle w:val="CommentReference"/>
        </w:rPr>
        <w:annotationRef/>
      </w:r>
      <w:r>
        <w:t>I agree that ‘deleteable’ is an ugly word, but ‘erasable’ doesn’t sound as definite.</w:t>
      </w:r>
    </w:p>
  </w:comment>
  <w:comment w:id="290" w:author="David Hartley" w:date="2013-07-12T06:38:00Z" w:initials="DH">
    <w:p w14:paraId="71719E42" w14:textId="0D371D96" w:rsidR="00EA7B86" w:rsidRDefault="00EA7B86">
      <w:pPr>
        <w:pStyle w:val="CommentText"/>
      </w:pPr>
      <w:r>
        <w:t xml:space="preserve">Rephrased to avoid the </w:t>
      </w:r>
      <w:r>
        <w:rPr>
          <w:rStyle w:val="CommentReference"/>
        </w:rPr>
        <w:annotationRef/>
      </w:r>
      <w:r>
        <w:t>word.</w:t>
      </w:r>
    </w:p>
  </w:comment>
  <w:comment w:id="297" w:author="Charles" w:date="2013-07-09T17:10:00Z" w:initials="C">
    <w:p w14:paraId="50F868F3" w14:textId="3C26ADB8" w:rsidR="00EA7B86" w:rsidRDefault="00EA7B86">
      <w:pPr>
        <w:pStyle w:val="CommentText"/>
      </w:pPr>
      <w:r>
        <w:rPr>
          <w:rStyle w:val="CommentReference"/>
        </w:rPr>
        <w:annotationRef/>
      </w:r>
      <w:r>
        <w:t>Any reason why this is specifically Cloud based systems and not, as previously, other systems, whether Cloud based or In-house networks.</w:t>
      </w:r>
    </w:p>
  </w:comment>
  <w:comment w:id="298" w:author="David Hartley" w:date="2013-07-10T06:23:00Z" w:initials="DH">
    <w:p w14:paraId="4D476CD8" w14:textId="2F6BCC6E" w:rsidR="00EA7B86" w:rsidRDefault="00EA7B86">
      <w:pPr>
        <w:pStyle w:val="CommentText"/>
      </w:pPr>
      <w:r>
        <w:rPr>
          <w:rStyle w:val="CommentReference"/>
        </w:rPr>
        <w:annotationRef/>
      </w:r>
      <w:r>
        <w:t>No. Adjusted thanks.</w:t>
      </w:r>
    </w:p>
  </w:comment>
  <w:comment w:id="372" w:author="Charles" w:date="2013-07-09T17:15:00Z" w:initials="C">
    <w:p w14:paraId="32E34635" w14:textId="4FC9EB83" w:rsidR="00EA7B86" w:rsidRDefault="00EA7B86">
      <w:pPr>
        <w:pStyle w:val="CommentText"/>
      </w:pPr>
      <w:r>
        <w:rPr>
          <w:rStyle w:val="CommentReference"/>
        </w:rPr>
        <w:annotationRef/>
      </w:r>
      <w:r>
        <w:t>Feels like there are a few words missing after” … and analysis” and “the ‘release…”</w:t>
      </w:r>
    </w:p>
  </w:comment>
  <w:comment w:id="373" w:author="David Hartley" w:date="2013-07-10T06:24:00Z" w:initials="DH">
    <w:p w14:paraId="1AA93409" w14:textId="637A2825" w:rsidR="00EA7B86" w:rsidRDefault="00EA7B86">
      <w:pPr>
        <w:pStyle w:val="CommentText"/>
      </w:pPr>
      <w:r>
        <w:t>Was typo of ‘the’ for ‘to’ thanks</w:t>
      </w:r>
      <w:r>
        <w:rPr>
          <w:rStyle w:val="CommentReference"/>
        </w:rPr>
        <w:annotationRef/>
      </w:r>
      <w:r>
        <w:t>.</w:t>
      </w:r>
    </w:p>
  </w:comment>
  <w:comment w:id="423" w:author="Charles" w:date="2013-07-09T17:50:00Z" w:initials="C">
    <w:p w14:paraId="4416D311" w14:textId="77777777" w:rsidR="00EA7B86" w:rsidRDefault="00EA7B86" w:rsidP="00BA5367">
      <w:pPr>
        <w:pStyle w:val="CommentText"/>
      </w:pPr>
      <w:r>
        <w:rPr>
          <w:rStyle w:val="CommentReference"/>
        </w:rPr>
        <w:annotationRef/>
      </w:r>
      <w:r>
        <w:t>David, as noted earlier re open source, note that you have put both SFR and SIM together as part of the iceberg. But SFR, even if not called that, was implicit in the Bros, even if we were still stumbling towards defining it, let alone reaching it. But SIM is what started as BRL, and is the big chunk below the water-line, and also the bit that we would consider potentially open source and true long term goal. Would suggest that SFR needs to stay within Braiins to have a cash generating USP.  So re including SFR as well as SIM, are you sure that is what you want to do?</w:t>
      </w:r>
    </w:p>
  </w:comment>
  <w:comment w:id="424" w:author="David Hartley" w:date="2013-07-10T07:12:00Z" w:initials="DH">
    <w:p w14:paraId="3AABFD35" w14:textId="77777777" w:rsidR="00EA7B86" w:rsidRDefault="00EA7B86" w:rsidP="00BA5367">
      <w:pPr>
        <w:pStyle w:val="CommentText"/>
      </w:pPr>
      <w:r>
        <w:rPr>
          <w:rStyle w:val="CommentReference"/>
        </w:rPr>
        <w:annotationRef/>
      </w:r>
      <w:r>
        <w:t>I think so, but TBD. See also my comments by email re the implementation of SFR and SIM for that matter versus their definition.</w:t>
      </w:r>
      <w:r>
        <w:br/>
      </w:r>
      <w:r>
        <w:br/>
        <w:t>Mention of XBRL removed here in view of the addition of the separate Braiins and XBRL section</w:t>
      </w:r>
    </w:p>
  </w:comment>
  <w:comment w:id="443" w:author="Charles" w:date="2013-07-09T17:17:00Z" w:initials="C">
    <w:p w14:paraId="4572245C" w14:textId="0D456CBE" w:rsidR="00EA7B86" w:rsidRDefault="00EA7B86">
      <w:pPr>
        <w:pStyle w:val="CommentText"/>
      </w:pPr>
      <w:r>
        <w:rPr>
          <w:rStyle w:val="CommentReference"/>
        </w:rPr>
        <w:annotationRef/>
      </w:r>
      <w:r>
        <w:t>Think that this is a very good sentiment and statement.</w:t>
      </w:r>
    </w:p>
  </w:comment>
  <w:comment w:id="457" w:author="Charles" w:date="2013-07-09T17:20:00Z" w:initials="C">
    <w:p w14:paraId="66DE4D00" w14:textId="3B55058C" w:rsidR="00EA7B86" w:rsidRDefault="00EA7B86">
      <w:pPr>
        <w:pStyle w:val="CommentText"/>
      </w:pPr>
      <w:r>
        <w:rPr>
          <w:rStyle w:val="CommentReference"/>
        </w:rPr>
        <w:annotationRef/>
      </w:r>
      <w:r>
        <w:t>Need to be careful just how much we are prepared to make open source. SIM, Yes.  SFR, do not think so.</w:t>
      </w:r>
    </w:p>
  </w:comment>
  <w:comment w:id="458" w:author="Charles" w:date="2013-07-09T17:25:00Z" w:initials="C">
    <w:p w14:paraId="47C29B0F" w14:textId="70A2D34D" w:rsidR="00EA7B86" w:rsidRDefault="00EA7B86">
      <w:pPr>
        <w:pStyle w:val="CommentText"/>
      </w:pPr>
      <w:r>
        <w:rPr>
          <w:rStyle w:val="CommentReference"/>
        </w:rPr>
        <w:annotationRef/>
      </w:r>
      <w:r>
        <w:t>Possible re-phrasing.</w:t>
      </w:r>
    </w:p>
    <w:p w14:paraId="567C10F1" w14:textId="3537740E" w:rsidR="00EA7B86" w:rsidRDefault="00EA7B86">
      <w:pPr>
        <w:pStyle w:val="CommentText"/>
      </w:pPr>
      <w:r>
        <w:t>“If there was demand from the financial reporting community, we in turn would look to make the SIM part of Braiins open source. SIM might be viewed as the basis for a possible Global standard in much the same way as SBR and XBRL-GL.</w:t>
      </w:r>
    </w:p>
  </w:comment>
  <w:comment w:id="459" w:author="David Hartley" w:date="2013-07-10T06:28:00Z" w:initials="DH">
    <w:p w14:paraId="23247028" w14:textId="7E8B93A9" w:rsidR="00EA7B86" w:rsidRDefault="00EA7B86">
      <w:pPr>
        <w:pStyle w:val="CommentText"/>
      </w:pPr>
      <w:r>
        <w:t>OK, r</w:t>
      </w:r>
      <w:r>
        <w:rPr>
          <w:rStyle w:val="CommentReference"/>
        </w:rPr>
        <w:annotationRef/>
      </w:r>
      <w:r>
        <w:t>evised along the lines suggested, but with more comment later and by email.</w:t>
      </w:r>
    </w:p>
  </w:comment>
  <w:comment w:id="498" w:author="Charles" w:date="2013-07-09T17:31:00Z" w:initials="C">
    <w:p w14:paraId="24512778" w14:textId="5863FA36" w:rsidR="00EA7B86" w:rsidRDefault="00EA7B86">
      <w:pPr>
        <w:pStyle w:val="CommentText"/>
      </w:pPr>
      <w:r>
        <w:rPr>
          <w:rStyle w:val="CommentReference"/>
        </w:rPr>
        <w:annotationRef/>
      </w:r>
      <w:r>
        <w:t>Checking back, looks to be about 25,000, although potentially it could expand to much more than 35,000.</w:t>
      </w:r>
    </w:p>
  </w:comment>
  <w:comment w:id="511" w:author="Charles" w:date="2013-07-09T17:33:00Z" w:initials="C">
    <w:p w14:paraId="4DA7821A" w14:textId="0D5F7EB2" w:rsidR="00EA7B86" w:rsidRDefault="00EA7B86">
      <w:pPr>
        <w:pStyle w:val="CommentText"/>
      </w:pPr>
      <w:r>
        <w:rPr>
          <w:rStyle w:val="CommentReference"/>
        </w:rPr>
        <w:annotationRef/>
      </w:r>
      <w:r>
        <w:t>Specifically, me.</w:t>
      </w:r>
    </w:p>
  </w:comment>
  <w:comment w:id="512" w:author="David Hartley" w:date="2013-07-10T15:17:00Z" w:initials="DH">
    <w:p w14:paraId="29367E17" w14:textId="715F3921" w:rsidR="00EA7B86" w:rsidRDefault="00EA7B86">
      <w:pPr>
        <w:pStyle w:val="CommentText"/>
      </w:pPr>
      <w:r>
        <w:rPr>
          <w:rStyle w:val="CommentReference"/>
        </w:rPr>
        <w:annotationRef/>
      </w:r>
      <w:r>
        <w:t>And some within Sage!</w:t>
      </w:r>
    </w:p>
  </w:comment>
  <w:comment w:id="543" w:author="David Hartley" w:date="2013-07-10T06:36:00Z" w:initials="DH">
    <w:p w14:paraId="7952B459" w14:textId="76341ACA" w:rsidR="00EA7B86" w:rsidRDefault="00EA7B86">
      <w:pPr>
        <w:pStyle w:val="CommentText"/>
      </w:pPr>
      <w:r>
        <w:rPr>
          <w:rStyle w:val="CommentReference"/>
        </w:rPr>
        <w:annotationRef/>
      </w:r>
      <w:r w:rsidRPr="001B6050">
        <w:t>Charles: This might need to be adjusted if we do decide to stick with separate Bros for Acquisitions, Disposals etc.</w:t>
      </w:r>
      <w:r>
        <w:t xml:space="preserve"> [Moved from body of doc to a comment.]</w:t>
      </w:r>
    </w:p>
  </w:comment>
  <w:comment w:id="544" w:author="Charles" w:date="2013-07-09T17:37:00Z" w:initials="C">
    <w:p w14:paraId="238C2E89" w14:textId="1EB166E5" w:rsidR="00EA7B86" w:rsidRDefault="00EA7B86">
      <w:pPr>
        <w:pStyle w:val="CommentText"/>
      </w:pPr>
      <w:r>
        <w:rPr>
          <w:rStyle w:val="CommentReference"/>
        </w:rPr>
        <w:annotationRef/>
      </w:r>
      <w:r>
        <w:t>OK, will keep this in mind.</w:t>
      </w:r>
    </w:p>
  </w:comment>
  <w:comment w:id="617" w:author="Charles" w:date="2013-07-09T17:50:00Z" w:initials="C">
    <w:p w14:paraId="441B67FC" w14:textId="24606FA8" w:rsidR="00EA7B86" w:rsidRDefault="00EA7B86">
      <w:pPr>
        <w:pStyle w:val="CommentText"/>
      </w:pPr>
      <w:r>
        <w:rPr>
          <w:rStyle w:val="CommentReference"/>
        </w:rPr>
        <w:annotationRef/>
      </w:r>
      <w:r>
        <w:t>David, as noted earlier re open source, note that you have put both SFR and SIM together as part of the iceberg. But SFR, even if not called that, was implicit in the Bros, even if we were still stumbling towards defining it, let alone reaching it. But SIM is what started as BRL, and is the big chunk below the water-line, and also the bit that we would consider potentially open source and true long term goal. Would suggest that SFR needs to stay within Braiins to have a cash generating USP.  So re including SFR as well as SIM, are you sure that is what you want to do?</w:t>
      </w:r>
    </w:p>
  </w:comment>
  <w:comment w:id="618" w:author="David Hartley" w:date="2013-07-10T07:12:00Z" w:initials="DH">
    <w:p w14:paraId="3CAC4BBA" w14:textId="0698448B" w:rsidR="00EA7B86" w:rsidRDefault="00EA7B86">
      <w:pPr>
        <w:pStyle w:val="CommentText"/>
      </w:pPr>
      <w:r>
        <w:rPr>
          <w:rStyle w:val="CommentReference"/>
        </w:rPr>
        <w:annotationRef/>
      </w:r>
      <w:r>
        <w:t>I think so, but TBD. See also my comments by email re the implementation of SFR and SIM for that matter versus their definition.</w:t>
      </w:r>
      <w:r>
        <w:br/>
      </w:r>
      <w:r>
        <w:br/>
        <w:t>Mention of XBRL removed here in view of the addition of the separate Braiins and XBRL section</w:t>
      </w:r>
    </w:p>
  </w:comment>
  <w:comment w:id="630" w:author="Charles" w:date="2013-07-09T17:53:00Z" w:initials="C">
    <w:p w14:paraId="4B435354" w14:textId="3D17E5A6" w:rsidR="00EA7B86" w:rsidRDefault="00EA7B86">
      <w:pPr>
        <w:pStyle w:val="CommentText"/>
      </w:pPr>
      <w:r>
        <w:rPr>
          <w:rStyle w:val="CommentReference"/>
        </w:rPr>
        <w:annotationRef/>
      </w:r>
      <w:r>
        <w:t xml:space="preserve">Following on from above comment. It is SIM which enables Braiins to access information from virtually any computerised accounting system (as well as put it in a generic or standardised form. It is SFR which handles the XBRL output including simplifying the RG part. </w:t>
      </w:r>
    </w:p>
  </w:comment>
  <w:comment w:id="670" w:author="Charles" w:date="2013-07-01T17:57:00Z" w:initials="C">
    <w:p w14:paraId="2895DDA4" w14:textId="77777777" w:rsidR="00EA7B86" w:rsidRDefault="00EA7B86" w:rsidP="00F434DB">
      <w:r>
        <w:rPr>
          <w:rStyle w:val="CommentReference"/>
        </w:rPr>
        <w:annotationRef/>
      </w:r>
      <w:hyperlink r:id="rId1" w:history="1">
        <w:r>
          <w:rPr>
            <w:rStyle w:val="Hyperlink"/>
          </w:rPr>
          <w:t>http://en.wikipedia.org/wiki/Record_to_report</w:t>
        </w:r>
      </w:hyperlink>
    </w:p>
    <w:p w14:paraId="1864B106" w14:textId="77777777" w:rsidR="00EA7B86" w:rsidRDefault="00EA7B86">
      <w:pPr>
        <w:pStyle w:val="CommentText"/>
      </w:pPr>
    </w:p>
  </w:comment>
  <w:comment w:id="687" w:author="Charles" w:date="2013-07-01T14:39:00Z" w:initials="C">
    <w:p w14:paraId="69E801DA" w14:textId="77777777" w:rsidR="00EA7B86" w:rsidRDefault="00EA7B86" w:rsidP="000A2CE7">
      <w:pPr>
        <w:pStyle w:val="CommentText"/>
      </w:pPr>
      <w:r>
        <w:rPr>
          <w:rStyle w:val="CommentReference"/>
        </w:rPr>
        <w:annotationRef/>
      </w:r>
      <w:r>
        <w:t>David, have used BRL and FR-SI and SURFI inter-changeably. Will standardise on just one when we have agreed what sounds best (which may be none of the above three)</w:t>
      </w:r>
    </w:p>
    <w:p w14:paraId="049BFDC3" w14:textId="77777777" w:rsidR="00EA7B86" w:rsidRDefault="00EA7B86">
      <w:pPr>
        <w:pStyle w:val="CommentText"/>
      </w:pPr>
    </w:p>
  </w:comment>
  <w:comment w:id="688" w:author="David Hartley" w:date="2013-07-10T07:37:00Z" w:initials="DH">
    <w:p w14:paraId="6F3C26BC" w14:textId="2C7AA28B" w:rsidR="00EA7B86" w:rsidRDefault="00EA7B86">
      <w:pPr>
        <w:pStyle w:val="CommentText"/>
      </w:pPr>
      <w:r>
        <w:rPr>
          <w:rStyle w:val="CommentReference"/>
        </w:rPr>
        <w:annotationRef/>
      </w:r>
      <w:r>
        <w:t>Changed to SFR-SIM everywhere as agreed.</w:t>
      </w:r>
    </w:p>
  </w:comment>
  <w:comment w:id="693" w:author="Charles" w:date="2013-07-01T15:32:00Z" w:initials="C">
    <w:p w14:paraId="6F62D517" w14:textId="77777777" w:rsidR="00EA7B86" w:rsidRDefault="00EA7B86">
      <w:pPr>
        <w:pStyle w:val="CommentText"/>
      </w:pPr>
      <w:r>
        <w:rPr>
          <w:rStyle w:val="CommentReference"/>
        </w:rPr>
        <w:annotationRef/>
      </w:r>
      <w:r>
        <w:t>Note in fact have changed this again to FR-SIM</w:t>
      </w:r>
    </w:p>
    <w:p w14:paraId="3D95B67C" w14:textId="77777777" w:rsidR="00EA7B86" w:rsidRDefault="00EA7B86">
      <w:pPr>
        <w:pStyle w:val="CommentText"/>
      </w:pPr>
      <w:r>
        <w:t>Reason. The more I read your notes and looked at what BRL is about, the more I concluded that it is not just about standardising information and references but the whole area of calculation and relationship is also core to it. So thought that the word “model” might help depict this aspect.</w:t>
      </w:r>
    </w:p>
    <w:p w14:paraId="338698E0" w14:textId="77777777" w:rsidR="00EA7B86" w:rsidRDefault="00EA7B86">
      <w:pPr>
        <w:pStyle w:val="CommentText"/>
      </w:pPr>
    </w:p>
    <w:p w14:paraId="4DA39D72" w14:textId="77777777" w:rsidR="00EA7B86" w:rsidRDefault="00EA7B86">
      <w:pPr>
        <w:pStyle w:val="CommentText"/>
      </w:pPr>
      <w:r>
        <w:t>Coincidently SIM means something within PCs Single Inline Memory if I remember correctly. Likewise SIM reversed is MIS i.e. Management Information Systems – a buzzword in the 70s and 80s.</w:t>
      </w:r>
    </w:p>
  </w:comment>
  <w:comment w:id="760" w:author="Charles" w:date="2013-07-01T17:34:00Z" w:initials="C">
    <w:p w14:paraId="18DBF09D" w14:textId="77777777" w:rsidR="00EA7B86" w:rsidRDefault="00EA7B86">
      <w:pPr>
        <w:pStyle w:val="CommentText"/>
      </w:pPr>
      <w:r>
        <w:rPr>
          <w:rStyle w:val="CommentReference"/>
        </w:rPr>
        <w:annotationRef/>
      </w:r>
      <w:r>
        <w:t>David, please feel free to put in a better sub title than this.</w:t>
      </w:r>
    </w:p>
  </w:comment>
  <w:comment w:id="766" w:author="Charles" w:date="2013-06-10T14:52:00Z" w:initials="C">
    <w:p w14:paraId="48AA747A" w14:textId="77777777" w:rsidR="00EA7B86" w:rsidRPr="00455754" w:rsidRDefault="00EA7B86">
      <w:pPr>
        <w:pStyle w:val="CommentText"/>
      </w:pPr>
      <w:r>
        <w:rPr>
          <w:rStyle w:val="CommentReference"/>
        </w:rPr>
        <w:annotationRef/>
      </w:r>
      <w:r>
        <w:t xml:space="preserve">We might need to find a new description e.g. </w:t>
      </w:r>
      <w:r w:rsidRPr="00455754">
        <w:t>UniversalAccountsDataSet. T</w:t>
      </w:r>
      <w:r>
        <w:t>hree</w:t>
      </w:r>
      <w:r w:rsidRPr="00455754">
        <w:t xml:space="preserve"> reasons</w:t>
      </w:r>
    </w:p>
    <w:p w14:paraId="4E434410" w14:textId="77777777" w:rsidR="00EA7B86" w:rsidRDefault="00EA7B86">
      <w:pPr>
        <w:pStyle w:val="CommentText"/>
      </w:pPr>
      <w:r w:rsidRPr="00455754">
        <w:t xml:space="preserve">1) </w:t>
      </w:r>
      <w:r>
        <w:t>The example given re an Officer is clearly not a CoA/GL type of entry.</w:t>
      </w:r>
    </w:p>
    <w:p w14:paraId="0596E831" w14:textId="77777777" w:rsidR="00EA7B86" w:rsidRDefault="00EA7B86">
      <w:pPr>
        <w:pStyle w:val="CommentText"/>
      </w:pPr>
      <w:r>
        <w:t>2) Debatable to what extent that a CoA structure is at the base of IFRS reports (works better with GAAP). Refer to comment by Roger Mladeck.</w:t>
      </w:r>
    </w:p>
    <w:p w14:paraId="09565321" w14:textId="77777777" w:rsidR="00EA7B86" w:rsidRDefault="00EA7B86">
      <w:pPr>
        <w:pStyle w:val="CommentText"/>
      </w:pPr>
      <w:r>
        <w:t xml:space="preserve">3) </w:t>
      </w:r>
    </w:p>
    <w:p w14:paraId="4FBFDCB9" w14:textId="77777777" w:rsidR="00EA7B86" w:rsidRDefault="00EA7B86">
      <w:pPr>
        <w:pStyle w:val="CommentText"/>
      </w:pPr>
      <w:r>
        <w:t>UCCoA</w:t>
      </w:r>
    </w:p>
    <w:p w14:paraId="0E8386D8" w14:textId="77777777" w:rsidR="00EA7B86" w:rsidRDefault="00EA7B86">
      <w:pPr>
        <w:pStyle w:val="CommentText"/>
      </w:pPr>
      <w:r>
        <w:t>UniversalCompoundChartofAccounts</w:t>
      </w:r>
    </w:p>
    <w:p w14:paraId="66D8B394" w14:textId="77777777" w:rsidR="00EA7B86" w:rsidRDefault="00EA7B86">
      <w:pPr>
        <w:pStyle w:val="CommentText"/>
      </w:pPr>
      <w:r>
        <w:t>UCGL</w:t>
      </w:r>
    </w:p>
    <w:p w14:paraId="226E2DED" w14:textId="77777777" w:rsidR="00EA7B86" w:rsidRDefault="00EA7B86">
      <w:pPr>
        <w:pStyle w:val="CommentText"/>
      </w:pPr>
      <w:r>
        <w:t>Universal Compound General Ledger</w:t>
      </w:r>
    </w:p>
    <w:p w14:paraId="77E4ABEB" w14:textId="77777777" w:rsidR="00EA7B86" w:rsidRDefault="00EA7B86">
      <w:pPr>
        <w:pStyle w:val="CommentText"/>
      </w:pPr>
      <w:r>
        <w:t>UBADS</w:t>
      </w:r>
    </w:p>
    <w:p w14:paraId="1AA459DF" w14:textId="77777777" w:rsidR="00EA7B86" w:rsidRDefault="00EA7B86">
      <w:pPr>
        <w:pStyle w:val="CommentText"/>
      </w:pPr>
      <w:r>
        <w:t>Universal Business Accounting Data Sets</w:t>
      </w:r>
    </w:p>
    <w:p w14:paraId="2E189176" w14:textId="77777777" w:rsidR="00EA7B86" w:rsidRDefault="00EA7B86">
      <w:pPr>
        <w:pStyle w:val="CommentText"/>
      </w:pPr>
      <w:r>
        <w:t>SBADS</w:t>
      </w:r>
    </w:p>
    <w:p w14:paraId="7F912059" w14:textId="77777777" w:rsidR="00EA7B86" w:rsidRDefault="00EA7B86">
      <w:pPr>
        <w:pStyle w:val="CommentText"/>
      </w:pPr>
      <w:r>
        <w:t>Standardised Business Accounting Data Sets</w:t>
      </w:r>
    </w:p>
    <w:p w14:paraId="7D92F748" w14:textId="77777777" w:rsidR="00EA7B86" w:rsidRDefault="00EA7B86">
      <w:pPr>
        <w:pStyle w:val="CommentText"/>
      </w:pPr>
      <w:r>
        <w:t>SUBAD</w:t>
      </w:r>
    </w:p>
    <w:p w14:paraId="0A25763A" w14:textId="77777777" w:rsidR="00EA7B86" w:rsidRDefault="00EA7B86" w:rsidP="007268CB">
      <w:pPr>
        <w:pStyle w:val="CommentText"/>
      </w:pPr>
      <w:r>
        <w:t>Standardised Universal Business Accounting Data Sets</w:t>
      </w:r>
    </w:p>
    <w:p w14:paraId="5A35464B" w14:textId="77777777" w:rsidR="00EA7B86" w:rsidRDefault="00EA7B86" w:rsidP="007268CB">
      <w:pPr>
        <w:pStyle w:val="CommentText"/>
      </w:pPr>
      <w:r>
        <w:t>NBAD</w:t>
      </w:r>
    </w:p>
    <w:p w14:paraId="48D68011" w14:textId="77777777" w:rsidR="00EA7B86" w:rsidRDefault="00EA7B86" w:rsidP="007268CB">
      <w:pPr>
        <w:pStyle w:val="CommentText"/>
      </w:pPr>
      <w:r>
        <w:t>Normalised Business Accounting Data</w:t>
      </w:r>
    </w:p>
    <w:p w14:paraId="67FBD754" w14:textId="77777777" w:rsidR="00EA7B86" w:rsidRDefault="00EA7B86" w:rsidP="007268CB">
      <w:pPr>
        <w:pStyle w:val="CommentText"/>
      </w:pPr>
      <w:r>
        <w:t>SBRL</w:t>
      </w:r>
    </w:p>
    <w:p w14:paraId="43809279" w14:textId="77777777" w:rsidR="00EA7B86" w:rsidRDefault="00EA7B86" w:rsidP="007268CB">
      <w:pPr>
        <w:pStyle w:val="CommentText"/>
      </w:pPr>
      <w:r>
        <w:t>Standardised Business Report Language</w:t>
      </w:r>
    </w:p>
    <w:p w14:paraId="36800772" w14:textId="77777777" w:rsidR="00EA7B86" w:rsidRPr="00455754" w:rsidRDefault="00EA7B86">
      <w:pPr>
        <w:pStyle w:val="CommentText"/>
      </w:pPr>
    </w:p>
    <w:p w14:paraId="68AA71EF" w14:textId="77777777" w:rsidR="00EA7B86" w:rsidRPr="00455754" w:rsidRDefault="00EA7B86">
      <w:pPr>
        <w:pStyle w:val="CommentText"/>
        <w:rPr>
          <w:u w:val="single"/>
        </w:rPr>
      </w:pPr>
    </w:p>
  </w:comment>
  <w:comment w:id="767" w:author="Charles" w:date="2013-07-01T14:50:00Z" w:initials="C">
    <w:p w14:paraId="6DE1CFA3" w14:textId="77777777" w:rsidR="00EA7B86" w:rsidRDefault="00EA7B86">
      <w:pPr>
        <w:pStyle w:val="CommentText"/>
      </w:pPr>
      <w:r>
        <w:rPr>
          <w:rStyle w:val="CommentReference"/>
        </w:rPr>
        <w:annotationRef/>
      </w:r>
      <w:r>
        <w:t xml:space="preserve">Re Above comment, know we discussed this on Skype, and you made the point this was not confined to CoA information, I think. </w:t>
      </w:r>
    </w:p>
  </w:comment>
  <w:comment w:id="770" w:author="David Hartley" w:date="2013-07-10T07:45:00Z" w:initials="DH">
    <w:p w14:paraId="56010EE4" w14:textId="6C0B5557" w:rsidR="00EA7B86" w:rsidRDefault="00EA7B86">
      <w:pPr>
        <w:pStyle w:val="CommentText"/>
      </w:pPr>
      <w:r>
        <w:rPr>
          <w:rStyle w:val="CommentReference"/>
        </w:rPr>
        <w:annotationRef/>
      </w:r>
      <w:r>
        <w:t>Need a new or better example here since ‘Owned’ has gone from PPE unless you (Charles) put it back for SIM, and also as TFA is now PPE.</w:t>
      </w:r>
    </w:p>
  </w:comment>
  <w:comment w:id="779" w:author="Charles" w:date="2013-07-01T15:59:00Z" w:initials="C">
    <w:p w14:paraId="0AE79D0D" w14:textId="77777777" w:rsidR="00EA7B86" w:rsidRDefault="00EA7B86">
      <w:pPr>
        <w:pStyle w:val="CommentText"/>
      </w:pPr>
      <w:r>
        <w:rPr>
          <w:rStyle w:val="CommentReference"/>
        </w:rPr>
        <w:annotationRef/>
      </w:r>
      <w:r>
        <w:t xml:space="preserve">UK IFRS also limit of 40 </w:t>
      </w:r>
    </w:p>
  </w:comment>
  <w:comment w:id="784" w:author="Charles" w:date="2013-07-01T17:37:00Z" w:initials="C">
    <w:p w14:paraId="7280A082" w14:textId="77777777" w:rsidR="00EA7B86" w:rsidRDefault="00EA7B86" w:rsidP="00D16FAE">
      <w:r>
        <w:rPr>
          <w:rStyle w:val="CommentReference"/>
        </w:rPr>
        <w:annotationRef/>
      </w:r>
      <w:r w:rsidRPr="0040389D">
        <w:rPr>
          <w:highlight w:val="yellow"/>
        </w:rPr>
        <w:t>[Charles: You might like to add examples as per your "Multiple Taxonomy CoAs + Impairments" and BRMS emails.</w:t>
      </w:r>
    </w:p>
    <w:p w14:paraId="4B9AA28C" w14:textId="77777777" w:rsidR="00EA7B86" w:rsidRDefault="00EA7B86" w:rsidP="00D16FAE">
      <w:r>
        <w:t>Done</w:t>
      </w:r>
    </w:p>
    <w:p w14:paraId="065AB080" w14:textId="77777777" w:rsidR="00EA7B86" w:rsidRDefault="00EA7B86">
      <w:pPr>
        <w:pStyle w:val="CommentText"/>
      </w:pPr>
    </w:p>
  </w:comment>
  <w:comment w:id="826" w:author="David Hartley" w:date="2013-07-10T10:58:00Z" w:initials="DH">
    <w:p w14:paraId="5186343E" w14:textId="3F9D94E0" w:rsidR="00EA7B86" w:rsidRDefault="00EA7B86">
      <w:pPr>
        <w:pStyle w:val="CommentText"/>
      </w:pPr>
      <w:r>
        <w:rPr>
          <w:rStyle w:val="CommentReference"/>
        </w:rPr>
        <w:annotationRef/>
      </w:r>
      <w:r>
        <w:t>If we keep this as the wrap then it could do with a zap up.</w:t>
      </w:r>
    </w:p>
  </w:comment>
  <w:comment w:id="841" w:author="David Hartley" w:date="2013-07-10T10:55:00Z" w:initials="DH">
    <w:p w14:paraId="5DE23539" w14:textId="64F05F89" w:rsidR="00EA7B86" w:rsidRDefault="00EA7B86">
      <w:pPr>
        <w:pStyle w:val="CommentText"/>
      </w:pPr>
      <w:r>
        <w:rPr>
          <w:rStyle w:val="CommentReference"/>
        </w:rPr>
        <w:annotationRef/>
      </w:r>
      <w:r>
        <w:t>Charles, this relates to the comparison (KPI) service we had in mind, but haven’t mentioned previously in this document. So either it should be removed here, or added above. What do you think?</w:t>
      </w:r>
    </w:p>
  </w:comment>
  <w:comment w:id="1012" w:author="Charles" w:date="2013-07-09T17:31:00Z" w:initials="C">
    <w:p w14:paraId="10AA390E" w14:textId="77777777" w:rsidR="00EA7B86" w:rsidRDefault="00EA7B86" w:rsidP="0048469B">
      <w:pPr>
        <w:pStyle w:val="CommentText"/>
      </w:pPr>
      <w:r>
        <w:rPr>
          <w:rStyle w:val="CommentReference"/>
        </w:rPr>
        <w:annotationRef/>
      </w:r>
      <w:r>
        <w:t>Checking back, looks to be about 25,000, although potentially it could expand to much more than 35,000.</w:t>
      </w:r>
    </w:p>
  </w:comment>
  <w:comment w:id="1019" w:author="Charles" w:date="2013-07-09T17:33:00Z" w:initials="C">
    <w:p w14:paraId="6D5B7D4A" w14:textId="77777777" w:rsidR="00EA7B86" w:rsidRDefault="00EA7B86" w:rsidP="0048469B">
      <w:pPr>
        <w:pStyle w:val="CommentText"/>
      </w:pPr>
      <w:r>
        <w:rPr>
          <w:rStyle w:val="CommentReference"/>
        </w:rPr>
        <w:annotationRef/>
      </w:r>
      <w:r>
        <w:t>Specifically, me.</w:t>
      </w:r>
    </w:p>
  </w:comment>
  <w:comment w:id="1020" w:author="David Hartley" w:date="2013-07-10T15:17:00Z" w:initials="DH">
    <w:p w14:paraId="69E26A5B" w14:textId="77777777" w:rsidR="00EA7B86" w:rsidRDefault="00EA7B86" w:rsidP="0048469B">
      <w:pPr>
        <w:pStyle w:val="CommentText"/>
      </w:pPr>
      <w:r>
        <w:rPr>
          <w:rStyle w:val="CommentReference"/>
        </w:rPr>
        <w:annotationRef/>
      </w:r>
      <w:r>
        <w:t>And some within Sage!</w:t>
      </w:r>
    </w:p>
  </w:comment>
  <w:comment w:id="1041" w:author="David Hartley" w:date="2013-07-10T06:36:00Z" w:initials="DH">
    <w:p w14:paraId="2E17033F" w14:textId="77777777" w:rsidR="00EA7B86" w:rsidRDefault="00EA7B86" w:rsidP="0048469B">
      <w:pPr>
        <w:pStyle w:val="CommentText"/>
      </w:pPr>
      <w:r>
        <w:rPr>
          <w:rStyle w:val="CommentReference"/>
        </w:rPr>
        <w:annotationRef/>
      </w:r>
      <w:r w:rsidRPr="001B6050">
        <w:t>Charles: This might need to be adjusted if we do decide to stick with separate Bros for Acquisitions, Disposals etc.</w:t>
      </w:r>
      <w:r>
        <w:t xml:space="preserve"> [Moved from body of doc to a comment.]</w:t>
      </w:r>
    </w:p>
  </w:comment>
  <w:comment w:id="1042" w:author="Charles" w:date="2013-07-09T17:37:00Z" w:initials="C">
    <w:p w14:paraId="43E447BA" w14:textId="77777777" w:rsidR="00EA7B86" w:rsidRDefault="00EA7B86" w:rsidP="0048469B">
      <w:pPr>
        <w:pStyle w:val="CommentText"/>
      </w:pPr>
      <w:r>
        <w:rPr>
          <w:rStyle w:val="CommentReference"/>
        </w:rPr>
        <w:annotationRef/>
      </w:r>
      <w:r>
        <w:t>OK, will keep this in mind.</w:t>
      </w:r>
    </w:p>
  </w:comment>
  <w:comment w:id="1081" w:author="Charles" w:date="2013-07-01T17:57:00Z" w:initials="C">
    <w:p w14:paraId="27A07B1F" w14:textId="77777777" w:rsidR="00EA7B86" w:rsidRDefault="00EA7B86" w:rsidP="0048469B">
      <w:r>
        <w:rPr>
          <w:rStyle w:val="CommentReference"/>
        </w:rPr>
        <w:annotationRef/>
      </w:r>
      <w:hyperlink r:id="rId2" w:history="1">
        <w:r>
          <w:rPr>
            <w:rStyle w:val="Hyperlink"/>
          </w:rPr>
          <w:t>http://en.wikipedia.org/wiki/Record_to_report</w:t>
        </w:r>
      </w:hyperlink>
    </w:p>
    <w:p w14:paraId="52A011DA" w14:textId="77777777" w:rsidR="00EA7B86" w:rsidRDefault="00EA7B86" w:rsidP="0048469B">
      <w:pPr>
        <w:pStyle w:val="CommentText"/>
      </w:pPr>
    </w:p>
  </w:comment>
  <w:comment w:id="1186" w:author="Charles" w:date="2013-07-01T17:34:00Z" w:initials="C">
    <w:p w14:paraId="61D67091" w14:textId="77777777" w:rsidR="00EA7B86" w:rsidRDefault="00EA7B86" w:rsidP="0048469B">
      <w:pPr>
        <w:pStyle w:val="CommentText"/>
      </w:pPr>
      <w:r>
        <w:rPr>
          <w:rStyle w:val="CommentReference"/>
        </w:rPr>
        <w:annotationRef/>
      </w:r>
      <w:r>
        <w:t>David, please feel free to put in a better sub title than this.</w:t>
      </w:r>
    </w:p>
  </w:comment>
  <w:comment w:id="1190" w:author="Charles" w:date="2013-06-10T14:52:00Z" w:initials="C">
    <w:p w14:paraId="7AA9426A" w14:textId="77777777" w:rsidR="00EA7B86" w:rsidRPr="00455754" w:rsidRDefault="00EA7B86" w:rsidP="0048469B">
      <w:pPr>
        <w:pStyle w:val="CommentText"/>
      </w:pPr>
      <w:r>
        <w:rPr>
          <w:rStyle w:val="CommentReference"/>
        </w:rPr>
        <w:annotationRef/>
      </w:r>
      <w:r>
        <w:t xml:space="preserve">We might need to find a new description e.g. </w:t>
      </w:r>
      <w:r w:rsidRPr="00455754">
        <w:t>UniversalAccountsDataSet. T</w:t>
      </w:r>
      <w:r>
        <w:t>hree</w:t>
      </w:r>
      <w:r w:rsidRPr="00455754">
        <w:t xml:space="preserve"> reasons</w:t>
      </w:r>
    </w:p>
    <w:p w14:paraId="4A65D13F" w14:textId="77777777" w:rsidR="00EA7B86" w:rsidRDefault="00EA7B86" w:rsidP="0048469B">
      <w:pPr>
        <w:pStyle w:val="CommentText"/>
      </w:pPr>
      <w:r w:rsidRPr="00455754">
        <w:t xml:space="preserve">1) </w:t>
      </w:r>
      <w:r>
        <w:t>The example given re an Officer is clearly not a CoA/GL type of entry.</w:t>
      </w:r>
    </w:p>
    <w:p w14:paraId="3F1937BA" w14:textId="77777777" w:rsidR="00EA7B86" w:rsidRDefault="00EA7B86" w:rsidP="0048469B">
      <w:pPr>
        <w:pStyle w:val="CommentText"/>
      </w:pPr>
      <w:r>
        <w:t>2) Debatable to what extent that a CoA structure is at the base of IFRS reports (works better with GAAP). Refer to comment by Roger Mladeck.</w:t>
      </w:r>
    </w:p>
    <w:p w14:paraId="457BAC3E" w14:textId="77777777" w:rsidR="00EA7B86" w:rsidRDefault="00EA7B86" w:rsidP="0048469B">
      <w:pPr>
        <w:pStyle w:val="CommentText"/>
      </w:pPr>
      <w:r>
        <w:t xml:space="preserve">3) </w:t>
      </w:r>
    </w:p>
    <w:p w14:paraId="348B9FEA" w14:textId="77777777" w:rsidR="00EA7B86" w:rsidRDefault="00EA7B86" w:rsidP="0048469B">
      <w:pPr>
        <w:pStyle w:val="CommentText"/>
      </w:pPr>
      <w:r>
        <w:t>UCCoA</w:t>
      </w:r>
    </w:p>
    <w:p w14:paraId="6B82A23B" w14:textId="77777777" w:rsidR="00EA7B86" w:rsidRDefault="00EA7B86" w:rsidP="0048469B">
      <w:pPr>
        <w:pStyle w:val="CommentText"/>
      </w:pPr>
      <w:r>
        <w:t>UniversalCompoundChartofAccounts</w:t>
      </w:r>
    </w:p>
    <w:p w14:paraId="0D96A38E" w14:textId="77777777" w:rsidR="00EA7B86" w:rsidRDefault="00EA7B86" w:rsidP="0048469B">
      <w:pPr>
        <w:pStyle w:val="CommentText"/>
      </w:pPr>
      <w:r>
        <w:t>UCGL</w:t>
      </w:r>
    </w:p>
    <w:p w14:paraId="670D2446" w14:textId="77777777" w:rsidR="00EA7B86" w:rsidRDefault="00EA7B86" w:rsidP="0048469B">
      <w:pPr>
        <w:pStyle w:val="CommentText"/>
      </w:pPr>
      <w:r>
        <w:t>Universal Compound General Ledger</w:t>
      </w:r>
    </w:p>
    <w:p w14:paraId="7E357947" w14:textId="77777777" w:rsidR="00EA7B86" w:rsidRDefault="00EA7B86" w:rsidP="0048469B">
      <w:pPr>
        <w:pStyle w:val="CommentText"/>
      </w:pPr>
      <w:r>
        <w:t>UBADS</w:t>
      </w:r>
    </w:p>
    <w:p w14:paraId="647A8F8D" w14:textId="77777777" w:rsidR="00EA7B86" w:rsidRDefault="00EA7B86" w:rsidP="0048469B">
      <w:pPr>
        <w:pStyle w:val="CommentText"/>
      </w:pPr>
      <w:r>
        <w:t>Universal Business Accounting Data Sets</w:t>
      </w:r>
    </w:p>
    <w:p w14:paraId="4CE210AE" w14:textId="77777777" w:rsidR="00EA7B86" w:rsidRDefault="00EA7B86" w:rsidP="0048469B">
      <w:pPr>
        <w:pStyle w:val="CommentText"/>
      </w:pPr>
      <w:r>
        <w:t>SBADS</w:t>
      </w:r>
    </w:p>
    <w:p w14:paraId="17A6B1BD" w14:textId="77777777" w:rsidR="00EA7B86" w:rsidRDefault="00EA7B86" w:rsidP="0048469B">
      <w:pPr>
        <w:pStyle w:val="CommentText"/>
      </w:pPr>
      <w:r>
        <w:t>Standardised Business Accounting Data Sets</w:t>
      </w:r>
    </w:p>
    <w:p w14:paraId="70FD60EC" w14:textId="77777777" w:rsidR="00EA7B86" w:rsidRDefault="00EA7B86" w:rsidP="0048469B">
      <w:pPr>
        <w:pStyle w:val="CommentText"/>
      </w:pPr>
      <w:r>
        <w:t>SUBAD</w:t>
      </w:r>
    </w:p>
    <w:p w14:paraId="437C1F97" w14:textId="77777777" w:rsidR="00EA7B86" w:rsidRDefault="00EA7B86" w:rsidP="0048469B">
      <w:pPr>
        <w:pStyle w:val="CommentText"/>
      </w:pPr>
      <w:r>
        <w:t>Standardised Universal Business Accounting Data Sets</w:t>
      </w:r>
    </w:p>
    <w:p w14:paraId="0BD4C664" w14:textId="77777777" w:rsidR="00EA7B86" w:rsidRDefault="00EA7B86" w:rsidP="0048469B">
      <w:pPr>
        <w:pStyle w:val="CommentText"/>
      </w:pPr>
      <w:r>
        <w:t>NBAD</w:t>
      </w:r>
    </w:p>
    <w:p w14:paraId="7CCB9855" w14:textId="77777777" w:rsidR="00EA7B86" w:rsidRDefault="00EA7B86" w:rsidP="0048469B">
      <w:pPr>
        <w:pStyle w:val="CommentText"/>
      </w:pPr>
      <w:r>
        <w:t>Normalised Business Accounting Data</w:t>
      </w:r>
    </w:p>
    <w:p w14:paraId="299FE2F3" w14:textId="77777777" w:rsidR="00EA7B86" w:rsidRDefault="00EA7B86" w:rsidP="0048469B">
      <w:pPr>
        <w:pStyle w:val="CommentText"/>
      </w:pPr>
      <w:r>
        <w:t>SBRL</w:t>
      </w:r>
    </w:p>
    <w:p w14:paraId="75D257AB" w14:textId="77777777" w:rsidR="00EA7B86" w:rsidRDefault="00EA7B86" w:rsidP="0048469B">
      <w:pPr>
        <w:pStyle w:val="CommentText"/>
      </w:pPr>
      <w:r>
        <w:t>Standardised Business Report Language</w:t>
      </w:r>
    </w:p>
    <w:p w14:paraId="217A41B2" w14:textId="77777777" w:rsidR="00EA7B86" w:rsidRPr="00455754" w:rsidRDefault="00EA7B86" w:rsidP="0048469B">
      <w:pPr>
        <w:pStyle w:val="CommentText"/>
      </w:pPr>
    </w:p>
    <w:p w14:paraId="6A3705D4" w14:textId="77777777" w:rsidR="00EA7B86" w:rsidRPr="00455754" w:rsidRDefault="00EA7B86" w:rsidP="0048469B">
      <w:pPr>
        <w:pStyle w:val="CommentText"/>
        <w:rPr>
          <w:u w:val="single"/>
        </w:rPr>
      </w:pPr>
    </w:p>
  </w:comment>
  <w:comment w:id="1191" w:author="Charles" w:date="2013-07-01T14:50:00Z" w:initials="C">
    <w:p w14:paraId="5BE790BF" w14:textId="77777777" w:rsidR="00EA7B86" w:rsidRDefault="00EA7B86" w:rsidP="0048469B">
      <w:pPr>
        <w:pStyle w:val="CommentText"/>
      </w:pPr>
      <w:r>
        <w:rPr>
          <w:rStyle w:val="CommentReference"/>
        </w:rPr>
        <w:annotationRef/>
      </w:r>
      <w:r>
        <w:t xml:space="preserve">Re Above comment, know we discussed this on Skype, and you made the point this was not confined to CoA information, I think. </w:t>
      </w:r>
    </w:p>
  </w:comment>
  <w:comment w:id="1194" w:author="David Hartley" w:date="2013-07-10T07:45:00Z" w:initials="DH">
    <w:p w14:paraId="5DA8DD74" w14:textId="77777777" w:rsidR="00EA7B86" w:rsidRDefault="00EA7B86" w:rsidP="0048469B">
      <w:pPr>
        <w:pStyle w:val="CommentText"/>
      </w:pPr>
      <w:r>
        <w:rPr>
          <w:rStyle w:val="CommentReference"/>
        </w:rPr>
        <w:annotationRef/>
      </w:r>
      <w:r>
        <w:t>Need a new or better example here since ‘Owned’ has gone from PPE unless you (Charles) put it back for SIM, and also as TFA is now PPE.</w:t>
      </w:r>
    </w:p>
  </w:comment>
  <w:comment w:id="1199" w:author="Charles" w:date="2013-07-01T15:59:00Z" w:initials="C">
    <w:p w14:paraId="3244A4D3" w14:textId="77777777" w:rsidR="00EA7B86" w:rsidRDefault="00EA7B86" w:rsidP="0048469B">
      <w:pPr>
        <w:pStyle w:val="CommentText"/>
      </w:pPr>
      <w:r>
        <w:rPr>
          <w:rStyle w:val="CommentReference"/>
        </w:rPr>
        <w:annotationRef/>
      </w:r>
      <w:r>
        <w:t xml:space="preserve">UK IFRS also limit of 40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1141B7" w15:done="0"/>
  <w15:commentEx w15:paraId="7101D35F" w15:paraIdParent="4F1141B7" w15:done="0"/>
  <w15:commentEx w15:paraId="71719E42" w15:paraIdParent="4F1141B7" w15:done="0"/>
  <w15:commentEx w15:paraId="50F868F3" w15:done="0"/>
  <w15:commentEx w15:paraId="4D476CD8" w15:paraIdParent="50F868F3" w15:done="0"/>
  <w15:commentEx w15:paraId="32E34635" w15:done="0"/>
  <w15:commentEx w15:paraId="1AA93409" w15:paraIdParent="32E34635" w15:done="0"/>
  <w15:commentEx w15:paraId="4416D311" w15:done="0"/>
  <w15:commentEx w15:paraId="3AABFD35" w15:paraIdParent="4416D311" w15:done="0"/>
  <w15:commentEx w15:paraId="4572245C" w15:done="0"/>
  <w15:commentEx w15:paraId="66DE4D00" w15:done="0"/>
  <w15:commentEx w15:paraId="567C10F1" w15:done="0"/>
  <w15:commentEx w15:paraId="23247028" w15:paraIdParent="567C10F1" w15:done="0"/>
  <w15:commentEx w15:paraId="24512778" w15:done="0"/>
  <w15:commentEx w15:paraId="4DA7821A" w15:done="0"/>
  <w15:commentEx w15:paraId="29367E17" w15:paraIdParent="4DA7821A" w15:done="0"/>
  <w15:commentEx w15:paraId="7952B459" w15:done="0"/>
  <w15:commentEx w15:paraId="238C2E89" w15:done="0"/>
  <w15:commentEx w15:paraId="441B67FC" w15:done="0"/>
  <w15:commentEx w15:paraId="3CAC4BBA" w15:paraIdParent="441B67FC" w15:done="0"/>
  <w15:commentEx w15:paraId="4B435354" w15:done="0"/>
  <w15:commentEx w15:paraId="1864B106" w15:done="0"/>
  <w15:commentEx w15:paraId="049BFDC3" w15:done="0"/>
  <w15:commentEx w15:paraId="6F3C26BC" w15:paraIdParent="049BFDC3" w15:done="0"/>
  <w15:commentEx w15:paraId="4DA39D72" w15:done="0"/>
  <w15:commentEx w15:paraId="18DBF09D" w15:done="0"/>
  <w15:commentEx w15:paraId="68AA71EF" w15:done="0"/>
  <w15:commentEx w15:paraId="6DE1CFA3" w15:done="0"/>
  <w15:commentEx w15:paraId="56010EE4" w15:done="0"/>
  <w15:commentEx w15:paraId="0AE79D0D" w15:done="0"/>
  <w15:commentEx w15:paraId="065AB080" w15:done="0"/>
  <w15:commentEx w15:paraId="5186343E" w15:done="0"/>
  <w15:commentEx w15:paraId="5DE23539" w15:done="0"/>
  <w15:commentEx w15:paraId="10AA390E" w15:done="0"/>
  <w15:commentEx w15:paraId="6D5B7D4A" w15:done="0"/>
  <w15:commentEx w15:paraId="69E26A5B" w15:paraIdParent="6D5B7D4A" w15:done="0"/>
  <w15:commentEx w15:paraId="2E17033F" w15:done="0"/>
  <w15:commentEx w15:paraId="43E447BA" w15:done="0"/>
  <w15:commentEx w15:paraId="52A011DA" w15:done="0"/>
  <w15:commentEx w15:paraId="61D67091" w15:done="0"/>
  <w15:commentEx w15:paraId="6A3705D4" w15:done="0"/>
  <w15:commentEx w15:paraId="5BE790BF" w15:done="0"/>
  <w15:commentEx w15:paraId="5DA8DD74" w15:done="0"/>
  <w15:commentEx w15:paraId="3244A4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F3660" w14:textId="77777777" w:rsidR="00D66B27" w:rsidRDefault="00D66B27" w:rsidP="00D778FD">
      <w:pPr>
        <w:spacing w:after="0"/>
      </w:pPr>
      <w:r>
        <w:separator/>
      </w:r>
    </w:p>
  </w:endnote>
  <w:endnote w:type="continuationSeparator" w:id="0">
    <w:p w14:paraId="4639A91D" w14:textId="77777777" w:rsidR="00D66B27" w:rsidRDefault="00D66B27" w:rsidP="00D778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8E6F7" w14:textId="77777777" w:rsidR="00D66B27" w:rsidRDefault="00D66B27" w:rsidP="00D778FD">
      <w:pPr>
        <w:spacing w:after="0"/>
      </w:pPr>
      <w:r>
        <w:separator/>
      </w:r>
    </w:p>
  </w:footnote>
  <w:footnote w:type="continuationSeparator" w:id="0">
    <w:p w14:paraId="75AB2D03" w14:textId="77777777" w:rsidR="00D66B27" w:rsidRDefault="00D66B27" w:rsidP="00D778F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Content>
      <w:p w14:paraId="3027764F" w14:textId="77777777" w:rsidR="00EA7B86" w:rsidRDefault="00EA7B8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23F8B">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23F8B">
          <w:rPr>
            <w:b/>
            <w:bCs/>
            <w:noProof/>
          </w:rPr>
          <w:t>18</w:t>
        </w:r>
        <w:r>
          <w:rPr>
            <w:b/>
            <w:bCs/>
            <w:sz w:val="24"/>
            <w:szCs w:val="24"/>
          </w:rPr>
          <w:fldChar w:fldCharType="end"/>
        </w:r>
      </w:p>
    </w:sdtContent>
  </w:sdt>
  <w:p w14:paraId="74F28BFD" w14:textId="77777777" w:rsidR="00EA7B86" w:rsidRDefault="00EA7B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38491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F4C6BAE"/>
    <w:multiLevelType w:val="hybridMultilevel"/>
    <w:tmpl w:val="6BA04EE6"/>
    <w:lvl w:ilvl="0" w:tplc="4FEA3C1E">
      <w:start w:val="1"/>
      <w:numFmt w:val="bullet"/>
      <w:pStyle w:val="ListBI2"/>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9"/>
  </w:num>
  <w:num w:numId="2">
    <w:abstractNumId w:val="12"/>
  </w:num>
  <w:num w:numId="3">
    <w:abstractNumId w:val="2"/>
  </w:num>
  <w:num w:numId="4">
    <w:abstractNumId w:val="15"/>
  </w:num>
  <w:num w:numId="5">
    <w:abstractNumId w:val="10"/>
  </w:num>
  <w:num w:numId="6">
    <w:abstractNumId w:val="6"/>
  </w:num>
  <w:num w:numId="7">
    <w:abstractNumId w:val="11"/>
  </w:num>
  <w:num w:numId="8">
    <w:abstractNumId w:val="5"/>
  </w:num>
  <w:num w:numId="9">
    <w:abstractNumId w:val="16"/>
  </w:num>
  <w:num w:numId="10">
    <w:abstractNumId w:val="1"/>
  </w:num>
  <w:num w:numId="11">
    <w:abstractNumId w:val="13"/>
  </w:num>
  <w:num w:numId="12">
    <w:abstractNumId w:val="4"/>
  </w:num>
  <w:num w:numId="13">
    <w:abstractNumId w:val="8"/>
  </w:num>
  <w:num w:numId="14">
    <w:abstractNumId w:val="0"/>
  </w:num>
  <w:num w:numId="15">
    <w:abstractNumId w:val="3"/>
  </w:num>
  <w:num w:numId="16">
    <w:abstractNumId w:val="14"/>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Hartley">
    <w15:presenceInfo w15:providerId="Windows Live" w15:userId="d4f31c33aacb3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01F14"/>
    <w:rsid w:val="000025B4"/>
    <w:rsid w:val="0001304C"/>
    <w:rsid w:val="0003517B"/>
    <w:rsid w:val="00044D05"/>
    <w:rsid w:val="000513FC"/>
    <w:rsid w:val="000619C0"/>
    <w:rsid w:val="00062C26"/>
    <w:rsid w:val="0006456B"/>
    <w:rsid w:val="0006560E"/>
    <w:rsid w:val="00071E34"/>
    <w:rsid w:val="00073361"/>
    <w:rsid w:val="000847BC"/>
    <w:rsid w:val="00085FDE"/>
    <w:rsid w:val="000A2CE7"/>
    <w:rsid w:val="000A5F51"/>
    <w:rsid w:val="000B11FC"/>
    <w:rsid w:val="000C1A3C"/>
    <w:rsid w:val="000C5B23"/>
    <w:rsid w:val="000C76E2"/>
    <w:rsid w:val="000F02ED"/>
    <w:rsid w:val="000F1E1F"/>
    <w:rsid w:val="00130482"/>
    <w:rsid w:val="00143B27"/>
    <w:rsid w:val="00146B58"/>
    <w:rsid w:val="00151085"/>
    <w:rsid w:val="001561A3"/>
    <w:rsid w:val="0017252F"/>
    <w:rsid w:val="001749C1"/>
    <w:rsid w:val="00181A11"/>
    <w:rsid w:val="00182707"/>
    <w:rsid w:val="001A3CAC"/>
    <w:rsid w:val="001B6050"/>
    <w:rsid w:val="001C0652"/>
    <w:rsid w:val="001C44D9"/>
    <w:rsid w:val="001D3F43"/>
    <w:rsid w:val="001E200D"/>
    <w:rsid w:val="001F6BE5"/>
    <w:rsid w:val="00203DB4"/>
    <w:rsid w:val="00205179"/>
    <w:rsid w:val="002220F2"/>
    <w:rsid w:val="00224B75"/>
    <w:rsid w:val="0022602A"/>
    <w:rsid w:val="0024032C"/>
    <w:rsid w:val="002450EA"/>
    <w:rsid w:val="00266E4F"/>
    <w:rsid w:val="002727B3"/>
    <w:rsid w:val="00274F3D"/>
    <w:rsid w:val="002864C9"/>
    <w:rsid w:val="00295EED"/>
    <w:rsid w:val="002A2198"/>
    <w:rsid w:val="002B2552"/>
    <w:rsid w:val="002B2E33"/>
    <w:rsid w:val="002C3632"/>
    <w:rsid w:val="002C4353"/>
    <w:rsid w:val="002D0ABE"/>
    <w:rsid w:val="002F102C"/>
    <w:rsid w:val="002F51C6"/>
    <w:rsid w:val="003056EF"/>
    <w:rsid w:val="00320E2E"/>
    <w:rsid w:val="003250A0"/>
    <w:rsid w:val="003264BC"/>
    <w:rsid w:val="003456FD"/>
    <w:rsid w:val="00355376"/>
    <w:rsid w:val="003574BD"/>
    <w:rsid w:val="003616FE"/>
    <w:rsid w:val="00381A50"/>
    <w:rsid w:val="00385132"/>
    <w:rsid w:val="00385C97"/>
    <w:rsid w:val="00394F31"/>
    <w:rsid w:val="003B057B"/>
    <w:rsid w:val="003B586D"/>
    <w:rsid w:val="003B5883"/>
    <w:rsid w:val="003B6BE6"/>
    <w:rsid w:val="00402752"/>
    <w:rsid w:val="0040389D"/>
    <w:rsid w:val="00423791"/>
    <w:rsid w:val="004523C3"/>
    <w:rsid w:val="00455754"/>
    <w:rsid w:val="00455B91"/>
    <w:rsid w:val="004567E4"/>
    <w:rsid w:val="00457B1D"/>
    <w:rsid w:val="0046273C"/>
    <w:rsid w:val="0048469B"/>
    <w:rsid w:val="004A1705"/>
    <w:rsid w:val="004B79C5"/>
    <w:rsid w:val="004D43AF"/>
    <w:rsid w:val="004D7A8F"/>
    <w:rsid w:val="004E2B76"/>
    <w:rsid w:val="004F5FCD"/>
    <w:rsid w:val="00502B23"/>
    <w:rsid w:val="00503855"/>
    <w:rsid w:val="00510E3A"/>
    <w:rsid w:val="0051105A"/>
    <w:rsid w:val="00514713"/>
    <w:rsid w:val="00522182"/>
    <w:rsid w:val="0052259D"/>
    <w:rsid w:val="00522FB0"/>
    <w:rsid w:val="00527137"/>
    <w:rsid w:val="00533685"/>
    <w:rsid w:val="005432FB"/>
    <w:rsid w:val="005478A6"/>
    <w:rsid w:val="00556597"/>
    <w:rsid w:val="005614DC"/>
    <w:rsid w:val="00570306"/>
    <w:rsid w:val="00571718"/>
    <w:rsid w:val="00576C41"/>
    <w:rsid w:val="00586783"/>
    <w:rsid w:val="0058751B"/>
    <w:rsid w:val="00594B5C"/>
    <w:rsid w:val="0059582F"/>
    <w:rsid w:val="005A00CB"/>
    <w:rsid w:val="005A0800"/>
    <w:rsid w:val="005A339C"/>
    <w:rsid w:val="005A4FF2"/>
    <w:rsid w:val="005D5D48"/>
    <w:rsid w:val="00604246"/>
    <w:rsid w:val="006050FE"/>
    <w:rsid w:val="006126BF"/>
    <w:rsid w:val="006373EA"/>
    <w:rsid w:val="006734F6"/>
    <w:rsid w:val="00681D40"/>
    <w:rsid w:val="006A5483"/>
    <w:rsid w:val="006A581A"/>
    <w:rsid w:val="006B0333"/>
    <w:rsid w:val="006B560A"/>
    <w:rsid w:val="006B661B"/>
    <w:rsid w:val="006C7748"/>
    <w:rsid w:val="006E706D"/>
    <w:rsid w:val="00712827"/>
    <w:rsid w:val="007268CB"/>
    <w:rsid w:val="00734E29"/>
    <w:rsid w:val="00736D6D"/>
    <w:rsid w:val="00755F24"/>
    <w:rsid w:val="00756885"/>
    <w:rsid w:val="0078630D"/>
    <w:rsid w:val="0078636E"/>
    <w:rsid w:val="00793FE2"/>
    <w:rsid w:val="00795F78"/>
    <w:rsid w:val="007B3BC1"/>
    <w:rsid w:val="007B73A8"/>
    <w:rsid w:val="007E27DF"/>
    <w:rsid w:val="007E76C9"/>
    <w:rsid w:val="00807126"/>
    <w:rsid w:val="008074E8"/>
    <w:rsid w:val="00807910"/>
    <w:rsid w:val="00812E67"/>
    <w:rsid w:val="00817A6C"/>
    <w:rsid w:val="00822CF4"/>
    <w:rsid w:val="00830B98"/>
    <w:rsid w:val="00833206"/>
    <w:rsid w:val="0083717D"/>
    <w:rsid w:val="00842739"/>
    <w:rsid w:val="0085235D"/>
    <w:rsid w:val="0087148F"/>
    <w:rsid w:val="00872CC5"/>
    <w:rsid w:val="00896032"/>
    <w:rsid w:val="00896CF2"/>
    <w:rsid w:val="008A4EC3"/>
    <w:rsid w:val="008C4987"/>
    <w:rsid w:val="008C6CE6"/>
    <w:rsid w:val="008E02ED"/>
    <w:rsid w:val="008F2614"/>
    <w:rsid w:val="00913015"/>
    <w:rsid w:val="00917D99"/>
    <w:rsid w:val="00930361"/>
    <w:rsid w:val="00931DC5"/>
    <w:rsid w:val="00943248"/>
    <w:rsid w:val="00945E24"/>
    <w:rsid w:val="009552B2"/>
    <w:rsid w:val="00956A1E"/>
    <w:rsid w:val="00962830"/>
    <w:rsid w:val="00962F52"/>
    <w:rsid w:val="00977F1B"/>
    <w:rsid w:val="009835BC"/>
    <w:rsid w:val="009902AF"/>
    <w:rsid w:val="009930CB"/>
    <w:rsid w:val="009C55DB"/>
    <w:rsid w:val="009C6DCE"/>
    <w:rsid w:val="009D19DA"/>
    <w:rsid w:val="009E703C"/>
    <w:rsid w:val="009F1A2C"/>
    <w:rsid w:val="009F1D5A"/>
    <w:rsid w:val="009F3A04"/>
    <w:rsid w:val="00A670E8"/>
    <w:rsid w:val="00A673C2"/>
    <w:rsid w:val="00AC0FDD"/>
    <w:rsid w:val="00AD16FB"/>
    <w:rsid w:val="00AE6C2E"/>
    <w:rsid w:val="00AF55E9"/>
    <w:rsid w:val="00B23407"/>
    <w:rsid w:val="00B30398"/>
    <w:rsid w:val="00B30E46"/>
    <w:rsid w:val="00B3403B"/>
    <w:rsid w:val="00B44CAA"/>
    <w:rsid w:val="00B57055"/>
    <w:rsid w:val="00B578D7"/>
    <w:rsid w:val="00B579C9"/>
    <w:rsid w:val="00B71DBE"/>
    <w:rsid w:val="00B7218D"/>
    <w:rsid w:val="00B77F60"/>
    <w:rsid w:val="00B854AB"/>
    <w:rsid w:val="00B95DB3"/>
    <w:rsid w:val="00BA1135"/>
    <w:rsid w:val="00BA5367"/>
    <w:rsid w:val="00BB7D49"/>
    <w:rsid w:val="00BC0F2E"/>
    <w:rsid w:val="00BD489D"/>
    <w:rsid w:val="00C07338"/>
    <w:rsid w:val="00C15CBE"/>
    <w:rsid w:val="00C22F33"/>
    <w:rsid w:val="00C55513"/>
    <w:rsid w:val="00C76A70"/>
    <w:rsid w:val="00C77888"/>
    <w:rsid w:val="00CA13F2"/>
    <w:rsid w:val="00CA6457"/>
    <w:rsid w:val="00CA6CC4"/>
    <w:rsid w:val="00CB5813"/>
    <w:rsid w:val="00CC0033"/>
    <w:rsid w:val="00CC2069"/>
    <w:rsid w:val="00CF636D"/>
    <w:rsid w:val="00D00D2C"/>
    <w:rsid w:val="00D16FAE"/>
    <w:rsid w:val="00D1723C"/>
    <w:rsid w:val="00D24E9F"/>
    <w:rsid w:val="00D25B89"/>
    <w:rsid w:val="00D277D9"/>
    <w:rsid w:val="00D31CD4"/>
    <w:rsid w:val="00D3369F"/>
    <w:rsid w:val="00D54A92"/>
    <w:rsid w:val="00D66B27"/>
    <w:rsid w:val="00D778FD"/>
    <w:rsid w:val="00D843DC"/>
    <w:rsid w:val="00D94D7E"/>
    <w:rsid w:val="00D97104"/>
    <w:rsid w:val="00D97CEA"/>
    <w:rsid w:val="00D97EAB"/>
    <w:rsid w:val="00DA5F89"/>
    <w:rsid w:val="00DB506A"/>
    <w:rsid w:val="00DB5108"/>
    <w:rsid w:val="00DD22EF"/>
    <w:rsid w:val="00DD424A"/>
    <w:rsid w:val="00DD5728"/>
    <w:rsid w:val="00DE5033"/>
    <w:rsid w:val="00DE5C34"/>
    <w:rsid w:val="00DF5900"/>
    <w:rsid w:val="00E00E4E"/>
    <w:rsid w:val="00E056B9"/>
    <w:rsid w:val="00E065ED"/>
    <w:rsid w:val="00E16E92"/>
    <w:rsid w:val="00E17B88"/>
    <w:rsid w:val="00E25D88"/>
    <w:rsid w:val="00E31C64"/>
    <w:rsid w:val="00E570AE"/>
    <w:rsid w:val="00E67311"/>
    <w:rsid w:val="00E70C4C"/>
    <w:rsid w:val="00E85910"/>
    <w:rsid w:val="00E96BB5"/>
    <w:rsid w:val="00E9793E"/>
    <w:rsid w:val="00EA0858"/>
    <w:rsid w:val="00EA705B"/>
    <w:rsid w:val="00EA761F"/>
    <w:rsid w:val="00EA7B86"/>
    <w:rsid w:val="00EC0E10"/>
    <w:rsid w:val="00EC229C"/>
    <w:rsid w:val="00ED43E6"/>
    <w:rsid w:val="00F01B69"/>
    <w:rsid w:val="00F057FF"/>
    <w:rsid w:val="00F15A4A"/>
    <w:rsid w:val="00F23F8B"/>
    <w:rsid w:val="00F375A2"/>
    <w:rsid w:val="00F37B1B"/>
    <w:rsid w:val="00F434DB"/>
    <w:rsid w:val="00F44582"/>
    <w:rsid w:val="00F521EE"/>
    <w:rsid w:val="00F55B92"/>
    <w:rsid w:val="00FA0B8F"/>
    <w:rsid w:val="00FB1C85"/>
    <w:rsid w:val="00FB504B"/>
    <w:rsid w:val="00FD0D1A"/>
    <w:rsid w:val="00FE02D1"/>
    <w:rsid w:val="00FE0546"/>
    <w:rsid w:val="00FE56F7"/>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15:docId w15:val="{D908AB52-540A-442F-95DF-1D091509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6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3D"/>
    <w:pPr>
      <w:keepNext/>
      <w:keepLines/>
      <w:spacing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2E33"/>
    <w:pPr>
      <w:keepNext/>
      <w:keepLines/>
      <w:spacing w:before="40" w:after="0"/>
      <w:outlineLvl w:val="3"/>
      <w:pPrChange w:id="0" w:author="David Hartley" w:date="2013-07-10T12:59:00Z">
        <w:pPr>
          <w:keepNext/>
          <w:keepLines/>
          <w:spacing w:before="40"/>
          <w:outlineLvl w:val="3"/>
        </w:pPr>
      </w:pPrChange>
    </w:pPr>
    <w:rPr>
      <w:rFonts w:asciiTheme="majorHAnsi" w:eastAsiaTheme="majorEastAsia" w:hAnsiTheme="majorHAnsi" w:cstheme="majorBidi"/>
      <w:b/>
      <w:iCs/>
      <w:rPrChange w:id="0" w:author="David Hartley" w:date="2013-07-10T12:59:00Z">
        <w:rPr>
          <w:rFonts w:asciiTheme="majorHAnsi" w:eastAsiaTheme="majorEastAsia" w:hAnsiTheme="majorHAnsi" w:cstheme="majorBidi"/>
          <w:i/>
          <w:iCs/>
          <w:color w:val="365F91" w:themeColor="accent1" w:themeShade="BF"/>
          <w:sz w:val="22"/>
          <w:szCs w:val="22"/>
          <w:lang w:val="en-GB"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spacing w:after="0"/>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4F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295EED"/>
    <w:rPr>
      <w:b/>
      <w:bCs/>
    </w:rPr>
  </w:style>
  <w:style w:type="paragraph" w:styleId="ListBullet">
    <w:name w:val="List Bullet"/>
    <w:basedOn w:val="Normal"/>
    <w:link w:val="ListBulletChar"/>
    <w:qFormat/>
    <w:rsid w:val="00DE5C34"/>
    <w:pPr>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AC0FDD"/>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Change w:id="1" w:author="Charles" w:date="2013-07-10T12:07:00Z">
        <w:pPr>
          <w:numPr>
            <w:numId w:val="17"/>
          </w:numPr>
          <w:tabs>
            <w:tab w:val="left" w:pos="960"/>
            <w:tab w:val="left" w:pos="1200"/>
            <w:tab w:val="left" w:pos="1440"/>
            <w:tab w:val="left" w:pos="1680"/>
          </w:tabs>
          <w:spacing w:after="120"/>
          <w:ind w:left="1429" w:hanging="360"/>
        </w:pPr>
      </w:pPrChange>
    </w:pPr>
    <w:rPr>
      <w:rPrChange w:id="1" w:author="Charles" w:date="2013-07-10T12:07:00Z">
        <w:rPr>
          <w:rFonts w:asciiTheme="minorHAnsi" w:hAnsiTheme="minorHAnsi"/>
          <w:sz w:val="22"/>
          <w:szCs w:val="24"/>
          <w:lang w:val="en-GB" w:eastAsia="en-GB" w:bidi="ar-SA"/>
        </w:rPr>
      </w:rPrChange>
    </w:r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2B2E33"/>
    <w:rPr>
      <w:rFonts w:asciiTheme="majorHAnsi" w:eastAsiaTheme="majorEastAsia" w:hAnsiTheme="majorHAnsi" w:cstheme="majorBidi"/>
      <w:b/>
      <w:iCs/>
    </w:rPr>
  </w:style>
  <w:style w:type="paragraph" w:customStyle="1" w:styleId="Line6">
    <w:name w:val="Line 6"/>
    <w:basedOn w:val="ListBullet"/>
    <w:next w:val="ListB6after"/>
    <w:link w:val="Line6Char"/>
    <w:qFormat/>
    <w:rsid w:val="006B0333"/>
    <w:pPr>
      <w:numPr>
        <w:numId w:val="0"/>
      </w:numPr>
    </w:pPr>
    <w:rPr>
      <w:sz w:val="12"/>
      <w:szCs w:val="12"/>
    </w:rPr>
  </w:style>
  <w:style w:type="character" w:customStyle="1" w:styleId="Line6Char">
    <w:name w:val="Line 6 Char"/>
    <w:basedOn w:val="ListBulletChar"/>
    <w:link w:val="Line6"/>
    <w:rsid w:val="00D94D7E"/>
    <w:rPr>
      <w:rFonts w:eastAsia="Times New Roman" w:cs="Times New Roman"/>
      <w:sz w:val="12"/>
      <w:szCs w:val="1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en.wikipedia.org/wiki/Record_to_report" TargetMode="External"/><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29CA6-9E5A-48DA-BE5C-6F2D3213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18</Pages>
  <Words>11460</Words>
  <Characters>65328</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Woodgate</dc:creator>
  <cp:lastModifiedBy>David Hartley</cp:lastModifiedBy>
  <cp:revision>50</cp:revision>
  <dcterms:created xsi:type="dcterms:W3CDTF">2013-07-09T16:05:00Z</dcterms:created>
  <dcterms:modified xsi:type="dcterms:W3CDTF">2013-07-12T05:19:00Z</dcterms:modified>
</cp:coreProperties>
</file>