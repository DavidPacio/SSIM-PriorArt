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en-GB" w:eastAsia="en-US"/>
        </w:rPr>
        <w:id w:val="545658350"/>
        <w:docPartObj>
          <w:docPartGallery w:val="Table of Contents"/>
          <w:docPartUnique/>
        </w:docPartObj>
      </w:sdtPr>
      <w:sdtEndPr>
        <w:rPr>
          <w:noProof/>
        </w:rPr>
      </w:sdtEndPr>
      <w:sdtContent>
        <w:p w14:paraId="4B1EF4B1" w14:textId="77777777" w:rsidR="00B7218D" w:rsidRDefault="00B7218D">
          <w:pPr>
            <w:pStyle w:val="TOCHeading"/>
          </w:pPr>
          <w:r>
            <w:t>Contents</w:t>
          </w:r>
        </w:p>
        <w:p w14:paraId="17113BC4" w14:textId="77777777" w:rsidR="006D58F4" w:rsidRDefault="00B7218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61939777" w:history="1">
            <w:r w:rsidR="006D58F4" w:rsidRPr="009B4A9C">
              <w:rPr>
                <w:rStyle w:val="Hyperlink"/>
                <w:noProof/>
              </w:rPr>
              <w:t>Prologue</w:t>
            </w:r>
            <w:r w:rsidR="006D58F4">
              <w:rPr>
                <w:noProof/>
                <w:webHidden/>
              </w:rPr>
              <w:tab/>
            </w:r>
            <w:r w:rsidR="006D58F4">
              <w:rPr>
                <w:noProof/>
                <w:webHidden/>
              </w:rPr>
              <w:fldChar w:fldCharType="begin"/>
            </w:r>
            <w:r w:rsidR="006D58F4">
              <w:rPr>
                <w:noProof/>
                <w:webHidden/>
              </w:rPr>
              <w:instrText xml:space="preserve"> PAGEREF _Toc361939777 \h </w:instrText>
            </w:r>
            <w:r w:rsidR="006D58F4">
              <w:rPr>
                <w:noProof/>
                <w:webHidden/>
              </w:rPr>
            </w:r>
            <w:r w:rsidR="006D58F4">
              <w:rPr>
                <w:noProof/>
                <w:webHidden/>
              </w:rPr>
              <w:fldChar w:fldCharType="separate"/>
            </w:r>
            <w:r w:rsidR="006D58F4">
              <w:rPr>
                <w:noProof/>
                <w:webHidden/>
              </w:rPr>
              <w:t>3</w:t>
            </w:r>
            <w:r w:rsidR="006D58F4">
              <w:rPr>
                <w:noProof/>
                <w:webHidden/>
              </w:rPr>
              <w:fldChar w:fldCharType="end"/>
            </w:r>
          </w:hyperlink>
        </w:p>
        <w:p w14:paraId="0B2E7E9C" w14:textId="77777777" w:rsidR="006D58F4" w:rsidRDefault="006D58F4">
          <w:pPr>
            <w:pStyle w:val="TOC2"/>
            <w:tabs>
              <w:tab w:val="right" w:leader="dot" w:pos="9016"/>
            </w:tabs>
            <w:rPr>
              <w:rFonts w:eastAsiaTheme="minorEastAsia"/>
              <w:noProof/>
              <w:lang w:eastAsia="en-GB"/>
            </w:rPr>
          </w:pPr>
          <w:hyperlink w:anchor="_Toc361939778" w:history="1">
            <w:r w:rsidRPr="009B4A9C">
              <w:rPr>
                <w:rStyle w:val="Hyperlink"/>
                <w:noProof/>
              </w:rPr>
              <w:t>Document purpose</w:t>
            </w:r>
            <w:r>
              <w:rPr>
                <w:noProof/>
                <w:webHidden/>
              </w:rPr>
              <w:tab/>
            </w:r>
            <w:r>
              <w:rPr>
                <w:noProof/>
                <w:webHidden/>
              </w:rPr>
              <w:fldChar w:fldCharType="begin"/>
            </w:r>
            <w:r>
              <w:rPr>
                <w:noProof/>
                <w:webHidden/>
              </w:rPr>
              <w:instrText xml:space="preserve"> PAGEREF _Toc361939778 \h </w:instrText>
            </w:r>
            <w:r>
              <w:rPr>
                <w:noProof/>
                <w:webHidden/>
              </w:rPr>
            </w:r>
            <w:r>
              <w:rPr>
                <w:noProof/>
                <w:webHidden/>
              </w:rPr>
              <w:fldChar w:fldCharType="separate"/>
            </w:r>
            <w:r>
              <w:rPr>
                <w:noProof/>
                <w:webHidden/>
              </w:rPr>
              <w:t>3</w:t>
            </w:r>
            <w:r>
              <w:rPr>
                <w:noProof/>
                <w:webHidden/>
              </w:rPr>
              <w:fldChar w:fldCharType="end"/>
            </w:r>
          </w:hyperlink>
        </w:p>
        <w:p w14:paraId="11BBE730" w14:textId="77777777" w:rsidR="006D58F4" w:rsidRDefault="006D58F4">
          <w:pPr>
            <w:pStyle w:val="TOC1"/>
            <w:tabs>
              <w:tab w:val="right" w:leader="dot" w:pos="9016"/>
            </w:tabs>
            <w:rPr>
              <w:rFonts w:eastAsiaTheme="minorEastAsia"/>
              <w:noProof/>
              <w:lang w:eastAsia="en-GB"/>
            </w:rPr>
          </w:pPr>
          <w:hyperlink w:anchor="_Toc361939779" w:history="1">
            <w:r w:rsidRPr="009B4A9C">
              <w:rPr>
                <w:rStyle w:val="Hyperlink"/>
                <w:noProof/>
              </w:rPr>
              <w:t>Product Scope</w:t>
            </w:r>
            <w:r>
              <w:rPr>
                <w:noProof/>
                <w:webHidden/>
              </w:rPr>
              <w:tab/>
            </w:r>
            <w:r>
              <w:rPr>
                <w:noProof/>
                <w:webHidden/>
              </w:rPr>
              <w:fldChar w:fldCharType="begin"/>
            </w:r>
            <w:r>
              <w:rPr>
                <w:noProof/>
                <w:webHidden/>
              </w:rPr>
              <w:instrText xml:space="preserve"> PAGEREF _Toc361939779 \h </w:instrText>
            </w:r>
            <w:r>
              <w:rPr>
                <w:noProof/>
                <w:webHidden/>
              </w:rPr>
            </w:r>
            <w:r>
              <w:rPr>
                <w:noProof/>
                <w:webHidden/>
              </w:rPr>
              <w:fldChar w:fldCharType="separate"/>
            </w:r>
            <w:r>
              <w:rPr>
                <w:noProof/>
                <w:webHidden/>
              </w:rPr>
              <w:t>4</w:t>
            </w:r>
            <w:r>
              <w:rPr>
                <w:noProof/>
                <w:webHidden/>
              </w:rPr>
              <w:fldChar w:fldCharType="end"/>
            </w:r>
          </w:hyperlink>
        </w:p>
        <w:p w14:paraId="70A0DEF9" w14:textId="77777777" w:rsidR="006D58F4" w:rsidRDefault="006D58F4">
          <w:pPr>
            <w:pStyle w:val="TOC2"/>
            <w:tabs>
              <w:tab w:val="right" w:leader="dot" w:pos="9016"/>
            </w:tabs>
            <w:rPr>
              <w:rFonts w:eastAsiaTheme="minorEastAsia"/>
              <w:noProof/>
              <w:lang w:eastAsia="en-GB"/>
            </w:rPr>
          </w:pPr>
          <w:hyperlink w:anchor="_Toc361939780" w:history="1">
            <w:r w:rsidRPr="009B4A9C">
              <w:rPr>
                <w:rStyle w:val="Hyperlink"/>
                <w:noProof/>
              </w:rPr>
              <w:t>Overview and objectives</w:t>
            </w:r>
            <w:r>
              <w:rPr>
                <w:noProof/>
                <w:webHidden/>
              </w:rPr>
              <w:tab/>
            </w:r>
            <w:r>
              <w:rPr>
                <w:noProof/>
                <w:webHidden/>
              </w:rPr>
              <w:fldChar w:fldCharType="begin"/>
            </w:r>
            <w:r>
              <w:rPr>
                <w:noProof/>
                <w:webHidden/>
              </w:rPr>
              <w:instrText xml:space="preserve"> PAGEREF _Toc361939780 \h </w:instrText>
            </w:r>
            <w:r>
              <w:rPr>
                <w:noProof/>
                <w:webHidden/>
              </w:rPr>
            </w:r>
            <w:r>
              <w:rPr>
                <w:noProof/>
                <w:webHidden/>
              </w:rPr>
              <w:fldChar w:fldCharType="separate"/>
            </w:r>
            <w:r>
              <w:rPr>
                <w:noProof/>
                <w:webHidden/>
              </w:rPr>
              <w:t>4</w:t>
            </w:r>
            <w:r>
              <w:rPr>
                <w:noProof/>
                <w:webHidden/>
              </w:rPr>
              <w:fldChar w:fldCharType="end"/>
            </w:r>
          </w:hyperlink>
        </w:p>
        <w:p w14:paraId="6696DBAF" w14:textId="77777777" w:rsidR="006D58F4" w:rsidRDefault="006D58F4">
          <w:pPr>
            <w:pStyle w:val="TOC2"/>
            <w:tabs>
              <w:tab w:val="right" w:leader="dot" w:pos="9016"/>
            </w:tabs>
            <w:rPr>
              <w:rFonts w:eastAsiaTheme="minorEastAsia"/>
              <w:noProof/>
              <w:lang w:eastAsia="en-GB"/>
            </w:rPr>
          </w:pPr>
          <w:hyperlink w:anchor="_Toc361939781" w:history="1">
            <w:r w:rsidRPr="009B4A9C">
              <w:rPr>
                <w:rStyle w:val="Hyperlink"/>
                <w:noProof/>
              </w:rPr>
              <w:t>Key technical features</w:t>
            </w:r>
            <w:r>
              <w:rPr>
                <w:noProof/>
                <w:webHidden/>
              </w:rPr>
              <w:tab/>
            </w:r>
            <w:r>
              <w:rPr>
                <w:noProof/>
                <w:webHidden/>
              </w:rPr>
              <w:fldChar w:fldCharType="begin"/>
            </w:r>
            <w:r>
              <w:rPr>
                <w:noProof/>
                <w:webHidden/>
              </w:rPr>
              <w:instrText xml:space="preserve"> PAGEREF _Toc361939781 \h </w:instrText>
            </w:r>
            <w:r>
              <w:rPr>
                <w:noProof/>
                <w:webHidden/>
              </w:rPr>
            </w:r>
            <w:r>
              <w:rPr>
                <w:noProof/>
                <w:webHidden/>
              </w:rPr>
              <w:fldChar w:fldCharType="separate"/>
            </w:r>
            <w:r>
              <w:rPr>
                <w:noProof/>
                <w:webHidden/>
              </w:rPr>
              <w:t>4</w:t>
            </w:r>
            <w:r>
              <w:rPr>
                <w:noProof/>
                <w:webHidden/>
              </w:rPr>
              <w:fldChar w:fldCharType="end"/>
            </w:r>
          </w:hyperlink>
        </w:p>
        <w:p w14:paraId="4476B1B3" w14:textId="77777777" w:rsidR="006D58F4" w:rsidRDefault="006D58F4">
          <w:pPr>
            <w:pStyle w:val="TOC3"/>
            <w:tabs>
              <w:tab w:val="right" w:leader="dot" w:pos="9016"/>
            </w:tabs>
            <w:rPr>
              <w:rFonts w:eastAsiaTheme="minorEastAsia"/>
              <w:noProof/>
              <w:lang w:eastAsia="en-GB"/>
            </w:rPr>
          </w:pPr>
          <w:hyperlink w:anchor="_Toc361939782" w:history="1">
            <w:r w:rsidRPr="009B4A9C">
              <w:rPr>
                <w:rStyle w:val="Hyperlink"/>
                <w:noProof/>
              </w:rPr>
              <w:t>Combines all the source data into one common semantic database (SFRSIM)</w:t>
            </w:r>
            <w:r>
              <w:rPr>
                <w:noProof/>
                <w:webHidden/>
              </w:rPr>
              <w:tab/>
            </w:r>
            <w:r>
              <w:rPr>
                <w:noProof/>
                <w:webHidden/>
              </w:rPr>
              <w:fldChar w:fldCharType="begin"/>
            </w:r>
            <w:r>
              <w:rPr>
                <w:noProof/>
                <w:webHidden/>
              </w:rPr>
              <w:instrText xml:space="preserve"> PAGEREF _Toc361939782 \h </w:instrText>
            </w:r>
            <w:r>
              <w:rPr>
                <w:noProof/>
                <w:webHidden/>
              </w:rPr>
            </w:r>
            <w:r>
              <w:rPr>
                <w:noProof/>
                <w:webHidden/>
              </w:rPr>
              <w:fldChar w:fldCharType="separate"/>
            </w:r>
            <w:r>
              <w:rPr>
                <w:noProof/>
                <w:webHidden/>
              </w:rPr>
              <w:t>4</w:t>
            </w:r>
            <w:r>
              <w:rPr>
                <w:noProof/>
                <w:webHidden/>
              </w:rPr>
              <w:fldChar w:fldCharType="end"/>
            </w:r>
          </w:hyperlink>
        </w:p>
        <w:p w14:paraId="188BF3CD" w14:textId="77777777" w:rsidR="006D58F4" w:rsidRDefault="006D58F4">
          <w:pPr>
            <w:pStyle w:val="TOC3"/>
            <w:tabs>
              <w:tab w:val="right" w:leader="dot" w:pos="9016"/>
            </w:tabs>
            <w:rPr>
              <w:rFonts w:eastAsiaTheme="minorEastAsia"/>
              <w:noProof/>
              <w:lang w:eastAsia="en-GB"/>
            </w:rPr>
          </w:pPr>
          <w:hyperlink w:anchor="_Toc361939783" w:history="1">
            <w:r w:rsidRPr="009B4A9C">
              <w:rPr>
                <w:rStyle w:val="Hyperlink"/>
                <w:noProof/>
              </w:rPr>
              <w:t>XBRL information created direct from SFRSIM Databases</w:t>
            </w:r>
            <w:r>
              <w:rPr>
                <w:noProof/>
                <w:webHidden/>
              </w:rPr>
              <w:tab/>
            </w:r>
            <w:r>
              <w:rPr>
                <w:noProof/>
                <w:webHidden/>
              </w:rPr>
              <w:fldChar w:fldCharType="begin"/>
            </w:r>
            <w:r>
              <w:rPr>
                <w:noProof/>
                <w:webHidden/>
              </w:rPr>
              <w:instrText xml:space="preserve"> PAGEREF _Toc361939783 \h </w:instrText>
            </w:r>
            <w:r>
              <w:rPr>
                <w:noProof/>
                <w:webHidden/>
              </w:rPr>
            </w:r>
            <w:r>
              <w:rPr>
                <w:noProof/>
                <w:webHidden/>
              </w:rPr>
              <w:fldChar w:fldCharType="separate"/>
            </w:r>
            <w:r>
              <w:rPr>
                <w:noProof/>
                <w:webHidden/>
              </w:rPr>
              <w:t>5</w:t>
            </w:r>
            <w:r>
              <w:rPr>
                <w:noProof/>
                <w:webHidden/>
              </w:rPr>
              <w:fldChar w:fldCharType="end"/>
            </w:r>
          </w:hyperlink>
        </w:p>
        <w:p w14:paraId="4C14B5CC" w14:textId="77777777" w:rsidR="006D58F4" w:rsidRDefault="006D58F4">
          <w:pPr>
            <w:pStyle w:val="TOC3"/>
            <w:tabs>
              <w:tab w:val="right" w:leader="dot" w:pos="9016"/>
            </w:tabs>
            <w:rPr>
              <w:rFonts w:eastAsiaTheme="minorEastAsia"/>
              <w:noProof/>
              <w:lang w:eastAsia="en-GB"/>
            </w:rPr>
          </w:pPr>
          <w:hyperlink w:anchor="_Toc361939784" w:history="1">
            <w:r w:rsidRPr="009B4A9C">
              <w:rPr>
                <w:rStyle w:val="Hyperlink"/>
                <w:noProof/>
              </w:rPr>
              <w:t>Data Input</w:t>
            </w:r>
            <w:r>
              <w:rPr>
                <w:noProof/>
                <w:webHidden/>
              </w:rPr>
              <w:tab/>
            </w:r>
            <w:r>
              <w:rPr>
                <w:noProof/>
                <w:webHidden/>
              </w:rPr>
              <w:fldChar w:fldCharType="begin"/>
            </w:r>
            <w:r>
              <w:rPr>
                <w:noProof/>
                <w:webHidden/>
              </w:rPr>
              <w:instrText xml:space="preserve"> PAGEREF _Toc361939784 \h </w:instrText>
            </w:r>
            <w:r>
              <w:rPr>
                <w:noProof/>
                <w:webHidden/>
              </w:rPr>
            </w:r>
            <w:r>
              <w:rPr>
                <w:noProof/>
                <w:webHidden/>
              </w:rPr>
              <w:fldChar w:fldCharType="separate"/>
            </w:r>
            <w:r>
              <w:rPr>
                <w:noProof/>
                <w:webHidden/>
              </w:rPr>
              <w:t>6</w:t>
            </w:r>
            <w:r>
              <w:rPr>
                <w:noProof/>
                <w:webHidden/>
              </w:rPr>
              <w:fldChar w:fldCharType="end"/>
            </w:r>
          </w:hyperlink>
        </w:p>
        <w:p w14:paraId="518F2109" w14:textId="77777777" w:rsidR="006D58F4" w:rsidRDefault="006D58F4">
          <w:pPr>
            <w:pStyle w:val="TOC3"/>
            <w:tabs>
              <w:tab w:val="right" w:leader="dot" w:pos="9016"/>
            </w:tabs>
            <w:rPr>
              <w:rFonts w:eastAsiaTheme="minorEastAsia"/>
              <w:noProof/>
              <w:lang w:eastAsia="en-GB"/>
            </w:rPr>
          </w:pPr>
          <w:hyperlink w:anchor="_Toc361939785" w:history="1">
            <w:r w:rsidRPr="009B4A9C">
              <w:rPr>
                <w:rStyle w:val="Hyperlink"/>
                <w:noProof/>
              </w:rPr>
              <w:t>Financial Accounting Jurisdictions and XBRL Taxonomies</w:t>
            </w:r>
            <w:r>
              <w:rPr>
                <w:noProof/>
                <w:webHidden/>
              </w:rPr>
              <w:tab/>
            </w:r>
            <w:r>
              <w:rPr>
                <w:noProof/>
                <w:webHidden/>
              </w:rPr>
              <w:fldChar w:fldCharType="begin"/>
            </w:r>
            <w:r>
              <w:rPr>
                <w:noProof/>
                <w:webHidden/>
              </w:rPr>
              <w:instrText xml:space="preserve"> PAGEREF _Toc361939785 \h </w:instrText>
            </w:r>
            <w:r>
              <w:rPr>
                <w:noProof/>
                <w:webHidden/>
              </w:rPr>
            </w:r>
            <w:r>
              <w:rPr>
                <w:noProof/>
                <w:webHidden/>
              </w:rPr>
              <w:fldChar w:fldCharType="separate"/>
            </w:r>
            <w:r>
              <w:rPr>
                <w:noProof/>
                <w:webHidden/>
              </w:rPr>
              <w:t>6</w:t>
            </w:r>
            <w:r>
              <w:rPr>
                <w:noProof/>
                <w:webHidden/>
              </w:rPr>
              <w:fldChar w:fldCharType="end"/>
            </w:r>
          </w:hyperlink>
        </w:p>
        <w:p w14:paraId="7AF32C82" w14:textId="77777777" w:rsidR="006D58F4" w:rsidRDefault="006D58F4">
          <w:pPr>
            <w:pStyle w:val="TOC1"/>
            <w:tabs>
              <w:tab w:val="right" w:leader="dot" w:pos="9016"/>
            </w:tabs>
            <w:rPr>
              <w:rFonts w:eastAsiaTheme="minorEastAsia"/>
              <w:noProof/>
              <w:lang w:eastAsia="en-GB"/>
            </w:rPr>
          </w:pPr>
          <w:hyperlink w:anchor="_Toc361939786" w:history="1">
            <w:r w:rsidRPr="009B4A9C">
              <w:rPr>
                <w:rStyle w:val="Hyperlink"/>
                <w:noProof/>
              </w:rPr>
              <w:t>Braiins</w:t>
            </w:r>
            <w:r>
              <w:rPr>
                <w:noProof/>
                <w:webHidden/>
              </w:rPr>
              <w:tab/>
            </w:r>
            <w:r>
              <w:rPr>
                <w:noProof/>
                <w:webHidden/>
              </w:rPr>
              <w:fldChar w:fldCharType="begin"/>
            </w:r>
            <w:r>
              <w:rPr>
                <w:noProof/>
                <w:webHidden/>
              </w:rPr>
              <w:instrText xml:space="preserve"> PAGEREF _Toc361939786 \h </w:instrText>
            </w:r>
            <w:r>
              <w:rPr>
                <w:noProof/>
                <w:webHidden/>
              </w:rPr>
            </w:r>
            <w:r>
              <w:rPr>
                <w:noProof/>
                <w:webHidden/>
              </w:rPr>
              <w:fldChar w:fldCharType="separate"/>
            </w:r>
            <w:r>
              <w:rPr>
                <w:noProof/>
                <w:webHidden/>
              </w:rPr>
              <w:t>8</w:t>
            </w:r>
            <w:r>
              <w:rPr>
                <w:noProof/>
                <w:webHidden/>
              </w:rPr>
              <w:fldChar w:fldCharType="end"/>
            </w:r>
          </w:hyperlink>
        </w:p>
        <w:p w14:paraId="5DFF7A0D" w14:textId="77777777" w:rsidR="006D58F4" w:rsidRDefault="006D58F4">
          <w:pPr>
            <w:pStyle w:val="TOC2"/>
            <w:tabs>
              <w:tab w:val="right" w:leader="dot" w:pos="9016"/>
            </w:tabs>
            <w:rPr>
              <w:rFonts w:eastAsiaTheme="minorEastAsia"/>
              <w:noProof/>
              <w:lang w:eastAsia="en-GB"/>
            </w:rPr>
          </w:pPr>
          <w:hyperlink w:anchor="_Toc361939787" w:history="1">
            <w:r w:rsidRPr="009B4A9C">
              <w:rPr>
                <w:rStyle w:val="Hyperlink"/>
                <w:noProof/>
              </w:rPr>
              <w:t>Braiins for Accountants: Stop wasting time, and go save the world</w:t>
            </w:r>
            <w:r>
              <w:rPr>
                <w:noProof/>
                <w:webHidden/>
              </w:rPr>
              <w:tab/>
            </w:r>
            <w:r>
              <w:rPr>
                <w:noProof/>
                <w:webHidden/>
              </w:rPr>
              <w:fldChar w:fldCharType="begin"/>
            </w:r>
            <w:r>
              <w:rPr>
                <w:noProof/>
                <w:webHidden/>
              </w:rPr>
              <w:instrText xml:space="preserve"> PAGEREF _Toc361939787 \h </w:instrText>
            </w:r>
            <w:r>
              <w:rPr>
                <w:noProof/>
                <w:webHidden/>
              </w:rPr>
            </w:r>
            <w:r>
              <w:rPr>
                <w:noProof/>
                <w:webHidden/>
              </w:rPr>
              <w:fldChar w:fldCharType="separate"/>
            </w:r>
            <w:r>
              <w:rPr>
                <w:noProof/>
                <w:webHidden/>
              </w:rPr>
              <w:t>8</w:t>
            </w:r>
            <w:r>
              <w:rPr>
                <w:noProof/>
                <w:webHidden/>
              </w:rPr>
              <w:fldChar w:fldCharType="end"/>
            </w:r>
          </w:hyperlink>
        </w:p>
        <w:p w14:paraId="2CFA241C" w14:textId="77777777" w:rsidR="006D58F4" w:rsidRDefault="006D58F4">
          <w:pPr>
            <w:pStyle w:val="TOC1"/>
            <w:tabs>
              <w:tab w:val="right" w:leader="dot" w:pos="9016"/>
            </w:tabs>
            <w:rPr>
              <w:rFonts w:eastAsiaTheme="minorEastAsia"/>
              <w:noProof/>
              <w:lang w:eastAsia="en-GB"/>
            </w:rPr>
          </w:pPr>
          <w:hyperlink w:anchor="_Toc361939788" w:history="1">
            <w:r w:rsidRPr="009B4A9C">
              <w:rPr>
                <w:rStyle w:val="Hyperlink"/>
                <w:noProof/>
              </w:rPr>
              <w:t>The Problem Braiins Solves</w:t>
            </w:r>
            <w:r>
              <w:rPr>
                <w:noProof/>
                <w:webHidden/>
              </w:rPr>
              <w:tab/>
            </w:r>
            <w:r>
              <w:rPr>
                <w:noProof/>
                <w:webHidden/>
              </w:rPr>
              <w:fldChar w:fldCharType="begin"/>
            </w:r>
            <w:r>
              <w:rPr>
                <w:noProof/>
                <w:webHidden/>
              </w:rPr>
              <w:instrText xml:space="preserve"> PAGEREF _Toc361939788 \h </w:instrText>
            </w:r>
            <w:r>
              <w:rPr>
                <w:noProof/>
                <w:webHidden/>
              </w:rPr>
            </w:r>
            <w:r>
              <w:rPr>
                <w:noProof/>
                <w:webHidden/>
              </w:rPr>
              <w:fldChar w:fldCharType="separate"/>
            </w:r>
            <w:r>
              <w:rPr>
                <w:noProof/>
                <w:webHidden/>
              </w:rPr>
              <w:t>9</w:t>
            </w:r>
            <w:r>
              <w:rPr>
                <w:noProof/>
                <w:webHidden/>
              </w:rPr>
              <w:fldChar w:fldCharType="end"/>
            </w:r>
          </w:hyperlink>
        </w:p>
        <w:p w14:paraId="1348026B" w14:textId="77777777" w:rsidR="006D58F4" w:rsidRDefault="006D58F4">
          <w:pPr>
            <w:pStyle w:val="TOC2"/>
            <w:tabs>
              <w:tab w:val="right" w:leader="dot" w:pos="9016"/>
            </w:tabs>
            <w:rPr>
              <w:rFonts w:eastAsiaTheme="minorEastAsia"/>
              <w:noProof/>
              <w:lang w:eastAsia="en-GB"/>
            </w:rPr>
          </w:pPr>
          <w:hyperlink w:anchor="_Toc361939789" w:history="1">
            <w:r w:rsidRPr="009B4A9C">
              <w:rPr>
                <w:rStyle w:val="Hyperlink"/>
                <w:noProof/>
              </w:rPr>
              <w:t>The Challenges facing Accountants and Businesses</w:t>
            </w:r>
            <w:r>
              <w:rPr>
                <w:noProof/>
                <w:webHidden/>
              </w:rPr>
              <w:tab/>
            </w:r>
            <w:r>
              <w:rPr>
                <w:noProof/>
                <w:webHidden/>
              </w:rPr>
              <w:fldChar w:fldCharType="begin"/>
            </w:r>
            <w:r>
              <w:rPr>
                <w:noProof/>
                <w:webHidden/>
              </w:rPr>
              <w:instrText xml:space="preserve"> PAGEREF _Toc361939789 \h </w:instrText>
            </w:r>
            <w:r>
              <w:rPr>
                <w:noProof/>
                <w:webHidden/>
              </w:rPr>
            </w:r>
            <w:r>
              <w:rPr>
                <w:noProof/>
                <w:webHidden/>
              </w:rPr>
              <w:fldChar w:fldCharType="separate"/>
            </w:r>
            <w:r>
              <w:rPr>
                <w:noProof/>
                <w:webHidden/>
              </w:rPr>
              <w:t>9</w:t>
            </w:r>
            <w:r>
              <w:rPr>
                <w:noProof/>
                <w:webHidden/>
              </w:rPr>
              <w:fldChar w:fldCharType="end"/>
            </w:r>
          </w:hyperlink>
        </w:p>
        <w:p w14:paraId="4C9177D8" w14:textId="77777777" w:rsidR="006D58F4" w:rsidRDefault="006D58F4">
          <w:pPr>
            <w:pStyle w:val="TOC3"/>
            <w:tabs>
              <w:tab w:val="right" w:leader="dot" w:pos="9016"/>
            </w:tabs>
            <w:rPr>
              <w:rFonts w:eastAsiaTheme="minorEastAsia"/>
              <w:noProof/>
              <w:lang w:eastAsia="en-GB"/>
            </w:rPr>
          </w:pPr>
          <w:hyperlink w:anchor="_Toc361939790" w:history="1">
            <w:r w:rsidRPr="009B4A9C">
              <w:rPr>
                <w:rStyle w:val="Hyperlink"/>
                <w:noProof/>
              </w:rPr>
              <w:t>Environment</w:t>
            </w:r>
            <w:r>
              <w:rPr>
                <w:noProof/>
                <w:webHidden/>
              </w:rPr>
              <w:tab/>
            </w:r>
            <w:r>
              <w:rPr>
                <w:noProof/>
                <w:webHidden/>
              </w:rPr>
              <w:fldChar w:fldCharType="begin"/>
            </w:r>
            <w:r>
              <w:rPr>
                <w:noProof/>
                <w:webHidden/>
              </w:rPr>
              <w:instrText xml:space="preserve"> PAGEREF _Toc361939790 \h </w:instrText>
            </w:r>
            <w:r>
              <w:rPr>
                <w:noProof/>
                <w:webHidden/>
              </w:rPr>
            </w:r>
            <w:r>
              <w:rPr>
                <w:noProof/>
                <w:webHidden/>
              </w:rPr>
              <w:fldChar w:fldCharType="separate"/>
            </w:r>
            <w:r>
              <w:rPr>
                <w:noProof/>
                <w:webHidden/>
              </w:rPr>
              <w:t>9</w:t>
            </w:r>
            <w:r>
              <w:rPr>
                <w:noProof/>
                <w:webHidden/>
              </w:rPr>
              <w:fldChar w:fldCharType="end"/>
            </w:r>
          </w:hyperlink>
        </w:p>
        <w:p w14:paraId="03AF836C" w14:textId="77777777" w:rsidR="006D58F4" w:rsidRDefault="006D58F4">
          <w:pPr>
            <w:pStyle w:val="TOC3"/>
            <w:tabs>
              <w:tab w:val="right" w:leader="dot" w:pos="9016"/>
            </w:tabs>
            <w:rPr>
              <w:rFonts w:eastAsiaTheme="minorEastAsia"/>
              <w:noProof/>
              <w:lang w:eastAsia="en-GB"/>
            </w:rPr>
          </w:pPr>
          <w:hyperlink w:anchor="_Toc361939791" w:history="1">
            <w:r w:rsidRPr="009B4A9C">
              <w:rPr>
                <w:rStyle w:val="Hyperlink"/>
                <w:noProof/>
              </w:rPr>
              <w:t>Legislative Reporting Framework</w:t>
            </w:r>
            <w:r>
              <w:rPr>
                <w:noProof/>
                <w:webHidden/>
              </w:rPr>
              <w:tab/>
            </w:r>
            <w:r>
              <w:rPr>
                <w:noProof/>
                <w:webHidden/>
              </w:rPr>
              <w:fldChar w:fldCharType="begin"/>
            </w:r>
            <w:r>
              <w:rPr>
                <w:noProof/>
                <w:webHidden/>
              </w:rPr>
              <w:instrText xml:space="preserve"> PAGEREF _Toc361939791 \h </w:instrText>
            </w:r>
            <w:r>
              <w:rPr>
                <w:noProof/>
                <w:webHidden/>
              </w:rPr>
            </w:r>
            <w:r>
              <w:rPr>
                <w:noProof/>
                <w:webHidden/>
              </w:rPr>
              <w:fldChar w:fldCharType="separate"/>
            </w:r>
            <w:r>
              <w:rPr>
                <w:noProof/>
                <w:webHidden/>
              </w:rPr>
              <w:t>9</w:t>
            </w:r>
            <w:r>
              <w:rPr>
                <w:noProof/>
                <w:webHidden/>
              </w:rPr>
              <w:fldChar w:fldCharType="end"/>
            </w:r>
          </w:hyperlink>
        </w:p>
        <w:p w14:paraId="7F517390" w14:textId="77777777" w:rsidR="006D58F4" w:rsidRDefault="006D58F4">
          <w:pPr>
            <w:pStyle w:val="TOC3"/>
            <w:tabs>
              <w:tab w:val="right" w:leader="dot" w:pos="9016"/>
            </w:tabs>
            <w:rPr>
              <w:rFonts w:eastAsiaTheme="minorEastAsia"/>
              <w:noProof/>
              <w:lang w:eastAsia="en-GB"/>
            </w:rPr>
          </w:pPr>
          <w:hyperlink w:anchor="_Toc361939792" w:history="1">
            <w:r w:rsidRPr="009B4A9C">
              <w:rPr>
                <w:rStyle w:val="Hyperlink"/>
                <w:noProof/>
              </w:rPr>
              <w:t>Business Environment</w:t>
            </w:r>
            <w:r>
              <w:rPr>
                <w:noProof/>
                <w:webHidden/>
              </w:rPr>
              <w:tab/>
            </w:r>
            <w:r>
              <w:rPr>
                <w:noProof/>
                <w:webHidden/>
              </w:rPr>
              <w:fldChar w:fldCharType="begin"/>
            </w:r>
            <w:r>
              <w:rPr>
                <w:noProof/>
                <w:webHidden/>
              </w:rPr>
              <w:instrText xml:space="preserve"> PAGEREF _Toc361939792 \h </w:instrText>
            </w:r>
            <w:r>
              <w:rPr>
                <w:noProof/>
                <w:webHidden/>
              </w:rPr>
            </w:r>
            <w:r>
              <w:rPr>
                <w:noProof/>
                <w:webHidden/>
              </w:rPr>
              <w:fldChar w:fldCharType="separate"/>
            </w:r>
            <w:r>
              <w:rPr>
                <w:noProof/>
                <w:webHidden/>
              </w:rPr>
              <w:t>9</w:t>
            </w:r>
            <w:r>
              <w:rPr>
                <w:noProof/>
                <w:webHidden/>
              </w:rPr>
              <w:fldChar w:fldCharType="end"/>
            </w:r>
          </w:hyperlink>
        </w:p>
        <w:p w14:paraId="72CB5764" w14:textId="77777777" w:rsidR="006D58F4" w:rsidRDefault="006D58F4">
          <w:pPr>
            <w:pStyle w:val="TOC3"/>
            <w:tabs>
              <w:tab w:val="right" w:leader="dot" w:pos="9016"/>
            </w:tabs>
            <w:rPr>
              <w:rFonts w:eastAsiaTheme="minorEastAsia"/>
              <w:noProof/>
              <w:lang w:eastAsia="en-GB"/>
            </w:rPr>
          </w:pPr>
          <w:hyperlink w:anchor="_Toc361939793" w:history="1">
            <w:r w:rsidRPr="009B4A9C">
              <w:rPr>
                <w:rStyle w:val="Hyperlink"/>
                <w:noProof/>
              </w:rPr>
              <w:t>Technologies</w:t>
            </w:r>
            <w:r>
              <w:rPr>
                <w:noProof/>
                <w:webHidden/>
              </w:rPr>
              <w:tab/>
            </w:r>
            <w:r>
              <w:rPr>
                <w:noProof/>
                <w:webHidden/>
              </w:rPr>
              <w:fldChar w:fldCharType="begin"/>
            </w:r>
            <w:r>
              <w:rPr>
                <w:noProof/>
                <w:webHidden/>
              </w:rPr>
              <w:instrText xml:space="preserve"> PAGEREF _Toc361939793 \h </w:instrText>
            </w:r>
            <w:r>
              <w:rPr>
                <w:noProof/>
                <w:webHidden/>
              </w:rPr>
            </w:r>
            <w:r>
              <w:rPr>
                <w:noProof/>
                <w:webHidden/>
              </w:rPr>
              <w:fldChar w:fldCharType="separate"/>
            </w:r>
            <w:r>
              <w:rPr>
                <w:noProof/>
                <w:webHidden/>
              </w:rPr>
              <w:t>10</w:t>
            </w:r>
            <w:r>
              <w:rPr>
                <w:noProof/>
                <w:webHidden/>
              </w:rPr>
              <w:fldChar w:fldCharType="end"/>
            </w:r>
          </w:hyperlink>
        </w:p>
        <w:p w14:paraId="7DE48FBC" w14:textId="77777777" w:rsidR="006D58F4" w:rsidRDefault="006D58F4">
          <w:pPr>
            <w:pStyle w:val="TOC2"/>
            <w:tabs>
              <w:tab w:val="right" w:leader="dot" w:pos="9016"/>
            </w:tabs>
            <w:rPr>
              <w:rFonts w:eastAsiaTheme="minorEastAsia"/>
              <w:noProof/>
              <w:lang w:eastAsia="en-GB"/>
            </w:rPr>
          </w:pPr>
          <w:hyperlink w:anchor="_Toc361939794" w:history="1">
            <w:r w:rsidRPr="009B4A9C">
              <w:rPr>
                <w:rStyle w:val="Hyperlink"/>
                <w:noProof/>
              </w:rPr>
              <w:t>The Failure of Financial Reporting Systems to Keep Up</w:t>
            </w:r>
            <w:r>
              <w:rPr>
                <w:noProof/>
                <w:webHidden/>
              </w:rPr>
              <w:tab/>
            </w:r>
            <w:r>
              <w:rPr>
                <w:noProof/>
                <w:webHidden/>
              </w:rPr>
              <w:fldChar w:fldCharType="begin"/>
            </w:r>
            <w:r>
              <w:rPr>
                <w:noProof/>
                <w:webHidden/>
              </w:rPr>
              <w:instrText xml:space="preserve"> PAGEREF _Toc361939794 \h </w:instrText>
            </w:r>
            <w:r>
              <w:rPr>
                <w:noProof/>
                <w:webHidden/>
              </w:rPr>
            </w:r>
            <w:r>
              <w:rPr>
                <w:noProof/>
                <w:webHidden/>
              </w:rPr>
              <w:fldChar w:fldCharType="separate"/>
            </w:r>
            <w:r>
              <w:rPr>
                <w:noProof/>
                <w:webHidden/>
              </w:rPr>
              <w:t>10</w:t>
            </w:r>
            <w:r>
              <w:rPr>
                <w:noProof/>
                <w:webHidden/>
              </w:rPr>
              <w:fldChar w:fldCharType="end"/>
            </w:r>
          </w:hyperlink>
        </w:p>
        <w:p w14:paraId="446B1B9A" w14:textId="77777777" w:rsidR="006D58F4" w:rsidRDefault="006D58F4">
          <w:pPr>
            <w:pStyle w:val="TOC1"/>
            <w:tabs>
              <w:tab w:val="right" w:leader="dot" w:pos="9016"/>
            </w:tabs>
            <w:rPr>
              <w:rFonts w:eastAsiaTheme="minorEastAsia"/>
              <w:noProof/>
              <w:lang w:eastAsia="en-GB"/>
            </w:rPr>
          </w:pPr>
          <w:hyperlink w:anchor="_Toc361939795" w:history="1">
            <w:r w:rsidRPr="009B4A9C">
              <w:rPr>
                <w:rStyle w:val="Hyperlink"/>
                <w:noProof/>
              </w:rPr>
              <w:t>The Braiins Promise</w:t>
            </w:r>
            <w:r>
              <w:rPr>
                <w:noProof/>
                <w:webHidden/>
              </w:rPr>
              <w:tab/>
            </w:r>
            <w:r>
              <w:rPr>
                <w:noProof/>
                <w:webHidden/>
              </w:rPr>
              <w:fldChar w:fldCharType="begin"/>
            </w:r>
            <w:r>
              <w:rPr>
                <w:noProof/>
                <w:webHidden/>
              </w:rPr>
              <w:instrText xml:space="preserve"> PAGEREF _Toc361939795 \h </w:instrText>
            </w:r>
            <w:r>
              <w:rPr>
                <w:noProof/>
                <w:webHidden/>
              </w:rPr>
            </w:r>
            <w:r>
              <w:rPr>
                <w:noProof/>
                <w:webHidden/>
              </w:rPr>
              <w:fldChar w:fldCharType="separate"/>
            </w:r>
            <w:r>
              <w:rPr>
                <w:noProof/>
                <w:webHidden/>
              </w:rPr>
              <w:t>11</w:t>
            </w:r>
            <w:r>
              <w:rPr>
                <w:noProof/>
                <w:webHidden/>
              </w:rPr>
              <w:fldChar w:fldCharType="end"/>
            </w:r>
          </w:hyperlink>
        </w:p>
        <w:p w14:paraId="5C0EC9F8" w14:textId="77777777" w:rsidR="006D58F4" w:rsidRDefault="006D58F4">
          <w:pPr>
            <w:pStyle w:val="TOC2"/>
            <w:tabs>
              <w:tab w:val="right" w:leader="dot" w:pos="9016"/>
            </w:tabs>
            <w:rPr>
              <w:rFonts w:eastAsiaTheme="minorEastAsia"/>
              <w:noProof/>
              <w:lang w:eastAsia="en-GB"/>
            </w:rPr>
          </w:pPr>
          <w:hyperlink w:anchor="_Toc361939796" w:history="1">
            <w:r w:rsidRPr="009B4A9C">
              <w:rPr>
                <w:rStyle w:val="Hyperlink"/>
                <w:noProof/>
              </w:rPr>
              <w:t>The Braiins Design</w:t>
            </w:r>
            <w:r>
              <w:rPr>
                <w:noProof/>
                <w:webHidden/>
              </w:rPr>
              <w:tab/>
            </w:r>
            <w:r>
              <w:rPr>
                <w:noProof/>
                <w:webHidden/>
              </w:rPr>
              <w:fldChar w:fldCharType="begin"/>
            </w:r>
            <w:r>
              <w:rPr>
                <w:noProof/>
                <w:webHidden/>
              </w:rPr>
              <w:instrText xml:space="preserve"> PAGEREF _Toc361939796 \h </w:instrText>
            </w:r>
            <w:r>
              <w:rPr>
                <w:noProof/>
                <w:webHidden/>
              </w:rPr>
            </w:r>
            <w:r>
              <w:rPr>
                <w:noProof/>
                <w:webHidden/>
              </w:rPr>
              <w:fldChar w:fldCharType="separate"/>
            </w:r>
            <w:r>
              <w:rPr>
                <w:noProof/>
                <w:webHidden/>
              </w:rPr>
              <w:t>11</w:t>
            </w:r>
            <w:r>
              <w:rPr>
                <w:noProof/>
                <w:webHidden/>
              </w:rPr>
              <w:fldChar w:fldCharType="end"/>
            </w:r>
          </w:hyperlink>
        </w:p>
        <w:p w14:paraId="3E6725EE" w14:textId="77777777" w:rsidR="006D58F4" w:rsidRDefault="006D58F4">
          <w:pPr>
            <w:pStyle w:val="TOC2"/>
            <w:tabs>
              <w:tab w:val="right" w:leader="dot" w:pos="9016"/>
            </w:tabs>
            <w:rPr>
              <w:rFonts w:eastAsiaTheme="minorEastAsia"/>
              <w:noProof/>
              <w:lang w:eastAsia="en-GB"/>
            </w:rPr>
          </w:pPr>
          <w:hyperlink w:anchor="_Toc361939797" w:history="1">
            <w:r w:rsidRPr="009B4A9C">
              <w:rPr>
                <w:rStyle w:val="Hyperlink"/>
                <w:noProof/>
              </w:rPr>
              <w:t>Key Concepts of Braiins</w:t>
            </w:r>
            <w:r>
              <w:rPr>
                <w:noProof/>
                <w:webHidden/>
              </w:rPr>
              <w:tab/>
            </w:r>
            <w:r>
              <w:rPr>
                <w:noProof/>
                <w:webHidden/>
              </w:rPr>
              <w:fldChar w:fldCharType="begin"/>
            </w:r>
            <w:r>
              <w:rPr>
                <w:noProof/>
                <w:webHidden/>
              </w:rPr>
              <w:instrText xml:space="preserve"> PAGEREF _Toc361939797 \h </w:instrText>
            </w:r>
            <w:r>
              <w:rPr>
                <w:noProof/>
                <w:webHidden/>
              </w:rPr>
            </w:r>
            <w:r>
              <w:rPr>
                <w:noProof/>
                <w:webHidden/>
              </w:rPr>
              <w:fldChar w:fldCharType="separate"/>
            </w:r>
            <w:r>
              <w:rPr>
                <w:noProof/>
                <w:webHidden/>
              </w:rPr>
              <w:t>12</w:t>
            </w:r>
            <w:r>
              <w:rPr>
                <w:noProof/>
                <w:webHidden/>
              </w:rPr>
              <w:fldChar w:fldCharType="end"/>
            </w:r>
          </w:hyperlink>
        </w:p>
        <w:p w14:paraId="1626F873" w14:textId="77777777" w:rsidR="006D58F4" w:rsidRDefault="006D58F4">
          <w:pPr>
            <w:pStyle w:val="TOC2"/>
            <w:tabs>
              <w:tab w:val="right" w:leader="dot" w:pos="9016"/>
            </w:tabs>
            <w:rPr>
              <w:rFonts w:eastAsiaTheme="minorEastAsia"/>
              <w:noProof/>
              <w:lang w:eastAsia="en-GB"/>
            </w:rPr>
          </w:pPr>
          <w:hyperlink w:anchor="_Toc361939798" w:history="1">
            <w:r w:rsidRPr="009B4A9C">
              <w:rPr>
                <w:rStyle w:val="Hyperlink"/>
                <w:noProof/>
              </w:rPr>
              <w:t>What Braiins Is and Is Not</w:t>
            </w:r>
            <w:r>
              <w:rPr>
                <w:noProof/>
                <w:webHidden/>
              </w:rPr>
              <w:tab/>
            </w:r>
            <w:r>
              <w:rPr>
                <w:noProof/>
                <w:webHidden/>
              </w:rPr>
              <w:fldChar w:fldCharType="begin"/>
            </w:r>
            <w:r>
              <w:rPr>
                <w:noProof/>
                <w:webHidden/>
              </w:rPr>
              <w:instrText xml:space="preserve"> PAGEREF _Toc361939798 \h </w:instrText>
            </w:r>
            <w:r>
              <w:rPr>
                <w:noProof/>
                <w:webHidden/>
              </w:rPr>
            </w:r>
            <w:r>
              <w:rPr>
                <w:noProof/>
                <w:webHidden/>
              </w:rPr>
              <w:fldChar w:fldCharType="separate"/>
            </w:r>
            <w:r>
              <w:rPr>
                <w:noProof/>
                <w:webHidden/>
              </w:rPr>
              <w:t>13</w:t>
            </w:r>
            <w:r>
              <w:rPr>
                <w:noProof/>
                <w:webHidden/>
              </w:rPr>
              <w:fldChar w:fldCharType="end"/>
            </w:r>
          </w:hyperlink>
        </w:p>
        <w:p w14:paraId="70161736" w14:textId="77777777" w:rsidR="006D58F4" w:rsidRDefault="006D58F4">
          <w:pPr>
            <w:pStyle w:val="TOC2"/>
            <w:tabs>
              <w:tab w:val="right" w:leader="dot" w:pos="9016"/>
            </w:tabs>
            <w:rPr>
              <w:rFonts w:eastAsiaTheme="minorEastAsia"/>
              <w:noProof/>
              <w:lang w:eastAsia="en-GB"/>
            </w:rPr>
          </w:pPr>
          <w:hyperlink w:anchor="_Toc361939799" w:history="1">
            <w:r w:rsidRPr="009B4A9C">
              <w:rPr>
                <w:rStyle w:val="Hyperlink"/>
                <w:noProof/>
              </w:rPr>
              <w:t>Braiins and XBRL</w:t>
            </w:r>
            <w:r>
              <w:rPr>
                <w:noProof/>
                <w:webHidden/>
              </w:rPr>
              <w:tab/>
            </w:r>
            <w:r>
              <w:rPr>
                <w:noProof/>
                <w:webHidden/>
              </w:rPr>
              <w:fldChar w:fldCharType="begin"/>
            </w:r>
            <w:r>
              <w:rPr>
                <w:noProof/>
                <w:webHidden/>
              </w:rPr>
              <w:instrText xml:space="preserve"> PAGEREF _Toc361939799 \h </w:instrText>
            </w:r>
            <w:r>
              <w:rPr>
                <w:noProof/>
                <w:webHidden/>
              </w:rPr>
            </w:r>
            <w:r>
              <w:rPr>
                <w:noProof/>
                <w:webHidden/>
              </w:rPr>
              <w:fldChar w:fldCharType="separate"/>
            </w:r>
            <w:r>
              <w:rPr>
                <w:noProof/>
                <w:webHidden/>
              </w:rPr>
              <w:t>13</w:t>
            </w:r>
            <w:r>
              <w:rPr>
                <w:noProof/>
                <w:webHidden/>
              </w:rPr>
              <w:fldChar w:fldCharType="end"/>
            </w:r>
          </w:hyperlink>
        </w:p>
        <w:p w14:paraId="1A855EBE" w14:textId="77777777" w:rsidR="006D58F4" w:rsidRDefault="006D58F4">
          <w:pPr>
            <w:pStyle w:val="TOC1"/>
            <w:tabs>
              <w:tab w:val="right" w:leader="dot" w:pos="9016"/>
            </w:tabs>
            <w:rPr>
              <w:rFonts w:eastAsiaTheme="minorEastAsia"/>
              <w:noProof/>
              <w:lang w:eastAsia="en-GB"/>
            </w:rPr>
          </w:pPr>
          <w:hyperlink w:anchor="_Toc361939800" w:history="1">
            <w:r w:rsidRPr="009B4A9C">
              <w:rPr>
                <w:rStyle w:val="Hyperlink"/>
                <w:noProof/>
              </w:rPr>
              <w:t>End Result</w:t>
            </w:r>
            <w:r>
              <w:rPr>
                <w:noProof/>
                <w:webHidden/>
              </w:rPr>
              <w:tab/>
            </w:r>
            <w:r>
              <w:rPr>
                <w:noProof/>
                <w:webHidden/>
              </w:rPr>
              <w:fldChar w:fldCharType="begin"/>
            </w:r>
            <w:r>
              <w:rPr>
                <w:noProof/>
                <w:webHidden/>
              </w:rPr>
              <w:instrText xml:space="preserve"> PAGEREF _Toc361939800 \h </w:instrText>
            </w:r>
            <w:r>
              <w:rPr>
                <w:noProof/>
                <w:webHidden/>
              </w:rPr>
            </w:r>
            <w:r>
              <w:rPr>
                <w:noProof/>
                <w:webHidden/>
              </w:rPr>
              <w:fldChar w:fldCharType="separate"/>
            </w:r>
            <w:r>
              <w:rPr>
                <w:noProof/>
                <w:webHidden/>
              </w:rPr>
              <w:t>15</w:t>
            </w:r>
            <w:r>
              <w:rPr>
                <w:noProof/>
                <w:webHidden/>
              </w:rPr>
              <w:fldChar w:fldCharType="end"/>
            </w:r>
          </w:hyperlink>
        </w:p>
        <w:p w14:paraId="099056B3" w14:textId="77777777" w:rsidR="006D58F4" w:rsidRDefault="006D58F4">
          <w:pPr>
            <w:pStyle w:val="TOC1"/>
            <w:tabs>
              <w:tab w:val="left" w:pos="1320"/>
              <w:tab w:val="right" w:leader="dot" w:pos="9016"/>
            </w:tabs>
            <w:rPr>
              <w:rFonts w:eastAsiaTheme="minorEastAsia"/>
              <w:noProof/>
              <w:lang w:eastAsia="en-GB"/>
            </w:rPr>
          </w:pPr>
          <w:hyperlink w:anchor="_Toc361939801" w:history="1">
            <w:r w:rsidRPr="009B4A9C">
              <w:rPr>
                <w:rStyle w:val="Hyperlink"/>
                <w:noProof/>
              </w:rPr>
              <w:t>Appendix 1</w:t>
            </w:r>
            <w:r>
              <w:rPr>
                <w:rFonts w:eastAsiaTheme="minorEastAsia"/>
                <w:noProof/>
                <w:lang w:eastAsia="en-GB"/>
              </w:rPr>
              <w:tab/>
            </w:r>
            <w:r w:rsidRPr="009B4A9C">
              <w:rPr>
                <w:rStyle w:val="Hyperlink"/>
                <w:noProof/>
              </w:rPr>
              <w:t>HRH The Prince of Wales Address to International Forum of Independent Audit Regulators 2012</w:t>
            </w:r>
            <w:r>
              <w:rPr>
                <w:noProof/>
                <w:webHidden/>
              </w:rPr>
              <w:tab/>
            </w:r>
            <w:r>
              <w:rPr>
                <w:noProof/>
                <w:webHidden/>
              </w:rPr>
              <w:fldChar w:fldCharType="begin"/>
            </w:r>
            <w:r>
              <w:rPr>
                <w:noProof/>
                <w:webHidden/>
              </w:rPr>
              <w:instrText xml:space="preserve"> PAGEREF _Toc361939801 \h </w:instrText>
            </w:r>
            <w:r>
              <w:rPr>
                <w:noProof/>
                <w:webHidden/>
              </w:rPr>
            </w:r>
            <w:r>
              <w:rPr>
                <w:noProof/>
                <w:webHidden/>
              </w:rPr>
              <w:fldChar w:fldCharType="separate"/>
            </w:r>
            <w:r>
              <w:rPr>
                <w:noProof/>
                <w:webHidden/>
              </w:rPr>
              <w:t>16</w:t>
            </w:r>
            <w:r>
              <w:rPr>
                <w:noProof/>
                <w:webHidden/>
              </w:rPr>
              <w:fldChar w:fldCharType="end"/>
            </w:r>
          </w:hyperlink>
        </w:p>
        <w:p w14:paraId="015AC2EF" w14:textId="77777777" w:rsidR="006D58F4" w:rsidRDefault="006D58F4">
          <w:pPr>
            <w:pStyle w:val="TOC1"/>
            <w:tabs>
              <w:tab w:val="left" w:pos="1320"/>
              <w:tab w:val="right" w:leader="dot" w:pos="9016"/>
            </w:tabs>
            <w:rPr>
              <w:rFonts w:eastAsiaTheme="minorEastAsia"/>
              <w:noProof/>
              <w:lang w:eastAsia="en-GB"/>
            </w:rPr>
          </w:pPr>
          <w:hyperlink w:anchor="_Toc361939802" w:history="1">
            <w:r w:rsidRPr="009B4A9C">
              <w:rPr>
                <w:rStyle w:val="Hyperlink"/>
                <w:noProof/>
              </w:rPr>
              <w:t>Appendix 2</w:t>
            </w:r>
            <w:r>
              <w:rPr>
                <w:rFonts w:eastAsiaTheme="minorEastAsia"/>
                <w:noProof/>
                <w:lang w:eastAsia="en-GB"/>
              </w:rPr>
              <w:tab/>
            </w:r>
            <w:r w:rsidRPr="009B4A9C">
              <w:rPr>
                <w:rStyle w:val="Hyperlink"/>
                <w:noProof/>
              </w:rPr>
              <w:t>SFR-SIM in detail</w:t>
            </w:r>
            <w:r>
              <w:rPr>
                <w:noProof/>
                <w:webHidden/>
              </w:rPr>
              <w:tab/>
            </w:r>
            <w:r>
              <w:rPr>
                <w:noProof/>
                <w:webHidden/>
              </w:rPr>
              <w:fldChar w:fldCharType="begin"/>
            </w:r>
            <w:r>
              <w:rPr>
                <w:noProof/>
                <w:webHidden/>
              </w:rPr>
              <w:instrText xml:space="preserve"> PAGEREF _Toc361939802 \h </w:instrText>
            </w:r>
            <w:r>
              <w:rPr>
                <w:noProof/>
                <w:webHidden/>
              </w:rPr>
            </w:r>
            <w:r>
              <w:rPr>
                <w:noProof/>
                <w:webHidden/>
              </w:rPr>
              <w:fldChar w:fldCharType="separate"/>
            </w:r>
            <w:r>
              <w:rPr>
                <w:noProof/>
                <w:webHidden/>
              </w:rPr>
              <w:t>17</w:t>
            </w:r>
            <w:r>
              <w:rPr>
                <w:noProof/>
                <w:webHidden/>
              </w:rPr>
              <w:fldChar w:fldCharType="end"/>
            </w:r>
          </w:hyperlink>
        </w:p>
        <w:p w14:paraId="11F4FD41" w14:textId="77777777" w:rsidR="006D58F4" w:rsidRDefault="006D58F4">
          <w:pPr>
            <w:pStyle w:val="TOC2"/>
            <w:tabs>
              <w:tab w:val="right" w:leader="dot" w:pos="9016"/>
            </w:tabs>
            <w:rPr>
              <w:rFonts w:eastAsiaTheme="minorEastAsia"/>
              <w:noProof/>
              <w:lang w:eastAsia="en-GB"/>
            </w:rPr>
          </w:pPr>
          <w:hyperlink w:anchor="_Toc361939803" w:history="1">
            <w:r w:rsidRPr="009B4A9C">
              <w:rPr>
                <w:rStyle w:val="Hyperlink"/>
                <w:noProof/>
              </w:rPr>
              <w:t>Better Structure – Standardised Information Model (SIM)</w:t>
            </w:r>
            <w:r>
              <w:rPr>
                <w:noProof/>
                <w:webHidden/>
              </w:rPr>
              <w:tab/>
            </w:r>
            <w:r>
              <w:rPr>
                <w:noProof/>
                <w:webHidden/>
              </w:rPr>
              <w:fldChar w:fldCharType="begin"/>
            </w:r>
            <w:r>
              <w:rPr>
                <w:noProof/>
                <w:webHidden/>
              </w:rPr>
              <w:instrText xml:space="preserve"> PAGEREF _Toc361939803 \h </w:instrText>
            </w:r>
            <w:r>
              <w:rPr>
                <w:noProof/>
                <w:webHidden/>
              </w:rPr>
            </w:r>
            <w:r>
              <w:rPr>
                <w:noProof/>
                <w:webHidden/>
              </w:rPr>
              <w:fldChar w:fldCharType="separate"/>
            </w:r>
            <w:r>
              <w:rPr>
                <w:noProof/>
                <w:webHidden/>
              </w:rPr>
              <w:t>17</w:t>
            </w:r>
            <w:r>
              <w:rPr>
                <w:noProof/>
                <w:webHidden/>
              </w:rPr>
              <w:fldChar w:fldCharType="end"/>
            </w:r>
          </w:hyperlink>
        </w:p>
        <w:p w14:paraId="7EA46374" w14:textId="77777777" w:rsidR="006D58F4" w:rsidRDefault="006D58F4">
          <w:pPr>
            <w:pStyle w:val="TOC3"/>
            <w:tabs>
              <w:tab w:val="right" w:leader="dot" w:pos="9016"/>
            </w:tabs>
            <w:rPr>
              <w:rFonts w:eastAsiaTheme="minorEastAsia"/>
              <w:noProof/>
              <w:lang w:eastAsia="en-GB"/>
            </w:rPr>
          </w:pPr>
          <w:hyperlink w:anchor="_Toc361939804" w:history="1">
            <w:r w:rsidRPr="009B4A9C">
              <w:rPr>
                <w:rStyle w:val="Hyperlink"/>
                <w:noProof/>
              </w:rPr>
              <w:t>Braiins Report Objects or BROs</w:t>
            </w:r>
            <w:r>
              <w:rPr>
                <w:noProof/>
                <w:webHidden/>
              </w:rPr>
              <w:tab/>
            </w:r>
            <w:r>
              <w:rPr>
                <w:noProof/>
                <w:webHidden/>
              </w:rPr>
              <w:fldChar w:fldCharType="begin"/>
            </w:r>
            <w:r>
              <w:rPr>
                <w:noProof/>
                <w:webHidden/>
              </w:rPr>
              <w:instrText xml:space="preserve"> PAGEREF _Toc361939804 \h </w:instrText>
            </w:r>
            <w:r>
              <w:rPr>
                <w:noProof/>
                <w:webHidden/>
              </w:rPr>
            </w:r>
            <w:r>
              <w:rPr>
                <w:noProof/>
                <w:webHidden/>
              </w:rPr>
              <w:fldChar w:fldCharType="separate"/>
            </w:r>
            <w:r>
              <w:rPr>
                <w:noProof/>
                <w:webHidden/>
              </w:rPr>
              <w:t>18</w:t>
            </w:r>
            <w:r>
              <w:rPr>
                <w:noProof/>
                <w:webHidden/>
              </w:rPr>
              <w:fldChar w:fldCharType="end"/>
            </w:r>
          </w:hyperlink>
        </w:p>
        <w:p w14:paraId="0388515E" w14:textId="77777777" w:rsidR="006D58F4" w:rsidRDefault="006D58F4">
          <w:pPr>
            <w:pStyle w:val="TOC3"/>
            <w:tabs>
              <w:tab w:val="right" w:leader="dot" w:pos="9016"/>
            </w:tabs>
            <w:rPr>
              <w:rFonts w:eastAsiaTheme="minorEastAsia"/>
              <w:noProof/>
              <w:lang w:eastAsia="en-GB"/>
            </w:rPr>
          </w:pPr>
          <w:hyperlink w:anchor="_Toc361939805" w:history="1">
            <w:r w:rsidRPr="009B4A9C">
              <w:rPr>
                <w:rStyle w:val="Hyperlink"/>
                <w:noProof/>
              </w:rPr>
              <w:t>Properties</w:t>
            </w:r>
            <w:r>
              <w:rPr>
                <w:noProof/>
                <w:webHidden/>
              </w:rPr>
              <w:tab/>
            </w:r>
            <w:r>
              <w:rPr>
                <w:noProof/>
                <w:webHidden/>
              </w:rPr>
              <w:fldChar w:fldCharType="begin"/>
            </w:r>
            <w:r>
              <w:rPr>
                <w:noProof/>
                <w:webHidden/>
              </w:rPr>
              <w:instrText xml:space="preserve"> PAGEREF _Toc361939805 \h </w:instrText>
            </w:r>
            <w:r>
              <w:rPr>
                <w:noProof/>
                <w:webHidden/>
              </w:rPr>
            </w:r>
            <w:r>
              <w:rPr>
                <w:noProof/>
                <w:webHidden/>
              </w:rPr>
              <w:fldChar w:fldCharType="separate"/>
            </w:r>
            <w:r>
              <w:rPr>
                <w:noProof/>
                <w:webHidden/>
              </w:rPr>
              <w:t>18</w:t>
            </w:r>
            <w:r>
              <w:rPr>
                <w:noProof/>
                <w:webHidden/>
              </w:rPr>
              <w:fldChar w:fldCharType="end"/>
            </w:r>
          </w:hyperlink>
        </w:p>
        <w:p w14:paraId="1FA63461" w14:textId="77777777" w:rsidR="006D58F4" w:rsidRDefault="006D58F4">
          <w:pPr>
            <w:pStyle w:val="TOC3"/>
            <w:tabs>
              <w:tab w:val="right" w:leader="dot" w:pos="9016"/>
            </w:tabs>
            <w:rPr>
              <w:rFonts w:eastAsiaTheme="minorEastAsia"/>
              <w:noProof/>
              <w:lang w:eastAsia="en-GB"/>
            </w:rPr>
          </w:pPr>
          <w:hyperlink w:anchor="_Toc361939806" w:history="1">
            <w:r w:rsidRPr="009B4A9C">
              <w:rPr>
                <w:rStyle w:val="Hyperlink"/>
                <w:noProof/>
              </w:rPr>
              <w:t>SIM Breadth and Depth</w:t>
            </w:r>
            <w:r>
              <w:rPr>
                <w:noProof/>
                <w:webHidden/>
              </w:rPr>
              <w:tab/>
            </w:r>
            <w:r>
              <w:rPr>
                <w:noProof/>
                <w:webHidden/>
              </w:rPr>
              <w:fldChar w:fldCharType="begin"/>
            </w:r>
            <w:r>
              <w:rPr>
                <w:noProof/>
                <w:webHidden/>
              </w:rPr>
              <w:instrText xml:space="preserve"> PAGEREF _Toc361939806 \h </w:instrText>
            </w:r>
            <w:r>
              <w:rPr>
                <w:noProof/>
                <w:webHidden/>
              </w:rPr>
            </w:r>
            <w:r>
              <w:rPr>
                <w:noProof/>
                <w:webHidden/>
              </w:rPr>
              <w:fldChar w:fldCharType="separate"/>
            </w:r>
            <w:r>
              <w:rPr>
                <w:noProof/>
                <w:webHidden/>
              </w:rPr>
              <w:t>19</w:t>
            </w:r>
            <w:r>
              <w:rPr>
                <w:noProof/>
                <w:webHidden/>
              </w:rPr>
              <w:fldChar w:fldCharType="end"/>
            </w:r>
          </w:hyperlink>
        </w:p>
        <w:p w14:paraId="46342DAD" w14:textId="77777777" w:rsidR="006D58F4" w:rsidRDefault="006D58F4">
          <w:pPr>
            <w:pStyle w:val="TOC3"/>
            <w:tabs>
              <w:tab w:val="right" w:leader="dot" w:pos="9016"/>
            </w:tabs>
            <w:rPr>
              <w:rFonts w:eastAsiaTheme="minorEastAsia"/>
              <w:noProof/>
              <w:lang w:eastAsia="en-GB"/>
            </w:rPr>
          </w:pPr>
          <w:hyperlink w:anchor="_Toc361939807" w:history="1">
            <w:r w:rsidRPr="009B4A9C">
              <w:rPr>
                <w:rStyle w:val="Hyperlink"/>
                <w:noProof/>
              </w:rPr>
              <w:t>SIM and XBRL</w:t>
            </w:r>
            <w:r>
              <w:rPr>
                <w:noProof/>
                <w:webHidden/>
              </w:rPr>
              <w:tab/>
            </w:r>
            <w:r>
              <w:rPr>
                <w:noProof/>
                <w:webHidden/>
              </w:rPr>
              <w:fldChar w:fldCharType="begin"/>
            </w:r>
            <w:r>
              <w:rPr>
                <w:noProof/>
                <w:webHidden/>
              </w:rPr>
              <w:instrText xml:space="preserve"> PAGEREF _Toc361939807 \h </w:instrText>
            </w:r>
            <w:r>
              <w:rPr>
                <w:noProof/>
                <w:webHidden/>
              </w:rPr>
            </w:r>
            <w:r>
              <w:rPr>
                <w:noProof/>
                <w:webHidden/>
              </w:rPr>
              <w:fldChar w:fldCharType="separate"/>
            </w:r>
            <w:r>
              <w:rPr>
                <w:noProof/>
                <w:webHidden/>
              </w:rPr>
              <w:t>20</w:t>
            </w:r>
            <w:r>
              <w:rPr>
                <w:noProof/>
                <w:webHidden/>
              </w:rPr>
              <w:fldChar w:fldCharType="end"/>
            </w:r>
          </w:hyperlink>
        </w:p>
        <w:p w14:paraId="5AC927C7" w14:textId="77777777" w:rsidR="006D58F4" w:rsidRDefault="006D58F4">
          <w:pPr>
            <w:pStyle w:val="TOC2"/>
            <w:tabs>
              <w:tab w:val="right" w:leader="dot" w:pos="9016"/>
            </w:tabs>
            <w:rPr>
              <w:rFonts w:eastAsiaTheme="minorEastAsia"/>
              <w:noProof/>
              <w:lang w:eastAsia="en-GB"/>
            </w:rPr>
          </w:pPr>
          <w:hyperlink w:anchor="_Toc361939808" w:history="1">
            <w:r w:rsidRPr="009B4A9C">
              <w:rPr>
                <w:rStyle w:val="Hyperlink"/>
                <w:noProof/>
              </w:rPr>
              <w:t>Semantic Financial Reporting (SFR)</w:t>
            </w:r>
            <w:r>
              <w:rPr>
                <w:noProof/>
                <w:webHidden/>
              </w:rPr>
              <w:tab/>
            </w:r>
            <w:r>
              <w:rPr>
                <w:noProof/>
                <w:webHidden/>
              </w:rPr>
              <w:fldChar w:fldCharType="begin"/>
            </w:r>
            <w:r>
              <w:rPr>
                <w:noProof/>
                <w:webHidden/>
              </w:rPr>
              <w:instrText xml:space="preserve"> PAGEREF _Toc361939808 \h </w:instrText>
            </w:r>
            <w:r>
              <w:rPr>
                <w:noProof/>
                <w:webHidden/>
              </w:rPr>
            </w:r>
            <w:r>
              <w:rPr>
                <w:noProof/>
                <w:webHidden/>
              </w:rPr>
              <w:fldChar w:fldCharType="separate"/>
            </w:r>
            <w:r>
              <w:rPr>
                <w:noProof/>
                <w:webHidden/>
              </w:rPr>
              <w:t>21</w:t>
            </w:r>
            <w:r>
              <w:rPr>
                <w:noProof/>
                <w:webHidden/>
              </w:rPr>
              <w:fldChar w:fldCharType="end"/>
            </w:r>
          </w:hyperlink>
        </w:p>
        <w:p w14:paraId="7207E6A4" w14:textId="77777777" w:rsidR="006D58F4" w:rsidRDefault="006D58F4">
          <w:pPr>
            <w:pStyle w:val="TOC3"/>
            <w:tabs>
              <w:tab w:val="right" w:leader="dot" w:pos="9016"/>
            </w:tabs>
            <w:rPr>
              <w:rFonts w:eastAsiaTheme="minorEastAsia"/>
              <w:noProof/>
              <w:lang w:eastAsia="en-GB"/>
            </w:rPr>
          </w:pPr>
          <w:hyperlink w:anchor="_Toc361939809" w:history="1">
            <w:r w:rsidRPr="009B4A9C">
              <w:rPr>
                <w:rStyle w:val="Hyperlink"/>
                <w:noProof/>
              </w:rPr>
              <w:t>Report Generator – powerful, simple and intuitive</w:t>
            </w:r>
            <w:r>
              <w:rPr>
                <w:noProof/>
                <w:webHidden/>
              </w:rPr>
              <w:tab/>
            </w:r>
            <w:r>
              <w:rPr>
                <w:noProof/>
                <w:webHidden/>
              </w:rPr>
              <w:fldChar w:fldCharType="begin"/>
            </w:r>
            <w:r>
              <w:rPr>
                <w:noProof/>
                <w:webHidden/>
              </w:rPr>
              <w:instrText xml:space="preserve"> PAGEREF _Toc361939809 \h </w:instrText>
            </w:r>
            <w:r>
              <w:rPr>
                <w:noProof/>
                <w:webHidden/>
              </w:rPr>
            </w:r>
            <w:r>
              <w:rPr>
                <w:noProof/>
                <w:webHidden/>
              </w:rPr>
              <w:fldChar w:fldCharType="separate"/>
            </w:r>
            <w:r>
              <w:rPr>
                <w:noProof/>
                <w:webHidden/>
              </w:rPr>
              <w:t>21</w:t>
            </w:r>
            <w:r>
              <w:rPr>
                <w:noProof/>
                <w:webHidden/>
              </w:rPr>
              <w:fldChar w:fldCharType="end"/>
            </w:r>
          </w:hyperlink>
        </w:p>
        <w:p w14:paraId="34280A41" w14:textId="77777777" w:rsidR="006D58F4" w:rsidRDefault="006D58F4">
          <w:pPr>
            <w:pStyle w:val="TOC3"/>
            <w:tabs>
              <w:tab w:val="right" w:leader="dot" w:pos="9016"/>
            </w:tabs>
            <w:rPr>
              <w:rFonts w:eastAsiaTheme="minorEastAsia"/>
              <w:noProof/>
              <w:lang w:eastAsia="en-GB"/>
            </w:rPr>
          </w:pPr>
          <w:hyperlink w:anchor="_Toc361939810" w:history="1">
            <w:r w:rsidRPr="009B4A9C">
              <w:rPr>
                <w:rStyle w:val="Hyperlink"/>
                <w:noProof/>
              </w:rPr>
              <w:t>Validation and Consistency Checks</w:t>
            </w:r>
            <w:r>
              <w:rPr>
                <w:noProof/>
                <w:webHidden/>
              </w:rPr>
              <w:tab/>
            </w:r>
            <w:r>
              <w:rPr>
                <w:noProof/>
                <w:webHidden/>
              </w:rPr>
              <w:fldChar w:fldCharType="begin"/>
            </w:r>
            <w:r>
              <w:rPr>
                <w:noProof/>
                <w:webHidden/>
              </w:rPr>
              <w:instrText xml:space="preserve"> PAGEREF _Toc361939810 \h </w:instrText>
            </w:r>
            <w:r>
              <w:rPr>
                <w:noProof/>
                <w:webHidden/>
              </w:rPr>
            </w:r>
            <w:r>
              <w:rPr>
                <w:noProof/>
                <w:webHidden/>
              </w:rPr>
              <w:fldChar w:fldCharType="separate"/>
            </w:r>
            <w:r>
              <w:rPr>
                <w:noProof/>
                <w:webHidden/>
              </w:rPr>
              <w:t>22</w:t>
            </w:r>
            <w:r>
              <w:rPr>
                <w:noProof/>
                <w:webHidden/>
              </w:rPr>
              <w:fldChar w:fldCharType="end"/>
            </w:r>
          </w:hyperlink>
        </w:p>
        <w:p w14:paraId="7F1E3002" w14:textId="77777777" w:rsidR="006D58F4" w:rsidRDefault="006D58F4">
          <w:pPr>
            <w:pStyle w:val="TOC3"/>
            <w:tabs>
              <w:tab w:val="right" w:leader="dot" w:pos="9016"/>
            </w:tabs>
            <w:rPr>
              <w:rFonts w:eastAsiaTheme="minorEastAsia"/>
              <w:noProof/>
              <w:lang w:eastAsia="en-GB"/>
            </w:rPr>
          </w:pPr>
          <w:hyperlink w:anchor="_Toc361939811" w:history="1">
            <w:r w:rsidRPr="009B4A9C">
              <w:rPr>
                <w:rStyle w:val="Hyperlink"/>
                <w:noProof/>
              </w:rPr>
              <w:t>Analyse and Compare Data</w:t>
            </w:r>
            <w:r>
              <w:rPr>
                <w:noProof/>
                <w:webHidden/>
              </w:rPr>
              <w:tab/>
            </w:r>
            <w:r>
              <w:rPr>
                <w:noProof/>
                <w:webHidden/>
              </w:rPr>
              <w:fldChar w:fldCharType="begin"/>
            </w:r>
            <w:r>
              <w:rPr>
                <w:noProof/>
                <w:webHidden/>
              </w:rPr>
              <w:instrText xml:space="preserve"> PAGEREF _Toc361939811 \h </w:instrText>
            </w:r>
            <w:r>
              <w:rPr>
                <w:noProof/>
                <w:webHidden/>
              </w:rPr>
            </w:r>
            <w:r>
              <w:rPr>
                <w:noProof/>
                <w:webHidden/>
              </w:rPr>
              <w:fldChar w:fldCharType="separate"/>
            </w:r>
            <w:r>
              <w:rPr>
                <w:noProof/>
                <w:webHidden/>
              </w:rPr>
              <w:t>22</w:t>
            </w:r>
            <w:r>
              <w:rPr>
                <w:noProof/>
                <w:webHidden/>
              </w:rPr>
              <w:fldChar w:fldCharType="end"/>
            </w:r>
          </w:hyperlink>
        </w:p>
        <w:p w14:paraId="4424B91C" w14:textId="77777777" w:rsidR="006D58F4" w:rsidRDefault="006D58F4">
          <w:pPr>
            <w:pStyle w:val="TOC2"/>
            <w:tabs>
              <w:tab w:val="right" w:leader="dot" w:pos="9016"/>
            </w:tabs>
            <w:rPr>
              <w:rFonts w:eastAsiaTheme="minorEastAsia"/>
              <w:noProof/>
              <w:lang w:eastAsia="en-GB"/>
            </w:rPr>
          </w:pPr>
          <w:hyperlink w:anchor="_Toc361939812" w:history="1">
            <w:r w:rsidRPr="009B4A9C">
              <w:rPr>
                <w:rStyle w:val="Hyperlink"/>
                <w:noProof/>
              </w:rPr>
              <w:t>Braiins Website and Braiins Desktop</w:t>
            </w:r>
            <w:r>
              <w:rPr>
                <w:noProof/>
                <w:webHidden/>
              </w:rPr>
              <w:tab/>
            </w:r>
            <w:r>
              <w:rPr>
                <w:noProof/>
                <w:webHidden/>
              </w:rPr>
              <w:fldChar w:fldCharType="begin"/>
            </w:r>
            <w:r>
              <w:rPr>
                <w:noProof/>
                <w:webHidden/>
              </w:rPr>
              <w:instrText xml:space="preserve"> PAGEREF _Toc361939812 \h </w:instrText>
            </w:r>
            <w:r>
              <w:rPr>
                <w:noProof/>
                <w:webHidden/>
              </w:rPr>
            </w:r>
            <w:r>
              <w:rPr>
                <w:noProof/>
                <w:webHidden/>
              </w:rPr>
              <w:fldChar w:fldCharType="separate"/>
            </w:r>
            <w:r>
              <w:rPr>
                <w:noProof/>
                <w:webHidden/>
              </w:rPr>
              <w:t>23</w:t>
            </w:r>
            <w:r>
              <w:rPr>
                <w:noProof/>
                <w:webHidden/>
              </w:rPr>
              <w:fldChar w:fldCharType="end"/>
            </w:r>
          </w:hyperlink>
        </w:p>
        <w:p w14:paraId="4FDE2EBA" w14:textId="77777777" w:rsidR="006D58F4" w:rsidRDefault="006D58F4">
          <w:pPr>
            <w:pStyle w:val="TOC2"/>
            <w:tabs>
              <w:tab w:val="right" w:leader="dot" w:pos="9016"/>
            </w:tabs>
            <w:rPr>
              <w:rFonts w:eastAsiaTheme="minorEastAsia"/>
              <w:noProof/>
              <w:lang w:eastAsia="en-GB"/>
            </w:rPr>
          </w:pPr>
          <w:hyperlink w:anchor="_Toc361939813" w:history="1">
            <w:r w:rsidRPr="009B4A9C">
              <w:rPr>
                <w:rStyle w:val="Hyperlink"/>
                <w:noProof/>
              </w:rPr>
              <w:t>The Technology</w:t>
            </w:r>
            <w:r>
              <w:rPr>
                <w:noProof/>
                <w:webHidden/>
              </w:rPr>
              <w:tab/>
            </w:r>
            <w:r>
              <w:rPr>
                <w:noProof/>
                <w:webHidden/>
              </w:rPr>
              <w:fldChar w:fldCharType="begin"/>
            </w:r>
            <w:r>
              <w:rPr>
                <w:noProof/>
                <w:webHidden/>
              </w:rPr>
              <w:instrText xml:space="preserve"> PAGEREF _Toc361939813 \h </w:instrText>
            </w:r>
            <w:r>
              <w:rPr>
                <w:noProof/>
                <w:webHidden/>
              </w:rPr>
            </w:r>
            <w:r>
              <w:rPr>
                <w:noProof/>
                <w:webHidden/>
              </w:rPr>
              <w:fldChar w:fldCharType="separate"/>
            </w:r>
            <w:r>
              <w:rPr>
                <w:noProof/>
                <w:webHidden/>
              </w:rPr>
              <w:t>24</w:t>
            </w:r>
            <w:r>
              <w:rPr>
                <w:noProof/>
                <w:webHidden/>
              </w:rPr>
              <w:fldChar w:fldCharType="end"/>
            </w:r>
          </w:hyperlink>
        </w:p>
        <w:p w14:paraId="19B38152" w14:textId="77777777" w:rsidR="006D58F4" w:rsidRDefault="006D58F4">
          <w:pPr>
            <w:pStyle w:val="TOC1"/>
            <w:tabs>
              <w:tab w:val="left" w:pos="1320"/>
              <w:tab w:val="right" w:leader="dot" w:pos="9016"/>
            </w:tabs>
            <w:rPr>
              <w:rFonts w:eastAsiaTheme="minorEastAsia"/>
              <w:noProof/>
              <w:lang w:eastAsia="en-GB"/>
            </w:rPr>
          </w:pPr>
          <w:hyperlink w:anchor="_Toc361939814" w:history="1">
            <w:r w:rsidRPr="009B4A9C">
              <w:rPr>
                <w:rStyle w:val="Hyperlink"/>
                <w:noProof/>
              </w:rPr>
              <w:t>Appendix 3</w:t>
            </w:r>
            <w:r>
              <w:rPr>
                <w:rFonts w:eastAsiaTheme="minorEastAsia"/>
                <w:noProof/>
                <w:lang w:eastAsia="en-GB"/>
              </w:rPr>
              <w:tab/>
            </w:r>
            <w:r w:rsidRPr="009B4A9C">
              <w:rPr>
                <w:rStyle w:val="Hyperlink"/>
                <w:noProof/>
              </w:rPr>
              <w:t>Braiins Road Map</w:t>
            </w:r>
            <w:r>
              <w:rPr>
                <w:noProof/>
                <w:webHidden/>
              </w:rPr>
              <w:tab/>
            </w:r>
            <w:r>
              <w:rPr>
                <w:noProof/>
                <w:webHidden/>
              </w:rPr>
              <w:fldChar w:fldCharType="begin"/>
            </w:r>
            <w:r>
              <w:rPr>
                <w:noProof/>
                <w:webHidden/>
              </w:rPr>
              <w:instrText xml:space="preserve"> PAGEREF _Toc361939814 \h </w:instrText>
            </w:r>
            <w:r>
              <w:rPr>
                <w:noProof/>
                <w:webHidden/>
              </w:rPr>
            </w:r>
            <w:r>
              <w:rPr>
                <w:noProof/>
                <w:webHidden/>
              </w:rPr>
              <w:fldChar w:fldCharType="separate"/>
            </w:r>
            <w:r>
              <w:rPr>
                <w:noProof/>
                <w:webHidden/>
              </w:rPr>
              <w:t>26</w:t>
            </w:r>
            <w:r>
              <w:rPr>
                <w:noProof/>
                <w:webHidden/>
              </w:rPr>
              <w:fldChar w:fldCharType="end"/>
            </w:r>
          </w:hyperlink>
        </w:p>
        <w:p w14:paraId="1674E1E9" w14:textId="77777777" w:rsidR="006D58F4" w:rsidRDefault="006D58F4">
          <w:pPr>
            <w:pStyle w:val="TOC1"/>
            <w:tabs>
              <w:tab w:val="left" w:pos="1320"/>
              <w:tab w:val="right" w:leader="dot" w:pos="9016"/>
            </w:tabs>
            <w:rPr>
              <w:rFonts w:eastAsiaTheme="minorEastAsia"/>
              <w:noProof/>
              <w:lang w:eastAsia="en-GB"/>
            </w:rPr>
          </w:pPr>
          <w:hyperlink w:anchor="_Toc361939815" w:history="1">
            <w:r w:rsidRPr="009B4A9C">
              <w:rPr>
                <w:rStyle w:val="Hyperlink"/>
                <w:noProof/>
              </w:rPr>
              <w:t>Appendix 4</w:t>
            </w:r>
            <w:r>
              <w:rPr>
                <w:rFonts w:eastAsiaTheme="minorEastAsia"/>
                <w:noProof/>
                <w:lang w:eastAsia="en-GB"/>
              </w:rPr>
              <w:tab/>
            </w:r>
            <w:r w:rsidRPr="009B4A9C">
              <w:rPr>
                <w:rStyle w:val="Hyperlink"/>
                <w:noProof/>
              </w:rPr>
              <w:t>IRIS (India) and Azure</w:t>
            </w:r>
            <w:r>
              <w:rPr>
                <w:noProof/>
                <w:webHidden/>
              </w:rPr>
              <w:tab/>
            </w:r>
            <w:r>
              <w:rPr>
                <w:noProof/>
                <w:webHidden/>
              </w:rPr>
              <w:fldChar w:fldCharType="begin"/>
            </w:r>
            <w:r>
              <w:rPr>
                <w:noProof/>
                <w:webHidden/>
              </w:rPr>
              <w:instrText xml:space="preserve"> PAGEREF _Toc361939815 \h </w:instrText>
            </w:r>
            <w:r>
              <w:rPr>
                <w:noProof/>
                <w:webHidden/>
              </w:rPr>
            </w:r>
            <w:r>
              <w:rPr>
                <w:noProof/>
                <w:webHidden/>
              </w:rPr>
              <w:fldChar w:fldCharType="separate"/>
            </w:r>
            <w:r>
              <w:rPr>
                <w:noProof/>
                <w:webHidden/>
              </w:rPr>
              <w:t>27</w:t>
            </w:r>
            <w:r>
              <w:rPr>
                <w:noProof/>
                <w:webHidden/>
              </w:rPr>
              <w:fldChar w:fldCharType="end"/>
            </w:r>
          </w:hyperlink>
        </w:p>
        <w:p w14:paraId="6BC29D2D" w14:textId="1A1C0C1E" w:rsidR="00B7218D" w:rsidRDefault="00B7218D">
          <w:r>
            <w:rPr>
              <w:b/>
              <w:bCs/>
              <w:noProof/>
            </w:rPr>
            <w:fldChar w:fldCharType="end"/>
          </w:r>
        </w:p>
      </w:sdtContent>
    </w:sdt>
    <w:p w14:paraId="2414C71A" w14:textId="77777777" w:rsidR="007B3BC1" w:rsidRDefault="007B3BC1">
      <w:pPr>
        <w:rPr>
          <w:rFonts w:asciiTheme="majorHAnsi" w:eastAsiaTheme="majorEastAsia" w:hAnsiTheme="majorHAnsi" w:cstheme="majorBidi"/>
          <w:b/>
          <w:bCs/>
          <w:color w:val="365F91" w:themeColor="accent1" w:themeShade="BF"/>
          <w:sz w:val="28"/>
          <w:szCs w:val="28"/>
        </w:rPr>
      </w:pPr>
      <w:r>
        <w:br w:type="page"/>
      </w:r>
      <w:bookmarkStart w:id="0" w:name="_GoBack"/>
      <w:bookmarkEnd w:id="0"/>
    </w:p>
    <w:p w14:paraId="168849AE" w14:textId="77777777" w:rsidR="000B32C0" w:rsidRDefault="000B32C0" w:rsidP="000B32C0">
      <w:pPr>
        <w:pStyle w:val="Heading1"/>
      </w:pPr>
      <w:bookmarkStart w:id="1" w:name="_Toc361939777"/>
      <w:r>
        <w:lastRenderedPageBreak/>
        <w:t>Prologue</w:t>
      </w:r>
      <w:bookmarkEnd w:id="1"/>
    </w:p>
    <w:p w14:paraId="48E5E363" w14:textId="057F6684" w:rsidR="00A82B51" w:rsidRDefault="000B32C0" w:rsidP="000B32C0">
      <w:pPr>
        <w:pStyle w:val="Heading2"/>
      </w:pPr>
      <w:bookmarkStart w:id="2" w:name="_Toc361939778"/>
      <w:r>
        <w:t>D</w:t>
      </w:r>
      <w:r w:rsidR="00A82B51">
        <w:t>ocument purpose</w:t>
      </w:r>
      <w:bookmarkEnd w:id="2"/>
    </w:p>
    <w:p w14:paraId="64920441" w14:textId="0D6186CA" w:rsidR="00A82B51" w:rsidRDefault="00A82B51" w:rsidP="00C95647">
      <w:r>
        <w:t xml:space="preserve">This follows on from </w:t>
      </w:r>
      <w:proofErr w:type="spellStart"/>
      <w:r>
        <w:t>Braiins</w:t>
      </w:r>
      <w:proofErr w:type="spellEnd"/>
      <w:r>
        <w:t xml:space="preserve"> Doc draft 8, but with a major change of purpose.</w:t>
      </w:r>
    </w:p>
    <w:p w14:paraId="53C191CB" w14:textId="77777777" w:rsidR="00A82B51" w:rsidRDefault="00A82B51" w:rsidP="00C95647">
      <w:r>
        <w:t xml:space="preserve">This is designed initially for internal consumption (DJH and CW) to act as a guide and reminder on what we are trying to build with </w:t>
      </w:r>
      <w:proofErr w:type="spellStart"/>
      <w:r>
        <w:t>Braiins</w:t>
      </w:r>
      <w:proofErr w:type="spellEnd"/>
      <w:r>
        <w:t>.</w:t>
      </w:r>
    </w:p>
    <w:p w14:paraId="717CA6C8" w14:textId="7CFCB86F" w:rsidR="00A82B51" w:rsidRDefault="00A82B51" w:rsidP="00C95647">
      <w:r>
        <w:t>We will use suitably refined extracts from this document for promoting the product and company to an external audience.</w:t>
      </w:r>
    </w:p>
    <w:p w14:paraId="51BE28D7" w14:textId="4C2B2020" w:rsidR="00A82B51" w:rsidRDefault="00A82B51" w:rsidP="00C95647">
      <w:r>
        <w:t xml:space="preserve">This is more a business marketing document than a technical specification document. It is designed to remind us where we sit in the world, and </w:t>
      </w:r>
      <w:r w:rsidR="00B94E59">
        <w:t xml:space="preserve">how </w:t>
      </w:r>
      <w:r>
        <w:t>world looks to be unfolding, as well as outlining the journey that we have embarked on, including changes in destination, route and mode of transport.</w:t>
      </w:r>
    </w:p>
    <w:p w14:paraId="1B364B6F" w14:textId="610A35E5" w:rsidR="00276A64" w:rsidRDefault="00300ACF" w:rsidP="00C95647">
      <w:r>
        <w:t xml:space="preserve">In addition to the technical information you have provided in the Technology section, you might like to </w:t>
      </w:r>
      <w:r w:rsidR="00276A64">
        <w:t>also talk about the design principles (which largely mean your approach to software development and problem solving</w:t>
      </w:r>
      <w:r>
        <w:t>)</w:t>
      </w:r>
      <w:r w:rsidR="00276A64">
        <w:t>.</w:t>
      </w:r>
    </w:p>
    <w:p w14:paraId="25AB23FE" w14:textId="77777777" w:rsidR="00276A64" w:rsidRDefault="00276A64" w:rsidP="00C95647"/>
    <w:p w14:paraId="6641D404" w14:textId="066F8216" w:rsidR="00276A64" w:rsidRDefault="00276A64" w:rsidP="00C95647">
      <w:r>
        <w:t xml:space="preserve">I was reminded of the KISS principle, but taken from its original source and meaning as </w:t>
      </w:r>
    </w:p>
    <w:p w14:paraId="13B59064" w14:textId="7EDE374B" w:rsidR="00276A64" w:rsidRDefault="00C96E2E" w:rsidP="00C95647">
      <w:hyperlink r:id="rId9" w:history="1">
        <w:r w:rsidR="00276A64">
          <w:rPr>
            <w:rStyle w:val="Hyperlink"/>
          </w:rPr>
          <w:t>http://en.wikipedia.org/wiki/Occam's_razor</w:t>
        </w:r>
      </w:hyperlink>
      <w:r w:rsidR="00276A64">
        <w:t>.</w:t>
      </w:r>
    </w:p>
    <w:p w14:paraId="50C26695" w14:textId="77777777" w:rsidR="000C5F21" w:rsidRDefault="000C5F21" w:rsidP="00C95647"/>
    <w:p w14:paraId="2DFC2604" w14:textId="5477DFF8" w:rsidR="00276A64" w:rsidRDefault="00276A64" w:rsidP="00C95647">
      <w:r>
        <w:t>Found the quote in a PDF called “How to Make Software” by a Nick Jenkins</w:t>
      </w:r>
    </w:p>
    <w:p w14:paraId="652195AC" w14:textId="1CA800DA" w:rsidR="00276A64" w:rsidRDefault="00C96E2E" w:rsidP="00C95647">
      <w:hyperlink r:id="rId10" w:history="1">
        <w:r w:rsidR="00276A64">
          <w:rPr>
            <w:rStyle w:val="Hyperlink"/>
          </w:rPr>
          <w:t>http://www.nickjenkins.net/prose/</w:t>
        </w:r>
      </w:hyperlink>
      <w:r w:rsidR="00276A64">
        <w:t>.</w:t>
      </w:r>
    </w:p>
    <w:p w14:paraId="3605EED4" w14:textId="39AA15BD" w:rsidR="00276A64" w:rsidRDefault="00276A64" w:rsidP="00C95647">
      <w:r>
        <w:t>Have copied the PDF to /</w:t>
      </w:r>
      <w:proofErr w:type="spellStart"/>
      <w:r>
        <w:t>Braiins</w:t>
      </w:r>
      <w:proofErr w:type="spellEnd"/>
      <w:r>
        <w:t>/Info/Marketing</w:t>
      </w:r>
    </w:p>
    <w:p w14:paraId="40272B04" w14:textId="197A4FBC" w:rsidR="00276A64" w:rsidRDefault="00276A64" w:rsidP="00C95647">
      <w:r>
        <w:t>Quote is on page 19.</w:t>
      </w:r>
    </w:p>
    <w:p w14:paraId="3D4B4557" w14:textId="77777777" w:rsidR="00276A64" w:rsidRDefault="00276A64" w:rsidP="00C95647"/>
    <w:p w14:paraId="4CE63526" w14:textId="3691D689" w:rsidR="000C5F21" w:rsidRDefault="000C5F21" w:rsidP="000B32C0">
      <w:pPr>
        <w:rPr>
          <w:rStyle w:val="SubtleReference"/>
        </w:rPr>
      </w:pPr>
      <w:r w:rsidRPr="000C5F21">
        <w:rPr>
          <w:rStyle w:val="SubtleReference"/>
        </w:rPr>
        <w:t xml:space="preserve">The style is still very </w:t>
      </w:r>
      <w:r w:rsidRPr="00E53C0D">
        <w:rPr>
          <w:rStyle w:val="SubtleReference"/>
        </w:rPr>
        <w:t>messy</w:t>
      </w:r>
      <w:r w:rsidRPr="000C5F21">
        <w:rPr>
          <w:rStyle w:val="SubtleReference"/>
        </w:rPr>
        <w:t>, because keep switching between a Feature/Benefit bullet point approach, and a more narrative style</w:t>
      </w:r>
    </w:p>
    <w:p w14:paraId="2197FE23" w14:textId="77777777" w:rsidR="00276A64" w:rsidRPr="000C5F21" w:rsidRDefault="00276A64" w:rsidP="00C95647">
      <w:pPr>
        <w:rPr>
          <w:rStyle w:val="SubtleReference"/>
        </w:rPr>
      </w:pPr>
    </w:p>
    <w:p w14:paraId="4DA4AD25" w14:textId="77777777" w:rsidR="00A82B51" w:rsidRDefault="00A82B51" w:rsidP="00AE6189">
      <w:pPr>
        <w:pStyle w:val="Heading1"/>
      </w:pPr>
      <w:bookmarkStart w:id="3" w:name="_Toc361939779"/>
      <w:r>
        <w:lastRenderedPageBreak/>
        <w:t>Product Scope</w:t>
      </w:r>
      <w:bookmarkEnd w:id="3"/>
    </w:p>
    <w:p w14:paraId="304D9B47" w14:textId="6D255C12" w:rsidR="00AE6189" w:rsidRDefault="009624EC" w:rsidP="00AE6189">
      <w:pPr>
        <w:pStyle w:val="Heading2"/>
      </w:pPr>
      <w:bookmarkStart w:id="4" w:name="_Toc361939780"/>
      <w:r>
        <w:t xml:space="preserve">Overview </w:t>
      </w:r>
      <w:r w:rsidR="00AE6189">
        <w:t>and objectives</w:t>
      </w:r>
      <w:bookmarkEnd w:id="4"/>
    </w:p>
    <w:p w14:paraId="482F8759" w14:textId="3E2513DB" w:rsidR="00AE6189" w:rsidRDefault="00AE6189" w:rsidP="000B32C0">
      <w:pPr>
        <w:pStyle w:val="ListB6after"/>
      </w:pPr>
      <w:r>
        <w:t>Produc</w:t>
      </w:r>
      <w:r w:rsidR="004642F3">
        <w:t>tion of</w:t>
      </w:r>
      <w:r>
        <w:t xml:space="preserve"> Financial Reports</w:t>
      </w:r>
    </w:p>
    <w:p w14:paraId="34A0955D" w14:textId="4A0FECF1" w:rsidR="00AE6189" w:rsidRDefault="00AE6189" w:rsidP="000B32C0">
      <w:pPr>
        <w:pStyle w:val="ListB6after"/>
      </w:pPr>
      <w:r>
        <w:t>Usable by any type of Entity</w:t>
      </w:r>
    </w:p>
    <w:p w14:paraId="7481BF32" w14:textId="3AB3A75D" w:rsidR="00AE6189" w:rsidRDefault="00AE6189" w:rsidP="000B32C0">
      <w:pPr>
        <w:pStyle w:val="ListB6after"/>
      </w:pPr>
      <w:r>
        <w:t>Handle various and multiple taxonomies</w:t>
      </w:r>
    </w:p>
    <w:p w14:paraId="19287DEB" w14:textId="53BDEC88" w:rsidR="00AE6189" w:rsidRDefault="00AE6189" w:rsidP="000B32C0">
      <w:pPr>
        <w:pStyle w:val="ListB6after"/>
      </w:pPr>
      <w:r>
        <w:t xml:space="preserve">Operate on a </w:t>
      </w:r>
      <w:proofErr w:type="spellStart"/>
      <w:r>
        <w:t>SaaS</w:t>
      </w:r>
      <w:proofErr w:type="spellEnd"/>
      <w:r>
        <w:t xml:space="preserve"> (Cloud) basis</w:t>
      </w:r>
    </w:p>
    <w:p w14:paraId="2D123F97" w14:textId="526B9F02" w:rsidR="004642F3" w:rsidRDefault="004642F3" w:rsidP="000B32C0">
      <w:pPr>
        <w:pStyle w:val="ListB6after"/>
      </w:pPr>
      <w:r>
        <w:t>Provide</w:t>
      </w:r>
      <w:r w:rsidR="000C5F21">
        <w:t>s</w:t>
      </w:r>
      <w:r>
        <w:t xml:space="preserve"> easy to use, interactive reporting</w:t>
      </w:r>
    </w:p>
    <w:p w14:paraId="18A2AB74" w14:textId="6E212842" w:rsidR="004642F3" w:rsidRDefault="004642F3" w:rsidP="000B32C0">
      <w:pPr>
        <w:pStyle w:val="ListB6after"/>
      </w:pPr>
      <w:r>
        <w:t>Homogenise diverse data into a common semantic form for maximum information value</w:t>
      </w:r>
    </w:p>
    <w:p w14:paraId="3827F752" w14:textId="10069A3C" w:rsidR="00EB0B30" w:rsidRDefault="00EB0B30" w:rsidP="009624EC">
      <w:pPr>
        <w:pStyle w:val="Heading2"/>
      </w:pPr>
      <w:bookmarkStart w:id="5" w:name="_Toc361939781"/>
      <w:r>
        <w:t>Key technical features</w:t>
      </w:r>
      <w:bookmarkEnd w:id="5"/>
    </w:p>
    <w:p w14:paraId="7047DD6D" w14:textId="6730A8A3" w:rsidR="00EB0B30" w:rsidRDefault="00EB0B30" w:rsidP="00EB0B30">
      <w:pPr>
        <w:pStyle w:val="Heading3"/>
      </w:pPr>
      <w:bookmarkStart w:id="6" w:name="_Toc361939782"/>
      <w:r>
        <w:t xml:space="preserve">Combines all the </w:t>
      </w:r>
      <w:r w:rsidR="00983B49">
        <w:t xml:space="preserve">source </w:t>
      </w:r>
      <w:r>
        <w:t xml:space="preserve">data into one common </w:t>
      </w:r>
      <w:r w:rsidR="000C5F21">
        <w:t xml:space="preserve">semantic </w:t>
      </w:r>
      <w:r>
        <w:t>database</w:t>
      </w:r>
      <w:r w:rsidR="000C5F21">
        <w:t xml:space="preserve"> (SFRSIM)</w:t>
      </w:r>
      <w:bookmarkEnd w:id="6"/>
    </w:p>
    <w:p w14:paraId="1F4C4168" w14:textId="77777777" w:rsidR="009624EC" w:rsidRDefault="009624EC" w:rsidP="009624EC">
      <w:r>
        <w:t>No matter what the source, format or method of entry; all data gets transformed into the in what is known as the SFRSIM (Semantic Financial Reporting Standard Information Model). So wh</w:t>
      </w:r>
      <w:r w:rsidRPr="00702301">
        <w:t>at enters the program as piecemeal data gets transformed into structured semantic information</w:t>
      </w:r>
    </w:p>
    <w:p w14:paraId="4B75EE20" w14:textId="77777777" w:rsidR="009624EC" w:rsidRDefault="009624EC" w:rsidP="009624EC">
      <w:r>
        <w:t>This transformation from data to information has many features in common with XBRL itself, and can be viewed for practical purposes, as a form of pre XBRL.</w:t>
      </w:r>
    </w:p>
    <w:p w14:paraId="063D1613" w14:textId="77777777" w:rsidR="009624EC" w:rsidRDefault="009624EC" w:rsidP="009624EC">
      <w:proofErr w:type="spellStart"/>
      <w:r>
        <w:t>Braiins</w:t>
      </w:r>
      <w:proofErr w:type="spellEnd"/>
      <w:r>
        <w:t xml:space="preserve"> holds all this information in its database in this form.</w:t>
      </w:r>
    </w:p>
    <w:p w14:paraId="70847F36" w14:textId="77777777" w:rsidR="009624EC" w:rsidRDefault="009624EC" w:rsidP="009624EC">
      <w:r>
        <w:t>This means that all information is coherent, holistic, comparable and even global.</w:t>
      </w:r>
    </w:p>
    <w:p w14:paraId="2611302E" w14:textId="77777777" w:rsidR="009624EC" w:rsidRDefault="009624EC" w:rsidP="009624EC">
      <w:r>
        <w:t xml:space="preserve">It adheres to the main attributes of XBRL itself without having to be locked into any one XBRL Taxonomy or XBRL construction model (which are almost as numerous and varied as the Taxonomies themselves). </w:t>
      </w:r>
    </w:p>
    <w:p w14:paraId="596726CF" w14:textId="436AE927" w:rsidR="000B32C0" w:rsidRPr="000B32C0" w:rsidRDefault="009624EC" w:rsidP="000B32C0">
      <w:pPr>
        <w:pStyle w:val="Heading4"/>
      </w:pPr>
      <w:r>
        <w:t xml:space="preserve">Multiple </w:t>
      </w:r>
      <w:r w:rsidR="000B32C0">
        <w:t>Data Source</w:t>
      </w:r>
      <w:r>
        <w:t>s</w:t>
      </w:r>
    </w:p>
    <w:p w14:paraId="0E4042EB" w14:textId="527D0DB1" w:rsidR="00EB0B30" w:rsidRDefault="00EB0B30" w:rsidP="000B32C0">
      <w:pPr>
        <w:pStyle w:val="ListB6after"/>
      </w:pPr>
      <w:r>
        <w:t xml:space="preserve">From </w:t>
      </w:r>
      <w:proofErr w:type="spellStart"/>
      <w:r>
        <w:t>Entitys</w:t>
      </w:r>
      <w:proofErr w:type="spellEnd"/>
      <w:r>
        <w:t>’ General Ledger(s)</w:t>
      </w:r>
    </w:p>
    <w:p w14:paraId="5253D9AF" w14:textId="5C0A8DA0" w:rsidR="00EB0B30" w:rsidRDefault="00EB0B30" w:rsidP="000B32C0">
      <w:pPr>
        <w:pStyle w:val="ListB6after"/>
      </w:pPr>
      <w:proofErr w:type="spellStart"/>
      <w:r>
        <w:t>Spreadsheets</w:t>
      </w:r>
      <w:proofErr w:type="spellEnd"/>
    </w:p>
    <w:p w14:paraId="3592CE8B" w14:textId="320F3CD7" w:rsidR="00EB0B30" w:rsidRDefault="00EB0B30" w:rsidP="000B32C0">
      <w:pPr>
        <w:pStyle w:val="ListB6after"/>
      </w:pPr>
      <w:r>
        <w:t>Direct user input</w:t>
      </w:r>
    </w:p>
    <w:p w14:paraId="7D647CF8" w14:textId="131B3CBE" w:rsidR="00983B49" w:rsidRDefault="00983B49" w:rsidP="000B32C0">
      <w:pPr>
        <w:pStyle w:val="ListB6after"/>
      </w:pPr>
      <w:r>
        <w:t>Various formats such as CSV</w:t>
      </w:r>
    </w:p>
    <w:p w14:paraId="2BA1B420" w14:textId="7587FF92" w:rsidR="00983B49" w:rsidRDefault="00983B49" w:rsidP="000B32C0">
      <w:pPr>
        <w:pStyle w:val="ListB6after"/>
      </w:pPr>
      <w:r>
        <w:t>Even from XBRL reports</w:t>
      </w:r>
    </w:p>
    <w:p w14:paraId="6EB849CC" w14:textId="2EF410B8" w:rsidR="008A7B35" w:rsidRDefault="008A7B35" w:rsidP="008A7B35">
      <w:pPr>
        <w:pStyle w:val="Heading4"/>
      </w:pPr>
      <w:r>
        <w:t>Validation</w:t>
      </w:r>
    </w:p>
    <w:p w14:paraId="40C133EC" w14:textId="207068E2" w:rsidR="008A7B35" w:rsidRDefault="00EB0B30" w:rsidP="00C95647">
      <w:r>
        <w:t>Data can be assembled piecemeal but fully validated for completeness and accuracy before undertaking any report construction.</w:t>
      </w:r>
      <w:r w:rsidR="008A7B35">
        <w:t xml:space="preserve"> The construction methods mean that:</w:t>
      </w:r>
    </w:p>
    <w:p w14:paraId="47500535" w14:textId="716C76A2" w:rsidR="008A7B35" w:rsidRDefault="008A7B35" w:rsidP="00702301">
      <w:pPr>
        <w:pStyle w:val="ListB6after"/>
      </w:pPr>
      <w:r>
        <w:t>All Ledger information confirms to Double Entry principles</w:t>
      </w:r>
    </w:p>
    <w:p w14:paraId="31AE1AC2" w14:textId="77777777" w:rsidR="004D5B78" w:rsidRDefault="008A7B35" w:rsidP="00702301">
      <w:pPr>
        <w:pStyle w:val="ListB6after"/>
      </w:pPr>
      <w:r>
        <w:t>Detailed information is always in accordance with summary information</w:t>
      </w:r>
    </w:p>
    <w:p w14:paraId="6A62D038" w14:textId="77C71A9F" w:rsidR="004D5B78" w:rsidRDefault="004D5B78" w:rsidP="00702301">
      <w:pPr>
        <w:pStyle w:val="ListB6after"/>
      </w:pPr>
      <w:r>
        <w:t>Completeness; that if an item exists in one then place, then it exists in all required places</w:t>
      </w:r>
    </w:p>
    <w:p w14:paraId="2B53BE4C" w14:textId="49CDE085" w:rsidR="004D5B78" w:rsidRDefault="004D5B78" w:rsidP="00702301">
      <w:pPr>
        <w:pStyle w:val="ListB6after"/>
      </w:pPr>
      <w:r>
        <w:t>Correctness; adheres to the appropriate characteristics and properties.</w:t>
      </w:r>
    </w:p>
    <w:p w14:paraId="66000EE6" w14:textId="7A2B25D4" w:rsidR="004D5B78" w:rsidRDefault="004D5B78" w:rsidP="00702301">
      <w:pPr>
        <w:pStyle w:val="ListB6after"/>
      </w:pPr>
      <w:r>
        <w:t>Consistency; proper roll forward and roll up facilities within and between periods.</w:t>
      </w:r>
    </w:p>
    <w:p w14:paraId="34BA6FC4" w14:textId="2C5533AF" w:rsidR="00EB0B30" w:rsidRDefault="004D5B78" w:rsidP="00702301">
      <w:pPr>
        <w:pStyle w:val="ListB6after"/>
      </w:pPr>
      <w:r>
        <w:t>Accuracy</w:t>
      </w:r>
      <w:r w:rsidR="008A7B35">
        <w:t xml:space="preserve"> </w:t>
      </w:r>
      <w:r>
        <w:t xml:space="preserve">; </w:t>
      </w:r>
      <w:r w:rsidR="008A7B35">
        <w:t xml:space="preserve"> </w:t>
      </w:r>
      <w:r>
        <w:t>no loss of precision or detail</w:t>
      </w:r>
    </w:p>
    <w:p w14:paraId="5ED67E02" w14:textId="3A4309C5" w:rsidR="004D5B78" w:rsidRDefault="004D5B78" w:rsidP="00B21AF5">
      <w:pPr>
        <w:pStyle w:val="Heading4"/>
      </w:pPr>
      <w:r>
        <w:lastRenderedPageBreak/>
        <w:t>Searchable database</w:t>
      </w:r>
    </w:p>
    <w:p w14:paraId="5539CF0C" w14:textId="64E7F0C7" w:rsidR="00702301" w:rsidRPr="00702301" w:rsidRDefault="00702301" w:rsidP="00702301">
      <w:r>
        <w:t xml:space="preserve">Once in the SFRSIM database, all information can be searched on a plethora of bases. Because we are no looking at information, not data, the searches can be much more rigorous, meaningful and intuitive.  </w:t>
      </w:r>
    </w:p>
    <w:p w14:paraId="38DA8AEE" w14:textId="18539730" w:rsidR="004D5B78" w:rsidRDefault="00B21AF5" w:rsidP="00702301">
      <w:pPr>
        <w:pStyle w:val="ListB6after"/>
      </w:pPr>
      <w:r>
        <w:t>Can be searched within and between Entities</w:t>
      </w:r>
    </w:p>
    <w:p w14:paraId="5769FE74" w14:textId="59DBC741" w:rsidR="00B21AF5" w:rsidRDefault="00B21AF5" w:rsidP="00702301">
      <w:pPr>
        <w:pStyle w:val="ListB6after"/>
      </w:pPr>
      <w:r>
        <w:t>By periods</w:t>
      </w:r>
    </w:p>
    <w:p w14:paraId="34305411" w14:textId="0CC80CBE" w:rsidR="00B21AF5" w:rsidRDefault="00B21AF5" w:rsidP="00702301">
      <w:pPr>
        <w:pStyle w:val="ListB6after"/>
      </w:pPr>
      <w:r>
        <w:t>By item types</w:t>
      </w:r>
    </w:p>
    <w:p w14:paraId="719D7BAF" w14:textId="34062D91" w:rsidR="00B21AF5" w:rsidRDefault="00B21AF5" w:rsidP="00702301">
      <w:pPr>
        <w:pStyle w:val="ListB6after"/>
      </w:pPr>
      <w:r>
        <w:t>By any combination</w:t>
      </w:r>
      <w:r w:rsidR="0062350F">
        <w:t xml:space="preserve"> of the above.</w:t>
      </w:r>
    </w:p>
    <w:p w14:paraId="6EA0612B" w14:textId="77777777" w:rsidR="00702301" w:rsidRDefault="00957115" w:rsidP="00957115">
      <w:pPr>
        <w:pStyle w:val="Heading3"/>
      </w:pPr>
      <w:bookmarkStart w:id="7" w:name="_Toc361939783"/>
      <w:r>
        <w:t xml:space="preserve">XBRL information created direct from </w:t>
      </w:r>
      <w:r w:rsidR="00702301">
        <w:t>SFR</w:t>
      </w:r>
      <w:r>
        <w:t xml:space="preserve">SIM </w:t>
      </w:r>
      <w:r w:rsidR="00702301">
        <w:t>Databases</w:t>
      </w:r>
      <w:bookmarkEnd w:id="7"/>
    </w:p>
    <w:p w14:paraId="151A6B15" w14:textId="43542046" w:rsidR="000E4CDC" w:rsidRDefault="000E4CDC" w:rsidP="00702301">
      <w:r>
        <w:t>Information in XBRL form is created direct from SFRSIM database, not after the information has been assembled in a set order or as an adjunct to a conventional report generator.</w:t>
      </w:r>
    </w:p>
    <w:p w14:paraId="7C97FF70" w14:textId="34E9406C" w:rsidR="000E4CDC" w:rsidRDefault="000E4CDC" w:rsidP="00702301">
      <w:r>
        <w:t>Because the XBRL values are created so early in the process, this enables the report output to be highly interactive. Effectively we have released you, the user, from the limitations of the static paper based single style report.</w:t>
      </w:r>
      <w:r w:rsidR="00A03C56">
        <w:t xml:space="preserve"> You now have</w:t>
      </w:r>
    </w:p>
    <w:p w14:paraId="48A67527" w14:textId="4956A42C" w:rsidR="00A03C56" w:rsidRDefault="00A03C56" w:rsidP="00A03C56">
      <w:pPr>
        <w:pStyle w:val="Heading4"/>
      </w:pPr>
      <w:r>
        <w:t xml:space="preserve">Interactive </w:t>
      </w:r>
      <w:r w:rsidR="00DA4B02">
        <w:t xml:space="preserve">and Dynamic </w:t>
      </w:r>
      <w:r>
        <w:t>Reports</w:t>
      </w:r>
    </w:p>
    <w:p w14:paraId="2E3C2521" w14:textId="3473E339" w:rsidR="000E4CDC" w:rsidRDefault="000E4CDC" w:rsidP="00702301">
      <w:r>
        <w:t>Now any report is interactive, the user can see whatever they want</w:t>
      </w:r>
      <w:r w:rsidR="00A03C56">
        <w:t>,</w:t>
      </w:r>
      <w:r>
        <w:t xml:space="preserve"> however they want.</w:t>
      </w:r>
    </w:p>
    <w:p w14:paraId="2859E230" w14:textId="7A643691" w:rsidR="00A03C56" w:rsidRDefault="00A03C56" w:rsidP="00702301">
      <w:r>
        <w:t>Any user can have any style and amount of content.</w:t>
      </w:r>
    </w:p>
    <w:p w14:paraId="006DFD3B" w14:textId="3F501DE0" w:rsidR="00A03C56" w:rsidRDefault="00A03C56" w:rsidP="00A03C56">
      <w:pPr>
        <w:pStyle w:val="Heading5"/>
      </w:pPr>
      <w:r>
        <w:t>Internal Users</w:t>
      </w:r>
    </w:p>
    <w:p w14:paraId="7F859E68" w14:textId="77777777" w:rsidR="00A03C56" w:rsidRDefault="00A03C56" w:rsidP="00A03C56">
      <w:pPr>
        <w:pStyle w:val="ListB6after"/>
      </w:pPr>
      <w:r>
        <w:t>Accounting department</w:t>
      </w:r>
    </w:p>
    <w:p w14:paraId="6F59708B" w14:textId="56F4AA50" w:rsidR="00A03C56" w:rsidRDefault="00A03C56" w:rsidP="00A03C56">
      <w:pPr>
        <w:pStyle w:val="ListB6after"/>
      </w:pPr>
      <w:r>
        <w:t>General management</w:t>
      </w:r>
    </w:p>
    <w:p w14:paraId="0336B5C1" w14:textId="64E755CC" w:rsidR="00A03C56" w:rsidRDefault="00A03C56" w:rsidP="00A03C56">
      <w:pPr>
        <w:pStyle w:val="ListB6after"/>
      </w:pPr>
      <w:r>
        <w:t>Other employees</w:t>
      </w:r>
    </w:p>
    <w:p w14:paraId="1AA01ABA" w14:textId="7F96DEEE" w:rsidR="00A03C56" w:rsidRDefault="00A03C56" w:rsidP="00A03C56">
      <w:pPr>
        <w:pStyle w:val="Heading5"/>
      </w:pPr>
      <w:r>
        <w:t>External Users</w:t>
      </w:r>
    </w:p>
    <w:p w14:paraId="5566C0D1" w14:textId="77777777" w:rsidR="00A03C56" w:rsidRDefault="00A03C56" w:rsidP="00A03C56">
      <w:pPr>
        <w:pStyle w:val="ListB6after"/>
      </w:pPr>
      <w:r>
        <w:t>Shareholders</w:t>
      </w:r>
    </w:p>
    <w:p w14:paraId="3603E1D6" w14:textId="77777777" w:rsidR="00A03C56" w:rsidRDefault="00A03C56" w:rsidP="00A03C56">
      <w:pPr>
        <w:pStyle w:val="ListB6after"/>
      </w:pPr>
      <w:r>
        <w:t>Creditors</w:t>
      </w:r>
    </w:p>
    <w:p w14:paraId="49097E9D" w14:textId="77777777" w:rsidR="00A03C56" w:rsidRDefault="00A03C56" w:rsidP="00A03C56">
      <w:pPr>
        <w:pStyle w:val="ListB6after"/>
      </w:pPr>
      <w:r>
        <w:t>Banks and debenture holders</w:t>
      </w:r>
    </w:p>
    <w:p w14:paraId="663D2978" w14:textId="0D52E4D6" w:rsidR="00A03C56" w:rsidRDefault="00A03C56" w:rsidP="00A03C56">
      <w:pPr>
        <w:pStyle w:val="ListB6after"/>
      </w:pPr>
      <w:r>
        <w:t>Financial Analysts</w:t>
      </w:r>
    </w:p>
    <w:p w14:paraId="536CBB1B" w14:textId="40219A0B" w:rsidR="00A03C56" w:rsidRDefault="00A03C56" w:rsidP="00A03C56">
      <w:pPr>
        <w:pStyle w:val="ListB6after"/>
      </w:pPr>
      <w:r>
        <w:t>Actual and potential investors</w:t>
      </w:r>
    </w:p>
    <w:p w14:paraId="39DA3427" w14:textId="77777777" w:rsidR="00A03C56" w:rsidRDefault="00A03C56" w:rsidP="00A03C56">
      <w:pPr>
        <w:pStyle w:val="ListB6after"/>
      </w:pPr>
      <w:r>
        <w:t>Regulatory Authorities</w:t>
      </w:r>
    </w:p>
    <w:p w14:paraId="1B47189E" w14:textId="77777777" w:rsidR="00A03C56" w:rsidRDefault="00A03C56" w:rsidP="00702301"/>
    <w:p w14:paraId="6C121A93" w14:textId="2841AD9D" w:rsidR="000E4CDC" w:rsidRDefault="00A03C56" w:rsidP="00702301">
      <w:r>
        <w:t xml:space="preserve">This does not mean that any consumer can see more than they should – the content is controlled by you the publisher, whether just the minimum legal disclosures or augmented with additional voluntary information. It just in line with </w:t>
      </w:r>
      <w:r w:rsidR="00DA4B02">
        <w:t>w</w:t>
      </w:r>
      <w:r w:rsidR="000E4CDC">
        <w:t>hat we have done is preserve the machine readable capability of XBRL (or in fact any semantic machine readable</w:t>
      </w:r>
      <w:r w:rsidR="00DA4B02">
        <w:t xml:space="preserve"> language).</w:t>
      </w:r>
    </w:p>
    <w:p w14:paraId="46672B75" w14:textId="63892ED2" w:rsidR="000E4CDC" w:rsidRDefault="00DA4B02" w:rsidP="00DA4B02">
      <w:pPr>
        <w:pStyle w:val="Heading4"/>
      </w:pPr>
      <w:r>
        <w:t>Personalised viewing</w:t>
      </w:r>
    </w:p>
    <w:p w14:paraId="7EFAF56D" w14:textId="5281CC0C" w:rsidR="000E4CDC" w:rsidRDefault="00DA4B02" w:rsidP="00702301">
      <w:r>
        <w:t xml:space="preserve">Each type of user of a report </w:t>
      </w:r>
      <w:r w:rsidR="003066BA">
        <w:t>has</w:t>
      </w:r>
      <w:r>
        <w:t xml:space="preserve"> their particular interests and information they are seeking.</w:t>
      </w:r>
    </w:p>
    <w:p w14:paraId="587DCC9D" w14:textId="6D1F7E38" w:rsidR="003066BA" w:rsidRDefault="003066BA" w:rsidP="00702301">
      <w:r>
        <w:t>For example:</w:t>
      </w:r>
    </w:p>
    <w:p w14:paraId="6D817FE8" w14:textId="77777777" w:rsidR="00DA4B02" w:rsidRDefault="00DA4B02" w:rsidP="003066BA">
      <w:pPr>
        <w:pStyle w:val="ListB6after"/>
      </w:pPr>
      <w:r>
        <w:lastRenderedPageBreak/>
        <w:t>Conventional style for the Regulatory Authorities or Shareholders</w:t>
      </w:r>
    </w:p>
    <w:p w14:paraId="1C14DA86" w14:textId="77777777" w:rsidR="00DA4B02" w:rsidRDefault="00DA4B02" w:rsidP="003066BA">
      <w:pPr>
        <w:pStyle w:val="ListB6after"/>
      </w:pPr>
      <w:r>
        <w:t>Liquidity and Risk based analysis for actual or potential lenders such as Banks.</w:t>
      </w:r>
    </w:p>
    <w:p w14:paraId="67100817" w14:textId="77777777" w:rsidR="00DA4B02" w:rsidRDefault="00DA4B02" w:rsidP="003066BA">
      <w:pPr>
        <w:pStyle w:val="ListB6after"/>
      </w:pPr>
      <w:r>
        <w:t>Performance orientated view for Financial Analysts</w:t>
      </w:r>
    </w:p>
    <w:p w14:paraId="6D134A25" w14:textId="77777777" w:rsidR="00DA4B02" w:rsidRDefault="00DA4B02" w:rsidP="003066BA">
      <w:pPr>
        <w:pStyle w:val="ListB6after"/>
      </w:pPr>
      <w:r>
        <w:t>Detailed Asset views for aiding Stewardship.</w:t>
      </w:r>
    </w:p>
    <w:p w14:paraId="18106DF2" w14:textId="77777777" w:rsidR="00DA4B02" w:rsidRDefault="00DA4B02" w:rsidP="003066BA">
      <w:pPr>
        <w:pStyle w:val="ListB6after"/>
      </w:pPr>
      <w:r>
        <w:t>In short, totally customisable, whether extracts or complete reports, to best suit the purpose and interest of each and any information user.</w:t>
      </w:r>
    </w:p>
    <w:p w14:paraId="4FCA1C87" w14:textId="07876DE1" w:rsidR="00DA4B02" w:rsidRDefault="003066BA" w:rsidP="00702301">
      <w:r>
        <w:t>Even within these readership groups there will be a wide variation in specific interests, levels of detail required or accounting knowledge. So one technically orientated major shareholder might prefer to have everything in detail, another shareholder might just want to see some key summaries, preferably using pictures more than words.</w:t>
      </w:r>
    </w:p>
    <w:p w14:paraId="19EE4BED" w14:textId="77777777" w:rsidR="00C95647" w:rsidRDefault="00C95647" w:rsidP="00C95647"/>
    <w:p w14:paraId="645F5F05" w14:textId="0CDCAA30" w:rsidR="00C95647" w:rsidRDefault="00C95647" w:rsidP="00063AE7">
      <w:pPr>
        <w:pStyle w:val="Heading3"/>
      </w:pPr>
      <w:bookmarkStart w:id="8" w:name="_Toc361939784"/>
      <w:r>
        <w:t>Data Input</w:t>
      </w:r>
      <w:bookmarkEnd w:id="8"/>
    </w:p>
    <w:p w14:paraId="3745B8DE" w14:textId="043D36E8" w:rsidR="00E578E8" w:rsidRDefault="00E578E8" w:rsidP="00E578E8">
      <w:pPr>
        <w:pStyle w:val="Heading4"/>
      </w:pPr>
      <w:commentRangeStart w:id="9"/>
      <w:r>
        <w:t xml:space="preserve">Preservation of Source Data Detail </w:t>
      </w:r>
      <w:commentRangeEnd w:id="9"/>
      <w:r>
        <w:rPr>
          <w:rStyle w:val="CommentReference"/>
          <w:rFonts w:asciiTheme="minorHAnsi" w:eastAsiaTheme="minorHAnsi" w:hAnsiTheme="minorHAnsi" w:cstheme="minorBidi"/>
          <w:b w:val="0"/>
          <w:iCs w:val="0"/>
        </w:rPr>
        <w:commentReference w:id="9"/>
      </w:r>
    </w:p>
    <w:p w14:paraId="65B470D5" w14:textId="77777777" w:rsidR="00E578E8" w:rsidRDefault="00E578E8" w:rsidP="00E578E8">
      <w:r>
        <w:t>Conventional FAP (Financial Accounts Production) programs require information to be contorted, truncated and split up to fit in with the way they work. This increases the processing time, learning obligation, risk of errors, loss of veracity and detail.</w:t>
      </w:r>
    </w:p>
    <w:p w14:paraId="7782C6C1" w14:textId="15DB7C2A" w:rsidR="00E578E8" w:rsidRPr="00E578E8" w:rsidRDefault="00E578E8" w:rsidP="00E578E8">
      <w:proofErr w:type="spellStart"/>
      <w:r>
        <w:t>Braiins</w:t>
      </w:r>
      <w:proofErr w:type="spellEnd"/>
      <w:r>
        <w:t xml:space="preserve"> takes an Entity’s information on board in the most holistic way possible, avoiding all the above problems. </w:t>
      </w:r>
      <w:proofErr w:type="gramStart"/>
      <w:r>
        <w:t>these ,</w:t>
      </w:r>
      <w:proofErr w:type="gramEnd"/>
      <w:r>
        <w:t xml:space="preserve"> not only in</w:t>
      </w:r>
    </w:p>
    <w:p w14:paraId="39CD1CF5" w14:textId="413B4BB1" w:rsidR="00C95647" w:rsidRDefault="00C95647" w:rsidP="00AE6189">
      <w:pPr>
        <w:pStyle w:val="Heading4"/>
      </w:pPr>
      <w:r>
        <w:t>Direct posting</w:t>
      </w:r>
    </w:p>
    <w:p w14:paraId="27BE5545" w14:textId="2A6F5F46" w:rsidR="00C95647" w:rsidRDefault="00C95647" w:rsidP="00AE6189">
      <w:pPr>
        <w:pStyle w:val="Heading4"/>
      </w:pPr>
      <w:r>
        <w:t xml:space="preserve">Mapping/import from source </w:t>
      </w:r>
      <w:proofErr w:type="spellStart"/>
      <w:r>
        <w:t>Entitys</w:t>
      </w:r>
      <w:proofErr w:type="spellEnd"/>
      <w:r>
        <w:t>’</w:t>
      </w:r>
    </w:p>
    <w:p w14:paraId="0879BC59" w14:textId="5105894B" w:rsidR="00C95647" w:rsidRDefault="00C95647" w:rsidP="00AE6189">
      <w:pPr>
        <w:pStyle w:val="ListParagraph"/>
        <w:numPr>
          <w:ilvl w:val="0"/>
          <w:numId w:val="22"/>
        </w:numPr>
      </w:pPr>
      <w:r>
        <w:t>General Ledger(s)</w:t>
      </w:r>
    </w:p>
    <w:p w14:paraId="5C70F569" w14:textId="784F6730" w:rsidR="00C95647" w:rsidRDefault="00C95647" w:rsidP="00AE6189">
      <w:pPr>
        <w:pStyle w:val="ListParagraph"/>
        <w:numPr>
          <w:ilvl w:val="0"/>
          <w:numId w:val="22"/>
        </w:numPr>
      </w:pPr>
      <w:r>
        <w:t xml:space="preserve">Excel </w:t>
      </w:r>
      <w:proofErr w:type="spellStart"/>
      <w:r>
        <w:t>spreadsheets</w:t>
      </w:r>
      <w:proofErr w:type="spellEnd"/>
    </w:p>
    <w:p w14:paraId="74839DF3" w14:textId="77777777" w:rsidR="00C95647" w:rsidRDefault="00C95647" w:rsidP="00C95647"/>
    <w:p w14:paraId="0AB2581C" w14:textId="77777777" w:rsidR="00AE6189" w:rsidRPr="00AE6189" w:rsidRDefault="00AE6189" w:rsidP="00C95647">
      <w:pPr>
        <w:rPr>
          <w:rStyle w:val="SubtleReference"/>
        </w:rPr>
      </w:pPr>
      <w:proofErr w:type="gramStart"/>
      <w:r w:rsidRPr="00AE6189">
        <w:rPr>
          <w:rStyle w:val="SubtleReference"/>
        </w:rPr>
        <w:t>Comment.</w:t>
      </w:r>
      <w:proofErr w:type="gramEnd"/>
    </w:p>
    <w:p w14:paraId="06B1EB54" w14:textId="1B3293FB" w:rsidR="00AE6189" w:rsidRPr="00AE6189" w:rsidRDefault="00AE6189" w:rsidP="00C95647">
      <w:pPr>
        <w:rPr>
          <w:rStyle w:val="SubtleReference"/>
        </w:rPr>
      </w:pPr>
      <w:r w:rsidRPr="00AE6189">
        <w:rPr>
          <w:rStyle w:val="SubtleReference"/>
        </w:rPr>
        <w:t>Means we need to have methods for allowing</w:t>
      </w:r>
    </w:p>
    <w:p w14:paraId="341EC32E" w14:textId="7CF4BB18" w:rsidR="00AE6189" w:rsidRPr="00AE6189" w:rsidRDefault="00AE6189" w:rsidP="00AE6189">
      <w:pPr>
        <w:pStyle w:val="ListParagraph"/>
        <w:numPr>
          <w:ilvl w:val="0"/>
          <w:numId w:val="23"/>
        </w:numPr>
        <w:rPr>
          <w:rStyle w:val="SubtleReference"/>
        </w:rPr>
      </w:pPr>
      <w:r w:rsidRPr="00AE6189">
        <w:rPr>
          <w:rStyle w:val="SubtleReference"/>
        </w:rPr>
        <w:t>Incremental imports</w:t>
      </w:r>
    </w:p>
    <w:p w14:paraId="7E63B69B" w14:textId="33767781" w:rsidR="00AE6189" w:rsidRPr="00AE6189" w:rsidRDefault="00AE6189" w:rsidP="00AE6189">
      <w:pPr>
        <w:pStyle w:val="ListParagraph"/>
        <w:numPr>
          <w:ilvl w:val="0"/>
          <w:numId w:val="23"/>
        </w:numPr>
        <w:rPr>
          <w:rStyle w:val="SubtleReference"/>
        </w:rPr>
      </w:pPr>
      <w:r w:rsidRPr="00AE6189">
        <w:rPr>
          <w:rStyle w:val="SubtleReference"/>
        </w:rPr>
        <w:t>Partial imports</w:t>
      </w:r>
    </w:p>
    <w:p w14:paraId="53BA7710" w14:textId="6473C596" w:rsidR="00AE6189" w:rsidRPr="00AE6189" w:rsidRDefault="00AE6189" w:rsidP="00AE6189">
      <w:pPr>
        <w:pStyle w:val="ListParagraph"/>
        <w:numPr>
          <w:ilvl w:val="0"/>
          <w:numId w:val="23"/>
        </w:numPr>
        <w:rPr>
          <w:rStyle w:val="SubtleReference"/>
        </w:rPr>
      </w:pPr>
      <w:r w:rsidRPr="00AE6189">
        <w:rPr>
          <w:rStyle w:val="SubtleReference"/>
        </w:rPr>
        <w:t>Varying levels of detail e.g. Summary followed by and reconciled with Detailed</w:t>
      </w:r>
    </w:p>
    <w:p w14:paraId="6DB55F8D" w14:textId="77777777" w:rsidR="00AE6189" w:rsidRPr="00AE6189" w:rsidRDefault="00AE6189" w:rsidP="00C95647">
      <w:pPr>
        <w:rPr>
          <w:rStyle w:val="IntenseReference"/>
        </w:rPr>
      </w:pPr>
    </w:p>
    <w:p w14:paraId="66A1996D" w14:textId="22A89C5A" w:rsidR="00063AE7" w:rsidRDefault="00063AE7" w:rsidP="00063AE7">
      <w:pPr>
        <w:pStyle w:val="Heading3"/>
      </w:pPr>
      <w:bookmarkStart w:id="10" w:name="_Toc361939785"/>
      <w:r>
        <w:t>Financial Accounting Jurisdictions and XBRL Taxonomies</w:t>
      </w:r>
      <w:bookmarkEnd w:id="10"/>
    </w:p>
    <w:p w14:paraId="0A0CA87E" w14:textId="45A8E41A" w:rsidR="00063AE7" w:rsidRDefault="00063AE7" w:rsidP="00063AE7">
      <w:pPr>
        <w:pStyle w:val="Heading4"/>
      </w:pPr>
      <w:r>
        <w:t>Multiple XBRL taxonomies</w:t>
      </w:r>
    </w:p>
    <w:p w14:paraId="158FB895" w14:textId="6C98B8E0" w:rsidR="00063AE7" w:rsidRDefault="00063AE7" w:rsidP="00063AE7">
      <w:pPr>
        <w:pStyle w:val="ListParagraph"/>
        <w:numPr>
          <w:ilvl w:val="0"/>
          <w:numId w:val="20"/>
        </w:numPr>
      </w:pPr>
      <w:r>
        <w:t>Across the program</w:t>
      </w:r>
    </w:p>
    <w:p w14:paraId="3AAF27DA" w14:textId="39F94BAE" w:rsidR="00063AE7" w:rsidRDefault="00063AE7" w:rsidP="00063AE7">
      <w:pPr>
        <w:pStyle w:val="ListParagraph"/>
        <w:numPr>
          <w:ilvl w:val="0"/>
          <w:numId w:val="20"/>
        </w:numPr>
      </w:pPr>
      <w:r>
        <w:t>Within any Entity (Group)</w:t>
      </w:r>
    </w:p>
    <w:p w14:paraId="5C61F01F" w14:textId="02C6462B" w:rsidR="00063AE7" w:rsidRDefault="00063AE7" w:rsidP="00063AE7">
      <w:pPr>
        <w:pStyle w:val="Heading4"/>
      </w:pPr>
      <w:r>
        <w:t>Global wide Financial Accounting Jurisdictions</w:t>
      </w:r>
    </w:p>
    <w:p w14:paraId="0B7E8919" w14:textId="09BE5F19" w:rsidR="00063AE7" w:rsidRDefault="00063AE7" w:rsidP="00063AE7">
      <w:pPr>
        <w:pStyle w:val="ListParagraph"/>
        <w:numPr>
          <w:ilvl w:val="0"/>
          <w:numId w:val="21"/>
        </w:numPr>
      </w:pPr>
      <w:r>
        <w:t>Primarily IFRS</w:t>
      </w:r>
    </w:p>
    <w:p w14:paraId="105E3906" w14:textId="7341B086" w:rsidR="00063AE7" w:rsidRDefault="00063AE7" w:rsidP="00063AE7">
      <w:pPr>
        <w:pStyle w:val="ListParagraph"/>
        <w:numPr>
          <w:ilvl w:val="0"/>
          <w:numId w:val="21"/>
        </w:numPr>
      </w:pPr>
      <w:r>
        <w:t>Key GAAP</w:t>
      </w:r>
    </w:p>
    <w:p w14:paraId="6752EC57" w14:textId="3A1E0C9A" w:rsidR="00063AE7" w:rsidRDefault="00063AE7" w:rsidP="00063AE7">
      <w:pPr>
        <w:pStyle w:val="ListParagraph"/>
        <w:numPr>
          <w:ilvl w:val="0"/>
          <w:numId w:val="21"/>
        </w:numPr>
      </w:pPr>
      <w:r>
        <w:t>Specialist e.g. SBR!</w:t>
      </w:r>
    </w:p>
    <w:p w14:paraId="0DA6BF4C" w14:textId="77777777" w:rsidR="00C95647" w:rsidRDefault="00C95647" w:rsidP="00C95647"/>
    <w:p w14:paraId="1AD3A955" w14:textId="77777777" w:rsidR="00C95647" w:rsidRDefault="00C95647" w:rsidP="00A82B51"/>
    <w:p w14:paraId="4B36D861" w14:textId="36513604" w:rsidR="00594B5C" w:rsidRDefault="00594B5C" w:rsidP="00913015">
      <w:pPr>
        <w:pStyle w:val="Heading1"/>
      </w:pPr>
      <w:bookmarkStart w:id="11" w:name="_Toc361939786"/>
      <w:proofErr w:type="spellStart"/>
      <w:r>
        <w:lastRenderedPageBreak/>
        <w:t>Braiins</w:t>
      </w:r>
      <w:bookmarkEnd w:id="11"/>
      <w:proofErr w:type="spellEnd"/>
    </w:p>
    <w:p w14:paraId="1217DBE8" w14:textId="798F9538" w:rsidR="00594B5C" w:rsidRDefault="00594B5C" w:rsidP="00F36251">
      <w:proofErr w:type="spellStart"/>
      <w:r w:rsidRPr="00B45206">
        <w:rPr>
          <w:b/>
          <w:i/>
        </w:rPr>
        <w:t>Braiins</w:t>
      </w:r>
      <w:proofErr w:type="spellEnd"/>
      <w:r w:rsidRPr="00B45206">
        <w:rPr>
          <w:b/>
          <w:i/>
        </w:rPr>
        <w:t xml:space="preserve"> is Financial Reporting</w:t>
      </w:r>
      <w:r>
        <w:t>.</w:t>
      </w:r>
    </w:p>
    <w:p w14:paraId="3C3FE060" w14:textId="431A9079" w:rsidR="00594B5C" w:rsidRDefault="00594B5C" w:rsidP="00F36251">
      <w:pPr>
        <w:pStyle w:val="Heading2"/>
      </w:pPr>
      <w:bookmarkStart w:id="12" w:name="_Toc361939787"/>
      <w:proofErr w:type="spellStart"/>
      <w:r>
        <w:t>Braiins</w:t>
      </w:r>
      <w:proofErr w:type="spellEnd"/>
      <w:r w:rsidR="00B45206">
        <w:t xml:space="preserve"> for A</w:t>
      </w:r>
      <w:r>
        <w:t>ccountants</w:t>
      </w:r>
      <w:r w:rsidR="00B45206">
        <w:t>: Stop</w:t>
      </w:r>
      <w:r>
        <w:t xml:space="preserve"> </w:t>
      </w:r>
      <w:r w:rsidR="00B45206">
        <w:t xml:space="preserve">wasting time, and go </w:t>
      </w:r>
      <w:r>
        <w:t>save the world</w:t>
      </w:r>
      <w:bookmarkEnd w:id="12"/>
    </w:p>
    <w:p w14:paraId="4374344F" w14:textId="5C23D43A" w:rsidR="00594B5C" w:rsidRPr="00913015" w:rsidRDefault="00594B5C" w:rsidP="00594B5C">
      <w:r w:rsidRPr="00913015">
        <w:t>Financial Reporting is a key part of the Accountability of all Organisations to all of their stakeholders.</w:t>
      </w:r>
    </w:p>
    <w:p w14:paraId="5C078913" w14:textId="77777777" w:rsidR="00594B5C" w:rsidRPr="00913015" w:rsidRDefault="00594B5C" w:rsidP="00594B5C">
      <w:r w:rsidRPr="00913015">
        <w:t xml:space="preserve">As Prince Charles said in an </w:t>
      </w:r>
      <w:hyperlink r:id="rId12" w:tooltip="Video of Prince Charles' address to the International Forum of Independent Audit Regulators 2012" w:history="1">
        <w:r w:rsidRPr="00913015">
          <w:rPr>
            <w:color w:val="0000FF"/>
            <w:u w:val="single"/>
          </w:rPr>
          <w:t>address to the International Forum of Independent Audit Regulators 2012</w:t>
        </w:r>
      </w:hyperlink>
      <w:r w:rsidRPr="00913015">
        <w:t xml:space="preserve"> "It is accountants [and Financial Reporting] who are going to save the world". A transcript of Prince Charles’ address is included as </w:t>
      </w:r>
      <w:r w:rsidRPr="00913015">
        <w:rPr>
          <w:u w:val="single"/>
        </w:rPr>
        <w:fldChar w:fldCharType="begin"/>
      </w:r>
      <w:r w:rsidRPr="00913015">
        <w:rPr>
          <w:u w:val="single"/>
        </w:rPr>
        <w:instrText xml:space="preserve"> REF _Ref361031171 \r \h  \* MERGEFORMAT </w:instrText>
      </w:r>
      <w:r w:rsidRPr="00913015">
        <w:rPr>
          <w:u w:val="single"/>
        </w:rPr>
      </w:r>
      <w:r w:rsidRPr="00913015">
        <w:rPr>
          <w:u w:val="single"/>
        </w:rPr>
        <w:fldChar w:fldCharType="separate"/>
      </w:r>
      <w:r w:rsidR="00E10BAB">
        <w:rPr>
          <w:u w:val="single"/>
        </w:rPr>
        <w:t>Appendix 1</w:t>
      </w:r>
      <w:r w:rsidRPr="00913015">
        <w:rPr>
          <w:u w:val="single"/>
        </w:rPr>
        <w:fldChar w:fldCharType="end"/>
      </w:r>
      <w:r w:rsidRPr="00913015">
        <w:rPr>
          <w:u w:val="single"/>
        </w:rPr>
        <w:t>.</w:t>
      </w:r>
    </w:p>
    <w:p w14:paraId="28227798" w14:textId="77777777" w:rsidR="00594B5C" w:rsidRPr="00913015" w:rsidRDefault="00594B5C" w:rsidP="00594B5C">
      <w:r w:rsidRPr="00913015">
        <w:t>Yet Accountants are struggling to meet this lofty goal, in part because their tools have not been up to the task.</w:t>
      </w:r>
    </w:p>
    <w:p w14:paraId="4D52C5F4" w14:textId="77777777" w:rsidR="00594B5C" w:rsidRPr="00913015" w:rsidRDefault="00594B5C" w:rsidP="00594B5C">
      <w:r w:rsidRPr="00913015">
        <w:t xml:space="preserve">As Jacob Nielsen (Usability guru of the Nielsen Norman group) said in his newsletter of 8 July 2013 when commenting on the death of </w:t>
      </w:r>
      <w:proofErr w:type="spellStart"/>
      <w:r w:rsidRPr="00913015">
        <w:t>Dr.</w:t>
      </w:r>
      <w:proofErr w:type="spellEnd"/>
      <w:r w:rsidRPr="00913015">
        <w:t xml:space="preserve"> Douglas C. </w:t>
      </w:r>
      <w:proofErr w:type="spellStart"/>
      <w:r w:rsidRPr="00913015">
        <w:t>Engelbart</w:t>
      </w:r>
      <w:proofErr w:type="spellEnd"/>
      <w:r w:rsidRPr="00913015">
        <w:t xml:space="preserve">, the inventor of the mouse “But </w:t>
      </w:r>
      <w:proofErr w:type="spellStart"/>
      <w:r w:rsidRPr="00913015">
        <w:t>Engelbart’s</w:t>
      </w:r>
      <w:proofErr w:type="spellEnd"/>
      <w:r w:rsidRPr="00913015">
        <w:t xml:space="preserve"> deeper goals have yet to be realized, since most computers end up wasting our time as opposed to truly allowing us to have better insights.”</w:t>
      </w:r>
    </w:p>
    <w:p w14:paraId="7B810345" w14:textId="77777777" w:rsidR="00594B5C" w:rsidRDefault="00594B5C" w:rsidP="00594B5C">
      <w:r w:rsidRPr="00913015">
        <w:t>That is especially true of most financial reporting despite the plethora of standards and regulations.</w:t>
      </w:r>
    </w:p>
    <w:p w14:paraId="145C7717" w14:textId="22FC27E3" w:rsidR="00594B5C" w:rsidRDefault="00594B5C" w:rsidP="00F36251">
      <w:proofErr w:type="spellStart"/>
      <w:r>
        <w:t>Braiins</w:t>
      </w:r>
      <w:proofErr w:type="spellEnd"/>
      <w:r>
        <w:t xml:space="preserve"> breaks through the complexities and transforms the process of producing Financial Statements, providing the tool for accountants to release the insights and reach the lofty goal of saving the world.</w:t>
      </w:r>
    </w:p>
    <w:p w14:paraId="48A343AC" w14:textId="77777777" w:rsidR="00A82B51" w:rsidRDefault="00A82B51" w:rsidP="00F36251"/>
    <w:p w14:paraId="3A680AE1" w14:textId="06C4F982" w:rsidR="00A82B51" w:rsidRDefault="00A82B51" w:rsidP="00F36251">
      <w:r>
        <w:t>Product scope</w:t>
      </w:r>
    </w:p>
    <w:p w14:paraId="44763B12" w14:textId="77777777" w:rsidR="00A82B51" w:rsidRPr="00B30398" w:rsidRDefault="00A82B51" w:rsidP="00F36251"/>
    <w:p w14:paraId="62A64309" w14:textId="5ED883FE" w:rsidR="00913015" w:rsidRPr="00913015" w:rsidRDefault="00913015" w:rsidP="00913015">
      <w:pPr>
        <w:pStyle w:val="Heading1"/>
      </w:pPr>
      <w:bookmarkStart w:id="13" w:name="_Toc361939788"/>
      <w:r w:rsidRPr="00913015">
        <w:lastRenderedPageBreak/>
        <w:t xml:space="preserve">The Problem </w:t>
      </w:r>
      <w:proofErr w:type="spellStart"/>
      <w:r w:rsidRPr="00913015">
        <w:t>Braiins</w:t>
      </w:r>
      <w:proofErr w:type="spellEnd"/>
      <w:r w:rsidRPr="00913015">
        <w:t xml:space="preserve"> Solves</w:t>
      </w:r>
      <w:bookmarkEnd w:id="13"/>
    </w:p>
    <w:p w14:paraId="592B0E9D" w14:textId="7C5B62DF" w:rsidR="00913015" w:rsidRPr="00913015" w:rsidRDefault="00913015" w:rsidP="00913015">
      <w:pPr>
        <w:pStyle w:val="Heading2"/>
      </w:pPr>
      <w:bookmarkStart w:id="14" w:name="_Toc361939789"/>
      <w:r w:rsidRPr="00913015">
        <w:t>The Challenges facing Accountants and Businesses</w:t>
      </w:r>
      <w:bookmarkEnd w:id="14"/>
    </w:p>
    <w:p w14:paraId="63DC7706" w14:textId="3BE2EAC8" w:rsidR="00913015" w:rsidRPr="00913015" w:rsidRDefault="004523C3" w:rsidP="00913015">
      <w:r>
        <w:t>M</w:t>
      </w:r>
      <w:r w:rsidR="00913015" w:rsidRPr="00913015">
        <w:t>ajor environmental, legislative</w:t>
      </w:r>
      <w:r>
        <w:t>, business</w:t>
      </w:r>
      <w:r w:rsidR="00913015" w:rsidRPr="00913015">
        <w:t xml:space="preserve"> and technical changes in quick succession </w:t>
      </w:r>
      <w:r w:rsidR="00972104">
        <w:t xml:space="preserve">are </w:t>
      </w:r>
      <w:r w:rsidR="00913015" w:rsidRPr="00913015">
        <w:t>resulting in the biggest upheaval to the process methodology and content of financial reporting EVER.</w:t>
      </w:r>
    </w:p>
    <w:p w14:paraId="1BCF00CA" w14:textId="0B55DB3E" w:rsidR="00913015" w:rsidRPr="00913015" w:rsidRDefault="00913015" w:rsidP="00913015">
      <w:pPr>
        <w:pStyle w:val="Heading3"/>
      </w:pPr>
      <w:bookmarkStart w:id="15" w:name="_Toc361939790"/>
      <w:r w:rsidRPr="00913015">
        <w:t>Environment</w:t>
      </w:r>
      <w:bookmarkEnd w:id="15"/>
    </w:p>
    <w:p w14:paraId="6F5E1687" w14:textId="77777777" w:rsidR="00913015" w:rsidRPr="00913015" w:rsidRDefault="00913015" w:rsidP="00913015">
      <w:r w:rsidRPr="00913015">
        <w:t>The world at large expects more of organisations in the 21</w:t>
      </w:r>
      <w:r w:rsidRPr="00913015">
        <w:rPr>
          <w:vertAlign w:val="superscript"/>
        </w:rPr>
        <w:t>st</w:t>
      </w:r>
      <w:r w:rsidRPr="00913015">
        <w:t xml:space="preserve"> Century. The address by Prince Charles presents the expectations eloquently, and clearly defines the role that accountants and financial reporting can play for the betterment of all, if they deliver.</w:t>
      </w:r>
    </w:p>
    <w:p w14:paraId="07932E62" w14:textId="77C8922B" w:rsidR="00913015" w:rsidRPr="00913015" w:rsidRDefault="00913015" w:rsidP="00913015">
      <w:pPr>
        <w:pStyle w:val="Heading3"/>
      </w:pPr>
      <w:bookmarkStart w:id="16" w:name="_Toc361939791"/>
      <w:r w:rsidRPr="00913015">
        <w:t>Legislative Reporting Framework</w:t>
      </w:r>
      <w:bookmarkEnd w:id="16"/>
    </w:p>
    <w:p w14:paraId="34672A76" w14:textId="77777777" w:rsidR="00913015" w:rsidRPr="00913015" w:rsidRDefault="00913015" w:rsidP="00913015">
      <w:pPr>
        <w:pStyle w:val="ListBullet"/>
      </w:pPr>
      <w:r w:rsidRPr="00913015">
        <w:t>Creation and adoption of international standards (International Financial Reporting Standards or IFRSs) which are fundamentally different in approach or philosophy from previous GAAP (Generally Accepted Accounting Principles) based standards, causing major changes in regulatory reporting world-wide and in the UK in particular.</w:t>
      </w:r>
    </w:p>
    <w:p w14:paraId="0F269090" w14:textId="77777777" w:rsidR="00B45206" w:rsidRDefault="00913015" w:rsidP="00913015">
      <w:pPr>
        <w:pStyle w:val="ListBullet"/>
      </w:pPr>
      <w:r w:rsidRPr="00913015">
        <w:t>Despite the success of the IASB (International Accounting Standards Board), the body responsible for the IFRSs, in creating and gaining international acceptance for IFRS, universality has not been achieved, and is not likely to be achieved in the foreseeable future. US GAAP is</w:t>
      </w:r>
      <w:r w:rsidR="00B45206">
        <w:t xml:space="preserve"> </w:t>
      </w:r>
      <w:r w:rsidRPr="00913015">
        <w:t>n</w:t>
      </w:r>
      <w:r w:rsidR="00B45206">
        <w:t>o</w:t>
      </w:r>
      <w:r w:rsidRPr="00913015">
        <w:t xml:space="preserve">t going away any time soon. Even in the UK, where the IASB is based, we are faced with UK IFRS i.e. a UK specific </w:t>
      </w:r>
      <w:r w:rsidR="00B45206">
        <w:t>version of IFRS.</w:t>
      </w:r>
    </w:p>
    <w:p w14:paraId="74D4C7EE" w14:textId="558497B6" w:rsidR="00913015" w:rsidRPr="00913015" w:rsidRDefault="00913015" w:rsidP="00913015">
      <w:pPr>
        <w:pStyle w:val="ListBullet"/>
      </w:pPr>
      <w:r w:rsidRPr="00913015">
        <w:t xml:space="preserve">So accountants and financial reporting will </w:t>
      </w:r>
      <w:r w:rsidR="00B45206">
        <w:t xml:space="preserve">have to </w:t>
      </w:r>
      <w:r w:rsidRPr="00913015">
        <w:t>continue cop</w:t>
      </w:r>
      <w:r w:rsidR="00B45206">
        <w:t>ing</w:t>
      </w:r>
      <w:r w:rsidRPr="00913015">
        <w:t xml:space="preserve"> with multiple standards, which can even involve different philosophies for determining what </w:t>
      </w:r>
      <w:r w:rsidR="001749C1" w:rsidRPr="00913015">
        <w:t>is “true and fair” e.g. IFRS v</w:t>
      </w:r>
      <w:r w:rsidRPr="00913015">
        <w:t xml:space="preserve"> GAAP.</w:t>
      </w:r>
    </w:p>
    <w:p w14:paraId="2206F837" w14:textId="1245A93F" w:rsidR="00913015" w:rsidRPr="00913015" w:rsidRDefault="00B45206">
      <w:pPr>
        <w:pStyle w:val="ListBullet"/>
      </w:pPr>
      <w:r>
        <w:t>Even within a business entity, there is an i</w:t>
      </w:r>
      <w:r w:rsidR="00913015" w:rsidRPr="00913015">
        <w:t xml:space="preserve">ncreasing requirement to report </w:t>
      </w:r>
      <w:r>
        <w:t>over</w:t>
      </w:r>
      <w:r w:rsidR="00913015" w:rsidRPr="00913015">
        <w:t xml:space="preserve"> multiple jurisdictions and multiple standards like those mentioned above e.g. US GAAP and IFRS and or UK IFRS</w:t>
      </w:r>
      <w:r w:rsidR="00913015" w:rsidRPr="00913015">
        <w:br/>
      </w:r>
      <w:r w:rsidR="00913015" w:rsidRPr="00F36251">
        <w:rPr>
          <w:rStyle w:val="Line6Char"/>
        </w:rPr>
        <w:br/>
      </w:r>
      <w:r w:rsidR="00913015" w:rsidRPr="00913015">
        <w:t>The differences between standards can in the worst case involve the production of completely separates sets of accounts from the raw data onwards, which is an obvious cost (waste) and potential source of error and confusion.</w:t>
      </w:r>
    </w:p>
    <w:p w14:paraId="006D081D" w14:textId="77777777" w:rsidR="00913015" w:rsidRPr="00913015" w:rsidRDefault="00913015" w:rsidP="00913015">
      <w:pPr>
        <w:pStyle w:val="ListBullet"/>
      </w:pPr>
      <w:r w:rsidRPr="00913015">
        <w:t>Requirement to produce all reports in computer readable form – (</w:t>
      </w:r>
      <w:proofErr w:type="spellStart"/>
      <w:r w:rsidRPr="00913015">
        <w:t>i</w:t>
      </w:r>
      <w:proofErr w:type="spellEnd"/>
      <w:r w:rsidRPr="00913015">
        <w:t>)XBRL</w:t>
      </w:r>
    </w:p>
    <w:p w14:paraId="71DCE180" w14:textId="5E5ECC67" w:rsidR="00913015" w:rsidRPr="00913015" w:rsidRDefault="00913015" w:rsidP="00913015">
      <w:pPr>
        <w:pStyle w:val="Heading3"/>
      </w:pPr>
      <w:bookmarkStart w:id="17" w:name="_Toc361939792"/>
      <w:r w:rsidRPr="00913015">
        <w:t>Business Environment</w:t>
      </w:r>
      <w:bookmarkEnd w:id="17"/>
      <w:r w:rsidRPr="00913015">
        <w:t xml:space="preserve"> </w:t>
      </w:r>
    </w:p>
    <w:p w14:paraId="41C3E8B5" w14:textId="75D47A75" w:rsidR="00913015" w:rsidRPr="00913015" w:rsidRDefault="00913015" w:rsidP="00913015">
      <w:pPr>
        <w:pStyle w:val="ListBullet"/>
      </w:pPr>
      <w:r w:rsidRPr="00913015">
        <w:t>Global impact – more businesses operating across multiple countries</w:t>
      </w:r>
    </w:p>
    <w:p w14:paraId="13C33ADA" w14:textId="77777777" w:rsidR="00913015" w:rsidRPr="00913015" w:rsidRDefault="00913015" w:rsidP="00913015">
      <w:pPr>
        <w:pStyle w:val="ListBullet"/>
      </w:pPr>
      <w:r w:rsidRPr="00913015">
        <w:t>Interconnected supply chains and outsourcing</w:t>
      </w:r>
    </w:p>
    <w:p w14:paraId="43B58188" w14:textId="736AE20C" w:rsidR="00913015" w:rsidRPr="00913015" w:rsidRDefault="00913015" w:rsidP="00913015">
      <w:pPr>
        <w:pStyle w:val="ListBullet"/>
      </w:pPr>
      <w:r w:rsidRPr="00913015">
        <w:t>Real time reporting and the increasing stakeholder readership</w:t>
      </w:r>
    </w:p>
    <w:p w14:paraId="25370B0F" w14:textId="77777777" w:rsidR="00913015" w:rsidRPr="00913015" w:rsidRDefault="00913015" w:rsidP="00913015">
      <w:pPr>
        <w:pStyle w:val="ListBullet"/>
      </w:pPr>
      <w:r w:rsidRPr="00913015">
        <w:t>Decentralised structures and increasing homeworkers, virtual workers, outsourced work</w:t>
      </w:r>
    </w:p>
    <w:p w14:paraId="4BB01152" w14:textId="666ED6D3" w:rsidR="00913015" w:rsidRPr="00913015" w:rsidRDefault="00913015" w:rsidP="00913015">
      <w:pPr>
        <w:pStyle w:val="ListBullet"/>
      </w:pPr>
      <w:r w:rsidRPr="00913015">
        <w:t>Ever more sophisticated internal reporting systems; simple ledgers giving way to complex ERP systems</w:t>
      </w:r>
    </w:p>
    <w:p w14:paraId="3C954C95" w14:textId="77777777" w:rsidR="00913015" w:rsidRPr="00913015" w:rsidRDefault="00913015" w:rsidP="00913015">
      <w:pPr>
        <w:pStyle w:val="ListBullet"/>
      </w:pPr>
      <w:r w:rsidRPr="00913015">
        <w:t xml:space="preserve">Increasing competition – from other companies, technologies, industries and countries. Now, even your published accounts form part of your competitive armoury. </w:t>
      </w:r>
    </w:p>
    <w:p w14:paraId="46A7C925" w14:textId="45344F38" w:rsidR="00913015" w:rsidRPr="00913015" w:rsidRDefault="00913015" w:rsidP="00807910">
      <w:pPr>
        <w:pStyle w:val="Heading3"/>
      </w:pPr>
      <w:bookmarkStart w:id="18" w:name="_Toc361939793"/>
      <w:r w:rsidRPr="00913015">
        <w:lastRenderedPageBreak/>
        <w:t>Technologies</w:t>
      </w:r>
      <w:bookmarkEnd w:id="18"/>
    </w:p>
    <w:p w14:paraId="2DDC6231" w14:textId="77777777" w:rsidR="00913015" w:rsidRPr="00913015" w:rsidRDefault="00913015" w:rsidP="00913015">
      <w:pPr>
        <w:pStyle w:val="ListBullet"/>
      </w:pPr>
      <w:r w:rsidRPr="00913015">
        <w:t xml:space="preserve">Cloud computing (also known as </w:t>
      </w:r>
      <w:proofErr w:type="spellStart"/>
      <w:r w:rsidRPr="00913015">
        <w:t>SaaS</w:t>
      </w:r>
      <w:proofErr w:type="spellEnd"/>
      <w:r w:rsidRPr="00913015">
        <w:t xml:space="preserve"> - Software as a Service)</w:t>
      </w:r>
    </w:p>
    <w:p w14:paraId="7AAFABCB" w14:textId="77777777" w:rsidR="00913015" w:rsidRPr="00913015" w:rsidRDefault="00913015" w:rsidP="00913015">
      <w:pPr>
        <w:pStyle w:val="ListBullet"/>
      </w:pPr>
      <w:r w:rsidRPr="00913015">
        <w:t>Mobile always on computing with more people wanting, and companies allowing or even encouraging BYOD (Bring Your Own Device)</w:t>
      </w:r>
    </w:p>
    <w:p w14:paraId="03A9B930" w14:textId="1F0F3F85" w:rsidR="00913015" w:rsidRDefault="00913015" w:rsidP="0006456B">
      <w:pPr>
        <w:pStyle w:val="ListBullet"/>
      </w:pPr>
      <w:r w:rsidRPr="00913015">
        <w:t>Web 2.0</w:t>
      </w:r>
      <w:r w:rsidR="00514713">
        <w:t xml:space="preserve"> going to Web 3.0</w:t>
      </w:r>
      <w:r w:rsidR="006050FE">
        <w:t xml:space="preserve"> or the </w:t>
      </w:r>
      <w:r w:rsidRPr="00913015">
        <w:t>Semantic Web</w:t>
      </w:r>
    </w:p>
    <w:p w14:paraId="1C68B515" w14:textId="77F7AF4E" w:rsidR="001561A3" w:rsidRPr="00913015" w:rsidRDefault="001561A3" w:rsidP="00913015">
      <w:pPr>
        <w:pStyle w:val="ListBullet"/>
      </w:pPr>
      <w:r>
        <w:t>Business Intelligence (BI) systems</w:t>
      </w:r>
    </w:p>
    <w:p w14:paraId="21320F80" w14:textId="64362340" w:rsidR="00913015" w:rsidRPr="00913015" w:rsidRDefault="00913015" w:rsidP="001561A3">
      <w:pPr>
        <w:pStyle w:val="ListBullet"/>
      </w:pPr>
      <w:r w:rsidRPr="00913015">
        <w:t xml:space="preserve">XBRL </w:t>
      </w:r>
      <w:r w:rsidR="001C0652">
        <w:t xml:space="preserve">which </w:t>
      </w:r>
      <w:r w:rsidR="001561A3">
        <w:t xml:space="preserve">was a laudable 1998 fresh start attempt to cope with some of the issues mentioned above, and </w:t>
      </w:r>
      <w:r w:rsidR="00F44582">
        <w:t xml:space="preserve">with a lot of effort and commitment by many </w:t>
      </w:r>
      <w:r w:rsidR="001561A3">
        <w:t xml:space="preserve">has been adopted around the world in consequence. As a result of </w:t>
      </w:r>
      <w:r w:rsidR="00F44582">
        <w:t xml:space="preserve">learning and </w:t>
      </w:r>
      <w:r w:rsidR="001561A3">
        <w:t xml:space="preserve">all the other changes </w:t>
      </w:r>
      <w:r w:rsidR="00F44582">
        <w:t xml:space="preserve">in progress, </w:t>
      </w:r>
      <w:r w:rsidR="001561A3">
        <w:t>XBRL has also been evolving “on the job” which, while good, has imposed its own set of keeping up issues. T</w:t>
      </w:r>
      <w:r w:rsidR="001561A3" w:rsidRPr="001561A3">
        <w:t xml:space="preserve">uples came and </w:t>
      </w:r>
      <w:proofErr w:type="gramStart"/>
      <w:r w:rsidR="001561A3" w:rsidRPr="001561A3">
        <w:t>went,</w:t>
      </w:r>
      <w:proofErr w:type="gramEnd"/>
      <w:r w:rsidR="001561A3" w:rsidRPr="001561A3">
        <w:t xml:space="preserve"> the calculation </w:t>
      </w:r>
      <w:proofErr w:type="spellStart"/>
      <w:r w:rsidR="001561A3" w:rsidRPr="001561A3">
        <w:t>linkbase</w:t>
      </w:r>
      <w:proofErr w:type="spellEnd"/>
      <w:r w:rsidR="001561A3" w:rsidRPr="001561A3">
        <w:t xml:space="preserve"> is being replaced by the formula </w:t>
      </w:r>
      <w:proofErr w:type="spellStart"/>
      <w:r w:rsidR="001561A3" w:rsidRPr="001561A3">
        <w:t>linkbase</w:t>
      </w:r>
      <w:proofErr w:type="spellEnd"/>
      <w:r w:rsidR="001561A3" w:rsidRPr="001561A3">
        <w:t xml:space="preserve"> before many have even caught up with the calculation </w:t>
      </w:r>
      <w:proofErr w:type="spellStart"/>
      <w:r w:rsidR="001561A3" w:rsidRPr="001561A3">
        <w:t>linkbase</w:t>
      </w:r>
      <w:proofErr w:type="spellEnd"/>
      <w:r w:rsidR="001561A3" w:rsidRPr="001561A3">
        <w:t xml:space="preserve">; the table </w:t>
      </w:r>
      <w:proofErr w:type="spellStart"/>
      <w:r w:rsidR="001561A3" w:rsidRPr="001561A3">
        <w:t>linkbase</w:t>
      </w:r>
      <w:proofErr w:type="spellEnd"/>
      <w:r w:rsidR="001561A3" w:rsidRPr="001561A3">
        <w:t xml:space="preserve"> has arrived recently, and so on. </w:t>
      </w:r>
      <w:r w:rsidR="001561A3">
        <w:t xml:space="preserve">How many accountants </w:t>
      </w:r>
      <w:r w:rsidR="00F44582">
        <w:t xml:space="preserve">even </w:t>
      </w:r>
      <w:r w:rsidR="001561A3" w:rsidRPr="001561A3">
        <w:t xml:space="preserve">know what a </w:t>
      </w:r>
      <w:proofErr w:type="spellStart"/>
      <w:r w:rsidR="001561A3" w:rsidRPr="001561A3">
        <w:t>linkbase</w:t>
      </w:r>
      <w:proofErr w:type="spellEnd"/>
      <w:r w:rsidR="001561A3" w:rsidRPr="001561A3">
        <w:t xml:space="preserve"> is anyway?</w:t>
      </w:r>
    </w:p>
    <w:p w14:paraId="188969A9" w14:textId="02CFE6C6" w:rsidR="00913015" w:rsidRDefault="00913015" w:rsidP="00913015">
      <w:pPr>
        <w:pStyle w:val="ListBullet"/>
      </w:pPr>
      <w:proofErr w:type="spellStart"/>
      <w:r w:rsidRPr="00913015">
        <w:t>BigData</w:t>
      </w:r>
      <w:proofErr w:type="spellEnd"/>
      <w:r w:rsidR="001561A3">
        <w:t xml:space="preserve"> which is one of the current buzzwords, even if you are not the NSA. Much </w:t>
      </w:r>
      <w:proofErr w:type="spellStart"/>
      <w:r w:rsidR="001561A3">
        <w:t>BigData</w:t>
      </w:r>
      <w:proofErr w:type="spellEnd"/>
      <w:r w:rsidR="001561A3">
        <w:t xml:space="preserve"> work has been for marketing purposes, mining social website posts for example, but it also is being used in BI applications e.g. SAP’s HANA. </w:t>
      </w:r>
      <w:r w:rsidR="006050FE">
        <w:t xml:space="preserve">Financial Reports when properly available in truly comparable semantic form will be a most useful applicable of </w:t>
      </w:r>
      <w:proofErr w:type="spellStart"/>
      <w:r w:rsidR="006050FE">
        <w:t>BigData</w:t>
      </w:r>
      <w:proofErr w:type="spellEnd"/>
      <w:r w:rsidR="006050FE">
        <w:t xml:space="preserve"> techniques.</w:t>
      </w:r>
    </w:p>
    <w:p w14:paraId="1F8EE8D3" w14:textId="08407FCA" w:rsidR="002B2552" w:rsidRDefault="002B2552" w:rsidP="00F36251">
      <w:pPr>
        <w:pStyle w:val="Heading2"/>
      </w:pPr>
      <w:bookmarkStart w:id="19" w:name="_Toc361939794"/>
      <w:r>
        <w:t>The Failure of Financial Reporting Systems to Keep Up</w:t>
      </w:r>
      <w:bookmarkEnd w:id="19"/>
    </w:p>
    <w:p w14:paraId="4886B028" w14:textId="52AE8EA4" w:rsidR="002B2552" w:rsidRDefault="002B2552" w:rsidP="002B2552">
      <w:r>
        <w:t xml:space="preserve">By and large Financial Reporting Systems have not kept up with the changes </w:t>
      </w:r>
      <w:r w:rsidR="006050FE">
        <w:t xml:space="preserve">and needs </w:t>
      </w:r>
      <w:r>
        <w:t xml:space="preserve">very well. </w:t>
      </w:r>
      <w:r w:rsidR="000A5F51">
        <w:t xml:space="preserve">The complexities and constant changes have led to evolutionary change that has mostly involved tacking more on to what was there before, albeit with a prettier face. </w:t>
      </w:r>
    </w:p>
    <w:p w14:paraId="2E313FFB" w14:textId="39E6E675" w:rsidR="000A5F51" w:rsidRDefault="000A5F51" w:rsidP="002B2552">
      <w:r w:rsidRPr="000A5F51">
        <w:t xml:space="preserve">Whereas an entity's general ledgers are controlled double entry environments, the financial statement reporting complexities mean that many entities, especially larger ones, use a multitude of Excel </w:t>
      </w:r>
      <w:proofErr w:type="spellStart"/>
      <w:r w:rsidRPr="000A5F51">
        <w:t>spreadsheets</w:t>
      </w:r>
      <w:proofErr w:type="spellEnd"/>
      <w:r w:rsidRPr="000A5F51">
        <w:t xml:space="preserve"> and Word documents that are pulled together to produce the financial statements. This has led to numerous errors, some quite serious</w:t>
      </w:r>
      <w:r>
        <w:t>, resulting in major and embarrassing restatements</w:t>
      </w:r>
      <w:r w:rsidRPr="000A5F51">
        <w:t>.</w:t>
      </w:r>
    </w:p>
    <w:p w14:paraId="6C7354F3" w14:textId="0A8E1FB0" w:rsidR="002B2552" w:rsidRPr="00913015" w:rsidRDefault="000A5F51" w:rsidP="002B2552">
      <w:r>
        <w:t xml:space="preserve">Such approaches, using tacked on afterthoughts and accounts hand crafted via Word and Excel, are past their use by date. With only such limited </w:t>
      </w:r>
      <w:r w:rsidR="0082123E">
        <w:t xml:space="preserve">resources </w:t>
      </w:r>
      <w:r>
        <w:t>in their tool-box</w:t>
      </w:r>
      <w:r w:rsidR="0082123E">
        <w:t>,</w:t>
      </w:r>
      <w:r>
        <w:t xml:space="preserve"> accountants and financial reporting will continue to fall short of what the modern world needs and expects.</w:t>
      </w:r>
    </w:p>
    <w:p w14:paraId="312B93DF" w14:textId="66869E1D" w:rsidR="007B3BC1" w:rsidRDefault="00712827" w:rsidP="00B30398">
      <w:pPr>
        <w:pStyle w:val="Heading1"/>
      </w:pPr>
      <w:bookmarkStart w:id="20" w:name="_Ref361387867"/>
      <w:bookmarkStart w:id="21" w:name="_Toc361939795"/>
      <w:r>
        <w:lastRenderedPageBreak/>
        <w:t xml:space="preserve">The </w:t>
      </w:r>
      <w:proofErr w:type="spellStart"/>
      <w:r w:rsidR="00913015">
        <w:t>Braiins</w:t>
      </w:r>
      <w:proofErr w:type="spellEnd"/>
      <w:r w:rsidR="00913015">
        <w:t xml:space="preserve"> </w:t>
      </w:r>
      <w:r>
        <w:t>Promise</w:t>
      </w:r>
      <w:bookmarkEnd w:id="20"/>
      <w:bookmarkEnd w:id="21"/>
    </w:p>
    <w:p w14:paraId="6CFB3E20" w14:textId="77C2ABC0" w:rsidR="00EA7B86" w:rsidRDefault="00EA7B86" w:rsidP="00EA7B86">
      <w:proofErr w:type="spellStart"/>
      <w:r>
        <w:t>Braiins</w:t>
      </w:r>
      <w:proofErr w:type="spellEnd"/>
      <w:r>
        <w:t xml:space="preserve"> </w:t>
      </w:r>
      <w:r w:rsidRPr="00EA7B86">
        <w:t>transform</w:t>
      </w:r>
      <w:r w:rsidR="00B95DB3">
        <w:t>s</w:t>
      </w:r>
      <w:r w:rsidRPr="00EA7B86">
        <w:t xml:space="preserve"> the process of financial reporting </w:t>
      </w:r>
      <w:r w:rsidR="00B95DB3">
        <w:t>to</w:t>
      </w:r>
      <w:r>
        <w:t xml:space="preserve"> provide accountants with </w:t>
      </w:r>
      <w:commentRangeStart w:id="22"/>
      <w:r>
        <w:t xml:space="preserve">the </w:t>
      </w:r>
      <w:ins w:id="23" w:author="Charles" w:date="2013-07-16T12:10:00Z">
        <w:r w:rsidR="0082123E">
          <w:t>software</w:t>
        </w:r>
      </w:ins>
      <w:del w:id="24" w:author="Charles" w:date="2013-07-16T12:10:00Z">
        <w:r w:rsidDel="0082123E">
          <w:delText>tool</w:delText>
        </w:r>
      </w:del>
      <w:r>
        <w:t xml:space="preserve"> </w:t>
      </w:r>
      <w:commentRangeEnd w:id="22"/>
      <w:r w:rsidR="0082123E">
        <w:rPr>
          <w:rStyle w:val="CommentReference"/>
        </w:rPr>
        <w:commentReference w:id="22"/>
      </w:r>
      <w:r>
        <w:t xml:space="preserve">to allow them to </w:t>
      </w:r>
      <w:r w:rsidR="00E10BAB">
        <w:t>“S</w:t>
      </w:r>
      <w:r>
        <w:t xml:space="preserve">ave the </w:t>
      </w:r>
      <w:r w:rsidR="00E10BAB">
        <w:t>W</w:t>
      </w:r>
      <w:r>
        <w:t>orld</w:t>
      </w:r>
      <w:r w:rsidR="00E10BAB">
        <w:t>”</w:t>
      </w:r>
      <w:r>
        <w:t xml:space="preserve"> in line with the vision of Prince Charles.</w:t>
      </w:r>
    </w:p>
    <w:p w14:paraId="550FA649" w14:textId="7D8B43E3" w:rsidR="00EA7B86" w:rsidRDefault="00EA7B86" w:rsidP="00EA7B86">
      <w:r>
        <w:t xml:space="preserve">The following sections describe how </w:t>
      </w:r>
      <w:proofErr w:type="spellStart"/>
      <w:r>
        <w:t>Braiins</w:t>
      </w:r>
      <w:proofErr w:type="spellEnd"/>
      <w:r>
        <w:t xml:space="preserve"> delivers on this promise.</w:t>
      </w:r>
    </w:p>
    <w:p w14:paraId="489BAC5D" w14:textId="35327FB1" w:rsidR="007B3BC1" w:rsidRDefault="000025B4" w:rsidP="007B3BC1">
      <w:pPr>
        <w:pStyle w:val="Heading2"/>
      </w:pPr>
      <w:bookmarkStart w:id="25" w:name="_Toc361939796"/>
      <w:r>
        <w:t xml:space="preserve">The </w:t>
      </w:r>
      <w:proofErr w:type="spellStart"/>
      <w:r w:rsidR="00AC0FDD">
        <w:t>Braiins</w:t>
      </w:r>
      <w:proofErr w:type="spellEnd"/>
      <w:r w:rsidR="00AC0FDD">
        <w:t xml:space="preserve"> </w:t>
      </w:r>
      <w:r>
        <w:t>Design</w:t>
      </w:r>
      <w:bookmarkEnd w:id="25"/>
    </w:p>
    <w:p w14:paraId="0C683997" w14:textId="1D4DF629" w:rsidR="00B30E46" w:rsidRPr="00B30E46" w:rsidRDefault="00B30E46" w:rsidP="00B30E46">
      <w:proofErr w:type="spellStart"/>
      <w:r>
        <w:t>Braiins</w:t>
      </w:r>
      <w:proofErr w:type="spellEnd"/>
      <w:r>
        <w:t xml:space="preserve"> </w:t>
      </w:r>
      <w:r w:rsidR="000025B4">
        <w:t>has been designed to</w:t>
      </w:r>
      <w:r>
        <w:t>:</w:t>
      </w:r>
    </w:p>
    <w:p w14:paraId="1730501E" w14:textId="3D56209E" w:rsidR="007B3BC1" w:rsidRDefault="007B3BC1" w:rsidP="00EA7B86">
      <w:pPr>
        <w:pStyle w:val="ListBullet"/>
      </w:pPr>
      <w:r>
        <w:t xml:space="preserve">Provide a zero capital cost, high value, </w:t>
      </w:r>
      <w:r w:rsidR="003B5883">
        <w:t xml:space="preserve">pay as you </w:t>
      </w:r>
      <w:r w:rsidR="006B661B">
        <w:t>go</w:t>
      </w:r>
      <w:r w:rsidR="003B5883">
        <w:t xml:space="preserve">, </w:t>
      </w:r>
      <w:r w:rsidR="00FB504B">
        <w:t xml:space="preserve">fast, easy to use and understand </w:t>
      </w:r>
      <w:r>
        <w:t xml:space="preserve">financial reporting </w:t>
      </w:r>
      <w:r w:rsidR="00BA1135">
        <w:t>system</w:t>
      </w:r>
      <w:r w:rsidR="001E200D">
        <w:t xml:space="preserve"> for use by accountants and business people</w:t>
      </w:r>
      <w:r w:rsidR="00BA1135">
        <w:t>,</w:t>
      </w:r>
      <w:r>
        <w:t xml:space="preserve"> accessible to any (authorised) </w:t>
      </w:r>
      <w:r w:rsidR="00044D05">
        <w:t>u</w:t>
      </w:r>
      <w:r>
        <w:t xml:space="preserve">ser, anywhere, anytime, on any </w:t>
      </w:r>
      <w:r w:rsidR="00B30E46">
        <w:t xml:space="preserve">internet capable </w:t>
      </w:r>
      <w:r>
        <w:t xml:space="preserve">device, for any </w:t>
      </w:r>
      <w:r w:rsidR="00044D05">
        <w:t>e</w:t>
      </w:r>
      <w:r>
        <w:t>ntity</w:t>
      </w:r>
      <w:r w:rsidR="00FB504B">
        <w:t>,</w:t>
      </w:r>
      <w:r w:rsidR="000619C0">
        <w:t xml:space="preserve"> </w:t>
      </w:r>
      <w:r w:rsidR="00FA0B8F">
        <w:t xml:space="preserve">with continuous </w:t>
      </w:r>
      <w:r w:rsidR="00BA5367">
        <w:t xml:space="preserve">improvement </w:t>
      </w:r>
      <w:r w:rsidR="00FA0B8F">
        <w:t xml:space="preserve">without any upgrade hassles, </w:t>
      </w:r>
      <w:r w:rsidR="000619C0">
        <w:t xml:space="preserve">by embracing and enabling cloud computing in business and accounting </w:t>
      </w:r>
      <w:r w:rsidR="00073361">
        <w:t xml:space="preserve">financial reporting </w:t>
      </w:r>
      <w:r w:rsidR="000619C0">
        <w:t>language</w:t>
      </w:r>
      <w:r>
        <w:t>.</w:t>
      </w:r>
    </w:p>
    <w:p w14:paraId="5213BFE3" w14:textId="64C4BF78" w:rsidR="006B661B" w:rsidRDefault="000025B4" w:rsidP="00B30E46">
      <w:pPr>
        <w:pStyle w:val="ListBullet"/>
      </w:pPr>
      <w:r>
        <w:t xml:space="preserve">Free users from financial or data lock in. There is </w:t>
      </w:r>
      <w:r w:rsidR="006B661B">
        <w:t xml:space="preserve">no contract </w:t>
      </w:r>
      <w:r>
        <w:t xml:space="preserve">and data can be exported in open formats or be deleted fully </w:t>
      </w:r>
      <w:r w:rsidR="00D843DC">
        <w:t>as required.</w:t>
      </w:r>
      <w:commentRangeStart w:id="26"/>
      <w:commentRangeStart w:id="27"/>
      <w:commentRangeStart w:id="28"/>
      <w:r w:rsidR="006B661B">
        <w:t xml:space="preserve"> </w:t>
      </w:r>
      <w:commentRangeEnd w:id="26"/>
      <w:r w:rsidR="00510E3A">
        <w:rPr>
          <w:rStyle w:val="CommentReference"/>
          <w:rFonts w:eastAsiaTheme="minorHAnsi" w:cstheme="minorBidi"/>
          <w:lang w:eastAsia="en-US"/>
        </w:rPr>
        <w:commentReference w:id="26"/>
      </w:r>
      <w:commentRangeEnd w:id="27"/>
      <w:r w:rsidR="001C0652">
        <w:rPr>
          <w:rStyle w:val="CommentReference"/>
          <w:rFonts w:eastAsiaTheme="minorHAnsi" w:cstheme="minorBidi"/>
          <w:lang w:eastAsia="en-US"/>
        </w:rPr>
        <w:commentReference w:id="27"/>
      </w:r>
      <w:commentRangeEnd w:id="28"/>
      <w:r w:rsidR="004523C3">
        <w:rPr>
          <w:rStyle w:val="CommentReference"/>
          <w:rFonts w:eastAsiaTheme="minorHAnsi" w:cstheme="minorBidi"/>
          <w:lang w:eastAsia="en-US"/>
        </w:rPr>
        <w:commentReference w:id="28"/>
      </w:r>
    </w:p>
    <w:p w14:paraId="6D9E6172" w14:textId="74242DC2" w:rsidR="0022602A" w:rsidRDefault="0022602A" w:rsidP="00AC0FDD">
      <w:pPr>
        <w:pStyle w:val="ListB6after"/>
      </w:pPr>
      <w:r>
        <w:t>Simplify all parts of the process from guided fool-proof data entry, to intuitive report customisation, so that:</w:t>
      </w:r>
    </w:p>
    <w:p w14:paraId="700D3C83" w14:textId="2D069DB3" w:rsidR="0022602A" w:rsidRDefault="005478A6" w:rsidP="0078630D">
      <w:pPr>
        <w:pStyle w:val="ListBI1"/>
      </w:pPr>
      <w:r>
        <w:t xml:space="preserve">it is </w:t>
      </w:r>
      <w:r w:rsidR="0022602A">
        <w:t>no</w:t>
      </w:r>
      <w:r w:rsidR="00556597">
        <w:t>t</w:t>
      </w:r>
      <w:r w:rsidR="0022602A">
        <w:t xml:space="preserve"> ne</w:t>
      </w:r>
      <w:r>
        <w:t xml:space="preserve">cessary </w:t>
      </w:r>
      <w:r w:rsidR="0022602A">
        <w:t>to become an expert in computers, XBRL, Taxonomies</w:t>
      </w:r>
      <w:r w:rsidR="0078630D">
        <w:t xml:space="preserve">, </w:t>
      </w:r>
      <w:r w:rsidR="00556597">
        <w:t>Excel</w:t>
      </w:r>
      <w:r w:rsidR="0078630D">
        <w:t>/Word integration</w:t>
      </w:r>
      <w:r>
        <w:t xml:space="preserve"> to produce, analyse, and use financial reports</w:t>
      </w:r>
    </w:p>
    <w:p w14:paraId="3626D270" w14:textId="6AF24D56" w:rsidR="0078630D" w:rsidRDefault="0078630D" w:rsidP="0078630D">
      <w:pPr>
        <w:pStyle w:val="ListBI1"/>
      </w:pPr>
      <w:r>
        <w:t xml:space="preserve">study of complicated and difficult books such as “XBRL for Dummies” </w:t>
      </w:r>
      <w:r w:rsidR="002450EA">
        <w:t xml:space="preserve">or </w:t>
      </w:r>
      <w:r w:rsidR="002450EA" w:rsidRPr="002450EA">
        <w:t>wad</w:t>
      </w:r>
      <w:r w:rsidR="002450EA">
        <w:t>ing</w:t>
      </w:r>
      <w:r w:rsidR="002450EA" w:rsidRPr="002450EA">
        <w:t xml:space="preserve"> through a 65 slide PowerPoint slide show on "How to Use Dimensions"</w:t>
      </w:r>
      <w:r w:rsidR="00203DB4">
        <w:t xml:space="preserve"> are</w:t>
      </w:r>
      <w:r>
        <w:t xml:space="preserve"> not needed to understand and use any part of the system</w:t>
      </w:r>
    </w:p>
    <w:p w14:paraId="46D74F39" w14:textId="5AC431BE" w:rsidR="0022602A" w:rsidRDefault="0078630D" w:rsidP="0078630D">
      <w:pPr>
        <w:pStyle w:val="ListBI1"/>
      </w:pPr>
      <w:r>
        <w:t>all that is required is understanding of financial reporting (accounting and standards where applicable) and use of an internet browser</w:t>
      </w:r>
    </w:p>
    <w:p w14:paraId="337E4AB1" w14:textId="3521908A" w:rsidR="00C76A70" w:rsidRDefault="00C76A70" w:rsidP="00B30E46">
      <w:pPr>
        <w:pStyle w:val="ListBullet"/>
      </w:pPr>
      <w:r>
        <w:t>Eliminate duplicated data</w:t>
      </w:r>
      <w:r w:rsidR="00AC0FDD">
        <w:t>,</w:t>
      </w:r>
      <w:r>
        <w:t xml:space="preserve"> effort</w:t>
      </w:r>
      <w:r w:rsidR="00B30E46">
        <w:t xml:space="preserve"> </w:t>
      </w:r>
      <w:r w:rsidR="00AC0FDD">
        <w:t xml:space="preserve">and potential errors </w:t>
      </w:r>
      <w:r w:rsidR="00B30E46">
        <w:t xml:space="preserve">so that </w:t>
      </w:r>
      <w:r>
        <w:t>companies or groups operating in multiple countries/jurisdictions can re-use common data to generate accounts for each different set of statements/reporting standards/taxonomies.</w:t>
      </w:r>
    </w:p>
    <w:p w14:paraId="5D71A4EF" w14:textId="23A25A68" w:rsidR="00556597" w:rsidRDefault="00556597" w:rsidP="00B30E46">
      <w:pPr>
        <w:pStyle w:val="ListBullet"/>
      </w:pPr>
      <w:r>
        <w:t>Reduce errors from lack of control over a mishmash of data from various sources.</w:t>
      </w:r>
    </w:p>
    <w:p w14:paraId="311F741D" w14:textId="62D23040" w:rsidR="00C76A70" w:rsidRDefault="00C76A70" w:rsidP="00B30E46">
      <w:pPr>
        <w:pStyle w:val="ListBullet"/>
      </w:pPr>
      <w:r>
        <w:t>Handle all sizes, types and structures of entity</w:t>
      </w:r>
      <w:r w:rsidR="00556597">
        <w:t>.</w:t>
      </w:r>
    </w:p>
    <w:p w14:paraId="39349B81" w14:textId="1F109A9B" w:rsidR="00355376" w:rsidRDefault="00355376" w:rsidP="00B30E46">
      <w:pPr>
        <w:pStyle w:val="ListBullet"/>
      </w:pPr>
      <w:r>
        <w:t>Eliminate all range restrictions e.g. on number of subsidiaries or directors.</w:t>
      </w:r>
    </w:p>
    <w:p w14:paraId="37FACB39" w14:textId="0A836B5F" w:rsidR="00556597" w:rsidRPr="00556597" w:rsidRDefault="00556597" w:rsidP="00556597">
      <w:pPr>
        <w:pStyle w:val="ListBullet"/>
      </w:pPr>
      <w:r w:rsidRPr="00556597">
        <w:t>Report over multiple jurisdictions, even within one Entity or Group</w:t>
      </w:r>
      <w:r>
        <w:t>.</w:t>
      </w:r>
    </w:p>
    <w:p w14:paraId="0F2490AC" w14:textId="78AA5648" w:rsidR="00556597" w:rsidRDefault="00556597" w:rsidP="00556597">
      <w:pPr>
        <w:pStyle w:val="ListBullet"/>
      </w:pPr>
      <w:r>
        <w:t xml:space="preserve">Exchange data </w:t>
      </w:r>
      <w:r w:rsidR="004523C3">
        <w:t xml:space="preserve">(import or export) </w:t>
      </w:r>
      <w:r>
        <w:t xml:space="preserve">with </w:t>
      </w:r>
      <w:r w:rsidR="001C0652">
        <w:t xml:space="preserve">other systems whether </w:t>
      </w:r>
      <w:commentRangeStart w:id="29"/>
      <w:commentRangeStart w:id="30"/>
      <w:r>
        <w:t xml:space="preserve">cloud based </w:t>
      </w:r>
      <w:r w:rsidR="001C0652">
        <w:t>or not</w:t>
      </w:r>
      <w:commentRangeEnd w:id="29"/>
      <w:r w:rsidR="00FB1C85">
        <w:rPr>
          <w:rStyle w:val="CommentReference"/>
          <w:rFonts w:eastAsiaTheme="minorHAnsi" w:cstheme="minorBidi"/>
          <w:lang w:eastAsia="en-US"/>
        </w:rPr>
        <w:commentReference w:id="29"/>
      </w:r>
      <w:commentRangeEnd w:id="30"/>
      <w:r w:rsidR="001C0652">
        <w:rPr>
          <w:rStyle w:val="CommentReference"/>
          <w:rFonts w:eastAsiaTheme="minorHAnsi" w:cstheme="minorBidi"/>
          <w:lang w:eastAsia="en-US"/>
        </w:rPr>
        <w:commentReference w:id="30"/>
      </w:r>
      <w:r>
        <w:t>.</w:t>
      </w:r>
    </w:p>
    <w:p w14:paraId="28AFA863" w14:textId="39BD0C08" w:rsidR="00556597" w:rsidRDefault="00556597" w:rsidP="00556597">
      <w:pPr>
        <w:pStyle w:val="ListBullet"/>
      </w:pPr>
      <w:r w:rsidRPr="00556597">
        <w:t xml:space="preserve">Make all information and reports </w:t>
      </w:r>
      <w:r w:rsidR="00E10BAB">
        <w:t xml:space="preserve">available in </w:t>
      </w:r>
      <w:r w:rsidRPr="00556597">
        <w:t xml:space="preserve">semantic web </w:t>
      </w:r>
      <w:r w:rsidR="00E10BAB">
        <w:t>form</w:t>
      </w:r>
      <w:r w:rsidRPr="00556597">
        <w:t>.</w:t>
      </w:r>
    </w:p>
    <w:p w14:paraId="692EF016" w14:textId="264CF31E" w:rsidR="00457B1D" w:rsidRDefault="00457B1D" w:rsidP="00556597">
      <w:pPr>
        <w:pStyle w:val="ListBullet"/>
      </w:pPr>
      <w:r>
        <w:t>Handle changing standards, additional disclosure requirements, including data upgrades, seamlessly, with no effort by users other than getting up to date with the new rules.</w:t>
      </w:r>
    </w:p>
    <w:p w14:paraId="11428D0D" w14:textId="0CAD616A" w:rsidR="00A670E8" w:rsidRDefault="00A670E8" w:rsidP="00556597">
      <w:pPr>
        <w:pStyle w:val="ListBullet"/>
      </w:pPr>
      <w:r>
        <w:t>Handle Restatements (Prior Period Adjustments) properly with all directly and indirectly affected values able to be shown in a different style.</w:t>
      </w:r>
    </w:p>
    <w:p w14:paraId="7E36AAB3" w14:textId="5E8A4DC0" w:rsidR="009C6DCE" w:rsidRDefault="009C6DCE" w:rsidP="00EA7B86">
      <w:pPr>
        <w:pStyle w:val="ListBullet"/>
      </w:pPr>
      <w:r>
        <w:t xml:space="preserve">Include smart input/editing optimised for accuracy and ease of use with intelligent prompting, and validation at the point of input/editing, rather than provide for basic repetitive data entry </w:t>
      </w:r>
      <w:r>
        <w:lastRenderedPageBreak/>
        <w:t>key punching speed as l</w:t>
      </w:r>
      <w:r w:rsidRPr="009C6DCE">
        <w:t>inks to general accounting systems (Cloud or In-House) will provide the bulk of the required data.</w:t>
      </w:r>
    </w:p>
    <w:p w14:paraId="4129EF4F" w14:textId="25699397" w:rsidR="00A670E8" w:rsidRPr="00556597" w:rsidRDefault="00A670E8" w:rsidP="00556597">
      <w:pPr>
        <w:pStyle w:val="ListBullet"/>
      </w:pPr>
      <w:r>
        <w:t>Keep data indefinitely – until specifically deleted.</w:t>
      </w:r>
    </w:p>
    <w:p w14:paraId="52DA8108" w14:textId="3491F878" w:rsidR="00BA1135" w:rsidRDefault="00B30E46" w:rsidP="00B30E46">
      <w:pPr>
        <w:pStyle w:val="ListBullet"/>
      </w:pPr>
      <w:r>
        <w:t>A</w:t>
      </w:r>
      <w:r w:rsidR="007B3BC1">
        <w:t>utomate the entire process from Record to Report</w:t>
      </w:r>
      <w:r w:rsidR="00556597">
        <w:t>.</w:t>
      </w:r>
    </w:p>
    <w:p w14:paraId="07FA8A29" w14:textId="7522C5AF" w:rsidR="00FE02D1" w:rsidRDefault="00B854AB" w:rsidP="00F36251">
      <w:pPr>
        <w:pStyle w:val="ListB6after"/>
      </w:pPr>
      <w:r>
        <w:t>Operate with speed and styl</w:t>
      </w:r>
      <w:r w:rsidR="00556597">
        <w:t>e, from input to final reports</w:t>
      </w:r>
      <w:r w:rsidR="00E10BAB">
        <w:t>:</w:t>
      </w:r>
    </w:p>
    <w:p w14:paraId="417F3588" w14:textId="369FB02E" w:rsidR="000B11FC" w:rsidRDefault="000B11FC" w:rsidP="00F36251">
      <w:pPr>
        <w:pStyle w:val="ListBI1"/>
      </w:pPr>
      <w:r>
        <w:t>Input is fully prompted and validated, with HTML5 local storage used to keep it snappy</w:t>
      </w:r>
    </w:p>
    <w:p w14:paraId="1C1B265C" w14:textId="7AD59F54" w:rsidR="00B854AB" w:rsidRDefault="000B11FC" w:rsidP="00F36251">
      <w:pPr>
        <w:pStyle w:val="ListBI1"/>
      </w:pPr>
      <w:r>
        <w:t xml:space="preserve">Report generation is remarkably </w:t>
      </w:r>
      <w:r w:rsidR="00FE02D1">
        <w:t xml:space="preserve">fast thanks to </w:t>
      </w:r>
      <w:r>
        <w:t xml:space="preserve">the </w:t>
      </w:r>
      <w:proofErr w:type="spellStart"/>
      <w:r>
        <w:t>Braiins</w:t>
      </w:r>
      <w:proofErr w:type="spellEnd"/>
      <w:r>
        <w:t xml:space="preserve"> </w:t>
      </w:r>
      <w:r w:rsidR="00FE02D1">
        <w:t xml:space="preserve">design, coding, and servers. </w:t>
      </w:r>
      <w:proofErr w:type="spellStart"/>
      <w:r w:rsidR="00FE02D1">
        <w:t>Braiins</w:t>
      </w:r>
      <w:proofErr w:type="spellEnd"/>
      <w:r w:rsidR="00FE02D1">
        <w:t xml:space="preserve"> handles all the sophistication described here yet still </w:t>
      </w:r>
      <w:r w:rsidR="00FE02D1" w:rsidRPr="00FE02D1">
        <w:t>spits out</w:t>
      </w:r>
      <w:r w:rsidR="00FE02D1">
        <w:t xml:space="preserve"> </w:t>
      </w:r>
      <w:r w:rsidR="00FE02D1" w:rsidRPr="00FE02D1">
        <w:t xml:space="preserve">a </w:t>
      </w:r>
      <w:r w:rsidR="00FE02D1">
        <w:t>5</w:t>
      </w:r>
      <w:r w:rsidR="00FE02D1" w:rsidRPr="00FE02D1">
        <w:t xml:space="preserve">0 page set of accounts in </w:t>
      </w:r>
      <w:r>
        <w:t xml:space="preserve">under </w:t>
      </w:r>
      <w:r w:rsidR="00FE02D1" w:rsidRPr="00FE02D1">
        <w:t>a quarter of a second</w:t>
      </w:r>
      <w:r w:rsidR="00FE02D1">
        <w:t xml:space="preserve">, effectively on demand, allowing </w:t>
      </w:r>
      <w:r>
        <w:t xml:space="preserve">users to </w:t>
      </w:r>
      <w:r w:rsidR="00FE02D1">
        <w:t>focus to complet</w:t>
      </w:r>
      <w:r>
        <w:t>ing</w:t>
      </w:r>
      <w:r w:rsidR="00FE02D1">
        <w:t xml:space="preserve"> the job</w:t>
      </w:r>
      <w:r>
        <w:t xml:space="preserve"> without</w:t>
      </w:r>
      <w:r w:rsidR="00FE02D1">
        <w:t xml:space="preserve"> being distracted by the “coffee break” syndrome of some systems </w:t>
      </w:r>
      <w:r>
        <w:t xml:space="preserve">due to the </w:t>
      </w:r>
      <w:r w:rsidR="00FE02D1">
        <w:t>wait for accounts to re-generate</w:t>
      </w:r>
      <w:r>
        <w:t xml:space="preserve"> after an edit</w:t>
      </w:r>
    </w:p>
    <w:p w14:paraId="6F482E85" w14:textId="00B1D684" w:rsidR="00FE02D1" w:rsidRDefault="00FE02D1" w:rsidP="00F36251">
      <w:pPr>
        <w:pStyle w:val="ListBI1"/>
      </w:pPr>
      <w:proofErr w:type="spellStart"/>
      <w:r>
        <w:t>Braiins</w:t>
      </w:r>
      <w:proofErr w:type="spellEnd"/>
      <w:r>
        <w:t xml:space="preserve"> generates good, compliant non-verbose HTML </w:t>
      </w:r>
      <w:r w:rsidR="000B11FC">
        <w:t xml:space="preserve">with </w:t>
      </w:r>
      <w:r>
        <w:t xml:space="preserve">CSS3 to add customisable style and class to the </w:t>
      </w:r>
      <w:r w:rsidR="000B11FC">
        <w:t xml:space="preserve">accounts, with all of this optionally carried across to </w:t>
      </w:r>
      <w:r>
        <w:t>FTP</w:t>
      </w:r>
      <w:r w:rsidR="000B11FC">
        <w:t xml:space="preserve"> documents</w:t>
      </w:r>
    </w:p>
    <w:p w14:paraId="3DCF115A" w14:textId="30CAC391" w:rsidR="00556597" w:rsidRDefault="00556597" w:rsidP="00B30E46">
      <w:pPr>
        <w:pStyle w:val="ListBullet"/>
      </w:pPr>
      <w:r>
        <w:t xml:space="preserve">Meet regulatory </w:t>
      </w:r>
      <w:r w:rsidR="001D3F43">
        <w:t xml:space="preserve">XBRL or </w:t>
      </w:r>
      <w:proofErr w:type="spellStart"/>
      <w:r w:rsidR="001D3F43">
        <w:t>iXBRL</w:t>
      </w:r>
      <w:proofErr w:type="spellEnd"/>
      <w:r w:rsidR="001D3F43">
        <w:t xml:space="preserve"> </w:t>
      </w:r>
      <w:r>
        <w:t xml:space="preserve">reporting requirements, initially in the UK for FRS 102, then </w:t>
      </w:r>
      <w:r w:rsidR="001D3F43">
        <w:t>for other standards and countries.</w:t>
      </w:r>
    </w:p>
    <w:p w14:paraId="75B6CB7B" w14:textId="099B1099" w:rsidR="00E17B88" w:rsidRDefault="00BA5367" w:rsidP="00146B58">
      <w:pPr>
        <w:pStyle w:val="ListBullet"/>
      </w:pPr>
      <w:r>
        <w:t>Use</w:t>
      </w:r>
      <w:r w:rsidR="00E17B88">
        <w:t xml:space="preserve"> </w:t>
      </w:r>
      <w:r w:rsidR="001D3F43">
        <w:t xml:space="preserve">a </w:t>
      </w:r>
      <w:r w:rsidR="005432FB">
        <w:t xml:space="preserve">financial information </w:t>
      </w:r>
      <w:r>
        <w:t xml:space="preserve">model and processing </w:t>
      </w:r>
      <w:r w:rsidR="005432FB">
        <w:t xml:space="preserve">engine </w:t>
      </w:r>
      <w:r>
        <w:t xml:space="preserve">developed by </w:t>
      </w:r>
      <w:proofErr w:type="spellStart"/>
      <w:r>
        <w:t>Braiins</w:t>
      </w:r>
      <w:proofErr w:type="spellEnd"/>
      <w:r>
        <w:t xml:space="preserve"> </w:t>
      </w:r>
      <w:r w:rsidR="001D3F43">
        <w:t xml:space="preserve">called </w:t>
      </w:r>
      <w:r w:rsidR="00146B58">
        <w:t xml:space="preserve">the </w:t>
      </w:r>
      <w:r w:rsidR="001D3F43">
        <w:t>Standardised Information Model</w:t>
      </w:r>
      <w:r w:rsidR="00146B58">
        <w:t xml:space="preserve"> (SIM</w:t>
      </w:r>
      <w:r w:rsidR="001D3F43">
        <w:t xml:space="preserve">) </w:t>
      </w:r>
      <w:r w:rsidR="00146B58">
        <w:t xml:space="preserve">for categorising (describing) and storing financial data </w:t>
      </w:r>
      <w:r w:rsidR="005432FB">
        <w:t xml:space="preserve">that </w:t>
      </w:r>
      <w:r>
        <w:t xml:space="preserve">automatically </w:t>
      </w:r>
      <w:r w:rsidR="005432FB">
        <w:t>handles much of the processing, accounting relationships</w:t>
      </w:r>
      <w:r w:rsidR="001D3F43">
        <w:t>,</w:t>
      </w:r>
      <w:r w:rsidR="005432FB">
        <w:t xml:space="preserve"> </w:t>
      </w:r>
      <w:r w:rsidR="00146B58">
        <w:t>error checking, control (what is sensible/allowable, who</w:t>
      </w:r>
      <w:r w:rsidR="00146B58" w:rsidRPr="00146B58">
        <w:t xml:space="preserve"> can do what</w:t>
      </w:r>
      <w:r w:rsidR="00146B58">
        <w:t xml:space="preserve">, and who did what when), </w:t>
      </w:r>
      <w:r w:rsidR="001D3F43">
        <w:t>and complexity</w:t>
      </w:r>
      <w:r w:rsidR="00146B58">
        <w:t xml:space="preserve"> management</w:t>
      </w:r>
      <w:r w:rsidR="001D3F43">
        <w:t xml:space="preserve">, </w:t>
      </w:r>
      <w:r w:rsidR="005432FB">
        <w:t>“</w:t>
      </w:r>
      <w:r w:rsidR="001D3F43">
        <w:t>behind the scenes</w:t>
      </w:r>
      <w:r w:rsidR="005432FB">
        <w:t>”</w:t>
      </w:r>
      <w:r w:rsidR="00146B58">
        <w:t xml:space="preserve"> without intruding on actual use</w:t>
      </w:r>
      <w:r w:rsidR="00736D6D">
        <w:t>.</w:t>
      </w:r>
    </w:p>
    <w:p w14:paraId="2E5FBA52" w14:textId="19B47D19" w:rsidR="00AC0FDD" w:rsidRDefault="00BA5367" w:rsidP="00AC0FDD">
      <w:pPr>
        <w:pStyle w:val="ListB6after"/>
      </w:pPr>
      <w:r>
        <w:t xml:space="preserve">Use the </w:t>
      </w:r>
      <w:proofErr w:type="spellStart"/>
      <w:r w:rsidR="00146B58">
        <w:t>Braiins</w:t>
      </w:r>
      <w:proofErr w:type="spellEnd"/>
      <w:r w:rsidR="00146B58">
        <w:t xml:space="preserve"> Semantic Financial Reporting (SFR) </w:t>
      </w:r>
      <w:r w:rsidR="00502B23">
        <w:t>front end to SIM which</w:t>
      </w:r>
    </w:p>
    <w:p w14:paraId="5CB13BE4" w14:textId="29056ED0" w:rsidR="00736D6D" w:rsidRDefault="00502B23" w:rsidP="00AC0FDD">
      <w:pPr>
        <w:pStyle w:val="ListBI1"/>
      </w:pPr>
      <w:r>
        <w:t xml:space="preserve">includes a </w:t>
      </w:r>
      <w:r w:rsidR="00736D6D">
        <w:t>Report Generator</w:t>
      </w:r>
      <w:r>
        <w:t xml:space="preserve"> that is </w:t>
      </w:r>
      <w:r w:rsidR="00736D6D">
        <w:t>easy to understand, use and maintain</w:t>
      </w:r>
    </w:p>
    <w:p w14:paraId="17B7E714" w14:textId="6345112D" w:rsidR="00F336FF" w:rsidRDefault="00AC0FDD" w:rsidP="00F336FF">
      <w:pPr>
        <w:pStyle w:val="ListBI1"/>
        <w:spacing w:after="180"/>
      </w:pPr>
      <w:r>
        <w:t xml:space="preserve">provides smart searching and </w:t>
      </w:r>
      <w:commentRangeStart w:id="31"/>
      <w:commentRangeStart w:id="32"/>
      <w:r>
        <w:t>analysis t</w:t>
      </w:r>
      <w:r w:rsidR="001C0652">
        <w:t>o</w:t>
      </w:r>
      <w:r>
        <w:t xml:space="preserve"> ‘release </w:t>
      </w:r>
      <w:commentRangeEnd w:id="31"/>
      <w:r w:rsidR="00FB1C85">
        <w:rPr>
          <w:rStyle w:val="CommentReference"/>
          <w:rFonts w:eastAsiaTheme="minorHAnsi" w:cstheme="minorBidi"/>
          <w:lang w:eastAsia="en-US"/>
        </w:rPr>
        <w:commentReference w:id="31"/>
      </w:r>
      <w:commentRangeEnd w:id="32"/>
      <w:r w:rsidR="001C0652">
        <w:rPr>
          <w:rStyle w:val="CommentReference"/>
          <w:rFonts w:eastAsiaTheme="minorHAnsi" w:cstheme="minorBidi"/>
          <w:lang w:eastAsia="en-US"/>
        </w:rPr>
        <w:commentReference w:id="32"/>
      </w:r>
      <w:r>
        <w:t>the insights’</w:t>
      </w:r>
    </w:p>
    <w:p w14:paraId="213B90D2" w14:textId="52959538" w:rsidR="00F336FF" w:rsidRDefault="00F336FF" w:rsidP="00F336FF">
      <w:pPr>
        <w:pStyle w:val="ListB6after"/>
      </w:pPr>
      <w:r>
        <w:t>Provide an interactive and dynamic presentation of all report information</w:t>
      </w:r>
    </w:p>
    <w:p w14:paraId="4F8A6AF2" w14:textId="01FEEC9D" w:rsidR="00F336FF" w:rsidRDefault="00F336FF" w:rsidP="00F336FF">
      <w:pPr>
        <w:pStyle w:val="ListBI1"/>
      </w:pPr>
      <w:r>
        <w:t>Conventional style for the Regulatory Authorities or Shareholders</w:t>
      </w:r>
    </w:p>
    <w:p w14:paraId="02511A45" w14:textId="7F2B5B2F" w:rsidR="00F336FF" w:rsidRDefault="00F336FF" w:rsidP="00F336FF">
      <w:pPr>
        <w:pStyle w:val="ListBI1"/>
      </w:pPr>
      <w:r>
        <w:t>Liquidity and Risk based analysis for actual or potential lenders such as Banks.</w:t>
      </w:r>
    </w:p>
    <w:p w14:paraId="3D5604C6" w14:textId="77777777" w:rsidR="00F336FF" w:rsidRDefault="00F336FF" w:rsidP="00F336FF">
      <w:pPr>
        <w:pStyle w:val="ListBI1"/>
      </w:pPr>
      <w:r>
        <w:t>Performance orientated view for Financial Analysts</w:t>
      </w:r>
    </w:p>
    <w:p w14:paraId="6CDDE2FF" w14:textId="77777777" w:rsidR="00F336FF" w:rsidRDefault="00F336FF" w:rsidP="00F336FF">
      <w:pPr>
        <w:pStyle w:val="ListBI1"/>
      </w:pPr>
      <w:r>
        <w:t>Detailed Asset views for aiding Stewardship.</w:t>
      </w:r>
    </w:p>
    <w:p w14:paraId="6BB0E4CE" w14:textId="577415A6" w:rsidR="00F336FF" w:rsidRDefault="006E2AF9" w:rsidP="00F336FF">
      <w:pPr>
        <w:pStyle w:val="ListBI1"/>
      </w:pPr>
      <w:r>
        <w:t>In short, totally customisable, whether extracts or complete reports, to best suit the purpose and interest of each and any information user.</w:t>
      </w:r>
    </w:p>
    <w:p w14:paraId="43548C03" w14:textId="77777777" w:rsidR="00F336FF" w:rsidRDefault="00F336FF" w:rsidP="00F336FF">
      <w:pPr>
        <w:pStyle w:val="ListBI1"/>
        <w:numPr>
          <w:ilvl w:val="0"/>
          <w:numId w:val="0"/>
        </w:numPr>
      </w:pPr>
    </w:p>
    <w:p w14:paraId="56560CFE" w14:textId="550BEDE8" w:rsidR="0048469B" w:rsidRDefault="0048469B" w:rsidP="0048469B">
      <w:r>
        <w:t xml:space="preserve">For more information on how </w:t>
      </w:r>
      <w:proofErr w:type="spellStart"/>
      <w:r>
        <w:t>Braiins</w:t>
      </w:r>
      <w:proofErr w:type="spellEnd"/>
      <w:r>
        <w:t xml:space="preserve"> meets these demanding goals see </w:t>
      </w:r>
      <w:r w:rsidRPr="006E7266">
        <w:rPr>
          <w:u w:val="single"/>
        </w:rPr>
        <w:fldChar w:fldCharType="begin"/>
      </w:r>
      <w:r w:rsidRPr="006E7266">
        <w:rPr>
          <w:u w:val="single"/>
        </w:rPr>
        <w:instrText xml:space="preserve"> REF _Ref361384674 \r \h </w:instrText>
      </w:r>
      <w:r>
        <w:rPr>
          <w:u w:val="single"/>
        </w:rPr>
        <w:instrText xml:space="preserve"> \* MERGEFORMAT </w:instrText>
      </w:r>
      <w:r w:rsidRPr="006E7266">
        <w:rPr>
          <w:u w:val="single"/>
        </w:rPr>
      </w:r>
      <w:r w:rsidRPr="006E7266">
        <w:rPr>
          <w:u w:val="single"/>
        </w:rPr>
        <w:fldChar w:fldCharType="separate"/>
      </w:r>
      <w:r w:rsidR="00E10BAB">
        <w:rPr>
          <w:u w:val="single"/>
        </w:rPr>
        <w:t xml:space="preserve">Appendix </w:t>
      </w:r>
      <w:proofErr w:type="gramStart"/>
      <w:r w:rsidR="00E10BAB">
        <w:rPr>
          <w:u w:val="single"/>
        </w:rPr>
        <w:t>2</w:t>
      </w:r>
      <w:r w:rsidRPr="006E7266">
        <w:rPr>
          <w:u w:val="single"/>
        </w:rPr>
        <w:fldChar w:fldCharType="end"/>
      </w:r>
      <w:r w:rsidRPr="006E7266">
        <w:rPr>
          <w:u w:val="single"/>
        </w:rPr>
        <w:t xml:space="preserve"> </w:t>
      </w:r>
      <w:r w:rsidRPr="006E7266">
        <w:rPr>
          <w:u w:val="single"/>
        </w:rPr>
        <w:fldChar w:fldCharType="begin"/>
      </w:r>
      <w:r w:rsidRPr="006E7266">
        <w:rPr>
          <w:u w:val="single"/>
        </w:rPr>
        <w:instrText xml:space="preserve"> REF _Ref361384674 \h </w:instrText>
      </w:r>
      <w:r>
        <w:rPr>
          <w:u w:val="single"/>
        </w:rPr>
        <w:instrText xml:space="preserve"> \* MERGEFORMAT </w:instrText>
      </w:r>
      <w:r w:rsidRPr="006E7266">
        <w:rPr>
          <w:u w:val="single"/>
        </w:rPr>
      </w:r>
      <w:r w:rsidRPr="006E7266">
        <w:rPr>
          <w:u w:val="single"/>
        </w:rPr>
        <w:fldChar w:fldCharType="separate"/>
      </w:r>
      <w:r w:rsidR="00E10BAB" w:rsidRPr="00F36251">
        <w:rPr>
          <w:u w:val="single"/>
        </w:rPr>
        <w:t>The</w:t>
      </w:r>
      <w:proofErr w:type="gramEnd"/>
      <w:r w:rsidR="00E10BAB" w:rsidRPr="00F36251">
        <w:rPr>
          <w:u w:val="single"/>
        </w:rPr>
        <w:t xml:space="preserve"> Details</w:t>
      </w:r>
      <w:r w:rsidRPr="006E7266">
        <w:rPr>
          <w:u w:val="single"/>
        </w:rPr>
        <w:fldChar w:fldCharType="end"/>
      </w:r>
      <w:r>
        <w:t>.</w:t>
      </w:r>
    </w:p>
    <w:p w14:paraId="52797215" w14:textId="68E73CB5" w:rsidR="00BA5367" w:rsidRDefault="00BA5367" w:rsidP="00F36251">
      <w:pPr>
        <w:pStyle w:val="Heading2"/>
      </w:pPr>
      <w:bookmarkStart w:id="33" w:name="_Toc361939797"/>
      <w:r>
        <w:t xml:space="preserve">Key Concepts of </w:t>
      </w:r>
      <w:proofErr w:type="spellStart"/>
      <w:r>
        <w:t>Braiins</w:t>
      </w:r>
      <w:bookmarkEnd w:id="33"/>
      <w:proofErr w:type="spellEnd"/>
    </w:p>
    <w:p w14:paraId="3360E7EC" w14:textId="75EBCF45" w:rsidR="00BA5367" w:rsidRDefault="00BA5367" w:rsidP="00BA5367">
      <w:pPr>
        <w:keepNext/>
      </w:pPr>
      <w:r>
        <w:t xml:space="preserve">The key concepts of </w:t>
      </w:r>
      <w:proofErr w:type="spellStart"/>
      <w:r>
        <w:t>Braiins</w:t>
      </w:r>
      <w:proofErr w:type="spellEnd"/>
      <w:r>
        <w:t xml:space="preserve"> come down to:</w:t>
      </w:r>
    </w:p>
    <w:p w14:paraId="27AE2845" w14:textId="77777777" w:rsidR="00BA5367" w:rsidRDefault="00BA5367" w:rsidP="00BA5367">
      <w:pPr>
        <w:pStyle w:val="ListBullet"/>
        <w:numPr>
          <w:ilvl w:val="0"/>
          <w:numId w:val="16"/>
        </w:numPr>
      </w:pPr>
      <w:r>
        <w:t>Cloud based to provide accessibility, interconnectivity, reliability, pay as you go cash flow flexibility, and development continuity, all with no lock in.</w:t>
      </w:r>
    </w:p>
    <w:p w14:paraId="5F4BA93E" w14:textId="77777777" w:rsidR="00BA5367" w:rsidRDefault="00BA5367" w:rsidP="00BA5367">
      <w:pPr>
        <w:pStyle w:val="ListBullet"/>
        <w:numPr>
          <w:ilvl w:val="0"/>
          <w:numId w:val="16"/>
        </w:numPr>
      </w:pPr>
      <w:r>
        <w:t>Highest overall quality from a company focussed on Financial Reporting alone, driven by people passionate about the role of Financial Reporting in the world.</w:t>
      </w:r>
    </w:p>
    <w:p w14:paraId="74A8A8FB" w14:textId="77777777" w:rsidR="00BA5367" w:rsidRDefault="00BA5367" w:rsidP="00BA5367">
      <w:pPr>
        <w:pStyle w:val="ListBullet"/>
        <w:numPr>
          <w:ilvl w:val="0"/>
          <w:numId w:val="16"/>
        </w:numPr>
      </w:pPr>
      <w:r>
        <w:lastRenderedPageBreak/>
        <w:t>Dedicated financial accounting engine. Key to the program’s power is a conceptual redesign of all the major components. They have been amalgamated seamlessly in to a financial accounting engine that incorporates levels of automation, integration and intelligence beyond anything achievable in any conventional FR program. This simplifies the accounting and regulatory reporting, whilst ensuring accounting integrity, all supported with complete, fully detailed data trails.</w:t>
      </w:r>
    </w:p>
    <w:p w14:paraId="05678FE3" w14:textId="77777777" w:rsidR="00BA5367" w:rsidRDefault="00BA5367" w:rsidP="00BA5367">
      <w:pPr>
        <w:pStyle w:val="ListBullet"/>
        <w:numPr>
          <w:ilvl w:val="0"/>
          <w:numId w:val="16"/>
        </w:numPr>
      </w:pPr>
      <w:r>
        <w:t xml:space="preserve">Principle of fully explicit relationships – if one piece of information is related to other pieces of information then their full relationship to each other is declared and controlled within the program. </w:t>
      </w:r>
    </w:p>
    <w:p w14:paraId="1B6F6C14" w14:textId="1403C329" w:rsidR="006E2AF9" w:rsidRDefault="006E2AF9" w:rsidP="00BA5367">
      <w:pPr>
        <w:pStyle w:val="ListBullet"/>
        <w:numPr>
          <w:ilvl w:val="0"/>
          <w:numId w:val="16"/>
        </w:numPr>
      </w:pPr>
      <w:r>
        <w:t xml:space="preserve">Making XBRL core to the program rather than a “tagged” piece of information attached to a conventional fixed style report. This is part of why </w:t>
      </w:r>
      <w:proofErr w:type="spellStart"/>
      <w:r>
        <w:t>Braiins</w:t>
      </w:r>
      <w:proofErr w:type="spellEnd"/>
      <w:r>
        <w:t xml:space="preserve"> can provide flexible, inter-active, user definable report views.</w:t>
      </w:r>
    </w:p>
    <w:p w14:paraId="71079DC0" w14:textId="77777777" w:rsidR="00BA5367" w:rsidRDefault="00BA5367" w:rsidP="00BA5367">
      <w:pPr>
        <w:pStyle w:val="ListBullet"/>
        <w:numPr>
          <w:ilvl w:val="0"/>
          <w:numId w:val="16"/>
        </w:numPr>
      </w:pPr>
      <w:r>
        <w:t>Making XBRL output for regulatory or other requirements easy without any knowledge of XBRL details, or need to descend to things like XBRL manual tagging.</w:t>
      </w:r>
    </w:p>
    <w:p w14:paraId="4C3BC7FC" w14:textId="7DC4383B" w:rsidR="00BA5367" w:rsidRDefault="00BA5367" w:rsidP="00BA5367">
      <w:pPr>
        <w:pStyle w:val="ListBullet"/>
        <w:numPr>
          <w:ilvl w:val="0"/>
          <w:numId w:val="16"/>
        </w:numPr>
      </w:pPr>
      <w:r>
        <w:t xml:space="preserve">Creating, storing and organising all data in a standardised form for cross entity/jurisdiction compatibility via </w:t>
      </w:r>
      <w:r w:rsidRPr="00CC0033">
        <w:t xml:space="preserve">SIM </w:t>
      </w:r>
      <w:r>
        <w:t>(</w:t>
      </w:r>
      <w:r w:rsidRPr="00CC0033">
        <w:t>Standardised Information Model</w:t>
      </w:r>
      <w:r>
        <w:t>)</w:t>
      </w:r>
      <w:r w:rsidRPr="00CC0033">
        <w:t xml:space="preserve"> </w:t>
      </w:r>
      <w:r>
        <w:t xml:space="preserve">with access to that data via </w:t>
      </w:r>
      <w:r w:rsidRPr="00CC0033">
        <w:t>SFR (Semantic Financial Reporting)</w:t>
      </w:r>
      <w:r>
        <w:t>. The SFR-SIM combination is potentially a unified financial reporting system for “everything”.</w:t>
      </w:r>
      <w:r>
        <w:br/>
      </w:r>
      <w:r w:rsidRPr="00F36251">
        <w:rPr>
          <w:rStyle w:val="Line6Char"/>
        </w:rPr>
        <w:br/>
      </w:r>
      <w:r w:rsidRPr="00BA5367">
        <w:t xml:space="preserve">The development and use of SFR-SIM enables </w:t>
      </w:r>
      <w:proofErr w:type="spellStart"/>
      <w:r w:rsidRPr="00BA5367">
        <w:t>Braiins</w:t>
      </w:r>
      <w:proofErr w:type="spellEnd"/>
      <w:r w:rsidRPr="00BA5367">
        <w:t xml:space="preserve"> to access financial information from virtually any computerised accounting </w:t>
      </w:r>
      <w:proofErr w:type="gramStart"/>
      <w:r w:rsidRPr="00BA5367">
        <w:t>system,</w:t>
      </w:r>
      <w:proofErr w:type="gramEnd"/>
      <w:r w:rsidRPr="00BA5367">
        <w:t xml:space="preserve"> and output across multiple regulatory jurisdictions even for one Entity or Group from one set of raw data.</w:t>
      </w:r>
    </w:p>
    <w:p w14:paraId="2C73E47E" w14:textId="432BC539" w:rsidR="00BA5367" w:rsidRDefault="00BA5367" w:rsidP="00BA5367">
      <w:r>
        <w:t xml:space="preserve">The first five points above could be seen as desirable features of any modern, advanced Financial Reporting program, with the difference that </w:t>
      </w:r>
      <w:proofErr w:type="spellStart"/>
      <w:r>
        <w:t>Braiins</w:t>
      </w:r>
      <w:proofErr w:type="spellEnd"/>
      <w:r>
        <w:t xml:space="preserve"> can really deliver them thanks to the complete re-think of the whole process represented by point 6. </w:t>
      </w:r>
    </w:p>
    <w:p w14:paraId="39F6974A" w14:textId="2A51E937" w:rsidR="00BA5367" w:rsidRDefault="00BA5367" w:rsidP="00BA5367">
      <w:r>
        <w:t xml:space="preserve">The </w:t>
      </w:r>
      <w:r w:rsidR="006E2AF9">
        <w:t>7</w:t>
      </w:r>
      <w:r w:rsidRPr="00385C97">
        <w:rPr>
          <w:vertAlign w:val="superscript"/>
        </w:rPr>
        <w:t>th</w:t>
      </w:r>
      <w:r>
        <w:t xml:space="preserve"> point, the “iceberg beneath the water” (</w:t>
      </w:r>
      <w:commentRangeStart w:id="34"/>
      <w:commentRangeStart w:id="35"/>
      <w:r>
        <w:t>SFR-SIM</w:t>
      </w:r>
      <w:commentRangeEnd w:id="34"/>
      <w:r>
        <w:t>)</w:t>
      </w:r>
      <w:r>
        <w:rPr>
          <w:rStyle w:val="CommentReference"/>
        </w:rPr>
        <w:commentReference w:id="34"/>
      </w:r>
      <w:commentRangeEnd w:id="35"/>
      <w:r>
        <w:rPr>
          <w:rStyle w:val="CommentReference"/>
        </w:rPr>
        <w:commentReference w:id="35"/>
      </w:r>
      <w:r>
        <w:t>,</w:t>
      </w:r>
      <w:r w:rsidRPr="00FE56F7">
        <w:t xml:space="preserve"> is the truly revolutionary aspect of </w:t>
      </w:r>
      <w:proofErr w:type="spellStart"/>
      <w:r w:rsidRPr="00FE56F7">
        <w:t>Braiins</w:t>
      </w:r>
      <w:proofErr w:type="spellEnd"/>
      <w:r w:rsidRPr="00FE56F7">
        <w:t>.</w:t>
      </w:r>
    </w:p>
    <w:p w14:paraId="26C73CCB" w14:textId="495DC642" w:rsidR="00F057FF" w:rsidRDefault="00F057FF" w:rsidP="00F057FF">
      <w:pPr>
        <w:pStyle w:val="Heading2"/>
      </w:pPr>
      <w:bookmarkStart w:id="36" w:name="_Toc361939798"/>
      <w:r>
        <w:t xml:space="preserve">What </w:t>
      </w:r>
      <w:proofErr w:type="spellStart"/>
      <w:r>
        <w:t>Braiins</w:t>
      </w:r>
      <w:proofErr w:type="spellEnd"/>
      <w:r>
        <w:t xml:space="preserve"> </w:t>
      </w:r>
      <w:r w:rsidR="009C6DCE">
        <w:t>Is and I</w:t>
      </w:r>
      <w:r>
        <w:t>s Not</w:t>
      </w:r>
      <w:bookmarkEnd w:id="36"/>
    </w:p>
    <w:p w14:paraId="2F67B9F7" w14:textId="3CD76DE0" w:rsidR="009C6DCE" w:rsidRDefault="009C6DCE" w:rsidP="009C6DCE">
      <w:proofErr w:type="spellStart"/>
      <w:r>
        <w:t>Braiins</w:t>
      </w:r>
      <w:proofErr w:type="spellEnd"/>
      <w:r>
        <w:t xml:space="preserve"> is a wide ranging Financial Reporting system to allow All Organisation report fully to All Stakeholders, for quarterly or annual reports.</w:t>
      </w:r>
    </w:p>
    <w:p w14:paraId="69820792" w14:textId="55CE75E3" w:rsidR="009C6DCE" w:rsidRDefault="009C6DCE" w:rsidP="009C6DCE">
      <w:proofErr w:type="spellStart"/>
      <w:r>
        <w:t>Braiins</w:t>
      </w:r>
      <w:proofErr w:type="spellEnd"/>
      <w:r>
        <w:t xml:space="preserve"> works from general ledger and other external data onwards to produce financial statements and business reports. </w:t>
      </w:r>
    </w:p>
    <w:p w14:paraId="2FE9978D" w14:textId="77777777" w:rsidR="009C6DCE" w:rsidRDefault="009C6DCE" w:rsidP="009C6DCE">
      <w:proofErr w:type="spellStart"/>
      <w:r>
        <w:t>Braiins</w:t>
      </w:r>
      <w:proofErr w:type="spellEnd"/>
      <w:r>
        <w:t xml:space="preserve"> can work from the simple TB of a micro business, the detailed GL of an SME or even manage massive amounts of data for a group e.g. for hundreds of subsidiaries/associates/join ventures. (No matter how big the volume of data stored, it remains fast and responsive. In fact everything about </w:t>
      </w:r>
      <w:proofErr w:type="spellStart"/>
      <w:r>
        <w:t>Braiins</w:t>
      </w:r>
      <w:proofErr w:type="spellEnd"/>
      <w:r>
        <w:t xml:space="preserve"> is fast.)</w:t>
      </w:r>
    </w:p>
    <w:p w14:paraId="3E843430" w14:textId="2D8BB2EF" w:rsidR="00F057FF" w:rsidRDefault="00F057FF" w:rsidP="00F057FF">
      <w:proofErr w:type="spellStart"/>
      <w:r>
        <w:t>Braiins</w:t>
      </w:r>
      <w:proofErr w:type="spellEnd"/>
      <w:r>
        <w:t xml:space="preserve"> is not a general </w:t>
      </w:r>
      <w:r w:rsidR="00822CF4">
        <w:t xml:space="preserve">or management </w:t>
      </w:r>
      <w:r>
        <w:t xml:space="preserve">accounting system i.e. it is not intended for sales ledger, stock ledger, VAT/GST, payroll etc. processing. Rather it </w:t>
      </w:r>
      <w:r w:rsidR="0051105A">
        <w:t xml:space="preserve">works with such systems to specialise in the </w:t>
      </w:r>
      <w:r>
        <w:t>Financial Reporting “end product”</w:t>
      </w:r>
      <w:r w:rsidR="0051105A">
        <w:t xml:space="preserve"> or Final Accounts as they are called in the UK</w:t>
      </w:r>
      <w:r w:rsidR="004523C3">
        <w:t>.</w:t>
      </w:r>
    </w:p>
    <w:p w14:paraId="56410813" w14:textId="19D2E714" w:rsidR="00BC0F2E" w:rsidRDefault="00BC0F2E" w:rsidP="00BC0F2E">
      <w:pPr>
        <w:pStyle w:val="Heading2"/>
      </w:pPr>
      <w:bookmarkStart w:id="37" w:name="_Toc361939799"/>
      <w:proofErr w:type="spellStart"/>
      <w:r>
        <w:t>Braiins</w:t>
      </w:r>
      <w:proofErr w:type="spellEnd"/>
      <w:r>
        <w:t xml:space="preserve"> and XBRL</w:t>
      </w:r>
      <w:bookmarkEnd w:id="37"/>
    </w:p>
    <w:p w14:paraId="7AE3DA90" w14:textId="1C161F1A" w:rsidR="006B661B" w:rsidRDefault="006B661B" w:rsidP="00F057FF">
      <w:proofErr w:type="spellStart"/>
      <w:r>
        <w:t>Braiins</w:t>
      </w:r>
      <w:proofErr w:type="spellEnd"/>
      <w:r>
        <w:t xml:space="preserve"> is not a </w:t>
      </w:r>
      <w:r w:rsidR="002B2552">
        <w:t xml:space="preserve">direct </w:t>
      </w:r>
      <w:r>
        <w:t xml:space="preserve">replacement for or alternative to XBRL. </w:t>
      </w:r>
      <w:proofErr w:type="spellStart"/>
      <w:r>
        <w:t>Braiins</w:t>
      </w:r>
      <w:proofErr w:type="spellEnd"/>
      <w:r>
        <w:t xml:space="preserve"> works with XBRL. Charles Hoffman, the “father” of XBRL, and the hundreds </w:t>
      </w:r>
      <w:r w:rsidR="002B2552">
        <w:t xml:space="preserve">or </w:t>
      </w:r>
      <w:r>
        <w:t xml:space="preserve">thousands of people around the world </w:t>
      </w:r>
      <w:r w:rsidR="000C76E2">
        <w:t>who have worked on XBRL Taxonomies and on fostering the adoption of XBRL have done sterling work. XBRL is well on its way towards ubiquity as a result of their good efforts.</w:t>
      </w:r>
    </w:p>
    <w:p w14:paraId="2EAC96DE" w14:textId="66BA8204" w:rsidR="00F44582" w:rsidRDefault="00F44582" w:rsidP="00F057FF">
      <w:r>
        <w:lastRenderedPageBreak/>
        <w:t>Whilst we see that XBRL has contributed a lot, and will continue to do so, in our view it should be more of a behind the scenes technology, like databases say, which an accountant or business person should not need to know about in detail</w:t>
      </w:r>
      <w:r w:rsidR="004E2B76">
        <w:t xml:space="preserve"> if his FR system is up to the task. </w:t>
      </w:r>
      <w:r w:rsidR="002727B3">
        <w:t>XBRL can become very complicated. In our view the expectation of recent years that all accountants should become XBRL literate is unnecessary and misguided. In our opinion t</w:t>
      </w:r>
      <w:r w:rsidR="004E2B76">
        <w:t>he FR should do all the XBRL work for a business person or an accountant in business or practice.</w:t>
      </w:r>
      <w:r>
        <w:t xml:space="preserve"> </w:t>
      </w:r>
    </w:p>
    <w:p w14:paraId="25157880" w14:textId="498A847B" w:rsidR="000C76E2" w:rsidRDefault="00F44582" w:rsidP="00F057FF">
      <w:r>
        <w:t xml:space="preserve">Thus </w:t>
      </w:r>
      <w:proofErr w:type="spellStart"/>
      <w:r w:rsidR="000C76E2">
        <w:t>Braiins</w:t>
      </w:r>
      <w:proofErr w:type="spellEnd"/>
      <w:r w:rsidR="000C76E2">
        <w:t xml:space="preserve"> </w:t>
      </w:r>
      <w:r w:rsidR="004E2B76">
        <w:t xml:space="preserve">presents everything in accounting and </w:t>
      </w:r>
      <w:proofErr w:type="gramStart"/>
      <w:r w:rsidR="004E2B76">
        <w:t>business speak</w:t>
      </w:r>
      <w:proofErr w:type="gramEnd"/>
      <w:r w:rsidR="004E2B76">
        <w:t xml:space="preserve"> with nary a mention of XBRL, doing everything in the background to automatically handle the XBRL work. </w:t>
      </w:r>
      <w:r w:rsidR="00BC0F2E">
        <w:t xml:space="preserve">If we have been able to achieve this, </w:t>
      </w:r>
      <w:r w:rsidR="000C76E2">
        <w:t>it is because we have been able to see further thanks to standing on the shoulders of giants, to quote Isaac Newton.</w:t>
      </w:r>
      <w:r w:rsidR="002727B3">
        <w:t xml:space="preserve"> </w:t>
      </w:r>
      <w:commentRangeStart w:id="38"/>
      <w:r w:rsidR="002727B3">
        <w:t xml:space="preserve">We acknowledge the debt that </w:t>
      </w:r>
      <w:proofErr w:type="spellStart"/>
      <w:r w:rsidR="002727B3">
        <w:t>Braiins</w:t>
      </w:r>
      <w:proofErr w:type="spellEnd"/>
      <w:r w:rsidR="002727B3">
        <w:t xml:space="preserve"> and its concepts owe to XBRL</w:t>
      </w:r>
      <w:commentRangeEnd w:id="38"/>
      <w:r w:rsidR="00FB1C85">
        <w:rPr>
          <w:rStyle w:val="CommentReference"/>
        </w:rPr>
        <w:commentReference w:id="38"/>
      </w:r>
      <w:r w:rsidR="002727B3">
        <w:t>.</w:t>
      </w:r>
    </w:p>
    <w:p w14:paraId="2CB5A053" w14:textId="6F42DB8C" w:rsidR="004F5FCD" w:rsidRDefault="001C0652" w:rsidP="00F057FF">
      <w:r w:rsidRPr="001C0652">
        <w:t xml:space="preserve">If there was </w:t>
      </w:r>
      <w:r>
        <w:t xml:space="preserve">interest </w:t>
      </w:r>
      <w:r w:rsidRPr="001C0652">
        <w:t xml:space="preserve">from the financial reporting community, we in turn would </w:t>
      </w:r>
      <w:r w:rsidR="001B6050">
        <w:t>open sourc</w:t>
      </w:r>
      <w:r w:rsidR="006126BF">
        <w:t>e</w:t>
      </w:r>
      <w:r w:rsidR="001B6050">
        <w:t xml:space="preserve"> </w:t>
      </w:r>
      <w:r w:rsidRPr="001C0652">
        <w:t>SIM</w:t>
      </w:r>
      <w:r w:rsidR="001B6050">
        <w:t xml:space="preserve"> which</w:t>
      </w:r>
      <w:r w:rsidRPr="001C0652">
        <w:t xml:space="preserve"> might be viewed as the basis for a possible </w:t>
      </w:r>
      <w:r w:rsidR="001B6050">
        <w:t>g</w:t>
      </w:r>
      <w:r w:rsidRPr="001C0652">
        <w:t>lobal standard in much the same way as SBR and XBRL-GL.</w:t>
      </w:r>
      <w:r w:rsidR="001B6050">
        <w:t xml:space="preserve"> </w:t>
      </w:r>
      <w:r w:rsidR="0006456B">
        <w:rPr>
          <w:rStyle w:val="CommentReference"/>
        </w:rPr>
        <w:commentReference w:id="39"/>
      </w:r>
      <w:commentRangeStart w:id="40"/>
      <w:commentRangeStart w:id="41"/>
      <w:r w:rsidR="00BC0F2E">
        <w:t>At</w:t>
      </w:r>
      <w:commentRangeEnd w:id="40"/>
      <w:r w:rsidR="0006456B">
        <w:rPr>
          <w:rStyle w:val="CommentReference"/>
        </w:rPr>
        <w:commentReference w:id="40"/>
      </w:r>
      <w:commentRangeEnd w:id="41"/>
      <w:r w:rsidR="001B6050">
        <w:rPr>
          <w:rStyle w:val="CommentReference"/>
        </w:rPr>
        <w:commentReference w:id="41"/>
      </w:r>
      <w:r w:rsidR="00BC0F2E">
        <w:t xml:space="preserve"> all times we remain open to working with XBRL.org, regulatory bodies, and standards bodies, in addition to our customers to see </w:t>
      </w:r>
      <w:proofErr w:type="spellStart"/>
      <w:r w:rsidR="00BC0F2E">
        <w:t>Braiins</w:t>
      </w:r>
      <w:proofErr w:type="spellEnd"/>
      <w:r w:rsidR="00BC0F2E">
        <w:t xml:space="preserve"> and Financial Reporting continue to advance.</w:t>
      </w:r>
    </w:p>
    <w:p w14:paraId="40BB837D" w14:textId="1D9BA302" w:rsidR="0058751B" w:rsidRDefault="0058751B" w:rsidP="00F36251">
      <w:pPr>
        <w:pStyle w:val="Heading1"/>
      </w:pPr>
      <w:bookmarkStart w:id="42" w:name="_Toc361939800"/>
      <w:r>
        <w:lastRenderedPageBreak/>
        <w:t>End Result</w:t>
      </w:r>
      <w:bookmarkEnd w:id="42"/>
    </w:p>
    <w:p w14:paraId="4C36EEDC" w14:textId="16B4F5A1" w:rsidR="00B3403B" w:rsidRPr="00B30398" w:rsidRDefault="00B3403B" w:rsidP="00F36251">
      <w:r>
        <w:t xml:space="preserve">The end </w:t>
      </w:r>
      <w:proofErr w:type="gramStart"/>
      <w:r>
        <w:t xml:space="preserve">result of the </w:t>
      </w:r>
      <w:proofErr w:type="spellStart"/>
      <w:r>
        <w:t>Braiins</w:t>
      </w:r>
      <w:proofErr w:type="spellEnd"/>
      <w:r>
        <w:t xml:space="preserve"> re-think</w:t>
      </w:r>
      <w:proofErr w:type="gramEnd"/>
      <w:r>
        <w:t xml:space="preserve"> of the Financial Reporting process is:</w:t>
      </w:r>
    </w:p>
    <w:p w14:paraId="74B01F95" w14:textId="508D8CF0" w:rsidR="0058751B" w:rsidRDefault="0058751B" w:rsidP="00F336FF">
      <w:pPr>
        <w:pStyle w:val="ListB6after"/>
        <w:numPr>
          <w:ilvl w:val="0"/>
          <w:numId w:val="19"/>
        </w:numPr>
        <w:ind w:left="357" w:hanging="357"/>
      </w:pPr>
      <w:r>
        <w:t xml:space="preserve">All computer, XBRL, and semantic web complexity </w:t>
      </w:r>
      <w:r w:rsidR="00B3403B">
        <w:t xml:space="preserve">is </w:t>
      </w:r>
      <w:r>
        <w:t xml:space="preserve">handled transparently by </w:t>
      </w:r>
      <w:proofErr w:type="spellStart"/>
      <w:r>
        <w:t>Braiins</w:t>
      </w:r>
      <w:proofErr w:type="spellEnd"/>
    </w:p>
    <w:p w14:paraId="7C16A3AC" w14:textId="66A9DCE7" w:rsidR="0058751B" w:rsidRDefault="0058751B" w:rsidP="00F336FF">
      <w:pPr>
        <w:pStyle w:val="ListB6after"/>
        <w:numPr>
          <w:ilvl w:val="0"/>
          <w:numId w:val="19"/>
        </w:numPr>
        <w:ind w:left="357" w:hanging="357"/>
      </w:pPr>
      <w:r>
        <w:t>Control</w:t>
      </w:r>
      <w:r w:rsidR="00B3403B">
        <w:t xml:space="preserve"> is</w:t>
      </w:r>
      <w:r>
        <w:t xml:space="preserve"> returned to the Accountant in a way that allows him/her to concentrate o</w:t>
      </w:r>
      <w:r w:rsidR="00B3403B">
        <w:t>n</w:t>
      </w:r>
      <w:r>
        <w:t xml:space="preserve"> just the accounting</w:t>
      </w:r>
      <w:r w:rsidR="00B3403B">
        <w:t>, and the insights contained within the accounting data and its connections/comparisons</w:t>
      </w:r>
      <w:r w:rsidR="00B3403B" w:rsidDel="00B3403B">
        <w:t xml:space="preserve"> </w:t>
      </w:r>
    </w:p>
    <w:p w14:paraId="7C0E6B7A" w14:textId="3D0B6BEF" w:rsidR="0058751B" w:rsidRDefault="0058751B" w:rsidP="00F336FF">
      <w:pPr>
        <w:pStyle w:val="ListB6after"/>
        <w:numPr>
          <w:ilvl w:val="0"/>
          <w:numId w:val="19"/>
        </w:numPr>
        <w:ind w:left="357" w:hanging="357"/>
      </w:pPr>
      <w:r>
        <w:t>True inter-entity comparability</w:t>
      </w:r>
    </w:p>
    <w:p w14:paraId="782957E8" w14:textId="1D8C6BA0" w:rsidR="0058751B" w:rsidRDefault="00B3403B" w:rsidP="00F336FF">
      <w:pPr>
        <w:pStyle w:val="ListB6after"/>
        <w:numPr>
          <w:ilvl w:val="0"/>
          <w:numId w:val="19"/>
        </w:numPr>
        <w:ind w:left="357" w:hanging="357"/>
      </w:pPr>
      <w:r>
        <w:t>True c</w:t>
      </w:r>
      <w:r w:rsidR="0058751B">
        <w:t>ross taxonomy/jurisdiction accounts from one set of raw data</w:t>
      </w:r>
    </w:p>
    <w:p w14:paraId="72C538B9" w14:textId="190F885B" w:rsidR="00712827" w:rsidRDefault="00712827" w:rsidP="00F336FF">
      <w:pPr>
        <w:pStyle w:val="ListBullet"/>
        <w:numPr>
          <w:ilvl w:val="0"/>
          <w:numId w:val="19"/>
        </w:numPr>
        <w:ind w:left="357" w:hanging="357"/>
      </w:pPr>
      <w:r>
        <w:t>C</w:t>
      </w:r>
      <w:r w:rsidRPr="00712827">
        <w:t>omplete integrity and transparency of all data</w:t>
      </w:r>
    </w:p>
    <w:p w14:paraId="5ABA78ED" w14:textId="35CEEADA" w:rsidR="0058751B" w:rsidRDefault="0058751B" w:rsidP="00F336FF">
      <w:pPr>
        <w:pStyle w:val="ListB6after"/>
        <w:numPr>
          <w:ilvl w:val="0"/>
          <w:numId w:val="19"/>
        </w:numPr>
        <w:ind w:left="357" w:hanging="357"/>
      </w:pPr>
      <w:r>
        <w:t>Semantic web integration = full reporting of the whole impact of a business, environmental as well as financial</w:t>
      </w:r>
    </w:p>
    <w:p w14:paraId="1A2BD75E" w14:textId="53AD0007" w:rsidR="0058751B" w:rsidRDefault="0058751B" w:rsidP="00F336FF">
      <w:pPr>
        <w:pStyle w:val="ListB6after"/>
        <w:numPr>
          <w:ilvl w:val="0"/>
          <w:numId w:val="19"/>
        </w:numPr>
        <w:ind w:left="357" w:hanging="357"/>
      </w:pPr>
      <w:r>
        <w:t>Full business reporting service and inter entity/country comparisons to any level of detail and sophistication for public company information, and for any other entities which choose to participate with privacy preserved</w:t>
      </w:r>
    </w:p>
    <w:p w14:paraId="44775649" w14:textId="6D3D76F5" w:rsidR="0058751B" w:rsidRDefault="0058751B" w:rsidP="00F336FF">
      <w:pPr>
        <w:pStyle w:val="ListBullet"/>
        <w:numPr>
          <w:ilvl w:val="0"/>
          <w:numId w:val="19"/>
        </w:numPr>
        <w:ind w:left="357" w:hanging="357"/>
      </w:pPr>
      <w:r>
        <w:t>Clearer, better, less error prone accounting and reporting for all</w:t>
      </w:r>
    </w:p>
    <w:p w14:paraId="1B652E9E" w14:textId="2F09AD92" w:rsidR="00B3403B" w:rsidRDefault="00B3403B">
      <w:proofErr w:type="gramStart"/>
      <w:r>
        <w:t>which</w:t>
      </w:r>
      <w:proofErr w:type="gramEnd"/>
      <w:r>
        <w:t xml:space="preserve"> enables </w:t>
      </w:r>
      <w:r w:rsidR="0058751B">
        <w:t xml:space="preserve">Accounting and Business Reporting </w:t>
      </w:r>
      <w:r>
        <w:t xml:space="preserve">to be </w:t>
      </w:r>
      <w:r w:rsidR="0058751B">
        <w:t>as it can and should be in the 21st century given the computing power now available to all thanks to the cloud</w:t>
      </w:r>
    </w:p>
    <w:p w14:paraId="5485CBDE" w14:textId="57D45F58" w:rsidR="00712827" w:rsidRDefault="009835BC">
      <w:proofErr w:type="gramStart"/>
      <w:r>
        <w:t>which</w:t>
      </w:r>
      <w:proofErr w:type="gramEnd"/>
      <w:r>
        <w:t xml:space="preserve"> means that </w:t>
      </w:r>
      <w:proofErr w:type="spellStart"/>
      <w:r w:rsidR="00B3403B">
        <w:t>Braiins</w:t>
      </w:r>
      <w:proofErr w:type="spellEnd"/>
      <w:r w:rsidR="00B3403B">
        <w:t xml:space="preserve"> is the tool that will empower Accountants to save the world.</w:t>
      </w:r>
    </w:p>
    <w:p w14:paraId="1EAA7836" w14:textId="77777777" w:rsidR="005D5D48" w:rsidRDefault="005D5D48"/>
    <w:p w14:paraId="6F6045F3" w14:textId="4050B268" w:rsidR="005D5D48" w:rsidRDefault="005D5D48">
      <w:r w:rsidRPr="00F36251">
        <w:rPr>
          <w:b/>
        </w:rPr>
        <w:t>David Hartley</w:t>
      </w:r>
      <w:r w:rsidRPr="00B30398">
        <w:t xml:space="preserve"> and </w:t>
      </w:r>
      <w:r w:rsidRPr="00F36251">
        <w:rPr>
          <w:b/>
        </w:rPr>
        <w:t xml:space="preserve">Charles </w:t>
      </w:r>
      <w:proofErr w:type="spellStart"/>
      <w:r w:rsidRPr="00F36251">
        <w:rPr>
          <w:b/>
        </w:rPr>
        <w:t>Woodgate</w:t>
      </w:r>
      <w:proofErr w:type="spellEnd"/>
      <w:r>
        <w:br/>
      </w:r>
      <w:proofErr w:type="spellStart"/>
      <w:r>
        <w:t>Braiins</w:t>
      </w:r>
      <w:proofErr w:type="spellEnd"/>
      <w:r>
        <w:t xml:space="preserve"> Ltd</w:t>
      </w:r>
      <w:proofErr w:type="gramStart"/>
      <w:r>
        <w:t>.</w:t>
      </w:r>
      <w:proofErr w:type="gramEnd"/>
      <w:r>
        <w:br/>
        <w:t>July 2013</w:t>
      </w:r>
    </w:p>
    <w:p w14:paraId="57594D73" w14:textId="430DA3AE" w:rsidR="00130482" w:rsidRDefault="00130482"/>
    <w:p w14:paraId="4AFC083D" w14:textId="443737B2" w:rsidR="0006560E" w:rsidRDefault="005D5D48" w:rsidP="0006560E">
      <w:pPr>
        <w:pStyle w:val="Heading1"/>
        <w:numPr>
          <w:ilvl w:val="0"/>
          <w:numId w:val="12"/>
        </w:numPr>
      </w:pPr>
      <w:bookmarkStart w:id="43" w:name="_Toc361228463"/>
      <w:bookmarkStart w:id="44" w:name="_Toc361233723"/>
      <w:bookmarkStart w:id="45" w:name="_Toc361235655"/>
      <w:bookmarkStart w:id="46" w:name="_Toc361235780"/>
      <w:bookmarkStart w:id="47" w:name="_Toc361388098"/>
      <w:bookmarkStart w:id="48" w:name="_Toc361389342"/>
      <w:bookmarkStart w:id="49" w:name="_Toc361454881"/>
      <w:bookmarkStart w:id="50" w:name="_Toc361454999"/>
      <w:bookmarkStart w:id="51" w:name="_Toc361462301"/>
      <w:bookmarkStart w:id="52" w:name="_Toc361464763"/>
      <w:bookmarkStart w:id="53" w:name="_Toc361228464"/>
      <w:bookmarkStart w:id="54" w:name="_Toc361233724"/>
      <w:bookmarkStart w:id="55" w:name="_Toc361235656"/>
      <w:bookmarkStart w:id="56" w:name="_Toc361235781"/>
      <w:bookmarkStart w:id="57" w:name="_Toc361388099"/>
      <w:bookmarkStart w:id="58" w:name="_Toc361389343"/>
      <w:bookmarkStart w:id="59" w:name="_Toc361454882"/>
      <w:bookmarkStart w:id="60" w:name="_Toc361455000"/>
      <w:bookmarkStart w:id="61" w:name="_Toc361462302"/>
      <w:bookmarkStart w:id="62" w:name="_Toc361464764"/>
      <w:bookmarkStart w:id="63" w:name="_Toc361228465"/>
      <w:bookmarkStart w:id="64" w:name="_Toc361233725"/>
      <w:bookmarkStart w:id="65" w:name="_Toc361235657"/>
      <w:bookmarkStart w:id="66" w:name="_Toc361235782"/>
      <w:bookmarkStart w:id="67" w:name="_Toc361388100"/>
      <w:bookmarkStart w:id="68" w:name="_Toc361389344"/>
      <w:bookmarkStart w:id="69" w:name="_Toc361454883"/>
      <w:bookmarkStart w:id="70" w:name="_Toc361455001"/>
      <w:bookmarkStart w:id="71" w:name="_Toc361462303"/>
      <w:bookmarkStart w:id="72" w:name="_Toc361464765"/>
      <w:bookmarkStart w:id="73" w:name="_Toc361228466"/>
      <w:bookmarkStart w:id="74" w:name="_Toc361233726"/>
      <w:bookmarkStart w:id="75" w:name="_Toc361235658"/>
      <w:bookmarkStart w:id="76" w:name="_Toc361235783"/>
      <w:bookmarkStart w:id="77" w:name="_Toc361388101"/>
      <w:bookmarkStart w:id="78" w:name="_Toc361389345"/>
      <w:bookmarkStart w:id="79" w:name="_Toc361454884"/>
      <w:bookmarkStart w:id="80" w:name="_Toc361455002"/>
      <w:bookmarkStart w:id="81" w:name="_Toc361462304"/>
      <w:bookmarkStart w:id="82" w:name="_Toc361464766"/>
      <w:bookmarkStart w:id="83" w:name="_Toc361228467"/>
      <w:bookmarkStart w:id="84" w:name="_Toc361233727"/>
      <w:bookmarkStart w:id="85" w:name="_Toc361235659"/>
      <w:bookmarkStart w:id="86" w:name="_Toc361235784"/>
      <w:bookmarkStart w:id="87" w:name="_Toc361388102"/>
      <w:bookmarkStart w:id="88" w:name="_Toc361389346"/>
      <w:bookmarkStart w:id="89" w:name="_Toc361454885"/>
      <w:bookmarkStart w:id="90" w:name="_Toc361455003"/>
      <w:bookmarkStart w:id="91" w:name="_Toc361462305"/>
      <w:bookmarkStart w:id="92" w:name="_Toc361464767"/>
      <w:bookmarkStart w:id="93" w:name="_Toc361228468"/>
      <w:bookmarkStart w:id="94" w:name="_Toc361233728"/>
      <w:bookmarkStart w:id="95" w:name="_Toc361235660"/>
      <w:bookmarkStart w:id="96" w:name="_Toc361235785"/>
      <w:bookmarkStart w:id="97" w:name="_Toc361388103"/>
      <w:bookmarkStart w:id="98" w:name="_Toc361389347"/>
      <w:bookmarkStart w:id="99" w:name="_Toc361454886"/>
      <w:bookmarkStart w:id="100" w:name="_Toc361455004"/>
      <w:bookmarkStart w:id="101" w:name="_Toc361462306"/>
      <w:bookmarkStart w:id="102" w:name="_Toc361464768"/>
      <w:bookmarkStart w:id="103" w:name="_Toc361228469"/>
      <w:bookmarkStart w:id="104" w:name="_Toc361233729"/>
      <w:bookmarkStart w:id="105" w:name="_Toc361235661"/>
      <w:bookmarkStart w:id="106" w:name="_Toc361235786"/>
      <w:bookmarkStart w:id="107" w:name="_Toc361388104"/>
      <w:bookmarkStart w:id="108" w:name="_Toc361389348"/>
      <w:bookmarkStart w:id="109" w:name="_Toc361454887"/>
      <w:bookmarkStart w:id="110" w:name="_Toc361455005"/>
      <w:bookmarkStart w:id="111" w:name="_Toc361462307"/>
      <w:bookmarkStart w:id="112" w:name="_Toc361464769"/>
      <w:bookmarkStart w:id="113" w:name="_Toc361228470"/>
      <w:bookmarkStart w:id="114" w:name="_Toc361233730"/>
      <w:bookmarkStart w:id="115" w:name="_Toc361235662"/>
      <w:bookmarkStart w:id="116" w:name="_Toc361235787"/>
      <w:bookmarkStart w:id="117" w:name="_Toc361388105"/>
      <w:bookmarkStart w:id="118" w:name="_Toc361389349"/>
      <w:bookmarkStart w:id="119" w:name="_Toc361454888"/>
      <w:bookmarkStart w:id="120" w:name="_Toc361455006"/>
      <w:bookmarkStart w:id="121" w:name="_Toc361462308"/>
      <w:bookmarkStart w:id="122" w:name="_Toc361464770"/>
      <w:bookmarkStart w:id="123" w:name="_Toc361228471"/>
      <w:bookmarkStart w:id="124" w:name="_Toc361233731"/>
      <w:bookmarkStart w:id="125" w:name="_Toc361235663"/>
      <w:bookmarkStart w:id="126" w:name="_Toc361235788"/>
      <w:bookmarkStart w:id="127" w:name="_Toc361388106"/>
      <w:bookmarkStart w:id="128" w:name="_Toc361389350"/>
      <w:bookmarkStart w:id="129" w:name="_Toc361454889"/>
      <w:bookmarkStart w:id="130" w:name="_Toc361455007"/>
      <w:bookmarkStart w:id="131" w:name="_Toc361462309"/>
      <w:bookmarkStart w:id="132" w:name="_Toc361464771"/>
      <w:bookmarkStart w:id="133" w:name="_Toc361228472"/>
      <w:bookmarkStart w:id="134" w:name="_Toc361233732"/>
      <w:bookmarkStart w:id="135" w:name="_Toc361235664"/>
      <w:bookmarkStart w:id="136" w:name="_Toc361235789"/>
      <w:bookmarkStart w:id="137" w:name="_Toc361388107"/>
      <w:bookmarkStart w:id="138" w:name="_Toc361389351"/>
      <w:bookmarkStart w:id="139" w:name="_Toc361454890"/>
      <w:bookmarkStart w:id="140" w:name="_Toc361455008"/>
      <w:bookmarkStart w:id="141" w:name="_Toc361462310"/>
      <w:bookmarkStart w:id="142" w:name="_Toc361464772"/>
      <w:bookmarkStart w:id="143" w:name="_Toc361228473"/>
      <w:bookmarkStart w:id="144" w:name="_Toc361233733"/>
      <w:bookmarkStart w:id="145" w:name="_Toc361235665"/>
      <w:bookmarkStart w:id="146" w:name="_Toc361235790"/>
      <w:bookmarkStart w:id="147" w:name="_Toc361388108"/>
      <w:bookmarkStart w:id="148" w:name="_Toc361389352"/>
      <w:bookmarkStart w:id="149" w:name="_Toc361454891"/>
      <w:bookmarkStart w:id="150" w:name="_Toc361455009"/>
      <w:bookmarkStart w:id="151" w:name="_Toc361462311"/>
      <w:bookmarkStart w:id="152" w:name="_Toc361464773"/>
      <w:bookmarkStart w:id="153" w:name="_Toc361228474"/>
      <w:bookmarkStart w:id="154" w:name="_Toc361233734"/>
      <w:bookmarkStart w:id="155" w:name="_Toc361235666"/>
      <w:bookmarkStart w:id="156" w:name="_Toc361235791"/>
      <w:bookmarkStart w:id="157" w:name="_Toc361388109"/>
      <w:bookmarkStart w:id="158" w:name="_Toc361389353"/>
      <w:bookmarkStart w:id="159" w:name="_Toc361454892"/>
      <w:bookmarkStart w:id="160" w:name="_Toc361455010"/>
      <w:bookmarkStart w:id="161" w:name="_Toc361462312"/>
      <w:bookmarkStart w:id="162" w:name="_Toc361464774"/>
      <w:bookmarkStart w:id="163" w:name="_Toc361228475"/>
      <w:bookmarkStart w:id="164" w:name="_Toc361233735"/>
      <w:bookmarkStart w:id="165" w:name="_Toc361235667"/>
      <w:bookmarkStart w:id="166" w:name="_Toc361235792"/>
      <w:bookmarkStart w:id="167" w:name="_Toc361388110"/>
      <w:bookmarkStart w:id="168" w:name="_Toc361389354"/>
      <w:bookmarkStart w:id="169" w:name="_Toc361454893"/>
      <w:bookmarkStart w:id="170" w:name="_Toc361455011"/>
      <w:bookmarkStart w:id="171" w:name="_Toc361462313"/>
      <w:bookmarkStart w:id="172" w:name="_Toc361464775"/>
      <w:bookmarkStart w:id="173" w:name="_Toc361228476"/>
      <w:bookmarkStart w:id="174" w:name="_Toc361233736"/>
      <w:bookmarkStart w:id="175" w:name="_Toc361235668"/>
      <w:bookmarkStart w:id="176" w:name="_Toc361235793"/>
      <w:bookmarkStart w:id="177" w:name="_Toc361388111"/>
      <w:bookmarkStart w:id="178" w:name="_Toc361389355"/>
      <w:bookmarkStart w:id="179" w:name="_Toc361454894"/>
      <w:bookmarkStart w:id="180" w:name="_Toc361455012"/>
      <w:bookmarkStart w:id="181" w:name="_Toc361462314"/>
      <w:bookmarkStart w:id="182" w:name="_Toc361464776"/>
      <w:bookmarkStart w:id="183" w:name="_Ref361031171"/>
      <w:bookmarkStart w:id="184" w:name="_Toc361939801"/>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r>
        <w:lastRenderedPageBreak/>
        <w:t>HR</w:t>
      </w:r>
      <w:r w:rsidR="0006560E">
        <w:t xml:space="preserve">H </w:t>
      </w:r>
      <w:proofErr w:type="gramStart"/>
      <w:r w:rsidR="0006560E">
        <w:t>The</w:t>
      </w:r>
      <w:proofErr w:type="gramEnd"/>
      <w:r w:rsidR="0006560E">
        <w:t xml:space="preserve"> Prince of Wales Address to International Forum of Independent Audit Regulators 201</w:t>
      </w:r>
      <w:r w:rsidR="00896CF2">
        <w:t>2</w:t>
      </w:r>
      <w:bookmarkEnd w:id="183"/>
      <w:bookmarkEnd w:id="184"/>
    </w:p>
    <w:p w14:paraId="16CFC81F" w14:textId="35D306D6" w:rsidR="00D97CEA" w:rsidRPr="00D97CEA" w:rsidRDefault="00E00E4E" w:rsidP="00D97CEA">
      <w:proofErr w:type="gramStart"/>
      <w:r>
        <w:t>Video link, caption, and t</w:t>
      </w:r>
      <w:r w:rsidR="00D97CEA">
        <w:t>ranscript to be entered here.</w:t>
      </w:r>
      <w:proofErr w:type="gramEnd"/>
    </w:p>
    <w:p w14:paraId="010E6D73" w14:textId="612513DA" w:rsidR="00822CF4" w:rsidRDefault="00624AD0" w:rsidP="00F36251">
      <w:pPr>
        <w:pStyle w:val="Heading1"/>
        <w:numPr>
          <w:ilvl w:val="0"/>
          <w:numId w:val="12"/>
        </w:numPr>
        <w:ind w:left="357" w:hanging="357"/>
      </w:pPr>
      <w:bookmarkStart w:id="185" w:name="_Ref361384674"/>
      <w:bookmarkStart w:id="186" w:name="_Toc361939802"/>
      <w:r>
        <w:lastRenderedPageBreak/>
        <w:t>SFR-SIM</w:t>
      </w:r>
      <w:bookmarkEnd w:id="185"/>
      <w:r>
        <w:t xml:space="preserve"> in detail</w:t>
      </w:r>
      <w:bookmarkEnd w:id="186"/>
    </w:p>
    <w:p w14:paraId="1F646F28" w14:textId="2A0A1302" w:rsidR="0048469B" w:rsidRPr="0048469B" w:rsidRDefault="009835BC" w:rsidP="0048469B">
      <w:r w:rsidRPr="00F36251">
        <w:rPr>
          <w:u w:val="single"/>
        </w:rPr>
        <w:fldChar w:fldCharType="begin"/>
      </w:r>
      <w:r w:rsidRPr="00F36251">
        <w:rPr>
          <w:u w:val="single"/>
        </w:rPr>
        <w:instrText xml:space="preserve"> REF _Ref361387867 \h </w:instrText>
      </w:r>
      <w:r>
        <w:rPr>
          <w:u w:val="single"/>
        </w:rPr>
        <w:instrText xml:space="preserve"> \* MERGEFORMAT </w:instrText>
      </w:r>
      <w:r w:rsidRPr="00F36251">
        <w:rPr>
          <w:u w:val="single"/>
        </w:rPr>
      </w:r>
      <w:r w:rsidRPr="00F36251">
        <w:rPr>
          <w:u w:val="single"/>
        </w:rPr>
        <w:fldChar w:fldCharType="separate"/>
      </w:r>
      <w:r w:rsidR="00E10BAB" w:rsidRPr="00F36251">
        <w:rPr>
          <w:u w:val="single"/>
        </w:rPr>
        <w:t xml:space="preserve">The </w:t>
      </w:r>
      <w:proofErr w:type="spellStart"/>
      <w:r w:rsidR="00E10BAB" w:rsidRPr="00F36251">
        <w:rPr>
          <w:u w:val="single"/>
        </w:rPr>
        <w:t>Braiins</w:t>
      </w:r>
      <w:proofErr w:type="spellEnd"/>
      <w:r w:rsidR="00E10BAB" w:rsidRPr="00F36251">
        <w:rPr>
          <w:u w:val="single"/>
        </w:rPr>
        <w:t xml:space="preserve"> Promise</w:t>
      </w:r>
      <w:r w:rsidRPr="00F36251">
        <w:rPr>
          <w:u w:val="single"/>
        </w:rPr>
        <w:fldChar w:fldCharType="end"/>
      </w:r>
      <w:r>
        <w:t xml:space="preserve"> is </w:t>
      </w:r>
      <w:r w:rsidR="0048469B" w:rsidRPr="0048469B">
        <w:t xml:space="preserve">very demanding, so how does </w:t>
      </w:r>
      <w:proofErr w:type="spellStart"/>
      <w:r w:rsidR="0048469B" w:rsidRPr="0048469B">
        <w:t>Braiins</w:t>
      </w:r>
      <w:proofErr w:type="spellEnd"/>
      <w:r w:rsidR="0048469B" w:rsidRPr="0048469B">
        <w:t xml:space="preserve"> achieve </w:t>
      </w:r>
      <w:r>
        <w:t>it</w:t>
      </w:r>
      <w:r w:rsidR="0048469B" w:rsidRPr="0048469B">
        <w:t>?</w:t>
      </w:r>
    </w:p>
    <w:p w14:paraId="6B092154" w14:textId="77777777" w:rsidR="0048469B" w:rsidRPr="0048469B" w:rsidRDefault="0048469B" w:rsidP="0048469B">
      <w:r w:rsidRPr="0048469B">
        <w:t xml:space="preserve">The key concepts which enable </w:t>
      </w:r>
      <w:proofErr w:type="spellStart"/>
      <w:r w:rsidRPr="0048469B">
        <w:t>Braiins</w:t>
      </w:r>
      <w:proofErr w:type="spellEnd"/>
      <w:r w:rsidRPr="0048469B">
        <w:t xml:space="preserve"> to deliver are:</w:t>
      </w:r>
    </w:p>
    <w:p w14:paraId="58507E83" w14:textId="41DFDC4D" w:rsidR="0048469B" w:rsidRPr="0048469B" w:rsidRDefault="0048469B" w:rsidP="00F36251">
      <w:pPr>
        <w:pStyle w:val="Heading2"/>
      </w:pPr>
      <w:bookmarkStart w:id="187" w:name="_Toc361939803"/>
      <w:r w:rsidRPr="0048469B">
        <w:t>Better Structure</w:t>
      </w:r>
      <w:r w:rsidR="00B30398">
        <w:t xml:space="preserve"> – Standardised Information Model (SIM)</w:t>
      </w:r>
      <w:bookmarkEnd w:id="187"/>
    </w:p>
    <w:p w14:paraId="2312501E" w14:textId="77777777" w:rsidR="0048469B" w:rsidRPr="0048469B" w:rsidRDefault="0048469B" w:rsidP="0048469B">
      <w:r w:rsidRPr="0048469B">
        <w:t>Conventional Financial Reporting (FR) programs take the various components – data import, GL codes, tables and schedules, report generator and latterly (</w:t>
      </w:r>
      <w:proofErr w:type="spellStart"/>
      <w:r w:rsidRPr="0048469B">
        <w:t>i</w:t>
      </w:r>
      <w:proofErr w:type="spellEnd"/>
      <w:r w:rsidRPr="0048469B">
        <w:t>)XBRL output - and bolt them all together like a toolbox for a user to assemble each entity’s financial reports on your in-house computers, or increasingly, via cloud services.</w:t>
      </w:r>
    </w:p>
    <w:p w14:paraId="1098514A" w14:textId="77777777" w:rsidR="0048469B" w:rsidRPr="0048469B" w:rsidRDefault="0048469B" w:rsidP="0048469B">
      <w:r w:rsidRPr="0048469B">
        <w:t xml:space="preserve">But we asked ourselves this question? In this changed reporting and IT environment, if you were to design a brand new Financial Reporting program would it be constructed like any of the existing programs? We concluded “No”. So </w:t>
      </w:r>
      <w:proofErr w:type="spellStart"/>
      <w:r w:rsidRPr="0048469B">
        <w:t>Braiins</w:t>
      </w:r>
      <w:proofErr w:type="spellEnd"/>
      <w:r w:rsidRPr="0048469B">
        <w:t xml:space="preserve"> starts with a clean design and a fresh perspective.</w:t>
      </w:r>
    </w:p>
    <w:p w14:paraId="3E7334D0" w14:textId="77777777" w:rsidR="0048469B" w:rsidRPr="0048469B" w:rsidRDefault="0048469B" w:rsidP="0048469B">
      <w:r w:rsidRPr="0048469B">
        <w:t xml:space="preserve">In the nearly 40 years since FR programs started to appear (HAPAS, </w:t>
      </w:r>
      <w:proofErr w:type="spellStart"/>
      <w:r w:rsidRPr="0048469B">
        <w:t>HArtley</w:t>
      </w:r>
      <w:proofErr w:type="spellEnd"/>
      <w:r w:rsidRPr="0048469B">
        <w:t xml:space="preserve"> Professional Accounting System launched in 1975 being one of the first), the accounting and IT worlds have changed dramatically. It is time that FR program concepts did also.</w:t>
      </w:r>
    </w:p>
    <w:p w14:paraId="64BDDA7D" w14:textId="77777777" w:rsidR="0048469B" w:rsidRPr="0048469B" w:rsidRDefault="0048469B" w:rsidP="0048469B">
      <w:r w:rsidRPr="0048469B">
        <w:t>FR program developers face the question of how to organise the data, which typically involves a Chart of Accounts (CoA) in some shape or form. Three very different ways are:</w:t>
      </w:r>
    </w:p>
    <w:p w14:paraId="6273DFD3" w14:textId="77777777" w:rsidR="0048469B" w:rsidRPr="0048469B" w:rsidRDefault="0048469B" w:rsidP="00F336FF">
      <w:pPr>
        <w:pStyle w:val="ListBullet"/>
        <w:numPr>
          <w:ilvl w:val="0"/>
          <w:numId w:val="19"/>
        </w:numPr>
        <w:ind w:left="357" w:hanging="357"/>
      </w:pPr>
      <w:r w:rsidRPr="0048469B">
        <w:t>Try to make the Chart(s) so comprehensive that they have a code or multi-level sub code for every possible piece of accounting and disclosure information, both double entry, and schedule in nature, which could ever be required. This can mean having multiple Charts according to the target taxonomy, jurisdiction, and entity type, with each running to many thousands of Codes. This becomes a nightmare for all concerned, especially if additional disclosure requirements come along which don’t fit the coding structure plan, as has happened all too often.</w:t>
      </w:r>
      <w:r w:rsidRPr="0048469B">
        <w:br/>
      </w:r>
      <w:r w:rsidRPr="0048469B">
        <w:rPr>
          <w:sz w:val="12"/>
          <w:szCs w:val="12"/>
        </w:rPr>
        <w:br/>
      </w:r>
      <w:r w:rsidRPr="0048469B">
        <w:t xml:space="preserve">One attempt at developing a new chart targeting IFRS contains </w:t>
      </w:r>
      <w:commentRangeStart w:id="188"/>
      <w:r w:rsidRPr="0048469B">
        <w:t xml:space="preserve">35,000 </w:t>
      </w:r>
      <w:commentRangeEnd w:id="188"/>
      <w:r w:rsidRPr="0048469B">
        <w:rPr>
          <w:sz w:val="16"/>
          <w:szCs w:val="16"/>
        </w:rPr>
        <w:commentReference w:id="188"/>
      </w:r>
      <w:r w:rsidRPr="0048469B">
        <w:t>accounts, but even that monster just scratches the surface, as the theoretical number of variations via the IFRS XBRL Taxonomy runs into the hundreds of millions.</w:t>
      </w:r>
    </w:p>
    <w:p w14:paraId="125E8982" w14:textId="77777777" w:rsidR="0048469B" w:rsidRPr="0048469B" w:rsidRDefault="0048469B" w:rsidP="00F336FF">
      <w:pPr>
        <w:pStyle w:val="ListBullet"/>
        <w:numPr>
          <w:ilvl w:val="0"/>
          <w:numId w:val="19"/>
        </w:numPr>
        <w:ind w:left="357" w:hanging="357"/>
      </w:pPr>
      <w:r w:rsidRPr="0048469B">
        <w:t>Dispense with an internal CoA in the FR system and link information directly from the entity’s own GL CoA, then add schedules produced in Excel and/or Word.</w:t>
      </w:r>
      <w:r w:rsidRPr="0048469B">
        <w:br/>
      </w:r>
      <w:r w:rsidRPr="0048469B">
        <w:rPr>
          <w:sz w:val="12"/>
          <w:szCs w:val="12"/>
        </w:rPr>
        <w:br/>
      </w:r>
      <w:r w:rsidRPr="0048469B">
        <w:t>This approach has its niceties, and demonstrates well, so is beloved by Marketing, but it also has problems due to entity GL variations, and the complete lack of any structure for the schedule information, meaning that much control, logic and accounting integrity is thrown away with the internal CoA.</w:t>
      </w:r>
    </w:p>
    <w:p w14:paraId="4FCDEA43" w14:textId="77777777" w:rsidR="0048469B" w:rsidRPr="0048469B" w:rsidRDefault="0048469B" w:rsidP="00F336FF">
      <w:pPr>
        <w:pStyle w:val="ListBullet"/>
        <w:numPr>
          <w:ilvl w:val="0"/>
          <w:numId w:val="19"/>
        </w:numPr>
        <w:ind w:left="357" w:hanging="357"/>
      </w:pPr>
      <w:r w:rsidRPr="0048469B">
        <w:t xml:space="preserve">The advent of XBRL Taxonomies was initially seen by </w:t>
      </w:r>
      <w:commentRangeStart w:id="189"/>
      <w:commentRangeStart w:id="190"/>
      <w:r w:rsidRPr="0048469B">
        <w:t>some</w:t>
      </w:r>
      <w:commentRangeEnd w:id="189"/>
      <w:r w:rsidRPr="0048469B">
        <w:rPr>
          <w:sz w:val="16"/>
          <w:szCs w:val="16"/>
        </w:rPr>
        <w:commentReference w:id="189"/>
      </w:r>
      <w:commentRangeEnd w:id="190"/>
      <w:r w:rsidRPr="0048469B">
        <w:rPr>
          <w:sz w:val="16"/>
          <w:szCs w:val="16"/>
        </w:rPr>
        <w:commentReference w:id="190"/>
      </w:r>
      <w:r w:rsidRPr="0048469B">
        <w:t xml:space="preserve"> as the way out of the mire, by using the XBRL concept codes (names) directly as the CoA codes, which would then make the generation of XBRL financial statements easy.</w:t>
      </w:r>
      <w:r w:rsidRPr="0048469B">
        <w:br/>
      </w:r>
      <w:r w:rsidRPr="0048469B">
        <w:rPr>
          <w:sz w:val="12"/>
          <w:szCs w:val="12"/>
        </w:rPr>
        <w:br/>
      </w:r>
      <w:r w:rsidRPr="0048469B">
        <w:t>Unfortunately, things didn’t quite work out as hoped, as XBRL is designed to describe the result (the financial statements), not the input data. Often there is no direct one to one match between an entity’s GL and the XBRL Taxonomy. XBRL Taxonomies do not use double entry concepts or control accounts. Thus, attempting to transfer data into an XBRL code based FR system from an entity’s GL would require some operations similar to the manual XBRL tagging that people have to resort to when converting Word or other non-XBRL accounts to XBRL. Not very good!</w:t>
      </w:r>
      <w:r w:rsidRPr="0048469B">
        <w:br/>
      </w:r>
      <w:r w:rsidRPr="0048469B">
        <w:rPr>
          <w:sz w:val="12"/>
          <w:szCs w:val="12"/>
        </w:rPr>
        <w:br/>
      </w:r>
      <w:r w:rsidRPr="0048469B">
        <w:lastRenderedPageBreak/>
        <w:t>Charles Hoffman has wondered why accounting software does not use XBRL directly. This would seem to be why. As far as we know, the apparently tempting option of a pure XBRL “chart” is not used by any real world FR system.</w:t>
      </w:r>
    </w:p>
    <w:p w14:paraId="29A0E25C" w14:textId="77777777" w:rsidR="0048469B" w:rsidRPr="0048469B" w:rsidRDefault="0048469B" w:rsidP="0048469B">
      <w:r w:rsidRPr="0048469B">
        <w:t>FR systems that have evolved from last century’s simple 3 then 5 digit code charts have tended to go the first way, with ever more complicated and messy charts.</w:t>
      </w:r>
    </w:p>
    <w:p w14:paraId="1C18AAFB" w14:textId="77777777" w:rsidR="0048469B" w:rsidRPr="0048469B" w:rsidRDefault="0048469B" w:rsidP="0048469B">
      <w:r w:rsidRPr="0048469B">
        <w:t>The trend in the market for newer systems seems to be towards the second more flexible “marketing driven” option, as the first all-encompassing chart is perceived as being too messy, too difficult, and not “user friendly”.</w:t>
      </w:r>
    </w:p>
    <w:p w14:paraId="79642490" w14:textId="77777777" w:rsidR="0048469B" w:rsidRPr="0048469B" w:rsidRDefault="0048469B" w:rsidP="0048469B">
      <w:r w:rsidRPr="0048469B">
        <w:t xml:space="preserve">The </w:t>
      </w:r>
      <w:proofErr w:type="spellStart"/>
      <w:r w:rsidRPr="0048469B">
        <w:t>Braiins</w:t>
      </w:r>
      <w:proofErr w:type="spellEnd"/>
      <w:r w:rsidRPr="0048469B">
        <w:t xml:space="preserve"> fresh start has allowed us to take a different, and we </w:t>
      </w:r>
      <w:proofErr w:type="gramStart"/>
      <w:r w:rsidRPr="0048469B">
        <w:t>believe,</w:t>
      </w:r>
      <w:proofErr w:type="gramEnd"/>
      <w:r w:rsidRPr="0048469B">
        <w:t xml:space="preserve"> smarter approach.</w:t>
      </w:r>
    </w:p>
    <w:p w14:paraId="11DBB029" w14:textId="2D1230DF" w:rsidR="0048469B" w:rsidRPr="0048469B" w:rsidRDefault="0048469B" w:rsidP="0048469B">
      <w:r w:rsidRPr="0048469B">
        <w:t xml:space="preserve">The </w:t>
      </w:r>
      <w:r w:rsidR="00B30398">
        <w:t>Standards Information Model (</w:t>
      </w:r>
      <w:r w:rsidRPr="0048469B">
        <w:t>SIM</w:t>
      </w:r>
      <w:r w:rsidR="00B30398">
        <w:t>)</w:t>
      </w:r>
      <w:r w:rsidRPr="0048469B">
        <w:t xml:space="preserve"> equivalent of a CoA maintains all the accounting details and integrity in a tree structure of only </w:t>
      </w:r>
      <w:r w:rsidR="00432AA7">
        <w:t>one</w:t>
      </w:r>
      <w:r w:rsidRPr="0048469B">
        <w:t xml:space="preserve"> thousand </w:t>
      </w:r>
      <w:r w:rsidR="00432AA7">
        <w:t xml:space="preserve">“account” </w:t>
      </w:r>
      <w:r w:rsidRPr="0048469B">
        <w:t>codes, which have names to make then easy remember or search for.  The names are similar to XBRL names but tend to be shorter, far fewer in number, and intended for standardised cross taxonomy/jurisdiction/entity type use.</w:t>
      </w:r>
    </w:p>
    <w:p w14:paraId="27BBF455" w14:textId="77777777" w:rsidR="001C557C" w:rsidRDefault="001C557C" w:rsidP="00F36251">
      <w:pPr>
        <w:pStyle w:val="Heading3"/>
      </w:pPr>
      <w:bookmarkStart w:id="191" w:name="_Toc361939804"/>
      <w:proofErr w:type="spellStart"/>
      <w:r w:rsidRPr="001C557C">
        <w:t>Braiins</w:t>
      </w:r>
      <w:proofErr w:type="spellEnd"/>
      <w:r w:rsidRPr="001C557C">
        <w:t xml:space="preserve"> Report Objects </w:t>
      </w:r>
      <w:r>
        <w:t>or BROs</w:t>
      </w:r>
      <w:bookmarkEnd w:id="191"/>
    </w:p>
    <w:p w14:paraId="47860077" w14:textId="709938EB" w:rsidR="001C557C" w:rsidRDefault="00432AA7" w:rsidP="00F36251">
      <w:pPr>
        <w:pStyle w:val="Normal6after"/>
      </w:pPr>
      <w:r w:rsidRPr="00432AA7">
        <w:t xml:space="preserve">The "accounts" themselves are actually smart objects called BROs or </w:t>
      </w:r>
      <w:proofErr w:type="spellStart"/>
      <w:r w:rsidRPr="00432AA7">
        <w:t>Braiins</w:t>
      </w:r>
      <w:proofErr w:type="spellEnd"/>
      <w:r w:rsidRPr="00432AA7">
        <w:t xml:space="preserve"> Report Objects which embody within </w:t>
      </w:r>
      <w:proofErr w:type="gramStart"/>
      <w:r w:rsidRPr="00432AA7">
        <w:t>themselves</w:t>
      </w:r>
      <w:proofErr w:type="gramEnd"/>
    </w:p>
    <w:p w14:paraId="6F2B921D" w14:textId="7E600848" w:rsidR="001C557C" w:rsidRDefault="00432AA7" w:rsidP="00F336FF">
      <w:pPr>
        <w:pStyle w:val="ListB6after"/>
        <w:numPr>
          <w:ilvl w:val="0"/>
          <w:numId w:val="19"/>
        </w:numPr>
        <w:ind w:left="357" w:hanging="357"/>
      </w:pPr>
      <w:r w:rsidRPr="00432AA7">
        <w:t>the knowledge of what sort of data they can hold</w:t>
      </w:r>
      <w:r w:rsidR="001C557C">
        <w:t xml:space="preserve"> – money, integer number, number with decimal fraction, text, shares, percentage, ratio like 77:81 for a share split, image, video, attachment</w:t>
      </w:r>
    </w:p>
    <w:p w14:paraId="0CEFE02D" w14:textId="77777777" w:rsidR="001C557C" w:rsidRDefault="00B74A67" w:rsidP="00F336FF">
      <w:pPr>
        <w:pStyle w:val="ListB6after"/>
        <w:numPr>
          <w:ilvl w:val="0"/>
          <w:numId w:val="19"/>
        </w:numPr>
        <w:ind w:left="357" w:hanging="357"/>
      </w:pPr>
      <w:r>
        <w:t>whether</w:t>
      </w:r>
      <w:r w:rsidR="001C557C">
        <w:t>, for money,</w:t>
      </w:r>
      <w:r>
        <w:t xml:space="preserve"> </w:t>
      </w:r>
      <w:r w:rsidR="001C557C">
        <w:t xml:space="preserve">if </w:t>
      </w:r>
      <w:r>
        <w:t>the data is Double Entry in nature (</w:t>
      </w:r>
      <w:r w:rsidR="001C557C">
        <w:t>posting to the BRO has to be part of a balancing double entry journal) or schedule (single entry) in nature</w:t>
      </w:r>
    </w:p>
    <w:p w14:paraId="51C68808" w14:textId="6E5ABF41" w:rsidR="001C557C" w:rsidRDefault="00432AA7" w:rsidP="00F336FF">
      <w:pPr>
        <w:pStyle w:val="ListB6after"/>
        <w:numPr>
          <w:ilvl w:val="0"/>
          <w:numId w:val="19"/>
        </w:numPr>
        <w:ind w:left="357" w:hanging="357"/>
      </w:pPr>
      <w:r w:rsidRPr="00432AA7">
        <w:t xml:space="preserve">what sums (additions) should be performed with </w:t>
      </w:r>
      <w:r w:rsidR="001C557C">
        <w:t xml:space="preserve">numerical </w:t>
      </w:r>
      <w:r w:rsidRPr="00432AA7">
        <w:t>data</w:t>
      </w:r>
      <w:r>
        <w:t xml:space="preserve"> if any</w:t>
      </w:r>
    </w:p>
    <w:p w14:paraId="439AA3B8" w14:textId="1E879F30" w:rsidR="008D267B" w:rsidRDefault="008D267B" w:rsidP="00F336FF">
      <w:pPr>
        <w:pStyle w:val="ListB6after"/>
        <w:numPr>
          <w:ilvl w:val="0"/>
          <w:numId w:val="19"/>
        </w:numPr>
        <w:ind w:left="357" w:hanging="357"/>
      </w:pPr>
      <w:r>
        <w:t>what properties (next section) can be used to further describe any data item</w:t>
      </w:r>
    </w:p>
    <w:p w14:paraId="562BACA4" w14:textId="77777777" w:rsidR="001C557C" w:rsidRDefault="001C557C" w:rsidP="00F336FF">
      <w:pPr>
        <w:pStyle w:val="ListB6after"/>
        <w:numPr>
          <w:ilvl w:val="0"/>
          <w:numId w:val="19"/>
        </w:numPr>
        <w:ind w:left="357" w:hanging="357"/>
      </w:pPr>
      <w:r>
        <w:t>what additional checks if any should be performed with the data</w:t>
      </w:r>
    </w:p>
    <w:p w14:paraId="7622A4C0" w14:textId="5B2AEB3F" w:rsidR="008D267B" w:rsidRDefault="008D267B" w:rsidP="00F336FF">
      <w:pPr>
        <w:pStyle w:val="ListB6after"/>
        <w:numPr>
          <w:ilvl w:val="0"/>
          <w:numId w:val="19"/>
        </w:numPr>
        <w:ind w:left="357" w:hanging="357"/>
      </w:pPr>
      <w:r>
        <w:t>how to convert the data for export and output</w:t>
      </w:r>
    </w:p>
    <w:p w14:paraId="2A174E7D" w14:textId="188FC7ED" w:rsidR="008D267B" w:rsidRDefault="008D267B" w:rsidP="00F336FF">
      <w:pPr>
        <w:pStyle w:val="ListB6after"/>
        <w:numPr>
          <w:ilvl w:val="0"/>
          <w:numId w:val="19"/>
        </w:numPr>
        <w:ind w:left="357" w:hanging="357"/>
      </w:pPr>
      <w:r>
        <w:t>how to compare the data</w:t>
      </w:r>
    </w:p>
    <w:p w14:paraId="3D2949E3" w14:textId="77777777" w:rsidR="001C557C" w:rsidRDefault="00432AA7" w:rsidP="00F336FF">
      <w:pPr>
        <w:pStyle w:val="ListBullet"/>
        <w:numPr>
          <w:ilvl w:val="0"/>
          <w:numId w:val="19"/>
        </w:numPr>
        <w:ind w:left="357" w:hanging="357"/>
      </w:pPr>
      <w:proofErr w:type="gramStart"/>
      <w:r w:rsidRPr="00432AA7">
        <w:t>how</w:t>
      </w:r>
      <w:proofErr w:type="gramEnd"/>
      <w:r w:rsidRPr="00432AA7">
        <w:t xml:space="preserve"> to convert that data to XBRL output.</w:t>
      </w:r>
    </w:p>
    <w:p w14:paraId="64EC18D0" w14:textId="66F53DEC" w:rsidR="00432AA7" w:rsidRPr="0048469B" w:rsidRDefault="00432AA7" w:rsidP="0048469B">
      <w:r w:rsidRPr="00432AA7">
        <w:t xml:space="preserve">One BRO can hold lots of data. BROs at the base or core of </w:t>
      </w:r>
      <w:proofErr w:type="spellStart"/>
      <w:r w:rsidRPr="00432AA7">
        <w:t>Braiins</w:t>
      </w:r>
      <w:proofErr w:type="spellEnd"/>
      <w:r w:rsidRPr="00432AA7">
        <w:t xml:space="preserve"> prevent many errors ever getting started. Higher level checks are performed using a version of the </w:t>
      </w:r>
      <w:proofErr w:type="spellStart"/>
      <w:r w:rsidRPr="00432AA7">
        <w:t>Braiins</w:t>
      </w:r>
      <w:proofErr w:type="spellEnd"/>
      <w:r w:rsidRPr="00432AA7">
        <w:t xml:space="preserve"> report generator, as a kind of super formula </w:t>
      </w:r>
      <w:proofErr w:type="spellStart"/>
      <w:r w:rsidRPr="00432AA7">
        <w:t>linkbase</w:t>
      </w:r>
      <w:proofErr w:type="spellEnd"/>
      <w:r w:rsidRPr="00432AA7">
        <w:t>, but one which can be easily extended and augmented for various entity types and taxonomies/jurisdictions.</w:t>
      </w:r>
    </w:p>
    <w:p w14:paraId="2A68017F" w14:textId="77777777" w:rsidR="008D267B" w:rsidRDefault="008D267B" w:rsidP="00F36251">
      <w:pPr>
        <w:pStyle w:val="Heading3"/>
      </w:pPr>
      <w:bookmarkStart w:id="192" w:name="_Toc361939805"/>
      <w:r>
        <w:t>Properties</w:t>
      </w:r>
      <w:bookmarkEnd w:id="192"/>
    </w:p>
    <w:p w14:paraId="4542613C" w14:textId="53C18F13" w:rsidR="0048469B" w:rsidRDefault="0048469B" w:rsidP="0048469B">
      <w:r w:rsidRPr="0048469B">
        <w:t xml:space="preserve">In addition to its </w:t>
      </w:r>
      <w:r w:rsidR="00C91305">
        <w:t xml:space="preserve">BRO </w:t>
      </w:r>
      <w:r w:rsidRPr="0048469B">
        <w:t xml:space="preserve">code in the tree, any item of financial or other information can be </w:t>
      </w:r>
      <w:r w:rsidR="00C91305">
        <w:t xml:space="preserve">further </w:t>
      </w:r>
      <w:r w:rsidRPr="0048469B">
        <w:t xml:space="preserve">described </w:t>
      </w:r>
      <w:r w:rsidR="00C91305">
        <w:t xml:space="preserve">if desired </w:t>
      </w:r>
      <w:r w:rsidRPr="0048469B">
        <w:t xml:space="preserve">by </w:t>
      </w:r>
      <w:r w:rsidR="00C91305">
        <w:t xml:space="preserve">adding to it </w:t>
      </w:r>
      <w:r w:rsidRPr="0048469B">
        <w:t xml:space="preserve">as many </w:t>
      </w:r>
      <w:r w:rsidR="00C91305">
        <w:t>properties</w:t>
      </w:r>
      <w:r w:rsidRPr="0048469B">
        <w:t xml:space="preserve"> as are needed to fully describe that piece of information, using </w:t>
      </w:r>
      <w:r w:rsidR="00C91305">
        <w:t xml:space="preserve">properties </w:t>
      </w:r>
      <w:r w:rsidRPr="0048469B">
        <w:t xml:space="preserve">permitted for that </w:t>
      </w:r>
      <w:r w:rsidR="00C91305">
        <w:t>BRO</w:t>
      </w:r>
      <w:r w:rsidRPr="0048469B">
        <w:t xml:space="preserve">. The concept is similar to the tagging of blog post and other web pages so that web search engines can find and organise the information. SIM does the same for the data in </w:t>
      </w:r>
      <w:proofErr w:type="spellStart"/>
      <w:r w:rsidRPr="0048469B">
        <w:t>Braiins</w:t>
      </w:r>
      <w:proofErr w:type="spellEnd"/>
      <w:r w:rsidRPr="0048469B">
        <w:t>, but in a controlled way, so that many possible errors are eliminated right at the start.</w:t>
      </w:r>
    </w:p>
    <w:p w14:paraId="59E8E94D" w14:textId="77777777" w:rsidR="00432AA7" w:rsidRDefault="00432AA7" w:rsidP="00432AA7">
      <w:r>
        <w:t xml:space="preserve">Properties are a bit like XBRL dimensions, but both broader and simpler. Properties are grouped into Folios, a bit like XBRL </w:t>
      </w:r>
      <w:proofErr w:type="spellStart"/>
      <w:r>
        <w:t>hypercubes</w:t>
      </w:r>
      <w:proofErr w:type="spellEnd"/>
      <w:r>
        <w:t>. (Different names have been used deliberately to avoid confusion.)</w:t>
      </w:r>
    </w:p>
    <w:p w14:paraId="7A7B21C4" w14:textId="77777777" w:rsidR="00C91305" w:rsidRDefault="00432AA7" w:rsidP="00432AA7">
      <w:r>
        <w:lastRenderedPageBreak/>
        <w:t xml:space="preserve">Properties describe a value to any desired degree of detail. SIM includes dynamic properties e.g. </w:t>
      </w:r>
      <w:proofErr w:type="spellStart"/>
      <w:r>
        <w:t>Officer.BondJ</w:t>
      </w:r>
      <w:proofErr w:type="spellEnd"/>
      <w:r>
        <w:t xml:space="preserve"> or Sales, Asia, HK, </w:t>
      </w:r>
      <w:proofErr w:type="spellStart"/>
      <w:r>
        <w:t>Entity.WongAndCo</w:t>
      </w:r>
      <w:proofErr w:type="spellEnd"/>
      <w:r>
        <w:t>. In this way the short and simple "chart of accounts" can handle any degree of detail or complexity. People, Entity, Address, and Contact details are held in the database just once but can be referenced as properties, with any edits to the DB values flowing through to wherever that property is used.</w:t>
      </w:r>
    </w:p>
    <w:p w14:paraId="15DEE973" w14:textId="77777777" w:rsidR="007F3096" w:rsidRDefault="00432AA7" w:rsidP="00432AA7">
      <w:r>
        <w:t xml:space="preserve">The property system is flexible and open ended e.g. </w:t>
      </w:r>
      <w:r w:rsidR="007F3096">
        <w:t xml:space="preserve">there is </w:t>
      </w:r>
      <w:r>
        <w:t>no 40 Directors limit as in UK-GAAP and UK-IFRS</w:t>
      </w:r>
      <w:r w:rsidR="007F3096">
        <w:t>, or for anything else</w:t>
      </w:r>
      <w:r w:rsidR="00970256">
        <w:t>.</w:t>
      </w:r>
      <w:r>
        <w:t xml:space="preserve">  </w:t>
      </w:r>
      <w:r w:rsidR="007F3096">
        <w:t>(The limits still apply, of course, when outputting XBBRL for a given taxonomy, but there are no limits within SIM itself.)</w:t>
      </w:r>
    </w:p>
    <w:p w14:paraId="42BAE435" w14:textId="23AE90A9" w:rsidR="00432AA7" w:rsidRDefault="00970256" w:rsidP="00432AA7">
      <w:r>
        <w:t xml:space="preserve">There are </w:t>
      </w:r>
      <w:r w:rsidR="00432AA7">
        <w:t xml:space="preserve">two forms of dynamic property </w:t>
      </w:r>
      <w:r>
        <w:t xml:space="preserve">to </w:t>
      </w:r>
      <w:r w:rsidR="00432AA7">
        <w:t>replac</w:t>
      </w:r>
      <w:r>
        <w:t>e</w:t>
      </w:r>
      <w:r w:rsidR="00432AA7">
        <w:t xml:space="preserve"> XBRL tuples or typed dimensions and the X for extensibility of XBRL. There is no need to start trying to think in terms of n dimensional </w:t>
      </w:r>
      <w:proofErr w:type="spellStart"/>
      <w:r w:rsidR="00432AA7">
        <w:t>hypercubes</w:t>
      </w:r>
      <w:proofErr w:type="spellEnd"/>
      <w:r w:rsidR="00432AA7">
        <w:t xml:space="preserve"> (huh?) as with XBRL. Just attach whatever properties are needed or desired to describe a particular value (within controlled limits as per the BRO's knowledge), and </w:t>
      </w:r>
      <w:proofErr w:type="spellStart"/>
      <w:r w:rsidR="00432AA7">
        <w:t>Braiins</w:t>
      </w:r>
      <w:proofErr w:type="spellEnd"/>
      <w:r w:rsidR="00432AA7">
        <w:t xml:space="preserve"> via SIM sorts it all out.</w:t>
      </w:r>
    </w:p>
    <w:p w14:paraId="53F2CA01" w14:textId="7AF0597D" w:rsidR="008D267B" w:rsidRPr="0048469B" w:rsidRDefault="007F3096" w:rsidP="00432AA7">
      <w:r>
        <w:t xml:space="preserve">In short, </w:t>
      </w:r>
      <w:proofErr w:type="spellStart"/>
      <w:r w:rsidR="008D267B">
        <w:t>Braiins</w:t>
      </w:r>
      <w:proofErr w:type="spellEnd"/>
      <w:r w:rsidR="008D267B">
        <w:t xml:space="preserve"> and SIM are “properties all the way”.</w:t>
      </w:r>
    </w:p>
    <w:p w14:paraId="1E9904C1" w14:textId="77777777" w:rsidR="0048469B" w:rsidRPr="0048469B" w:rsidRDefault="0048469B" w:rsidP="0048469B">
      <w:r w:rsidRPr="0048469B">
        <w:t>An example should make it clear.</w:t>
      </w:r>
    </w:p>
    <w:p w14:paraId="6F581E4D" w14:textId="283B98B8" w:rsidR="0048469B" w:rsidRPr="0048469B" w:rsidRDefault="0048469B" w:rsidP="0048469B">
      <w:proofErr w:type="spellStart"/>
      <w:r w:rsidRPr="0048469B">
        <w:t>BS.Assets.PPE</w:t>
      </w:r>
      <w:proofErr w:type="spellEnd"/>
      <w:r w:rsidRPr="0048469B">
        <w:t xml:space="preserve"> could be the code for </w:t>
      </w:r>
      <w:r w:rsidR="00C91305">
        <w:t xml:space="preserve">the </w:t>
      </w:r>
      <w:r w:rsidRPr="0048469B">
        <w:t>Property Plant and Equipment assets</w:t>
      </w:r>
      <w:r w:rsidR="00C91305">
        <w:t xml:space="preserve"> BRO</w:t>
      </w:r>
      <w:r w:rsidRPr="0048469B">
        <w:t>. (Tangible Fixed Assets in older terminology.) That’s it</w:t>
      </w:r>
      <w:r w:rsidR="00970256">
        <w:t xml:space="preserve"> - o</w:t>
      </w:r>
      <w:r w:rsidRPr="0048469B">
        <w:t xml:space="preserve">ne </w:t>
      </w:r>
      <w:r w:rsidR="00970256">
        <w:t xml:space="preserve">BRO (one </w:t>
      </w:r>
      <w:r w:rsidRPr="0048469B">
        <w:t>code</w:t>
      </w:r>
      <w:r w:rsidR="00C91305">
        <w:t xml:space="preserve">) </w:t>
      </w:r>
      <w:r w:rsidR="00970256">
        <w:t xml:space="preserve">for </w:t>
      </w:r>
      <w:r w:rsidRPr="0048469B">
        <w:t xml:space="preserve">all PPE </w:t>
      </w:r>
      <w:commentRangeStart w:id="193"/>
      <w:proofErr w:type="gramStart"/>
      <w:r w:rsidRPr="0048469B">
        <w:t>a</w:t>
      </w:r>
      <w:commentRangeEnd w:id="193"/>
      <w:proofErr w:type="gramEnd"/>
      <w:r w:rsidRPr="0048469B">
        <w:rPr>
          <w:sz w:val="16"/>
          <w:szCs w:val="16"/>
        </w:rPr>
        <w:commentReference w:id="193"/>
      </w:r>
      <w:r w:rsidRPr="0048469B">
        <w:t>ssets</w:t>
      </w:r>
      <w:commentRangeStart w:id="194"/>
      <w:r w:rsidRPr="0048469B">
        <w:t>.</w:t>
      </w:r>
      <w:commentRangeEnd w:id="194"/>
      <w:r w:rsidRPr="0048469B">
        <w:rPr>
          <w:sz w:val="16"/>
          <w:szCs w:val="16"/>
        </w:rPr>
        <w:commentReference w:id="194"/>
      </w:r>
    </w:p>
    <w:p w14:paraId="228F6709" w14:textId="77777777" w:rsidR="0048469B" w:rsidRPr="0048469B" w:rsidRDefault="0048469B" w:rsidP="0048469B">
      <w:r w:rsidRPr="0048469B">
        <w:t xml:space="preserve">A particular asset class could be tagged as ‘Land and Buildings’, and a transaction affecting it tagged as an Acquisition or a Disposal, or Depreciation or Impairment etc. SIM knows how these relate to one another and which combinations are valid. SIM automatically performs Start/End (Opening/Closing) calculations using movement postings. SIM automatically sums the PPE assets by class (tag group), and for all PPE assets. A TB can show full details, intermediate sums, or just the total sums e.g. all PPE Assets. Similarly an SFR report (and report writer) does not need to be concerned about summing PPE assets or groups of them. </w:t>
      </w:r>
      <w:proofErr w:type="gramStart"/>
      <w:r w:rsidRPr="0048469B">
        <w:t>That all falls out via the tag groups used.</w:t>
      </w:r>
      <w:proofErr w:type="gramEnd"/>
    </w:p>
    <w:p w14:paraId="72708FDF" w14:textId="77777777" w:rsidR="0048469B" w:rsidRDefault="0048469B" w:rsidP="0048469B">
      <w:r w:rsidRPr="0048469B">
        <w:t>SIM would prevent a PPE entry being tagged as something silly for a PPE Asset like ‘Special Purpose Entity’. (XBRL tagging systems cannot prevent all such silly postings due to the broader ways in which XBRL Taxonomies are defined, so ‘valid’ XBRL can sometimes be accounting nonsense. SIM keeps the lid on that can of worms.)</w:t>
      </w:r>
    </w:p>
    <w:p w14:paraId="5E0FA8F3" w14:textId="77777777" w:rsidR="0022271B" w:rsidRDefault="0022271B" w:rsidP="00F36251">
      <w:pPr>
        <w:pStyle w:val="Heading3"/>
      </w:pPr>
      <w:bookmarkStart w:id="195" w:name="_Toc361939806"/>
      <w:r>
        <w:t>SIM Breadth and Depth</w:t>
      </w:r>
      <w:bookmarkEnd w:id="195"/>
    </w:p>
    <w:p w14:paraId="14A6F736" w14:textId="77777777" w:rsidR="0022271B" w:rsidRDefault="0022271B" w:rsidP="00F36251">
      <w:pPr>
        <w:pStyle w:val="Normal6after"/>
      </w:pPr>
      <w:r w:rsidRPr="0022271B">
        <w:t>Over the last few decades accounting standards have become ever more complicated, and despite the best efforts of the IASB with IFRS, there are still many international/jurisdictional variations in effect, and this is likely to remain the case. SIM is designed to cope with this, whereas other structures are not.</w:t>
      </w:r>
    </w:p>
    <w:p w14:paraId="4D2BA94E" w14:textId="6466808C" w:rsidR="00977F1B" w:rsidRDefault="00977F1B" w:rsidP="00F36251">
      <w:pPr>
        <w:pStyle w:val="Normal6after"/>
      </w:pPr>
      <w:r>
        <w:t>SIM’s data types and dynamic properties (tags) make it possible to handle information relating to different</w:t>
      </w:r>
    </w:p>
    <w:p w14:paraId="173D1A03" w14:textId="77777777" w:rsidR="00977F1B" w:rsidRDefault="00977F1B" w:rsidP="00F336FF">
      <w:pPr>
        <w:pStyle w:val="ListB6after"/>
        <w:numPr>
          <w:ilvl w:val="0"/>
          <w:numId w:val="19"/>
        </w:numPr>
        <w:ind w:left="357" w:hanging="357"/>
      </w:pPr>
      <w:r>
        <w:t>Taxonomies (standards)</w:t>
      </w:r>
    </w:p>
    <w:p w14:paraId="1F0AEEBA" w14:textId="6579B32B" w:rsidR="00977F1B" w:rsidRDefault="00977F1B" w:rsidP="00F336FF">
      <w:pPr>
        <w:pStyle w:val="ListB6after"/>
        <w:numPr>
          <w:ilvl w:val="0"/>
          <w:numId w:val="19"/>
        </w:numPr>
        <w:ind w:left="357" w:hanging="357"/>
      </w:pPr>
      <w:r>
        <w:t>Jurisdictions</w:t>
      </w:r>
    </w:p>
    <w:p w14:paraId="017523CD" w14:textId="77777777" w:rsidR="00977F1B" w:rsidRDefault="00977F1B" w:rsidP="00F336FF">
      <w:pPr>
        <w:pStyle w:val="ListB6after"/>
        <w:numPr>
          <w:ilvl w:val="0"/>
          <w:numId w:val="19"/>
        </w:numPr>
        <w:ind w:left="357" w:hanging="357"/>
      </w:pPr>
      <w:r>
        <w:t>Industries</w:t>
      </w:r>
    </w:p>
    <w:p w14:paraId="05EB14DE" w14:textId="63EB4886" w:rsidR="00977F1B" w:rsidRDefault="00977F1B" w:rsidP="00F336FF">
      <w:pPr>
        <w:pStyle w:val="ListB6after"/>
        <w:numPr>
          <w:ilvl w:val="0"/>
          <w:numId w:val="19"/>
        </w:numPr>
        <w:ind w:left="357" w:hanging="357"/>
      </w:pPr>
      <w:r>
        <w:t>Entity legal status</w:t>
      </w:r>
    </w:p>
    <w:p w14:paraId="268C2E44" w14:textId="77777777" w:rsidR="00977F1B" w:rsidRDefault="00977F1B" w:rsidP="00F336FF">
      <w:pPr>
        <w:pStyle w:val="ListB6after"/>
        <w:numPr>
          <w:ilvl w:val="0"/>
          <w:numId w:val="19"/>
        </w:numPr>
        <w:ind w:left="357" w:hanging="357"/>
      </w:pPr>
      <w:r>
        <w:t>Information type</w:t>
      </w:r>
    </w:p>
    <w:p w14:paraId="01EE607F" w14:textId="6AD7ACB7" w:rsidR="00977F1B" w:rsidRPr="0048469B" w:rsidRDefault="00977F1B" w:rsidP="00977F1B">
      <w:proofErr w:type="gramStart"/>
      <w:r>
        <w:t>without</w:t>
      </w:r>
      <w:proofErr w:type="gramEnd"/>
      <w:r>
        <w:t xml:space="preserve"> having to duplicate common data or structures.</w:t>
      </w:r>
    </w:p>
    <w:p w14:paraId="3C56AB9F" w14:textId="49C3B314" w:rsidR="0048469B" w:rsidRDefault="0048469B" w:rsidP="0048469B">
      <w:r w:rsidRPr="0048469B">
        <w:lastRenderedPageBreak/>
        <w:t xml:space="preserve">Whereas an entity's general ledgers are controlled double entry environments, the financial statement reporting complexities mean that many entities, especially larger ones, use a multitude of Excel </w:t>
      </w:r>
      <w:proofErr w:type="spellStart"/>
      <w:r w:rsidRPr="0048469B">
        <w:t>spreadsheets</w:t>
      </w:r>
      <w:proofErr w:type="spellEnd"/>
      <w:r w:rsidRPr="0048469B">
        <w:t xml:space="preserve"> and Word documents that are pulled together to produce the financial statements. This has led to numerous errors, some quite serious. This complicated area is often referred to as </w:t>
      </w:r>
      <w:commentRangeStart w:id="196"/>
      <w:r w:rsidRPr="0048469B">
        <w:t>Record to Report</w:t>
      </w:r>
      <w:commentRangeEnd w:id="196"/>
      <w:r w:rsidRPr="0048469B">
        <w:rPr>
          <w:sz w:val="16"/>
          <w:szCs w:val="16"/>
        </w:rPr>
        <w:commentReference w:id="196"/>
      </w:r>
      <w:r w:rsidRPr="0048469B">
        <w:t>.</w:t>
      </w:r>
      <w:r w:rsidR="000C5B23">
        <w:t xml:space="preserve"> </w:t>
      </w:r>
      <w:r w:rsidR="00B30398">
        <w:t xml:space="preserve">SIM </w:t>
      </w:r>
      <w:r w:rsidRPr="0048469B">
        <w:t>brings that whole situation back under control, without inhibiting flexibility, or making things complicated. In fact, it actually makes it all easier.</w:t>
      </w:r>
    </w:p>
    <w:p w14:paraId="0D41B092" w14:textId="12EC3D17" w:rsidR="00B30398" w:rsidRDefault="00B30398" w:rsidP="00F36251">
      <w:pPr>
        <w:pStyle w:val="Heading3"/>
      </w:pPr>
      <w:bookmarkStart w:id="197" w:name="_Toc361939807"/>
      <w:r>
        <w:t xml:space="preserve">SIM </w:t>
      </w:r>
      <w:r w:rsidR="008074E8">
        <w:t>and</w:t>
      </w:r>
      <w:r>
        <w:t xml:space="preserve"> XBRL</w:t>
      </w:r>
      <w:bookmarkEnd w:id="197"/>
    </w:p>
    <w:p w14:paraId="7AF0E2AB" w14:textId="77777777" w:rsidR="008074E8" w:rsidRDefault="008074E8" w:rsidP="0048469B">
      <w:r w:rsidRPr="008074E8">
        <w:t xml:space="preserve">XBRL adoption is widespread throughout the world, and is well on its way to becoming ubiquitous. So </w:t>
      </w:r>
      <w:proofErr w:type="spellStart"/>
      <w:r w:rsidRPr="008074E8">
        <w:t>Braiins</w:t>
      </w:r>
      <w:proofErr w:type="spellEnd"/>
      <w:r w:rsidRPr="008074E8">
        <w:t xml:space="preserve"> must and does speak XBRL.</w:t>
      </w:r>
    </w:p>
    <w:p w14:paraId="7076943C" w14:textId="77777777" w:rsidR="008074E8" w:rsidRDefault="008074E8" w:rsidP="008074E8">
      <w:r w:rsidRPr="008074E8">
        <w:t>Given that, why SIM?</w:t>
      </w:r>
    </w:p>
    <w:p w14:paraId="54A8EF1D" w14:textId="6CD487B1" w:rsidR="00B636C9" w:rsidRDefault="00B636C9" w:rsidP="008074E8">
      <w:r w:rsidRPr="00B636C9">
        <w:t>The</w:t>
      </w:r>
      <w:r>
        <w:t xml:space="preserve"> SIM</w:t>
      </w:r>
      <w:r w:rsidRPr="00B636C9">
        <w:t xml:space="preserve"> concepts are not incompatible with XBRL, let alone competing. On the contrary, they are derived from concepts used in XBRL taxonomies. We have just refined and extended them, and applied them to the very core of the program, rather than leave them as extended add-ins as is done by many conventional accounts production programs. In short, we have taken XBRL to its financial reporting logical conclusion.</w:t>
      </w:r>
    </w:p>
    <w:p w14:paraId="2967AEA6" w14:textId="6FEA17A7" w:rsidR="008074E8" w:rsidRDefault="008074E8" w:rsidP="008074E8">
      <w:r>
        <w:t>The aims of XBRL are laudable: machine readable accounting/business data that is standardised and comparable across entities. (No XBRL system yet provides for cross jurisdictional comparisons.)</w:t>
      </w:r>
    </w:p>
    <w:p w14:paraId="73684047" w14:textId="09A3CC68" w:rsidR="008074E8" w:rsidRDefault="008074E8" w:rsidP="008074E8">
      <w:r>
        <w:t>The originators of XBRL and all those who have much put much effort into it over the years are to be congratulated on their success.</w:t>
      </w:r>
    </w:p>
    <w:p w14:paraId="6617C8E2" w14:textId="287EAF08" w:rsidR="008074E8" w:rsidRDefault="008074E8" w:rsidP="008074E8">
      <w:r w:rsidRPr="008074E8">
        <w:t xml:space="preserve">However, in practice XBRL has become complicated and intimidating. In part this is the "arrow in the back" consequences of XBRL evolving on the fly e.g. tuples came and went, the calculation </w:t>
      </w:r>
      <w:proofErr w:type="spellStart"/>
      <w:r w:rsidRPr="008074E8">
        <w:t>linkbase</w:t>
      </w:r>
      <w:proofErr w:type="spellEnd"/>
      <w:r w:rsidRPr="008074E8">
        <w:t xml:space="preserve"> is being replaced by the formula </w:t>
      </w:r>
      <w:proofErr w:type="spellStart"/>
      <w:r w:rsidRPr="008074E8">
        <w:t>linkbase</w:t>
      </w:r>
      <w:proofErr w:type="spellEnd"/>
      <w:r w:rsidRPr="008074E8">
        <w:t xml:space="preserve"> before many have even caught up with the calculation </w:t>
      </w:r>
      <w:proofErr w:type="spellStart"/>
      <w:r w:rsidRPr="008074E8">
        <w:t>linkbase</w:t>
      </w:r>
      <w:proofErr w:type="spellEnd"/>
      <w:r w:rsidRPr="008074E8">
        <w:t xml:space="preserve">; the table </w:t>
      </w:r>
      <w:proofErr w:type="spellStart"/>
      <w:r w:rsidRPr="008074E8">
        <w:t>linkbase</w:t>
      </w:r>
      <w:proofErr w:type="spellEnd"/>
      <w:r w:rsidRPr="008074E8">
        <w:t xml:space="preserve"> has arrived recently, and so on. </w:t>
      </w:r>
      <w:r>
        <w:t>And h</w:t>
      </w:r>
      <w:r w:rsidRPr="008074E8">
        <w:t xml:space="preserve">ow many </w:t>
      </w:r>
      <w:r>
        <w:t xml:space="preserve">accountants </w:t>
      </w:r>
      <w:r w:rsidRPr="008074E8">
        <w:t xml:space="preserve">even know what a </w:t>
      </w:r>
      <w:proofErr w:type="spellStart"/>
      <w:r w:rsidRPr="008074E8">
        <w:t>linkbase</w:t>
      </w:r>
      <w:proofErr w:type="spellEnd"/>
      <w:r w:rsidRPr="008074E8">
        <w:t xml:space="preserve"> is anyway?</w:t>
      </w:r>
      <w:r>
        <w:t xml:space="preserve"> The </w:t>
      </w:r>
      <w:proofErr w:type="spellStart"/>
      <w:r>
        <w:t>Braiins</w:t>
      </w:r>
      <w:proofErr w:type="spellEnd"/>
      <w:r>
        <w:t xml:space="preserve"> contention is that they do not need to know.</w:t>
      </w:r>
    </w:p>
    <w:p w14:paraId="7B190388" w14:textId="5CEB9D6B" w:rsidR="00AD16FB" w:rsidRDefault="00AD16FB" w:rsidP="008074E8">
      <w:r w:rsidRPr="00AD16FB">
        <w:t xml:space="preserve">What started barely 10 years ago with the intent of providing a universal business/financial language has now become diverse and </w:t>
      </w:r>
      <w:proofErr w:type="gramStart"/>
      <w:r w:rsidRPr="00AD16FB">
        <w:t>fragmented.</w:t>
      </w:r>
      <w:proofErr w:type="gramEnd"/>
      <w:r w:rsidRPr="00AD16FB">
        <w:t xml:space="preserve"> This is compounded by the difficulty in translating between the taxonomies.</w:t>
      </w:r>
    </w:p>
    <w:p w14:paraId="6402CF99" w14:textId="67543B0B" w:rsidR="0048469B" w:rsidRPr="0048469B" w:rsidRDefault="00B30398" w:rsidP="0048469B">
      <w:r>
        <w:t xml:space="preserve">XBRL </w:t>
      </w:r>
      <w:r w:rsidR="0048469B" w:rsidRPr="0048469B">
        <w:t xml:space="preserve">Taxonomies can provide a measure of checking when the accounts are output in XBRL form via the Calculation and Formula </w:t>
      </w:r>
      <w:proofErr w:type="spellStart"/>
      <w:r w:rsidR="0048469B" w:rsidRPr="0048469B">
        <w:t>linkbases</w:t>
      </w:r>
      <w:proofErr w:type="spellEnd"/>
      <w:r w:rsidR="0048469B" w:rsidRPr="0048469B">
        <w:t xml:space="preserve">, but not all Taxonomies make use of these facilities. The UK ones do not, for example. The UK regulatory authorities, and others, make the assumption that the systems used to generate the accounts provide accounting integrity. That was once the case in </w:t>
      </w:r>
      <w:r>
        <w:t>simpler days</w:t>
      </w:r>
      <w:r w:rsidR="0048469B" w:rsidRPr="0048469B">
        <w:t>, but is no longer necessarily true. Bolting on XBRL to older systems designed for the pre XBRL world, the demand from marketing departments to allow editing on the face of the accounts, plus the widespread use of Excel and Word as "accounts generation" tools, mean data integrity and control has been lost. In most cases, complete nonsense can be entered, and even be verified as valid XBRL by XBRL gateways.</w:t>
      </w:r>
    </w:p>
    <w:p w14:paraId="1FC5EACF" w14:textId="146CD59C" w:rsidR="00AD16FB" w:rsidRDefault="00AD16FB" w:rsidP="0048469B">
      <w:r w:rsidRPr="00AD16FB">
        <w:t>The common use of the X (</w:t>
      </w:r>
      <w:proofErr w:type="spellStart"/>
      <w:r w:rsidRPr="00AD16FB">
        <w:t>eXtensible</w:t>
      </w:r>
      <w:proofErr w:type="spellEnd"/>
      <w:r w:rsidRPr="00AD16FB">
        <w:t>) feature of XBRL to add entity specific tags, especially in the US re US GAAP, has reduced the utility of XBRL data.</w:t>
      </w:r>
      <w:r>
        <w:t xml:space="preserve"> Thus the data isn’t as comparable across entities or as “semantic” as is desirable.</w:t>
      </w:r>
    </w:p>
    <w:p w14:paraId="5AE2FC71" w14:textId="160FEDB3" w:rsidR="0048469B" w:rsidRPr="0048469B" w:rsidRDefault="0048469B" w:rsidP="0048469B">
      <w:r w:rsidRPr="0048469B">
        <w:t>So, in some respects, despite all the advances in computer power and sophistication, and the advent of XBRL, accounting and business reporting has gone backwards.</w:t>
      </w:r>
      <w:r w:rsidR="003B6BE6">
        <w:t xml:space="preserve"> Further, i</w:t>
      </w:r>
      <w:r w:rsidR="003B6BE6" w:rsidRPr="003B6BE6">
        <w:t>t appears to us that too much of the XBRL complexity intrudes on the accounting.</w:t>
      </w:r>
    </w:p>
    <w:p w14:paraId="2569FEA6" w14:textId="13529938" w:rsidR="008074E8" w:rsidRDefault="0048469B" w:rsidP="0048469B">
      <w:proofErr w:type="spellStart"/>
      <w:r w:rsidRPr="0048469B">
        <w:lastRenderedPageBreak/>
        <w:t>Braiins</w:t>
      </w:r>
      <w:proofErr w:type="spellEnd"/>
      <w:r w:rsidRPr="0048469B">
        <w:t xml:space="preserve"> </w:t>
      </w:r>
      <w:r w:rsidR="00B30398">
        <w:t xml:space="preserve">via SIM </w:t>
      </w:r>
      <w:r w:rsidRPr="0048469B">
        <w:t>reverses th</w:t>
      </w:r>
      <w:r w:rsidR="003B6BE6">
        <w:t>ese</w:t>
      </w:r>
      <w:r w:rsidRPr="0048469B">
        <w:t xml:space="preserve"> negative trend</w:t>
      </w:r>
      <w:r w:rsidR="003B6BE6">
        <w:t>s</w:t>
      </w:r>
      <w:r w:rsidRPr="0048469B">
        <w:t xml:space="preserve">, </w:t>
      </w:r>
      <w:r w:rsidR="008074E8">
        <w:t xml:space="preserve">while retaining the benefits of XBRL, so </w:t>
      </w:r>
      <w:r w:rsidRPr="0048469B">
        <w:t>taking a giant leap forwards</w:t>
      </w:r>
      <w:r w:rsidR="003B6BE6">
        <w:t xml:space="preserve"> again</w:t>
      </w:r>
      <w:r w:rsidRPr="0048469B">
        <w:t xml:space="preserve">, in a non-intimidating way. In fact </w:t>
      </w:r>
      <w:proofErr w:type="spellStart"/>
      <w:r w:rsidRPr="0048469B">
        <w:t>Braiins</w:t>
      </w:r>
      <w:proofErr w:type="spellEnd"/>
      <w:r w:rsidRPr="0048469B">
        <w:t xml:space="preserve"> is deceptively simple and easy. Accountants and business people can understand it without having to study a difficult 400 page book like "XBRL for Dummies" or wade through a 65 slide PowerPoint slide show on "How to Use Dimensions".</w:t>
      </w:r>
    </w:p>
    <w:p w14:paraId="472FA2BF" w14:textId="77777777" w:rsidR="008074E8" w:rsidRDefault="008074E8" w:rsidP="0048469B">
      <w:r>
        <w:t>With SIM e</w:t>
      </w:r>
      <w:r w:rsidR="0048469B" w:rsidRPr="0048469B">
        <w:t>verything just works in a natural way, with clear choices at every step</w:t>
      </w:r>
      <w:r>
        <w:t>, and the XBRL “stuff” happens automatically in the background</w:t>
      </w:r>
      <w:r w:rsidR="0048469B" w:rsidRPr="0048469B">
        <w:t>.</w:t>
      </w:r>
    </w:p>
    <w:p w14:paraId="0F000EA9" w14:textId="0AE1C5F4" w:rsidR="008074E8" w:rsidRDefault="008074E8" w:rsidP="0048469B">
      <w:r>
        <w:t xml:space="preserve">One approach to making use of XBRL and of coping with its </w:t>
      </w:r>
      <w:proofErr w:type="gramStart"/>
      <w:r>
        <w:t>complexities,</w:t>
      </w:r>
      <w:proofErr w:type="gramEnd"/>
      <w:r>
        <w:t xml:space="preserve"> is for accountants to study it. XBRL courses are available and accountants can become XBRL certified.</w:t>
      </w:r>
    </w:p>
    <w:p w14:paraId="58EE12B8" w14:textId="3770271C" w:rsidR="0048469B" w:rsidRDefault="008074E8" w:rsidP="0048469B">
      <w:proofErr w:type="spellStart"/>
      <w:r>
        <w:t>Braiins</w:t>
      </w:r>
      <w:proofErr w:type="spellEnd"/>
      <w:r>
        <w:t xml:space="preserve"> takes a different view and via SIM hides the XBRL detail, freeing the accountant to focus on the accounting and business insights, working just with natural, guided inputs that make sense without any specific study of certification being needed beyond understand of the accounting principles and standards in use.</w:t>
      </w:r>
    </w:p>
    <w:p w14:paraId="567F96F0" w14:textId="498770B6" w:rsidR="00AD16FB" w:rsidRDefault="00AD16FB" w:rsidP="0048469B">
      <w:r w:rsidRPr="00AD16FB">
        <w:t>Any computer system tries to hide the XBRL details, but with varying degrees of success. At least one system even offers editing on the face accounts for both accounting/layout and XBRL. Awful! Many or most systems end up with some need for manual XBRL tagging.</w:t>
      </w:r>
    </w:p>
    <w:p w14:paraId="6BFBE1DD" w14:textId="43DAECFA" w:rsidR="00AD16FB" w:rsidRDefault="00AD16FB" w:rsidP="0048469B">
      <w:proofErr w:type="spellStart"/>
      <w:r>
        <w:t>Braiins</w:t>
      </w:r>
      <w:proofErr w:type="spellEnd"/>
      <w:r>
        <w:t xml:space="preserve"> and SIM go all the way – XBRL benefits </w:t>
      </w:r>
      <w:r w:rsidR="003B6BE6">
        <w:t xml:space="preserve">retained </w:t>
      </w:r>
      <w:r>
        <w:t>with all XBRL detail and complexities hidden.</w:t>
      </w:r>
    </w:p>
    <w:p w14:paraId="4050F52F" w14:textId="387F718D" w:rsidR="0048469B" w:rsidRPr="0048469B" w:rsidRDefault="0048469B" w:rsidP="00F36251">
      <w:pPr>
        <w:pStyle w:val="Heading2"/>
      </w:pPr>
      <w:bookmarkStart w:id="198" w:name="_Toc361939808"/>
      <w:r w:rsidRPr="0048469B">
        <w:t xml:space="preserve">Semantic Financial Reporting </w:t>
      </w:r>
      <w:r w:rsidR="00896032">
        <w:t>(SFR)</w:t>
      </w:r>
      <w:bookmarkEnd w:id="198"/>
      <w:r w:rsidR="00896032" w:rsidRPr="0048469B">
        <w:t xml:space="preserve"> </w:t>
      </w:r>
    </w:p>
    <w:p w14:paraId="2A8DE767" w14:textId="4C8FA2EB" w:rsidR="00385132" w:rsidRDefault="000C5B23" w:rsidP="00F36251">
      <w:pPr>
        <w:pStyle w:val="Normal6after"/>
      </w:pPr>
      <w:r w:rsidRPr="000C5B23">
        <w:t xml:space="preserve">Semantic Financial Reporting (SFR) </w:t>
      </w:r>
      <w:r w:rsidR="00385132">
        <w:t xml:space="preserve">is the part of </w:t>
      </w:r>
      <w:proofErr w:type="spellStart"/>
      <w:r w:rsidR="00385132">
        <w:t>Braiins</w:t>
      </w:r>
      <w:proofErr w:type="spellEnd"/>
      <w:r w:rsidR="00385132">
        <w:t xml:space="preserve"> which uses the SIM data to</w:t>
      </w:r>
    </w:p>
    <w:p w14:paraId="3D69F9D2" w14:textId="0129BAB7" w:rsidR="00385132" w:rsidRDefault="00385132" w:rsidP="00F336FF">
      <w:pPr>
        <w:pStyle w:val="ListB6after"/>
        <w:numPr>
          <w:ilvl w:val="0"/>
          <w:numId w:val="19"/>
        </w:numPr>
        <w:ind w:left="357" w:hanging="357"/>
      </w:pPr>
      <w:r>
        <w:t xml:space="preserve">Generate reports in plain HTML, sematic HTML, </w:t>
      </w:r>
      <w:proofErr w:type="spellStart"/>
      <w:r>
        <w:t>iXBRL</w:t>
      </w:r>
      <w:proofErr w:type="spellEnd"/>
      <w:r>
        <w:t>, XBRL, or PDF</w:t>
      </w:r>
    </w:p>
    <w:p w14:paraId="4B91C0F4" w14:textId="77777777" w:rsidR="00385132" w:rsidRDefault="00385132" w:rsidP="00F336FF">
      <w:pPr>
        <w:pStyle w:val="ListB6after"/>
        <w:numPr>
          <w:ilvl w:val="0"/>
          <w:numId w:val="19"/>
        </w:numPr>
        <w:ind w:left="357" w:hanging="357"/>
      </w:pPr>
      <w:r>
        <w:t>Provide validity and consistency checks</w:t>
      </w:r>
    </w:p>
    <w:p w14:paraId="38ECB5DA" w14:textId="77777777" w:rsidR="00385132" w:rsidRDefault="00385132" w:rsidP="00F336FF">
      <w:pPr>
        <w:pStyle w:val="ListBullet"/>
        <w:numPr>
          <w:ilvl w:val="0"/>
          <w:numId w:val="19"/>
        </w:numPr>
        <w:ind w:left="357" w:hanging="357"/>
      </w:pPr>
      <w:r>
        <w:t>Analyse and compare data</w:t>
      </w:r>
    </w:p>
    <w:p w14:paraId="67B53C5E" w14:textId="036A218A" w:rsidR="00333AA0" w:rsidRDefault="00C91305" w:rsidP="0048469B">
      <w:r>
        <w:t xml:space="preserve">Producing financial reports with correct, validated content for the target standard/taxonomy in the desired presentation style that is paginated and cross referenced, and now also in </w:t>
      </w:r>
      <w:proofErr w:type="spellStart"/>
      <w:r w:rsidR="00333AA0">
        <w:t>iXBRL</w:t>
      </w:r>
      <w:proofErr w:type="spellEnd"/>
      <w:r>
        <w:t xml:space="preserve"> </w:t>
      </w:r>
      <w:r w:rsidR="0048469B" w:rsidRPr="0048469B">
        <w:t>can become incredibly complicated.</w:t>
      </w:r>
    </w:p>
    <w:p w14:paraId="264013CF" w14:textId="72DF8123" w:rsidR="0048469B" w:rsidRPr="0048469B" w:rsidRDefault="0048469B" w:rsidP="0048469B">
      <w:r w:rsidRPr="0048469B">
        <w:t>The Charts and Formats which specify the output report structure, content, and style quickly become larger and more complicated that the program itself, and consequently consume ever increasing resources, both from the supplying software house and the end user if they have done any customisation.</w:t>
      </w:r>
    </w:p>
    <w:p w14:paraId="0344BE06" w14:textId="27A8B22E" w:rsidR="0048469B" w:rsidRPr="0048469B" w:rsidRDefault="0048469B" w:rsidP="0048469B">
      <w:proofErr w:type="spellStart"/>
      <w:r w:rsidRPr="0048469B">
        <w:t>Braiins</w:t>
      </w:r>
      <w:proofErr w:type="spellEnd"/>
      <w:r w:rsidRPr="0048469B">
        <w:t xml:space="preserve"> keeps this potential mess more under control than ever before </w:t>
      </w:r>
      <w:r w:rsidR="00333AA0">
        <w:t xml:space="preserve">thanks to SIM </w:t>
      </w:r>
      <w:r w:rsidRPr="0048469B">
        <w:t>building in power and taxonomy knowledge (control) at the lowest levels, so that the high level reporting via SFR can be simpler, more intuitive, and less prone to error with regulatory change.</w:t>
      </w:r>
    </w:p>
    <w:p w14:paraId="09112A6E" w14:textId="2C558030" w:rsidR="0048469B" w:rsidRPr="0048469B" w:rsidRDefault="0048469B" w:rsidP="00F36251">
      <w:pPr>
        <w:pStyle w:val="Heading3"/>
      </w:pPr>
      <w:bookmarkStart w:id="199" w:name="_Toc361939809"/>
      <w:r w:rsidRPr="0048469B">
        <w:t>Report Generator – powerful, simple and intuitive</w:t>
      </w:r>
      <w:bookmarkEnd w:id="199"/>
    </w:p>
    <w:p w14:paraId="26F8CA85" w14:textId="77777777" w:rsidR="00B636C9" w:rsidRDefault="00B636C9" w:rsidP="0048469B">
      <w:r>
        <w:t xml:space="preserve">The </w:t>
      </w:r>
      <w:proofErr w:type="spellStart"/>
      <w:r w:rsidR="0048469B" w:rsidRPr="0048469B">
        <w:t>Braiins</w:t>
      </w:r>
      <w:proofErr w:type="spellEnd"/>
      <w:r w:rsidR="0048469B" w:rsidRPr="0048469B">
        <w:t xml:space="preserve"> report generator can produce any desired report as </w:t>
      </w:r>
      <w:r>
        <w:t xml:space="preserve">HTML, sematic HMTL, </w:t>
      </w:r>
      <w:proofErr w:type="spellStart"/>
      <w:r>
        <w:t>iXBRL</w:t>
      </w:r>
      <w:proofErr w:type="spellEnd"/>
      <w:r>
        <w:t xml:space="preserve">, </w:t>
      </w:r>
      <w:r w:rsidR="0048469B" w:rsidRPr="0048469B">
        <w:t xml:space="preserve">or </w:t>
      </w:r>
      <w:r>
        <w:t>in PDF format</w:t>
      </w:r>
      <w:r w:rsidR="0048469B" w:rsidRPr="0048469B">
        <w:t>.</w:t>
      </w:r>
    </w:p>
    <w:p w14:paraId="72957B2D" w14:textId="3D04C38D" w:rsidR="0048469B" w:rsidRPr="0048469B" w:rsidRDefault="0048469B" w:rsidP="0048469B">
      <w:r w:rsidRPr="0048469B">
        <w:t>The report generator is powerful yet easier to use than others because it works with SIM and SIM’s BROs that already have performed many of the required summations, and which know where they can or should not be used, because of their inbuilt knowledge e.g. a Revenue BRO could not be wrongly used in a Balance Sheet report. It is also fast, very fast.</w:t>
      </w:r>
      <w:r w:rsidR="00B636C9">
        <w:t xml:space="preserve"> (Report formats are compiled into PHP code that runs on the server </w:t>
      </w:r>
      <w:r w:rsidR="00056009">
        <w:t xml:space="preserve">in native mode </w:t>
      </w:r>
      <w:r w:rsidR="00B636C9">
        <w:t xml:space="preserve">like any </w:t>
      </w:r>
      <w:r w:rsidR="00056009">
        <w:t>other program.)</w:t>
      </w:r>
    </w:p>
    <w:p w14:paraId="6BA3568B" w14:textId="77777777" w:rsidR="0048469B" w:rsidRPr="0048469B" w:rsidRDefault="0048469B" w:rsidP="0048469B">
      <w:r w:rsidRPr="0048469B">
        <w:lastRenderedPageBreak/>
        <w:t>Restated figures are kept track of so that every value in the comparatives of a set of accounts that is affected by restatements can be shown in a different style for example.</w:t>
      </w:r>
    </w:p>
    <w:p w14:paraId="743C1398" w14:textId="77777777" w:rsidR="0048469B" w:rsidRPr="0048469B" w:rsidRDefault="0048469B" w:rsidP="0048469B">
      <w:r w:rsidRPr="0048469B">
        <w:t>Schedule tables for notes fall out easily.</w:t>
      </w:r>
    </w:p>
    <w:p w14:paraId="3FC8AD39" w14:textId="77777777" w:rsidR="0048469B" w:rsidRDefault="0048469B" w:rsidP="0048469B">
      <w:r w:rsidRPr="0048469B">
        <w:t>Graphs and images can be embedded.</w:t>
      </w:r>
    </w:p>
    <w:p w14:paraId="5837F9F9" w14:textId="79A1C6D5" w:rsidR="00B636C9" w:rsidRDefault="00B636C9" w:rsidP="00F36251">
      <w:pPr>
        <w:pStyle w:val="Heading3"/>
      </w:pPr>
      <w:bookmarkStart w:id="200" w:name="_Toc361939810"/>
      <w:r>
        <w:t>V</w:t>
      </w:r>
      <w:r w:rsidRPr="00B636C9">
        <w:t>alid</w:t>
      </w:r>
      <w:r>
        <w:t>ation</w:t>
      </w:r>
      <w:r w:rsidRPr="00B636C9">
        <w:t xml:space="preserve"> and </w:t>
      </w:r>
      <w:r>
        <w:t>C</w:t>
      </w:r>
      <w:r w:rsidRPr="00B636C9">
        <w:t xml:space="preserve">onsistency </w:t>
      </w:r>
      <w:r>
        <w:t>C</w:t>
      </w:r>
      <w:r w:rsidRPr="00B636C9">
        <w:t>hecks</w:t>
      </w:r>
      <w:bookmarkEnd w:id="200"/>
    </w:p>
    <w:p w14:paraId="2A769F2D" w14:textId="698621E3" w:rsidR="00056009" w:rsidRDefault="007D3A4D">
      <w:r>
        <w:t>As has been mentioned</w:t>
      </w:r>
      <w:r w:rsidR="0022271B">
        <w:t>,</w:t>
      </w:r>
      <w:r>
        <w:t xml:space="preserve"> SIM starts the validation process by controlling what</w:t>
      </w:r>
      <w:r w:rsidR="0022271B">
        <w:t xml:space="preserve"> can be entered where, with checks defined at the BRO level.</w:t>
      </w:r>
    </w:p>
    <w:p w14:paraId="62D3435E" w14:textId="77777777" w:rsidR="003A2B66" w:rsidRDefault="0022271B">
      <w:r>
        <w:t xml:space="preserve">Further broader validation and consistency checks are performed using the report generator, which has access to all the data via SIM plus </w:t>
      </w:r>
      <w:r w:rsidR="003A2B66">
        <w:t xml:space="preserve">any required degree of </w:t>
      </w:r>
      <w:r>
        <w:t>logic and programming</w:t>
      </w:r>
      <w:r w:rsidR="003A2B66">
        <w:t xml:space="preserve">. A person writing validation or consistency check formats does not need to be a programmer to do this, however, as formats can use functions written by </w:t>
      </w:r>
      <w:proofErr w:type="spellStart"/>
      <w:r w:rsidR="003A2B66">
        <w:t>Braiins</w:t>
      </w:r>
      <w:proofErr w:type="spellEnd"/>
      <w:r w:rsidR="003A2B66">
        <w:t xml:space="preserve"> programmers to handle the IT stuff. </w:t>
      </w:r>
    </w:p>
    <w:p w14:paraId="7C7D2F22" w14:textId="10792A61" w:rsidR="0022271B" w:rsidRPr="00056009" w:rsidRDefault="003A2B66">
      <w:r>
        <w:t xml:space="preserve">Because report generator formats are compiled to PHP code, they can use functions written in PHP code. Creating and adding additional PHP functions to the library of functions for use in validation formats is easy and quick for </w:t>
      </w:r>
      <w:proofErr w:type="spellStart"/>
      <w:r>
        <w:t>Braiins</w:t>
      </w:r>
      <w:proofErr w:type="spellEnd"/>
      <w:r>
        <w:t xml:space="preserve"> programmers. The library of such functions will become extensive and powerful, so enabling </w:t>
      </w:r>
      <w:r w:rsidR="00255377">
        <w:t>the validation and data consistency checks to also be extensive.</w:t>
      </w:r>
    </w:p>
    <w:p w14:paraId="5626B7FB" w14:textId="453D2D2D" w:rsidR="0048469B" w:rsidRDefault="00056009" w:rsidP="00F36251">
      <w:pPr>
        <w:pStyle w:val="Heading3"/>
      </w:pPr>
      <w:bookmarkStart w:id="201" w:name="_Toc361939811"/>
      <w:r w:rsidRPr="00056009">
        <w:t xml:space="preserve">Analyse and </w:t>
      </w:r>
      <w:r w:rsidR="00255377">
        <w:t>C</w:t>
      </w:r>
      <w:r w:rsidRPr="00056009">
        <w:t xml:space="preserve">ompare </w:t>
      </w:r>
      <w:r w:rsidR="00255377">
        <w:t>D</w:t>
      </w:r>
      <w:r w:rsidRPr="00056009">
        <w:t>ata</w:t>
      </w:r>
      <w:bookmarkEnd w:id="201"/>
    </w:p>
    <w:p w14:paraId="135B799D" w14:textId="1946F858" w:rsidR="00255377" w:rsidRDefault="00495C65" w:rsidP="00F36251">
      <w:r>
        <w:t>In a similar way to validation, the report generator can be used to analyse and compare data.</w:t>
      </w:r>
    </w:p>
    <w:p w14:paraId="5363086C" w14:textId="58A60547" w:rsidR="00BA2409" w:rsidRDefault="00495C65" w:rsidP="00255377">
      <w:r>
        <w:t xml:space="preserve">Initially this will be restricted to data for entities of the agent or group stored within </w:t>
      </w:r>
      <w:proofErr w:type="spellStart"/>
      <w:r>
        <w:t>Braiins</w:t>
      </w:r>
      <w:proofErr w:type="spellEnd"/>
      <w:r>
        <w:t xml:space="preserve">. However, it is planned to broaden this to entities of other agents or groups within </w:t>
      </w:r>
      <w:proofErr w:type="spellStart"/>
      <w:r>
        <w:t>Braiins</w:t>
      </w:r>
      <w:proofErr w:type="spellEnd"/>
      <w:r>
        <w:t xml:space="preserve"> with permission i.e. for agents or entities who agree to allow data comparison, and then finally to entities whose information is public via the internet i.e. at the end of a </w:t>
      </w:r>
      <w:proofErr w:type="spellStart"/>
      <w:proofErr w:type="gramStart"/>
      <w:r>
        <w:t>url</w:t>
      </w:r>
      <w:proofErr w:type="spellEnd"/>
      <w:proofErr w:type="gramEnd"/>
      <w:r>
        <w:t>, whether in XBRL or SIM format.</w:t>
      </w:r>
    </w:p>
    <w:p w14:paraId="7425523A" w14:textId="77777777" w:rsidR="00BA2409" w:rsidRDefault="00BA2409">
      <w:pPr>
        <w:spacing w:before="200" w:after="200" w:line="276" w:lineRule="auto"/>
      </w:pPr>
      <w:r>
        <w:br w:type="page"/>
      </w:r>
    </w:p>
    <w:p w14:paraId="569756A7" w14:textId="2AE68EA2" w:rsidR="00495C65" w:rsidRDefault="00495C65" w:rsidP="00F36251">
      <w:pPr>
        <w:pStyle w:val="Heading2"/>
      </w:pPr>
      <w:bookmarkStart w:id="202" w:name="_Toc361939812"/>
      <w:proofErr w:type="spellStart"/>
      <w:r>
        <w:lastRenderedPageBreak/>
        <w:t>Braiins</w:t>
      </w:r>
      <w:proofErr w:type="spellEnd"/>
      <w:r>
        <w:t xml:space="preserve"> Website and </w:t>
      </w:r>
      <w:proofErr w:type="spellStart"/>
      <w:r>
        <w:t>Braiins</w:t>
      </w:r>
      <w:proofErr w:type="spellEnd"/>
      <w:r>
        <w:t xml:space="preserve"> Desktop</w:t>
      </w:r>
      <w:bookmarkEnd w:id="202"/>
    </w:p>
    <w:p w14:paraId="06E43B82" w14:textId="1B14F10D" w:rsidR="00495C65" w:rsidRDefault="00371E61" w:rsidP="00F36251">
      <w:r>
        <w:t xml:space="preserve">The </w:t>
      </w:r>
      <w:proofErr w:type="spellStart"/>
      <w:r>
        <w:t>Braiins</w:t>
      </w:r>
      <w:proofErr w:type="spellEnd"/>
      <w:r>
        <w:t xml:space="preserve"> website (Braiins.com) is where it all happens.</w:t>
      </w:r>
    </w:p>
    <w:p w14:paraId="3E0D30C6" w14:textId="7EEACB6F" w:rsidR="00371E61" w:rsidRDefault="00371E61" w:rsidP="00F36251">
      <w:r>
        <w:t xml:space="preserve">The main site provides information (marketing), sign up, and login for Members. (Users of </w:t>
      </w:r>
      <w:proofErr w:type="spellStart"/>
      <w:r>
        <w:t>Braiins</w:t>
      </w:r>
      <w:proofErr w:type="spellEnd"/>
      <w:r>
        <w:t xml:space="preserve"> are called Members.)</w:t>
      </w:r>
    </w:p>
    <w:p w14:paraId="0A1C68BD" w14:textId="4F965971" w:rsidR="00371E61" w:rsidRDefault="00371E61" w:rsidP="00F36251">
      <w:pPr>
        <w:keepNext/>
      </w:pPr>
      <w:r>
        <w:t xml:space="preserve">Members access all of the </w:t>
      </w:r>
      <w:proofErr w:type="spellStart"/>
      <w:r>
        <w:t>Braiins</w:t>
      </w:r>
      <w:proofErr w:type="spellEnd"/>
      <w:r>
        <w:t xml:space="preserve"> functionality via the </w:t>
      </w:r>
      <w:proofErr w:type="spellStart"/>
      <w:r>
        <w:t>Braiins</w:t>
      </w:r>
      <w:proofErr w:type="spellEnd"/>
      <w:r>
        <w:t xml:space="preserve"> Desktop or </w:t>
      </w:r>
      <w:commentRangeStart w:id="203"/>
      <w:r>
        <w:t>BDT</w:t>
      </w:r>
      <w:commentRangeEnd w:id="203"/>
      <w:r w:rsidR="00BA2409">
        <w:rPr>
          <w:rStyle w:val="CommentReference"/>
        </w:rPr>
        <w:commentReference w:id="203"/>
      </w:r>
      <w:r>
        <w:t>:</w:t>
      </w:r>
    </w:p>
    <w:p w14:paraId="2103149A" w14:textId="532973CD" w:rsidR="00BA2409" w:rsidRDefault="00BA2409" w:rsidP="00F36251">
      <w:r w:rsidRPr="00325FA9">
        <w:rPr>
          <w:noProof/>
          <w:lang w:eastAsia="en-GB"/>
        </w:rPr>
        <w:drawing>
          <wp:inline distT="0" distB="0" distL="0" distR="0" wp14:anchorId="784C6406" wp14:editId="25A6313E">
            <wp:extent cx="5572125" cy="5562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2125" cy="5562600"/>
                    </a:xfrm>
                    <a:prstGeom prst="rect">
                      <a:avLst/>
                    </a:prstGeom>
                  </pic:spPr>
                </pic:pic>
              </a:graphicData>
            </a:graphic>
          </wp:inline>
        </w:drawing>
      </w:r>
    </w:p>
    <w:p w14:paraId="108B6B0C" w14:textId="4B0090E4" w:rsidR="00BA2409" w:rsidRDefault="00BA2409">
      <w:pPr>
        <w:spacing w:before="200" w:after="200" w:line="276" w:lineRule="auto"/>
      </w:pPr>
      <w:r>
        <w:br w:type="page"/>
      </w:r>
    </w:p>
    <w:p w14:paraId="26792DB1" w14:textId="6FAFE71E" w:rsidR="002C4353" w:rsidRDefault="00822CF4" w:rsidP="00F36251">
      <w:pPr>
        <w:pStyle w:val="Heading2"/>
      </w:pPr>
      <w:bookmarkStart w:id="204" w:name="_Ref361384702"/>
      <w:bookmarkStart w:id="205" w:name="_Toc361939813"/>
      <w:r>
        <w:lastRenderedPageBreak/>
        <w:t xml:space="preserve">The </w:t>
      </w:r>
      <w:r w:rsidR="006A581A">
        <w:t>T</w:t>
      </w:r>
      <w:r w:rsidR="002C4353">
        <w:t>echn</w:t>
      </w:r>
      <w:r>
        <w:t>ology</w:t>
      </w:r>
      <w:bookmarkEnd w:id="204"/>
      <w:bookmarkEnd w:id="205"/>
    </w:p>
    <w:p w14:paraId="30F09C2C" w14:textId="4C19CE05" w:rsidR="00E67311" w:rsidRDefault="00E67311" w:rsidP="00F36251">
      <w:proofErr w:type="spellStart"/>
      <w:r>
        <w:t>Braiins</w:t>
      </w:r>
      <w:proofErr w:type="spellEnd"/>
      <w:r>
        <w:t xml:space="preserve"> is built upon the following technologies and design decisions:</w:t>
      </w:r>
    </w:p>
    <w:p w14:paraId="15016551" w14:textId="225B6A70" w:rsidR="00E67311" w:rsidRDefault="00E67311" w:rsidP="00F336FF">
      <w:pPr>
        <w:pStyle w:val="ListB6after"/>
        <w:numPr>
          <w:ilvl w:val="0"/>
          <w:numId w:val="19"/>
        </w:numPr>
        <w:ind w:left="357" w:hanging="357"/>
      </w:pPr>
      <w:r>
        <w:t>Data</w:t>
      </w:r>
      <w:r w:rsidR="0001304C">
        <w:t xml:space="preserve"> - any and all data appropriate to wide ranging financial reporting:</w:t>
      </w:r>
    </w:p>
    <w:p w14:paraId="7AA12062" w14:textId="616075B7" w:rsidR="0001304C" w:rsidRDefault="00381A50" w:rsidP="00F36251">
      <w:pPr>
        <w:pStyle w:val="ListBI1"/>
      </w:pPr>
      <w:r>
        <w:t xml:space="preserve">Data described, </w:t>
      </w:r>
      <w:r w:rsidR="0001304C">
        <w:t>categorised</w:t>
      </w:r>
      <w:r>
        <w:t>, and made “intelligent”</w:t>
      </w:r>
      <w:r w:rsidR="0001304C">
        <w:t xml:space="preserve"> using SIM</w:t>
      </w:r>
    </w:p>
    <w:p w14:paraId="5CDE12FD" w14:textId="0D5AE40A" w:rsidR="0001304C" w:rsidRDefault="0001304C" w:rsidP="00F36251">
      <w:pPr>
        <w:pStyle w:val="ListBI1"/>
      </w:pPr>
      <w:r>
        <w:t xml:space="preserve">Data stored in Journals within </w:t>
      </w:r>
      <w:proofErr w:type="spellStart"/>
      <w:r>
        <w:t>DataSets</w:t>
      </w:r>
      <w:proofErr w:type="spellEnd"/>
    </w:p>
    <w:p w14:paraId="7032AEDC" w14:textId="68420CB2" w:rsidR="00E67311" w:rsidRDefault="002C3632" w:rsidP="00F36251">
      <w:pPr>
        <w:pStyle w:val="ListBI1"/>
      </w:pPr>
      <w:r>
        <w:t>Data is Financial Reporting focussed i.e. it is NOT a complete transaction based ledger, but a record of the final balances and any edits made to them</w:t>
      </w:r>
    </w:p>
    <w:p w14:paraId="48EE0545" w14:textId="77777777" w:rsidR="002C3632" w:rsidRDefault="00E67311" w:rsidP="00F36251">
      <w:pPr>
        <w:pStyle w:val="ListBI1"/>
      </w:pPr>
      <w:r>
        <w:t>No limits by year i.e. data is kept until specifically deleted</w:t>
      </w:r>
    </w:p>
    <w:p w14:paraId="418F7D0A" w14:textId="09D6A878" w:rsidR="00D00D2C" w:rsidRDefault="00D00D2C" w:rsidP="00F36251">
      <w:pPr>
        <w:pStyle w:val="ListBI1"/>
      </w:pPr>
      <w:r>
        <w:t>No limits on numbers e.g. of officers or subsidiaries</w:t>
      </w:r>
    </w:p>
    <w:p w14:paraId="58B9805F" w14:textId="70D9F390" w:rsidR="00E67311" w:rsidRDefault="00E67311" w:rsidP="00F36251">
      <w:pPr>
        <w:pStyle w:val="ListBI1"/>
      </w:pPr>
      <w:r>
        <w:t>4 periods per year for quarterly report</w:t>
      </w:r>
      <w:r w:rsidR="006A581A">
        <w:t>ing</w:t>
      </w:r>
      <w:r>
        <w:t xml:space="preserve">. (Not monthly as </w:t>
      </w:r>
      <w:proofErr w:type="spellStart"/>
      <w:r>
        <w:t>Braiins</w:t>
      </w:r>
      <w:proofErr w:type="spellEnd"/>
      <w:r>
        <w:t xml:space="preserve"> is not expected to be used for monthly management reporting)</w:t>
      </w:r>
    </w:p>
    <w:p w14:paraId="74F9BCAE" w14:textId="3F606A15" w:rsidR="003B057B" w:rsidRDefault="003B057B" w:rsidP="00F36251">
      <w:pPr>
        <w:pStyle w:val="ListBI1"/>
      </w:pPr>
      <w:r>
        <w:t>Data exportable</w:t>
      </w:r>
    </w:p>
    <w:p w14:paraId="2BC8548D" w14:textId="56534F0D" w:rsidR="003B057B" w:rsidRDefault="003B057B" w:rsidP="00F36251">
      <w:pPr>
        <w:pStyle w:val="ListBI1"/>
      </w:pPr>
      <w:r>
        <w:t xml:space="preserve">Data </w:t>
      </w:r>
      <w:proofErr w:type="spellStart"/>
      <w:r>
        <w:t>deleteable</w:t>
      </w:r>
      <w:proofErr w:type="spellEnd"/>
    </w:p>
    <w:p w14:paraId="70D27EB1" w14:textId="550C7E36" w:rsidR="003B057B" w:rsidRDefault="003B057B" w:rsidP="00F36251">
      <w:pPr>
        <w:pStyle w:val="ListBI1"/>
      </w:pPr>
      <w:r>
        <w:t>Data importable in various formats according to source, list will keep growing as needed</w:t>
      </w:r>
    </w:p>
    <w:p w14:paraId="4C90D781" w14:textId="77777777" w:rsidR="00381A50" w:rsidRDefault="00381A50" w:rsidP="00F36251">
      <w:pPr>
        <w:pStyle w:val="ListBI1"/>
        <w:spacing w:after="60"/>
      </w:pPr>
      <w:r>
        <w:t>Data types:</w:t>
      </w:r>
    </w:p>
    <w:p w14:paraId="15CB12D6" w14:textId="049E553D" w:rsidR="00E67311" w:rsidRDefault="00E67311" w:rsidP="00F36251">
      <w:pPr>
        <w:pStyle w:val="ListBI2"/>
      </w:pPr>
      <w:commentRangeStart w:id="206"/>
      <w:r>
        <w:t>GL data</w:t>
      </w:r>
      <w:r w:rsidR="00143B27">
        <w:t xml:space="preserve"> in whole dollars or pounds </w:t>
      </w:r>
      <w:proofErr w:type="spellStart"/>
      <w:r w:rsidR="00143B27">
        <w:t>etc</w:t>
      </w:r>
      <w:proofErr w:type="spellEnd"/>
      <w:r w:rsidR="00143B27">
        <w:t xml:space="preserve"> i.e. cents or pence are not stored</w:t>
      </w:r>
      <w:commentRangeEnd w:id="206"/>
      <w:r w:rsidR="00DD0BAF">
        <w:rPr>
          <w:rStyle w:val="CommentReference"/>
          <w:rFonts w:eastAsiaTheme="minorHAnsi" w:cstheme="minorBidi"/>
          <w:lang w:eastAsia="en-US"/>
        </w:rPr>
        <w:commentReference w:id="206"/>
      </w:r>
    </w:p>
    <w:p w14:paraId="240D4F50" w14:textId="76AD36C8" w:rsidR="00E67311" w:rsidRDefault="00E67311" w:rsidP="00F36251">
      <w:pPr>
        <w:pStyle w:val="ListBI2"/>
      </w:pPr>
      <w:r>
        <w:t xml:space="preserve">Additional financial disclosure </w:t>
      </w:r>
      <w:r w:rsidR="00381A50">
        <w:t xml:space="preserve">numeric or text </w:t>
      </w:r>
      <w:r>
        <w:t>data</w:t>
      </w:r>
    </w:p>
    <w:p w14:paraId="34A86123" w14:textId="3EE873BF" w:rsidR="00E67311" w:rsidRDefault="00E67311" w:rsidP="00F36251">
      <w:pPr>
        <w:pStyle w:val="ListBI2"/>
      </w:pPr>
      <w:r>
        <w:t xml:space="preserve">Non-financial ancillary environmental </w:t>
      </w:r>
      <w:r w:rsidR="00381A50">
        <w:t xml:space="preserve">text </w:t>
      </w:r>
      <w:r>
        <w:t>or other data</w:t>
      </w:r>
    </w:p>
    <w:p w14:paraId="5DCFA503" w14:textId="2D5A3D55" w:rsidR="002F51C6" w:rsidRDefault="00E67311" w:rsidP="00F36251">
      <w:pPr>
        <w:pStyle w:val="ListBI2"/>
        <w:spacing w:after="120"/>
      </w:pPr>
      <w:r>
        <w:t xml:space="preserve">Optional related data </w:t>
      </w:r>
      <w:r w:rsidR="0001304C">
        <w:t xml:space="preserve">dynamically (live, in real time) </w:t>
      </w:r>
      <w:r>
        <w:t>br</w:t>
      </w:r>
      <w:r w:rsidR="0001304C">
        <w:t>ou</w:t>
      </w:r>
      <w:r>
        <w:t xml:space="preserve">ght into play, or removed as desired </w:t>
      </w:r>
      <w:r w:rsidR="00F55B92">
        <w:t xml:space="preserve">according to the report being produced </w:t>
      </w:r>
      <w:r w:rsidR="002F51C6" w:rsidRPr="002F51C6">
        <w:t>e.g. accounting information specific to corporation/income tax</w:t>
      </w:r>
      <w:r w:rsidR="00F55B92">
        <w:t>.</w:t>
      </w:r>
      <w:r w:rsidR="00F55B92">
        <w:br/>
      </w:r>
      <w:r w:rsidR="00F55B92" w:rsidRPr="00F36251">
        <w:rPr>
          <w:rStyle w:val="Line6Char"/>
          <w:rFonts w:eastAsiaTheme="minorHAnsi"/>
        </w:rPr>
        <w:br/>
      </w:r>
      <w:r w:rsidR="00F55B92">
        <w:t>T</w:t>
      </w:r>
      <w:r w:rsidR="002F51C6" w:rsidRPr="002F51C6">
        <w:t xml:space="preserve">his </w:t>
      </w:r>
      <w:r w:rsidR="00F55B92">
        <w:t xml:space="preserve">kind of data is </w:t>
      </w:r>
      <w:r w:rsidR="002F51C6" w:rsidRPr="002F51C6">
        <w:t xml:space="preserve">stored </w:t>
      </w:r>
      <w:r w:rsidR="00F55B92">
        <w:t xml:space="preserve">using </w:t>
      </w:r>
      <w:proofErr w:type="spellStart"/>
      <w:r w:rsidR="00F55B92">
        <w:t>DataSets</w:t>
      </w:r>
      <w:proofErr w:type="spellEnd"/>
      <w:r w:rsidR="00F55B92">
        <w:t xml:space="preserve"> and Journals with the SIM properties (tags) defining exactly what aspect the data applies to e.g. </w:t>
      </w:r>
      <w:r w:rsidR="002F51C6" w:rsidRPr="002F51C6">
        <w:t>Income Tax Status</w:t>
      </w:r>
      <w:r w:rsidR="00F55B92">
        <w:br/>
      </w:r>
      <w:r w:rsidR="002F51C6" w:rsidRPr="002F51C6">
        <w:tab/>
        <w:t>- Allowable (default)</w:t>
      </w:r>
      <w:r w:rsidR="00F55B92">
        <w:br/>
      </w:r>
      <w:r w:rsidR="002F51C6" w:rsidRPr="002F51C6">
        <w:tab/>
        <w:t>- Disallowable</w:t>
      </w:r>
      <w:r w:rsidR="00F55B92">
        <w:br/>
      </w:r>
      <w:r w:rsidR="00F55B92" w:rsidRPr="00F36251">
        <w:rPr>
          <w:rStyle w:val="Line6Char"/>
          <w:rFonts w:eastAsiaTheme="minorHAnsi"/>
        </w:rPr>
        <w:br/>
      </w:r>
      <w:r w:rsidR="00FD0D1A">
        <w:t xml:space="preserve">The </w:t>
      </w:r>
      <w:r w:rsidR="002F51C6" w:rsidRPr="002F51C6">
        <w:t xml:space="preserve">types of data </w:t>
      </w:r>
      <w:r w:rsidR="00FD0D1A">
        <w:t xml:space="preserve">that </w:t>
      </w:r>
      <w:r w:rsidR="002F51C6" w:rsidRPr="002F51C6">
        <w:t>is allowable or disallowable will vary from country to country, but is not related per se to a Regulatory Accounting Taxonomy.</w:t>
      </w:r>
      <w:r w:rsidR="00F55B92">
        <w:t xml:space="preserve"> </w:t>
      </w:r>
      <w:proofErr w:type="spellStart"/>
      <w:r w:rsidR="00F55B92">
        <w:t>Braiin</w:t>
      </w:r>
      <w:r w:rsidR="003616FE">
        <w:t>s</w:t>
      </w:r>
      <w:proofErr w:type="spellEnd"/>
      <w:r w:rsidR="00F55B92">
        <w:t xml:space="preserve">’ ability to work with different jurisdictions as well as different taxonomies allows </w:t>
      </w:r>
      <w:ins w:id="207" w:author="Charles" w:date="2013-07-17T11:46:00Z">
        <w:r w:rsidR="00DD0BAF">
          <w:t xml:space="preserve">it </w:t>
        </w:r>
      </w:ins>
      <w:r w:rsidR="00F55B92">
        <w:t>to cope with such differences dynamically i.e</w:t>
      </w:r>
      <w:r w:rsidR="003616FE">
        <w:t>.</w:t>
      </w:r>
      <w:r w:rsidR="00F55B92">
        <w:t xml:space="preserve"> with</w:t>
      </w:r>
      <w:r w:rsidR="003616FE">
        <w:t>out</w:t>
      </w:r>
      <w:r w:rsidR="00F55B92">
        <w:t xml:space="preserve"> manual intervention or re-posting</w:t>
      </w:r>
    </w:p>
    <w:p w14:paraId="28857566" w14:textId="0D738E37" w:rsidR="00D00D2C" w:rsidRDefault="00D00D2C" w:rsidP="00F36251">
      <w:pPr>
        <w:pStyle w:val="ListBI1"/>
      </w:pPr>
      <w:r>
        <w:t xml:space="preserve">Data organised by Agent (Accountancy Practice) or Group, </w:t>
      </w:r>
      <w:r w:rsidR="00143B27">
        <w:t xml:space="preserve">and </w:t>
      </w:r>
      <w:r>
        <w:t>any number of Entities within that Agent or Group.</w:t>
      </w:r>
    </w:p>
    <w:p w14:paraId="252398B1" w14:textId="4EE6D551" w:rsidR="00143B27" w:rsidRPr="002F51C6" w:rsidRDefault="00143B27" w:rsidP="00F36251">
      <w:pPr>
        <w:pStyle w:val="ListBI1"/>
      </w:pPr>
      <w:r>
        <w:t xml:space="preserve">Entities, people, contacts, </w:t>
      </w:r>
      <w:r w:rsidR="00DD424A">
        <w:t xml:space="preserve">and </w:t>
      </w:r>
      <w:r>
        <w:t xml:space="preserve">addresses </w:t>
      </w:r>
      <w:r w:rsidR="00DD424A">
        <w:t xml:space="preserve">DB information </w:t>
      </w:r>
      <w:r>
        <w:t>are available</w:t>
      </w:r>
      <w:r w:rsidR="00DD424A">
        <w:t xml:space="preserve"> to any entity of the Agent or Group, including being used to describe other data e.g. the remuneration of </w:t>
      </w:r>
      <w:proofErr w:type="spellStart"/>
      <w:r w:rsidR="00DD424A">
        <w:t>BondJames</w:t>
      </w:r>
      <w:proofErr w:type="spellEnd"/>
      <w:r w:rsidR="00DD424A">
        <w:t xml:space="preserve"> from Entity </w:t>
      </w:r>
      <w:proofErr w:type="spellStart"/>
      <w:r w:rsidR="00DD424A">
        <w:t>XYZCorp</w:t>
      </w:r>
      <w:proofErr w:type="spellEnd"/>
      <w:r w:rsidR="00DD424A">
        <w:t>. This use of DB references to describe data is a part of SIM that is natural but powerful and not available in XBRL.</w:t>
      </w:r>
    </w:p>
    <w:p w14:paraId="366A3634" w14:textId="6477AA59" w:rsidR="00320E2E" w:rsidRDefault="00320E2E" w:rsidP="00F336FF">
      <w:pPr>
        <w:pStyle w:val="ListB6after"/>
        <w:numPr>
          <w:ilvl w:val="0"/>
          <w:numId w:val="19"/>
        </w:numPr>
        <w:ind w:left="357" w:hanging="357"/>
      </w:pPr>
      <w:r>
        <w:t xml:space="preserve">SIM (Standards Information Model) </w:t>
      </w:r>
      <w:proofErr w:type="spellStart"/>
      <w:r>
        <w:t>invol</w:t>
      </w:r>
      <w:ins w:id="208" w:author="Charles" w:date="2013-07-17T11:48:00Z">
        <w:r w:rsidR="00DD0BAF">
          <w:t>es</w:t>
        </w:r>
      </w:ins>
      <w:proofErr w:type="spellEnd"/>
      <w:del w:id="209" w:author="Charles" w:date="2013-07-17T11:48:00Z">
        <w:r w:rsidDel="00DD0BAF">
          <w:delText>ving</w:delText>
        </w:r>
      </w:del>
      <w:r>
        <w:t xml:space="preserve"> </w:t>
      </w:r>
      <w:r w:rsidR="00001F14">
        <w:t xml:space="preserve">DB data, </w:t>
      </w:r>
      <w:r>
        <w:t xml:space="preserve">Folios, Properties, and Property Items (somewhat similar to XBRL </w:t>
      </w:r>
      <w:proofErr w:type="spellStart"/>
      <w:r>
        <w:t>Hypercubes</w:t>
      </w:r>
      <w:proofErr w:type="spellEnd"/>
      <w:r>
        <w:t>, Dimensions, and Dimension members</w:t>
      </w:r>
      <w:r w:rsidR="008E02ED">
        <w:t xml:space="preserve"> but more flexible and natural</w:t>
      </w:r>
      <w:r w:rsidR="00143B27">
        <w:t xml:space="preserve"> with no need for a tuple equivalent and without limits as to numbers anywhere</w:t>
      </w:r>
      <w:r>
        <w:t xml:space="preserve">) </w:t>
      </w:r>
      <w:r w:rsidR="008E02ED">
        <w:t>to describe the data, and BROs (</w:t>
      </w:r>
      <w:proofErr w:type="spellStart"/>
      <w:r w:rsidR="008E02ED">
        <w:t>Braiins</w:t>
      </w:r>
      <w:proofErr w:type="spellEnd"/>
      <w:r w:rsidR="008E02ED">
        <w:t xml:space="preserve"> Report Objects) to store it, provide intelligence, and perform some automatic validation and processing</w:t>
      </w:r>
    </w:p>
    <w:p w14:paraId="2C328465" w14:textId="4E15C84C" w:rsidR="00945E24" w:rsidRDefault="00945E24" w:rsidP="00F336FF">
      <w:pPr>
        <w:pStyle w:val="ListB6after"/>
        <w:numPr>
          <w:ilvl w:val="0"/>
          <w:numId w:val="19"/>
        </w:numPr>
        <w:ind w:left="357" w:hanging="357"/>
      </w:pPr>
      <w:r>
        <w:lastRenderedPageBreak/>
        <w:t xml:space="preserve">SFR (Semantic Financial Reporting) front end to SIM to provide the </w:t>
      </w:r>
      <w:proofErr w:type="spellStart"/>
      <w:r>
        <w:t>Braiins</w:t>
      </w:r>
      <w:proofErr w:type="spellEnd"/>
      <w:r>
        <w:t xml:space="preserve"> Report Generator, plus Analysis and Validation tools</w:t>
      </w:r>
      <w:r w:rsidR="00D00D2C">
        <w:t xml:space="preserve">. Report Generator formats are compiled into PHP code as part of the process by which </w:t>
      </w:r>
      <w:proofErr w:type="spellStart"/>
      <w:r w:rsidR="00D00D2C">
        <w:t>Braiins</w:t>
      </w:r>
      <w:proofErr w:type="spellEnd"/>
      <w:r w:rsidR="00D00D2C">
        <w:t xml:space="preserve"> deliver its speed.</w:t>
      </w:r>
    </w:p>
    <w:p w14:paraId="3635A4E9" w14:textId="77777777" w:rsidR="003616FE" w:rsidRDefault="003616FE" w:rsidP="00F336FF">
      <w:pPr>
        <w:pStyle w:val="ListB6after"/>
        <w:numPr>
          <w:ilvl w:val="0"/>
          <w:numId w:val="19"/>
        </w:numPr>
        <w:ind w:left="357" w:hanging="357"/>
      </w:pPr>
      <w:r>
        <w:t>Cloud</w:t>
      </w:r>
      <w:r w:rsidR="002F51C6">
        <w:t xml:space="preserve"> </w:t>
      </w:r>
      <w:r>
        <w:t xml:space="preserve">based </w:t>
      </w:r>
      <w:r w:rsidR="002F51C6">
        <w:t xml:space="preserve">using </w:t>
      </w:r>
      <w:r>
        <w:t xml:space="preserve">UK </w:t>
      </w:r>
      <w:r w:rsidR="002F51C6">
        <w:t xml:space="preserve">servers </w:t>
      </w:r>
      <w:r>
        <w:t xml:space="preserve">initially, later others but </w:t>
      </w:r>
      <w:r w:rsidR="002F51C6">
        <w:t>NOT USA</w:t>
      </w:r>
      <w:r>
        <w:t xml:space="preserve"> ones</w:t>
      </w:r>
    </w:p>
    <w:p w14:paraId="59A9BA53" w14:textId="0077B189" w:rsidR="003616FE" w:rsidRDefault="002F51C6" w:rsidP="00F336FF">
      <w:pPr>
        <w:pStyle w:val="ListB6after"/>
        <w:numPr>
          <w:ilvl w:val="0"/>
          <w:numId w:val="19"/>
        </w:numPr>
        <w:ind w:left="357" w:hanging="357"/>
      </w:pPr>
      <w:r>
        <w:t xml:space="preserve">MySQL </w:t>
      </w:r>
      <w:r w:rsidR="003616FE">
        <w:t xml:space="preserve">database running on a cluster of Linux servers, to become a </w:t>
      </w:r>
      <w:proofErr w:type="spellStart"/>
      <w:r>
        <w:t>Hadoop</w:t>
      </w:r>
      <w:proofErr w:type="spellEnd"/>
      <w:r>
        <w:t xml:space="preserve"> cluster</w:t>
      </w:r>
      <w:r w:rsidR="003616FE">
        <w:t xml:space="preserve"> as size increases</w:t>
      </w:r>
    </w:p>
    <w:p w14:paraId="0AE27238" w14:textId="0CB19938" w:rsidR="003616FE" w:rsidRDefault="003616FE" w:rsidP="00F336FF">
      <w:pPr>
        <w:pStyle w:val="ListB6after"/>
        <w:numPr>
          <w:ilvl w:val="0"/>
          <w:numId w:val="19"/>
        </w:numPr>
        <w:ind w:left="357" w:hanging="357"/>
      </w:pPr>
      <w:r>
        <w:t>PHP 5 on the servers</w:t>
      </w:r>
      <w:r w:rsidR="00945E24">
        <w:t>, optimised and compiled</w:t>
      </w:r>
    </w:p>
    <w:p w14:paraId="39F80AD4" w14:textId="6EF5AC6B" w:rsidR="003616FE" w:rsidRDefault="004B79C5" w:rsidP="00F336FF">
      <w:pPr>
        <w:pStyle w:val="ListBullet"/>
        <w:numPr>
          <w:ilvl w:val="0"/>
          <w:numId w:val="19"/>
        </w:numPr>
        <w:ind w:left="357" w:hanging="357"/>
      </w:pPr>
      <w:r>
        <w:t xml:space="preserve">Client (user device) required is </w:t>
      </w:r>
      <w:r w:rsidR="00001F14">
        <w:t xml:space="preserve">an internet connected device with a reasonable screen form factor able to run an HTML5 capable browser e.g. Chrome, </w:t>
      </w:r>
      <w:proofErr w:type="spellStart"/>
      <w:r w:rsidR="00001F14">
        <w:t>FireFox</w:t>
      </w:r>
      <w:proofErr w:type="spellEnd"/>
      <w:r w:rsidR="00001F14">
        <w:t xml:space="preserve"> or Internet Explorer 10. (Not IE before 10.) All modern PCs, laptops, plus most tablets and </w:t>
      </w:r>
      <w:proofErr w:type="spellStart"/>
      <w:r w:rsidR="00001F14">
        <w:t>phablets</w:t>
      </w:r>
      <w:proofErr w:type="spellEnd"/>
      <w:r w:rsidR="00001F14">
        <w:t xml:space="preserve"> are good.</w:t>
      </w:r>
      <w:r>
        <w:t xml:space="preserve"> </w:t>
      </w:r>
      <w:r w:rsidRPr="004B79C5">
        <w:t>HTML5</w:t>
      </w:r>
      <w:r>
        <w:t>’</w:t>
      </w:r>
      <w:r w:rsidRPr="004B79C5">
        <w:t xml:space="preserve">s </w:t>
      </w:r>
      <w:r>
        <w:t>local storage and JavaScript are used.</w:t>
      </w:r>
    </w:p>
    <w:p w14:paraId="1ECE48EE" w14:textId="5BC69098" w:rsidR="002F51C6" w:rsidRDefault="002F51C6" w:rsidP="00F336FF">
      <w:pPr>
        <w:pStyle w:val="ListB6after"/>
        <w:numPr>
          <w:ilvl w:val="0"/>
          <w:numId w:val="19"/>
        </w:numPr>
        <w:ind w:left="357" w:hanging="357"/>
      </w:pPr>
      <w:r>
        <w:t xml:space="preserve">OOP (Object Oriented Programming) built in to the heart of </w:t>
      </w:r>
      <w:proofErr w:type="spellStart"/>
      <w:r>
        <w:t>Braiins</w:t>
      </w:r>
      <w:proofErr w:type="spellEnd"/>
      <w:r>
        <w:t xml:space="preserve"> </w:t>
      </w:r>
      <w:r w:rsidR="003616FE">
        <w:t>to implement SIM and in particular BROs within SIM</w:t>
      </w:r>
    </w:p>
    <w:p w14:paraId="61E47A22" w14:textId="41452826" w:rsidR="004B79C5" w:rsidRDefault="004B79C5" w:rsidP="00F336FF">
      <w:pPr>
        <w:pStyle w:val="ListBullet"/>
        <w:numPr>
          <w:ilvl w:val="0"/>
          <w:numId w:val="19"/>
        </w:numPr>
        <w:ind w:left="357" w:hanging="357"/>
      </w:pPr>
      <w:r>
        <w:t xml:space="preserve">Output reports can be </w:t>
      </w:r>
      <w:r w:rsidR="006B0333">
        <w:t xml:space="preserve">HTML, </w:t>
      </w:r>
      <w:r w:rsidR="00B97CCB">
        <w:t>semantic HTML,</w:t>
      </w:r>
      <w:r w:rsidR="00B97CCB" w:rsidRPr="00B97CCB">
        <w:t xml:space="preserve"> </w:t>
      </w:r>
      <w:proofErr w:type="spellStart"/>
      <w:r w:rsidR="00B97CCB" w:rsidRPr="00B97CCB">
        <w:t>iXBRL</w:t>
      </w:r>
      <w:proofErr w:type="spellEnd"/>
      <w:r w:rsidR="00B97CCB" w:rsidRPr="00B97CCB">
        <w:t xml:space="preserve">, XBRL, </w:t>
      </w:r>
      <w:r>
        <w:t>or PDF</w:t>
      </w:r>
    </w:p>
    <w:p w14:paraId="64670CF5" w14:textId="28B4BAEF" w:rsidR="00945E24" w:rsidRDefault="00945E24" w:rsidP="00F336FF">
      <w:pPr>
        <w:pStyle w:val="ListB6after"/>
        <w:numPr>
          <w:ilvl w:val="0"/>
          <w:numId w:val="19"/>
        </w:numPr>
        <w:ind w:left="357" w:hanging="357"/>
      </w:pPr>
      <w:r>
        <w:t xml:space="preserve">XBRL taxonomies </w:t>
      </w:r>
      <w:r w:rsidR="008C6CE6">
        <w:t xml:space="preserve">which are published in XML form (103,000 nodes of XM for UK-IFRS), </w:t>
      </w:r>
      <w:r w:rsidR="006B0333">
        <w:t xml:space="preserve">are </w:t>
      </w:r>
      <w:r>
        <w:t xml:space="preserve">converted from </w:t>
      </w:r>
      <w:r w:rsidR="008C6CE6">
        <w:t xml:space="preserve">the </w:t>
      </w:r>
      <w:r>
        <w:t>XML to MySQL DB form</w:t>
      </w:r>
      <w:r w:rsidR="008C6CE6">
        <w:t xml:space="preserve"> for use by </w:t>
      </w:r>
      <w:proofErr w:type="spellStart"/>
      <w:r w:rsidR="008C6CE6">
        <w:t>Braiins</w:t>
      </w:r>
      <w:proofErr w:type="spellEnd"/>
      <w:r>
        <w:t>, then optimised again for SFR-SIM use as pure PHP code</w:t>
      </w:r>
      <w:r w:rsidR="00D00D2C">
        <w:t xml:space="preserve"> as another aspect of </w:t>
      </w:r>
      <w:r w:rsidR="006B0333">
        <w:t xml:space="preserve">providing </w:t>
      </w:r>
      <w:r w:rsidR="00D00D2C">
        <w:t xml:space="preserve">the </w:t>
      </w:r>
      <w:proofErr w:type="spellStart"/>
      <w:r w:rsidR="00D00D2C">
        <w:t>Braiins</w:t>
      </w:r>
      <w:proofErr w:type="spellEnd"/>
      <w:r w:rsidR="00D00D2C">
        <w:t xml:space="preserve"> speed</w:t>
      </w:r>
    </w:p>
    <w:p w14:paraId="3EDFB03F" w14:textId="78807A74" w:rsidR="002C4353" w:rsidRDefault="00930361" w:rsidP="002C4353">
      <w:pPr>
        <w:pStyle w:val="Heading1"/>
        <w:numPr>
          <w:ilvl w:val="0"/>
          <w:numId w:val="12"/>
        </w:numPr>
      </w:pPr>
      <w:bookmarkStart w:id="210" w:name="_Toc361939814"/>
      <w:proofErr w:type="spellStart"/>
      <w:r>
        <w:lastRenderedPageBreak/>
        <w:t>Braiins</w:t>
      </w:r>
      <w:proofErr w:type="spellEnd"/>
      <w:r>
        <w:t xml:space="preserve"> Road Map</w:t>
      </w:r>
      <w:bookmarkEnd w:id="210"/>
    </w:p>
    <w:p w14:paraId="4C50CF6C" w14:textId="35180456" w:rsidR="002F51C6" w:rsidRPr="002F51C6" w:rsidRDefault="00DF5900" w:rsidP="00F336FF">
      <w:pPr>
        <w:pStyle w:val="ListB6after"/>
        <w:numPr>
          <w:ilvl w:val="0"/>
          <w:numId w:val="19"/>
        </w:numPr>
        <w:ind w:left="357" w:hanging="357"/>
      </w:pPr>
      <w:r>
        <w:t xml:space="preserve">Launch </w:t>
      </w:r>
      <w:r w:rsidR="002F51C6" w:rsidRPr="002F51C6">
        <w:t>for use by UK Agents (Accounting Practices)</w:t>
      </w:r>
      <w:r>
        <w:t xml:space="preserve"> with FRS 102</w:t>
      </w:r>
      <w:r w:rsidR="002F51C6" w:rsidRPr="002F51C6">
        <w:t xml:space="preserve">, </w:t>
      </w:r>
      <w:r w:rsidR="00BA2409">
        <w:t xml:space="preserve">Private Limited Companies, </w:t>
      </w:r>
      <w:r w:rsidR="002F51C6" w:rsidRPr="002F51C6">
        <w:t>English only</w:t>
      </w:r>
    </w:p>
    <w:p w14:paraId="756B1D72" w14:textId="2955A630" w:rsidR="00BA2409" w:rsidRDefault="00BA2409" w:rsidP="00F336FF">
      <w:pPr>
        <w:pStyle w:val="ListB6after"/>
        <w:numPr>
          <w:ilvl w:val="0"/>
          <w:numId w:val="19"/>
        </w:numPr>
        <w:ind w:left="357" w:hanging="357"/>
      </w:pPr>
      <w:r>
        <w:t>Other entity types</w:t>
      </w:r>
    </w:p>
    <w:p w14:paraId="3A81527B" w14:textId="0E4615AC" w:rsidR="00DF5900" w:rsidRDefault="00DF5900" w:rsidP="00F336FF">
      <w:pPr>
        <w:pStyle w:val="ListB6after"/>
        <w:numPr>
          <w:ilvl w:val="0"/>
          <w:numId w:val="19"/>
        </w:numPr>
        <w:ind w:left="357" w:hanging="357"/>
      </w:pPr>
      <w:r>
        <w:t>Other taxonomies</w:t>
      </w:r>
    </w:p>
    <w:p w14:paraId="491AB7DE" w14:textId="77777777" w:rsidR="002F51C6" w:rsidRPr="002F51C6" w:rsidRDefault="002F51C6" w:rsidP="00F336FF">
      <w:pPr>
        <w:pStyle w:val="ListB6after"/>
        <w:numPr>
          <w:ilvl w:val="0"/>
          <w:numId w:val="19"/>
        </w:numPr>
        <w:ind w:left="357" w:hanging="357"/>
      </w:pPr>
      <w:r w:rsidRPr="002F51C6">
        <w:t>Other jurisdictions</w:t>
      </w:r>
    </w:p>
    <w:p w14:paraId="477E7BCD" w14:textId="62415808" w:rsidR="00DF5900" w:rsidRDefault="00DF5900" w:rsidP="00F336FF">
      <w:pPr>
        <w:pStyle w:val="ListB6after"/>
        <w:numPr>
          <w:ilvl w:val="0"/>
          <w:numId w:val="19"/>
        </w:numPr>
        <w:ind w:left="357" w:hanging="357"/>
      </w:pPr>
      <w:r w:rsidRPr="00DF5900">
        <w:t xml:space="preserve">Comparative </w:t>
      </w:r>
      <w:r w:rsidR="00BA2409">
        <w:t xml:space="preserve">analysis across </w:t>
      </w:r>
      <w:proofErr w:type="spellStart"/>
      <w:r w:rsidR="00BA2409">
        <w:t>Braiins</w:t>
      </w:r>
      <w:proofErr w:type="spellEnd"/>
      <w:r w:rsidR="00BA2409">
        <w:t xml:space="preserve"> entity data </w:t>
      </w:r>
      <w:r w:rsidRPr="00DF5900">
        <w:t>for participating entities</w:t>
      </w:r>
    </w:p>
    <w:p w14:paraId="7BC51DF1" w14:textId="5A604A14" w:rsidR="002F51C6" w:rsidRPr="002F51C6" w:rsidRDefault="002F51C6" w:rsidP="00F336FF">
      <w:pPr>
        <w:pStyle w:val="ListB6after"/>
        <w:numPr>
          <w:ilvl w:val="0"/>
          <w:numId w:val="19"/>
        </w:numPr>
        <w:ind w:left="357" w:hanging="357"/>
      </w:pPr>
      <w:r w:rsidRPr="002F51C6">
        <w:t>Languages other than English</w:t>
      </w:r>
    </w:p>
    <w:p w14:paraId="1AE6E99C" w14:textId="4E0D657E" w:rsidR="002F51C6" w:rsidRPr="002F51C6" w:rsidRDefault="002F51C6" w:rsidP="00F336FF">
      <w:pPr>
        <w:pStyle w:val="ListB6after"/>
        <w:numPr>
          <w:ilvl w:val="0"/>
          <w:numId w:val="19"/>
        </w:numPr>
        <w:ind w:left="357" w:hanging="357"/>
      </w:pPr>
      <w:r w:rsidRPr="002F51C6">
        <w:t>ResearchGate</w:t>
      </w:r>
      <w:r w:rsidR="00DF5900">
        <w:t>.com</w:t>
      </w:r>
      <w:r w:rsidRPr="002F51C6">
        <w:t xml:space="preserve"> type network i.e. comparative database on a big and international scale</w:t>
      </w:r>
    </w:p>
    <w:p w14:paraId="22297150" w14:textId="2AECDD16" w:rsidR="00DF5900" w:rsidRDefault="002F51C6" w:rsidP="00F336FF">
      <w:pPr>
        <w:pStyle w:val="ListB6after"/>
        <w:numPr>
          <w:ilvl w:val="0"/>
          <w:numId w:val="19"/>
        </w:numPr>
        <w:ind w:left="357" w:hanging="357"/>
      </w:pPr>
      <w:r w:rsidRPr="002F51C6">
        <w:t>General Business Report System for companies as a web service tying in with the above</w:t>
      </w:r>
    </w:p>
    <w:p w14:paraId="6855C5FE" w14:textId="50DD9E16" w:rsidR="00853BDA" w:rsidRDefault="00853BDA" w:rsidP="00853BDA">
      <w:pPr>
        <w:pStyle w:val="Heading1"/>
        <w:numPr>
          <w:ilvl w:val="0"/>
          <w:numId w:val="12"/>
        </w:numPr>
      </w:pPr>
      <w:bookmarkStart w:id="211" w:name="_Toc361939815"/>
      <w:r>
        <w:lastRenderedPageBreak/>
        <w:t>IRIS (India) and Azure</w:t>
      </w:r>
      <w:bookmarkEnd w:id="211"/>
    </w:p>
    <w:p w14:paraId="5D229EE0" w14:textId="77777777" w:rsidR="00853BDA" w:rsidRDefault="00853BDA" w:rsidP="00F336FF">
      <w:pPr>
        <w:pStyle w:val="ListB6after"/>
        <w:numPr>
          <w:ilvl w:val="0"/>
          <w:numId w:val="19"/>
        </w:numPr>
        <w:ind w:left="357" w:hanging="357"/>
      </w:pPr>
      <w:r>
        <w:t xml:space="preserve">In tidying up Browser Bookmarks came across this </w:t>
      </w:r>
    </w:p>
    <w:p w14:paraId="3D9990C4" w14:textId="1435D7A9" w:rsidR="00853BDA" w:rsidRPr="002F51C6" w:rsidRDefault="00853BDA" w:rsidP="00F336FF">
      <w:pPr>
        <w:pStyle w:val="ListB6after"/>
        <w:numPr>
          <w:ilvl w:val="0"/>
          <w:numId w:val="19"/>
        </w:numPr>
        <w:ind w:left="357" w:hanging="357"/>
      </w:pPr>
      <w:r>
        <w:t xml:space="preserve">Launch </w:t>
      </w:r>
      <w:r w:rsidRPr="002F51C6">
        <w:t>for use by UK Agents (Accounting Practices)</w:t>
      </w:r>
      <w:r>
        <w:t xml:space="preserve"> with FRS 102</w:t>
      </w:r>
      <w:r w:rsidRPr="002F51C6">
        <w:t xml:space="preserve">, </w:t>
      </w:r>
      <w:r>
        <w:t xml:space="preserve">Private Limited Companies, </w:t>
      </w:r>
      <w:r w:rsidRPr="002F51C6">
        <w:t>English only</w:t>
      </w:r>
    </w:p>
    <w:p w14:paraId="49233FDC" w14:textId="77777777" w:rsidR="00853BDA" w:rsidRPr="002F51C6" w:rsidRDefault="00853BDA" w:rsidP="00853BDA">
      <w:pPr>
        <w:pStyle w:val="ListB6after"/>
        <w:numPr>
          <w:ilvl w:val="0"/>
          <w:numId w:val="0"/>
        </w:numPr>
        <w:ind w:left="357"/>
      </w:pPr>
    </w:p>
    <w:p w14:paraId="5E7B9ED7" w14:textId="5D817F94" w:rsidR="00130482" w:rsidRDefault="00130482" w:rsidP="00853BDA">
      <w:pPr>
        <w:pStyle w:val="Heading1"/>
      </w:pPr>
    </w:p>
    <w:sectPr w:rsidR="00130482">
      <w:head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Charles" w:date="2013-07-17T12:20:00Z" w:initials="C">
    <w:p w14:paraId="3B702258" w14:textId="24D959D4" w:rsidR="00E578E8" w:rsidRDefault="00E578E8">
      <w:pPr>
        <w:pStyle w:val="CommentText"/>
      </w:pPr>
      <w:r>
        <w:rPr>
          <w:rStyle w:val="CommentReference"/>
        </w:rPr>
        <w:annotationRef/>
      </w:r>
      <w:r>
        <w:t>Note to self. Need to think of a better title</w:t>
      </w:r>
    </w:p>
  </w:comment>
  <w:comment w:id="22" w:author="Charles" w:date="2013-07-16T12:11:00Z" w:initials="C">
    <w:p w14:paraId="0243D393" w14:textId="484C0382" w:rsidR="00E53C0D" w:rsidRDefault="00E53C0D">
      <w:pPr>
        <w:pStyle w:val="CommentText"/>
      </w:pPr>
      <w:r>
        <w:rPr>
          <w:rStyle w:val="CommentReference"/>
        </w:rPr>
        <w:annotationRef/>
      </w:r>
      <w:r>
        <w:t>Want avoid using word like “tool”. Want to get over that this is a complete easy to use package. No tools required, just any easy to drive solution.</w:t>
      </w:r>
    </w:p>
  </w:comment>
  <w:comment w:id="26" w:author="Charles" w:date="2013-07-09T17:07:00Z" w:initials="C">
    <w:p w14:paraId="4F1141B7" w14:textId="2228B619" w:rsidR="00E53C0D" w:rsidRDefault="00E53C0D">
      <w:pPr>
        <w:pStyle w:val="CommentText"/>
      </w:pPr>
      <w:r>
        <w:rPr>
          <w:rStyle w:val="CommentReference"/>
        </w:rPr>
        <w:annotationRef/>
      </w:r>
      <w:r>
        <w:t xml:space="preserve">Would “erasable” read better? </w:t>
      </w:r>
    </w:p>
  </w:comment>
  <w:comment w:id="27" w:author="David Hartley" w:date="2013-07-10T06:20:00Z" w:initials="DH">
    <w:p w14:paraId="7101D35F" w14:textId="2D9DE561" w:rsidR="00E53C0D" w:rsidRDefault="00E53C0D">
      <w:pPr>
        <w:pStyle w:val="CommentText"/>
      </w:pPr>
      <w:r>
        <w:rPr>
          <w:rStyle w:val="CommentReference"/>
        </w:rPr>
        <w:annotationRef/>
      </w:r>
      <w:r>
        <w:t>I agree that ‘</w:t>
      </w:r>
      <w:proofErr w:type="spellStart"/>
      <w:r>
        <w:t>deleteable</w:t>
      </w:r>
      <w:proofErr w:type="spellEnd"/>
      <w:r>
        <w:t>’ is an ugly word, but ‘erasable’ doesn’t sound as definite.</w:t>
      </w:r>
    </w:p>
  </w:comment>
  <w:comment w:id="28" w:author="David Hartley" w:date="2013-07-12T06:38:00Z" w:initials="DH">
    <w:p w14:paraId="71719E42" w14:textId="0D371D96" w:rsidR="00E53C0D" w:rsidRDefault="00E53C0D">
      <w:pPr>
        <w:pStyle w:val="CommentText"/>
      </w:pPr>
      <w:r>
        <w:t xml:space="preserve">Rephrased to avoid the </w:t>
      </w:r>
      <w:r>
        <w:rPr>
          <w:rStyle w:val="CommentReference"/>
        </w:rPr>
        <w:annotationRef/>
      </w:r>
      <w:r>
        <w:t>word.</w:t>
      </w:r>
    </w:p>
  </w:comment>
  <w:comment w:id="29" w:author="Charles" w:date="2013-07-09T17:10:00Z" w:initials="C">
    <w:p w14:paraId="50F868F3" w14:textId="3C26ADB8" w:rsidR="00E53C0D" w:rsidRDefault="00E53C0D">
      <w:pPr>
        <w:pStyle w:val="CommentText"/>
      </w:pPr>
      <w:r>
        <w:rPr>
          <w:rStyle w:val="CommentReference"/>
        </w:rPr>
        <w:annotationRef/>
      </w:r>
      <w:r>
        <w:t>Any reason why this is specifically Cloud based systems and not, as previously, other systems, whether Cloud based or In-house networks.</w:t>
      </w:r>
    </w:p>
  </w:comment>
  <w:comment w:id="30" w:author="David Hartley" w:date="2013-07-10T06:23:00Z" w:initials="DH">
    <w:p w14:paraId="4D476CD8" w14:textId="2F6BCC6E" w:rsidR="00E53C0D" w:rsidRDefault="00E53C0D">
      <w:pPr>
        <w:pStyle w:val="CommentText"/>
      </w:pPr>
      <w:r>
        <w:rPr>
          <w:rStyle w:val="CommentReference"/>
        </w:rPr>
        <w:annotationRef/>
      </w:r>
      <w:r>
        <w:t>No. Adjusted thanks.</w:t>
      </w:r>
    </w:p>
  </w:comment>
  <w:comment w:id="31" w:author="Charles" w:date="2013-07-09T17:15:00Z" w:initials="C">
    <w:p w14:paraId="32E34635" w14:textId="4FC9EB83" w:rsidR="00E53C0D" w:rsidRDefault="00E53C0D">
      <w:pPr>
        <w:pStyle w:val="CommentText"/>
      </w:pPr>
      <w:r>
        <w:rPr>
          <w:rStyle w:val="CommentReference"/>
        </w:rPr>
        <w:annotationRef/>
      </w:r>
      <w:r>
        <w:t>Feels like there are a few words missing after” … and analysis” and “the ‘release…”</w:t>
      </w:r>
    </w:p>
  </w:comment>
  <w:comment w:id="32" w:author="David Hartley" w:date="2013-07-10T06:24:00Z" w:initials="DH">
    <w:p w14:paraId="1AA93409" w14:textId="637A2825" w:rsidR="00E53C0D" w:rsidRDefault="00E53C0D">
      <w:pPr>
        <w:pStyle w:val="CommentText"/>
      </w:pPr>
      <w:r>
        <w:t>Was typo of ‘the’ for ‘to’ thanks</w:t>
      </w:r>
      <w:r>
        <w:rPr>
          <w:rStyle w:val="CommentReference"/>
        </w:rPr>
        <w:annotationRef/>
      </w:r>
      <w:r>
        <w:t>.</w:t>
      </w:r>
    </w:p>
  </w:comment>
  <w:comment w:id="34" w:author="Charles" w:date="2013-07-09T17:50:00Z" w:initials="C">
    <w:p w14:paraId="4416D311" w14:textId="77777777" w:rsidR="00E53C0D" w:rsidRDefault="00E53C0D" w:rsidP="00BA5367">
      <w:pPr>
        <w:pStyle w:val="CommentText"/>
      </w:pPr>
      <w:r>
        <w:rPr>
          <w:rStyle w:val="CommentReference"/>
        </w:rPr>
        <w:annotationRef/>
      </w:r>
      <w:r>
        <w:t xml:space="preserve">David, as noted earlier re open source, note that you have put both SFR and SIM together as part of the iceberg. But SFR, even if not called that, was implicit in the Bros, even if we were still stumbling towards defining it, let alone reaching it. But SIM is what started as BRL, and is the big chunk below the water-line, and also the bit that we would consider potentially open source and true long term goal. Would suggest that SFR needs to stay within </w:t>
      </w:r>
      <w:proofErr w:type="spellStart"/>
      <w:r>
        <w:t>Braiins</w:t>
      </w:r>
      <w:proofErr w:type="spellEnd"/>
      <w:r>
        <w:t xml:space="preserve"> to have a cash generating USP.  So re including SFR as well as SIM, are you sure that is what you want to do?</w:t>
      </w:r>
    </w:p>
  </w:comment>
  <w:comment w:id="35" w:author="David Hartley" w:date="2013-07-10T07:12:00Z" w:initials="DH">
    <w:p w14:paraId="3AABFD35" w14:textId="77777777" w:rsidR="00E53C0D" w:rsidRDefault="00E53C0D" w:rsidP="00BA5367">
      <w:pPr>
        <w:pStyle w:val="CommentText"/>
      </w:pPr>
      <w:r>
        <w:rPr>
          <w:rStyle w:val="CommentReference"/>
        </w:rPr>
        <w:annotationRef/>
      </w:r>
      <w:r>
        <w:t>I think so, but TBD. See also my comments by email re the implementation of SFR and SIM for that matter versus their definition.</w:t>
      </w:r>
      <w:r>
        <w:br/>
      </w:r>
      <w:r>
        <w:br/>
        <w:t xml:space="preserve">Mention of XBRL removed here in view of the addition of the separate </w:t>
      </w:r>
      <w:proofErr w:type="spellStart"/>
      <w:r>
        <w:t>Braiins</w:t>
      </w:r>
      <w:proofErr w:type="spellEnd"/>
      <w:r>
        <w:t xml:space="preserve"> and XBRL section</w:t>
      </w:r>
    </w:p>
  </w:comment>
  <w:comment w:id="38" w:author="Charles" w:date="2013-07-09T17:17:00Z" w:initials="C">
    <w:p w14:paraId="4572245C" w14:textId="0D456CBE" w:rsidR="00E53C0D" w:rsidRDefault="00E53C0D">
      <w:pPr>
        <w:pStyle w:val="CommentText"/>
      </w:pPr>
      <w:r>
        <w:rPr>
          <w:rStyle w:val="CommentReference"/>
        </w:rPr>
        <w:annotationRef/>
      </w:r>
      <w:r>
        <w:t>Think that this is a very good sentiment and statement.</w:t>
      </w:r>
    </w:p>
  </w:comment>
  <w:comment w:id="39" w:author="Charles" w:date="2013-07-09T17:20:00Z" w:initials="C">
    <w:p w14:paraId="66DE4D00" w14:textId="3B55058C" w:rsidR="00E53C0D" w:rsidRDefault="00E53C0D">
      <w:pPr>
        <w:pStyle w:val="CommentText"/>
      </w:pPr>
      <w:r>
        <w:rPr>
          <w:rStyle w:val="CommentReference"/>
        </w:rPr>
        <w:annotationRef/>
      </w:r>
      <w:r>
        <w:t>Need to be careful just how much we are prepared to make open source. SIM, Yes.  SFR, do not think so.</w:t>
      </w:r>
    </w:p>
  </w:comment>
  <w:comment w:id="40" w:author="Charles" w:date="2013-07-09T17:25:00Z" w:initials="C">
    <w:p w14:paraId="47C29B0F" w14:textId="70A2D34D" w:rsidR="00E53C0D" w:rsidRDefault="00E53C0D">
      <w:pPr>
        <w:pStyle w:val="CommentText"/>
      </w:pPr>
      <w:r>
        <w:rPr>
          <w:rStyle w:val="CommentReference"/>
        </w:rPr>
        <w:annotationRef/>
      </w:r>
      <w:r>
        <w:t>Possible re-phrasing.</w:t>
      </w:r>
    </w:p>
    <w:p w14:paraId="567C10F1" w14:textId="3537740E" w:rsidR="00E53C0D" w:rsidRDefault="00E53C0D">
      <w:pPr>
        <w:pStyle w:val="CommentText"/>
      </w:pPr>
      <w:r>
        <w:t xml:space="preserve">“If there was demand from the financial reporting community, we in turn would look to make the SIM part of </w:t>
      </w:r>
      <w:proofErr w:type="spellStart"/>
      <w:r>
        <w:t>Braiins</w:t>
      </w:r>
      <w:proofErr w:type="spellEnd"/>
      <w:r>
        <w:t xml:space="preserve"> open source. SIM might be viewed as the basis for a possible Global standard in much the same way as SBR and XBRL-GL.</w:t>
      </w:r>
    </w:p>
  </w:comment>
  <w:comment w:id="41" w:author="David Hartley" w:date="2013-07-10T06:28:00Z" w:initials="DH">
    <w:p w14:paraId="23247028" w14:textId="7E8B93A9" w:rsidR="00E53C0D" w:rsidRDefault="00E53C0D">
      <w:pPr>
        <w:pStyle w:val="CommentText"/>
      </w:pPr>
      <w:r>
        <w:t>OK, r</w:t>
      </w:r>
      <w:r>
        <w:rPr>
          <w:rStyle w:val="CommentReference"/>
        </w:rPr>
        <w:annotationRef/>
      </w:r>
      <w:r>
        <w:t>evised along the lines suggested, but with more comment later and by email.</w:t>
      </w:r>
    </w:p>
  </w:comment>
  <w:comment w:id="188" w:author="Charles" w:date="2013-07-09T17:31:00Z" w:initials="C">
    <w:p w14:paraId="10AA390E" w14:textId="77777777" w:rsidR="00E53C0D" w:rsidRDefault="00E53C0D" w:rsidP="0048469B">
      <w:pPr>
        <w:pStyle w:val="CommentText"/>
      </w:pPr>
      <w:r>
        <w:rPr>
          <w:rStyle w:val="CommentReference"/>
        </w:rPr>
        <w:annotationRef/>
      </w:r>
      <w:r>
        <w:t>Checking back, looks to be about 25,000, although potentially it could expand to much more than 35,000.</w:t>
      </w:r>
    </w:p>
  </w:comment>
  <w:comment w:id="189" w:author="Charles" w:date="2013-07-09T17:33:00Z" w:initials="C">
    <w:p w14:paraId="6D5B7D4A" w14:textId="77777777" w:rsidR="00E53C0D" w:rsidRDefault="00E53C0D" w:rsidP="0048469B">
      <w:pPr>
        <w:pStyle w:val="CommentText"/>
      </w:pPr>
      <w:r>
        <w:rPr>
          <w:rStyle w:val="CommentReference"/>
        </w:rPr>
        <w:annotationRef/>
      </w:r>
      <w:r>
        <w:t>Specifically, me.</w:t>
      </w:r>
    </w:p>
  </w:comment>
  <w:comment w:id="190" w:author="David Hartley" w:date="2013-07-10T15:17:00Z" w:initials="DH">
    <w:p w14:paraId="69E26A5B" w14:textId="77777777" w:rsidR="00E53C0D" w:rsidRDefault="00E53C0D" w:rsidP="0048469B">
      <w:pPr>
        <w:pStyle w:val="CommentText"/>
      </w:pPr>
      <w:r>
        <w:rPr>
          <w:rStyle w:val="CommentReference"/>
        </w:rPr>
        <w:annotationRef/>
      </w:r>
      <w:r>
        <w:t>And some within Sage!</w:t>
      </w:r>
    </w:p>
  </w:comment>
  <w:comment w:id="193" w:author="David Hartley" w:date="2013-07-10T06:36:00Z" w:initials="DH">
    <w:p w14:paraId="2E17033F" w14:textId="77777777" w:rsidR="00E53C0D" w:rsidRDefault="00E53C0D" w:rsidP="0048469B">
      <w:pPr>
        <w:pStyle w:val="CommentText"/>
      </w:pPr>
      <w:r>
        <w:rPr>
          <w:rStyle w:val="CommentReference"/>
        </w:rPr>
        <w:annotationRef/>
      </w:r>
      <w:r w:rsidRPr="001B6050">
        <w:t>Charles: This might need to be adjusted if we do decide to stick with separate Bros for Acquisitions, Disposals etc.</w:t>
      </w:r>
      <w:r>
        <w:t xml:space="preserve"> [Moved from body of doc to a comment.]</w:t>
      </w:r>
    </w:p>
  </w:comment>
  <w:comment w:id="194" w:author="Charles" w:date="2013-07-09T17:37:00Z" w:initials="C">
    <w:p w14:paraId="43E447BA" w14:textId="77777777" w:rsidR="00E53C0D" w:rsidRDefault="00E53C0D" w:rsidP="0048469B">
      <w:pPr>
        <w:pStyle w:val="CommentText"/>
      </w:pPr>
      <w:r>
        <w:rPr>
          <w:rStyle w:val="CommentReference"/>
        </w:rPr>
        <w:annotationRef/>
      </w:r>
      <w:r>
        <w:t>OK, will keep this in mind.</w:t>
      </w:r>
    </w:p>
  </w:comment>
  <w:comment w:id="196" w:author="Charles" w:date="2013-07-01T17:57:00Z" w:initials="C">
    <w:p w14:paraId="27A07B1F" w14:textId="77777777" w:rsidR="00E53C0D" w:rsidRDefault="00E53C0D" w:rsidP="0048469B">
      <w:r>
        <w:rPr>
          <w:rStyle w:val="CommentReference"/>
        </w:rPr>
        <w:annotationRef/>
      </w:r>
      <w:hyperlink r:id="rId1" w:history="1">
        <w:r>
          <w:rPr>
            <w:rStyle w:val="Hyperlink"/>
          </w:rPr>
          <w:t>http://en.wikipedia.org/wiki/Record_to_report</w:t>
        </w:r>
      </w:hyperlink>
    </w:p>
    <w:p w14:paraId="52A011DA" w14:textId="77777777" w:rsidR="00E53C0D" w:rsidRDefault="00E53C0D" w:rsidP="0048469B">
      <w:pPr>
        <w:pStyle w:val="CommentText"/>
      </w:pPr>
    </w:p>
  </w:comment>
  <w:comment w:id="203" w:author="David Hartley" w:date="2013-07-13T06:57:00Z" w:initials="DH">
    <w:p w14:paraId="56D06851" w14:textId="66AB0C37" w:rsidR="00E53C0D" w:rsidRDefault="00E53C0D">
      <w:pPr>
        <w:pStyle w:val="CommentText"/>
      </w:pPr>
      <w:r>
        <w:rPr>
          <w:rStyle w:val="CommentReference"/>
        </w:rPr>
        <w:annotationRef/>
      </w:r>
      <w:r>
        <w:t>Only pic so far!</w:t>
      </w:r>
      <w:r>
        <w:br/>
        <w:t>And clearly a WIP.</w:t>
      </w:r>
    </w:p>
  </w:comment>
  <w:comment w:id="206" w:author="Charles" w:date="2013-07-17T11:44:00Z" w:initials="C">
    <w:p w14:paraId="63CB6A16" w14:textId="11BC51B5" w:rsidR="00DD0BAF" w:rsidRDefault="00DD0BAF">
      <w:pPr>
        <w:pStyle w:val="CommentText"/>
      </w:pPr>
      <w:r>
        <w:rPr>
          <w:rStyle w:val="CommentReference"/>
        </w:rPr>
        <w:annotationRef/>
      </w:r>
      <w:r>
        <w:t xml:space="preserve">Seems very sensible. This is what Paul Brace did with </w:t>
      </w:r>
      <w:proofErr w:type="spellStart"/>
      <w:r>
        <w:t>ProCap</w:t>
      </w:r>
      <w:proofErr w:type="spellEnd"/>
      <w:r>
        <w:t>. If the source data does included cents or pence, what are your thoughts on rounding? Do it within the source document?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1141B7" w15:done="0"/>
  <w15:commentEx w15:paraId="7101D35F" w15:paraIdParent="4F1141B7" w15:done="0"/>
  <w15:commentEx w15:paraId="71719E42" w15:paraIdParent="4F1141B7" w15:done="0"/>
  <w15:commentEx w15:paraId="50F868F3" w15:done="0"/>
  <w15:commentEx w15:paraId="4D476CD8" w15:paraIdParent="50F868F3" w15:done="0"/>
  <w15:commentEx w15:paraId="32E34635" w15:done="0"/>
  <w15:commentEx w15:paraId="1AA93409" w15:paraIdParent="32E34635" w15:done="0"/>
  <w15:commentEx w15:paraId="4416D311" w15:done="0"/>
  <w15:commentEx w15:paraId="3AABFD35" w15:paraIdParent="4416D311" w15:done="0"/>
  <w15:commentEx w15:paraId="4572245C" w15:done="0"/>
  <w15:commentEx w15:paraId="66DE4D00" w15:done="0"/>
  <w15:commentEx w15:paraId="567C10F1" w15:done="0"/>
  <w15:commentEx w15:paraId="23247028" w15:paraIdParent="567C10F1" w15:done="0"/>
  <w15:commentEx w15:paraId="24512778" w15:done="0"/>
  <w15:commentEx w15:paraId="4DA7821A" w15:done="0"/>
  <w15:commentEx w15:paraId="29367E17" w15:paraIdParent="4DA7821A" w15:done="0"/>
  <w15:commentEx w15:paraId="7952B459" w15:done="0"/>
  <w15:commentEx w15:paraId="238C2E89" w15:done="0"/>
  <w15:commentEx w15:paraId="441B67FC" w15:done="0"/>
  <w15:commentEx w15:paraId="3CAC4BBA" w15:paraIdParent="441B67FC" w15:done="0"/>
  <w15:commentEx w15:paraId="4B435354" w15:done="0"/>
  <w15:commentEx w15:paraId="1864B106" w15:done="0"/>
  <w15:commentEx w15:paraId="049BFDC3" w15:done="0"/>
  <w15:commentEx w15:paraId="6F3C26BC" w15:paraIdParent="049BFDC3" w15:done="0"/>
  <w15:commentEx w15:paraId="4DA39D72" w15:done="0"/>
  <w15:commentEx w15:paraId="18DBF09D" w15:done="0"/>
  <w15:commentEx w15:paraId="68AA71EF" w15:done="0"/>
  <w15:commentEx w15:paraId="6DE1CFA3" w15:done="0"/>
  <w15:commentEx w15:paraId="56010EE4" w15:done="0"/>
  <w15:commentEx w15:paraId="0AE79D0D" w15:done="0"/>
  <w15:commentEx w15:paraId="065AB080" w15:done="0"/>
  <w15:commentEx w15:paraId="10AA390E" w15:done="0"/>
  <w15:commentEx w15:paraId="6D5B7D4A" w15:done="0"/>
  <w15:commentEx w15:paraId="69E26A5B" w15:paraIdParent="6D5B7D4A" w15:done="0"/>
  <w15:commentEx w15:paraId="2E17033F" w15:done="0"/>
  <w15:commentEx w15:paraId="43E447BA" w15:done="0"/>
  <w15:commentEx w15:paraId="52A011DA" w15:done="0"/>
  <w15:commentEx w15:paraId="56D0685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DE21E5" w14:textId="77777777" w:rsidR="00C96E2E" w:rsidRDefault="00C96E2E" w:rsidP="00D778FD">
      <w:r>
        <w:separator/>
      </w:r>
    </w:p>
  </w:endnote>
  <w:endnote w:type="continuationSeparator" w:id="0">
    <w:p w14:paraId="71905C06" w14:textId="77777777" w:rsidR="00C96E2E" w:rsidRDefault="00C96E2E" w:rsidP="00D77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666109" w14:textId="77777777" w:rsidR="00C96E2E" w:rsidRDefault="00C96E2E" w:rsidP="00D778FD">
      <w:r>
        <w:separator/>
      </w:r>
    </w:p>
  </w:footnote>
  <w:footnote w:type="continuationSeparator" w:id="0">
    <w:p w14:paraId="0EE8779D" w14:textId="77777777" w:rsidR="00C96E2E" w:rsidRDefault="00C96E2E" w:rsidP="00D778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648756"/>
      <w:docPartObj>
        <w:docPartGallery w:val="Page Numbers (Top of Page)"/>
        <w:docPartUnique/>
      </w:docPartObj>
    </w:sdtPr>
    <w:sdtEndPr/>
    <w:sdtContent>
      <w:p w14:paraId="3027764F" w14:textId="77777777" w:rsidR="00E53C0D" w:rsidRDefault="00E53C0D">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D58F4">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D58F4">
          <w:rPr>
            <w:b/>
            <w:bCs/>
            <w:noProof/>
          </w:rPr>
          <w:t>28</w:t>
        </w:r>
        <w:r>
          <w:rPr>
            <w:b/>
            <w:bCs/>
            <w:sz w:val="24"/>
            <w:szCs w:val="24"/>
          </w:rPr>
          <w:fldChar w:fldCharType="end"/>
        </w:r>
      </w:p>
    </w:sdtContent>
  </w:sdt>
  <w:p w14:paraId="74F28BFD" w14:textId="77777777" w:rsidR="00E53C0D" w:rsidRDefault="00E53C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38491E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CE3E06"/>
    <w:multiLevelType w:val="multilevel"/>
    <w:tmpl w:val="938491EE"/>
    <w:styleLink w:val="Style1"/>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93850CC"/>
    <w:multiLevelType w:val="hybridMultilevel"/>
    <w:tmpl w:val="D7EC1F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11006DCE"/>
    <w:multiLevelType w:val="hybridMultilevel"/>
    <w:tmpl w:val="AB427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2821DF1"/>
    <w:multiLevelType w:val="hybridMultilevel"/>
    <w:tmpl w:val="BDA4C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3716505"/>
    <w:multiLevelType w:val="hybridMultilevel"/>
    <w:tmpl w:val="29DEA422"/>
    <w:lvl w:ilvl="0" w:tplc="C114D378">
      <w:start w:val="1"/>
      <w:numFmt w:val="bullet"/>
      <w:pStyle w:val="ListBI1"/>
      <w:lvlText w:val="o"/>
      <w:lvlJc w:val="left"/>
      <w:pPr>
        <w:ind w:left="720" w:hanging="360"/>
      </w:pPr>
      <w:rPr>
        <w:rFonts w:ascii="Courier New" w:hAnsi="Courier New" w:cs="Courier New" w:hint="default"/>
      </w:rPr>
    </w:lvl>
    <w:lvl w:ilvl="1" w:tplc="41F6F888">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A2354B"/>
    <w:multiLevelType w:val="hybridMultilevel"/>
    <w:tmpl w:val="71D21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DD50DF3"/>
    <w:multiLevelType w:val="hybridMultilevel"/>
    <w:tmpl w:val="BD1A1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A505790"/>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418719CF"/>
    <w:multiLevelType w:val="hybridMultilevel"/>
    <w:tmpl w:val="8CC61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84E0F8E"/>
    <w:multiLevelType w:val="hybridMultilevel"/>
    <w:tmpl w:val="DCEE20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4E485C70"/>
    <w:multiLevelType w:val="hybridMultilevel"/>
    <w:tmpl w:val="20CA57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F4C6BAE"/>
    <w:multiLevelType w:val="hybridMultilevel"/>
    <w:tmpl w:val="6BA04EE6"/>
    <w:lvl w:ilvl="0" w:tplc="4FEA3C1E">
      <w:start w:val="1"/>
      <w:numFmt w:val="bullet"/>
      <w:pStyle w:val="ListBI2"/>
      <w:lvlText w:val=""/>
      <w:lvlJc w:val="left"/>
      <w:pPr>
        <w:ind w:left="1429" w:hanging="360"/>
      </w:pPr>
      <w:rPr>
        <w:rFonts w:ascii="Wingdings" w:hAnsi="Wingdings"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3">
    <w:nsid w:val="50495561"/>
    <w:multiLevelType w:val="hybridMultilevel"/>
    <w:tmpl w:val="49FE1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6293D90"/>
    <w:multiLevelType w:val="hybridMultilevel"/>
    <w:tmpl w:val="F4C0E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7924189"/>
    <w:multiLevelType w:val="hybridMultilevel"/>
    <w:tmpl w:val="EDD0CE9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9555929"/>
    <w:multiLevelType w:val="hybridMultilevel"/>
    <w:tmpl w:val="7318C7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D135D7C"/>
    <w:multiLevelType w:val="hybridMultilevel"/>
    <w:tmpl w:val="4964E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E536C2E"/>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5F1752EA"/>
    <w:multiLevelType w:val="hybridMultilevel"/>
    <w:tmpl w:val="3F8A228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nsid w:val="62E37C1F"/>
    <w:multiLevelType w:val="hybridMultilevel"/>
    <w:tmpl w:val="EF52E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7091A07"/>
    <w:multiLevelType w:val="hybridMultilevel"/>
    <w:tmpl w:val="6A221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7B96846"/>
    <w:multiLevelType w:val="hybridMultilevel"/>
    <w:tmpl w:val="38FCAEA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3">
    <w:nsid w:val="6C0E12DA"/>
    <w:multiLevelType w:val="hybridMultilevel"/>
    <w:tmpl w:val="C5DC1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9A8687A"/>
    <w:multiLevelType w:val="hybridMultilevel"/>
    <w:tmpl w:val="B8289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C56376A"/>
    <w:multiLevelType w:val="multilevel"/>
    <w:tmpl w:val="938491EE"/>
    <w:numStyleLink w:val="Style1"/>
  </w:abstractNum>
  <w:num w:numId="1">
    <w:abstractNumId w:val="14"/>
  </w:num>
  <w:num w:numId="2">
    <w:abstractNumId w:val="17"/>
  </w:num>
  <w:num w:numId="3">
    <w:abstractNumId w:val="3"/>
  </w:num>
  <w:num w:numId="4">
    <w:abstractNumId w:val="20"/>
  </w:num>
  <w:num w:numId="5">
    <w:abstractNumId w:val="15"/>
  </w:num>
  <w:num w:numId="6">
    <w:abstractNumId w:val="11"/>
  </w:num>
  <w:num w:numId="7">
    <w:abstractNumId w:val="16"/>
  </w:num>
  <w:num w:numId="8">
    <w:abstractNumId w:val="10"/>
  </w:num>
  <w:num w:numId="9">
    <w:abstractNumId w:val="22"/>
  </w:num>
  <w:num w:numId="10">
    <w:abstractNumId w:val="2"/>
  </w:num>
  <w:num w:numId="11">
    <w:abstractNumId w:val="18"/>
  </w:num>
  <w:num w:numId="12">
    <w:abstractNumId w:val="8"/>
  </w:num>
  <w:num w:numId="13">
    <w:abstractNumId w:val="13"/>
  </w:num>
  <w:num w:numId="14">
    <w:abstractNumId w:val="0"/>
  </w:num>
  <w:num w:numId="15">
    <w:abstractNumId w:val="5"/>
  </w:num>
  <w:num w:numId="16">
    <w:abstractNumId w:val="19"/>
  </w:num>
  <w:num w:numId="17">
    <w:abstractNumId w:val="12"/>
  </w:num>
  <w:num w:numId="18">
    <w:abstractNumId w:val="1"/>
  </w:num>
  <w:num w:numId="19">
    <w:abstractNumId w:val="25"/>
  </w:num>
  <w:num w:numId="20">
    <w:abstractNumId w:val="9"/>
  </w:num>
  <w:num w:numId="21">
    <w:abstractNumId w:val="7"/>
  </w:num>
  <w:num w:numId="22">
    <w:abstractNumId w:val="21"/>
  </w:num>
  <w:num w:numId="23">
    <w:abstractNumId w:val="6"/>
  </w:num>
  <w:num w:numId="24">
    <w:abstractNumId w:val="4"/>
  </w:num>
  <w:num w:numId="25">
    <w:abstractNumId w:val="24"/>
  </w:num>
  <w:num w:numId="26">
    <w:abstractNumId w:val="2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Hartley">
    <w15:presenceInfo w15:providerId="Windows Live" w15:userId="d4f31c33aacb3c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56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51B"/>
    <w:rsid w:val="00001F14"/>
    <w:rsid w:val="000025B4"/>
    <w:rsid w:val="0001304C"/>
    <w:rsid w:val="0003517B"/>
    <w:rsid w:val="00044D05"/>
    <w:rsid w:val="000513FC"/>
    <w:rsid w:val="00056009"/>
    <w:rsid w:val="000619C0"/>
    <w:rsid w:val="00062C26"/>
    <w:rsid w:val="00063AE7"/>
    <w:rsid w:val="0006456B"/>
    <w:rsid w:val="0006560E"/>
    <w:rsid w:val="00071E34"/>
    <w:rsid w:val="00073361"/>
    <w:rsid w:val="000847BC"/>
    <w:rsid w:val="00085FDE"/>
    <w:rsid w:val="000A2CE7"/>
    <w:rsid w:val="000A5F51"/>
    <w:rsid w:val="000B11FC"/>
    <w:rsid w:val="000B32C0"/>
    <w:rsid w:val="000C1A3C"/>
    <w:rsid w:val="000C5B23"/>
    <w:rsid w:val="000C5F21"/>
    <w:rsid w:val="000C76E2"/>
    <w:rsid w:val="000E4CDC"/>
    <w:rsid w:val="000F02ED"/>
    <w:rsid w:val="000F1E1F"/>
    <w:rsid w:val="00130482"/>
    <w:rsid w:val="00143B27"/>
    <w:rsid w:val="00146B58"/>
    <w:rsid w:val="00151085"/>
    <w:rsid w:val="001561A3"/>
    <w:rsid w:val="0017252F"/>
    <w:rsid w:val="001749C1"/>
    <w:rsid w:val="00181A11"/>
    <w:rsid w:val="00182707"/>
    <w:rsid w:val="001A3CAC"/>
    <w:rsid w:val="001B6050"/>
    <w:rsid w:val="001C0652"/>
    <w:rsid w:val="001C44D9"/>
    <w:rsid w:val="001C557C"/>
    <w:rsid w:val="001D3F43"/>
    <w:rsid w:val="001E200D"/>
    <w:rsid w:val="001F6BE5"/>
    <w:rsid w:val="00203DB4"/>
    <w:rsid w:val="00205179"/>
    <w:rsid w:val="002220F2"/>
    <w:rsid w:val="0022271B"/>
    <w:rsid w:val="00224B75"/>
    <w:rsid w:val="0022602A"/>
    <w:rsid w:val="00226D4C"/>
    <w:rsid w:val="0024032C"/>
    <w:rsid w:val="002450EA"/>
    <w:rsid w:val="00245CD4"/>
    <w:rsid w:val="00255377"/>
    <w:rsid w:val="00266E4F"/>
    <w:rsid w:val="002727B3"/>
    <w:rsid w:val="00274F3D"/>
    <w:rsid w:val="00276A64"/>
    <w:rsid w:val="002864C9"/>
    <w:rsid w:val="00295EED"/>
    <w:rsid w:val="002A2198"/>
    <w:rsid w:val="002B2552"/>
    <w:rsid w:val="002B2E33"/>
    <w:rsid w:val="002C3632"/>
    <w:rsid w:val="002C4353"/>
    <w:rsid w:val="002D0ABE"/>
    <w:rsid w:val="002F102C"/>
    <w:rsid w:val="002F51C6"/>
    <w:rsid w:val="00300ACF"/>
    <w:rsid w:val="003056EF"/>
    <w:rsid w:val="003066BA"/>
    <w:rsid w:val="00320E2E"/>
    <w:rsid w:val="003250A0"/>
    <w:rsid w:val="00325FA9"/>
    <w:rsid w:val="003264BC"/>
    <w:rsid w:val="00333AA0"/>
    <w:rsid w:val="00341436"/>
    <w:rsid w:val="003456FD"/>
    <w:rsid w:val="00355376"/>
    <w:rsid w:val="003574BD"/>
    <w:rsid w:val="003616FE"/>
    <w:rsid w:val="00371E61"/>
    <w:rsid w:val="00381A50"/>
    <w:rsid w:val="00385132"/>
    <w:rsid w:val="00385C97"/>
    <w:rsid w:val="00394F31"/>
    <w:rsid w:val="003A2B66"/>
    <w:rsid w:val="003B057B"/>
    <w:rsid w:val="003B586D"/>
    <w:rsid w:val="003B5883"/>
    <w:rsid w:val="003B6BE6"/>
    <w:rsid w:val="00402752"/>
    <w:rsid w:val="0040389D"/>
    <w:rsid w:val="00423791"/>
    <w:rsid w:val="00432AA7"/>
    <w:rsid w:val="004523C3"/>
    <w:rsid w:val="00455754"/>
    <w:rsid w:val="00455B91"/>
    <w:rsid w:val="004567E4"/>
    <w:rsid w:val="00457B1D"/>
    <w:rsid w:val="0046273C"/>
    <w:rsid w:val="004642F3"/>
    <w:rsid w:val="0048469B"/>
    <w:rsid w:val="00495C65"/>
    <w:rsid w:val="004A1705"/>
    <w:rsid w:val="004B79C5"/>
    <w:rsid w:val="004D43AF"/>
    <w:rsid w:val="004D5B78"/>
    <w:rsid w:val="004D7A8F"/>
    <w:rsid w:val="004E2B76"/>
    <w:rsid w:val="004F5FCD"/>
    <w:rsid w:val="00502B23"/>
    <w:rsid w:val="00503855"/>
    <w:rsid w:val="00510E3A"/>
    <w:rsid w:val="0051105A"/>
    <w:rsid w:val="00514713"/>
    <w:rsid w:val="00522182"/>
    <w:rsid w:val="0052259D"/>
    <w:rsid w:val="00522FB0"/>
    <w:rsid w:val="00527137"/>
    <w:rsid w:val="00533685"/>
    <w:rsid w:val="005432FB"/>
    <w:rsid w:val="005478A6"/>
    <w:rsid w:val="00556597"/>
    <w:rsid w:val="005614DC"/>
    <w:rsid w:val="00570306"/>
    <w:rsid w:val="00571718"/>
    <w:rsid w:val="00576C41"/>
    <w:rsid w:val="00586783"/>
    <w:rsid w:val="0058751B"/>
    <w:rsid w:val="00594B5C"/>
    <w:rsid w:val="0059582F"/>
    <w:rsid w:val="005A00CB"/>
    <w:rsid w:val="005A0800"/>
    <w:rsid w:val="005A339C"/>
    <w:rsid w:val="005A4FF2"/>
    <w:rsid w:val="005D5D48"/>
    <w:rsid w:val="00604246"/>
    <w:rsid w:val="006050FE"/>
    <w:rsid w:val="006126BF"/>
    <w:rsid w:val="0062350F"/>
    <w:rsid w:val="00624AD0"/>
    <w:rsid w:val="006373EA"/>
    <w:rsid w:val="006734F6"/>
    <w:rsid w:val="00681D40"/>
    <w:rsid w:val="006A5483"/>
    <w:rsid w:val="006A581A"/>
    <w:rsid w:val="006B0333"/>
    <w:rsid w:val="006B560A"/>
    <w:rsid w:val="006B661B"/>
    <w:rsid w:val="006C7748"/>
    <w:rsid w:val="006D58F4"/>
    <w:rsid w:val="006E2AF9"/>
    <w:rsid w:val="006E706D"/>
    <w:rsid w:val="00702301"/>
    <w:rsid w:val="00712827"/>
    <w:rsid w:val="007268CB"/>
    <w:rsid w:val="00734E29"/>
    <w:rsid w:val="00736D6D"/>
    <w:rsid w:val="00755F24"/>
    <w:rsid w:val="00756885"/>
    <w:rsid w:val="00760E15"/>
    <w:rsid w:val="0078630D"/>
    <w:rsid w:val="0078636E"/>
    <w:rsid w:val="00793FE2"/>
    <w:rsid w:val="00795F78"/>
    <w:rsid w:val="007B3BC1"/>
    <w:rsid w:val="007B73A8"/>
    <w:rsid w:val="007D3A4D"/>
    <w:rsid w:val="007E27DF"/>
    <w:rsid w:val="007E76C9"/>
    <w:rsid w:val="007F3096"/>
    <w:rsid w:val="00807126"/>
    <w:rsid w:val="008074E8"/>
    <w:rsid w:val="00807910"/>
    <w:rsid w:val="00812E67"/>
    <w:rsid w:val="00817A6C"/>
    <w:rsid w:val="0082123E"/>
    <w:rsid w:val="00822CF4"/>
    <w:rsid w:val="00830B98"/>
    <w:rsid w:val="00831D3C"/>
    <w:rsid w:val="00833206"/>
    <w:rsid w:val="0083717D"/>
    <w:rsid w:val="00842739"/>
    <w:rsid w:val="0085235D"/>
    <w:rsid w:val="00853BDA"/>
    <w:rsid w:val="0087148F"/>
    <w:rsid w:val="00872CC5"/>
    <w:rsid w:val="00896032"/>
    <w:rsid w:val="00896CF2"/>
    <w:rsid w:val="008A4EC3"/>
    <w:rsid w:val="008A7B35"/>
    <w:rsid w:val="008C4987"/>
    <w:rsid w:val="008C6CE6"/>
    <w:rsid w:val="008D267B"/>
    <w:rsid w:val="008E02ED"/>
    <w:rsid w:val="008F2614"/>
    <w:rsid w:val="00913015"/>
    <w:rsid w:val="00917D99"/>
    <w:rsid w:val="00930361"/>
    <w:rsid w:val="00931DC5"/>
    <w:rsid w:val="00943248"/>
    <w:rsid w:val="00945E24"/>
    <w:rsid w:val="009552B2"/>
    <w:rsid w:val="00956A1E"/>
    <w:rsid w:val="00957115"/>
    <w:rsid w:val="009624EC"/>
    <w:rsid w:val="00962830"/>
    <w:rsid w:val="00962F52"/>
    <w:rsid w:val="00970256"/>
    <w:rsid w:val="00972104"/>
    <w:rsid w:val="00977F1B"/>
    <w:rsid w:val="009835BC"/>
    <w:rsid w:val="00983B49"/>
    <w:rsid w:val="009902AF"/>
    <w:rsid w:val="009930CB"/>
    <w:rsid w:val="009C55DB"/>
    <w:rsid w:val="009C6DCE"/>
    <w:rsid w:val="009D19DA"/>
    <w:rsid w:val="009E703C"/>
    <w:rsid w:val="009F1A2C"/>
    <w:rsid w:val="009F1D5A"/>
    <w:rsid w:val="009F3A04"/>
    <w:rsid w:val="00A03C56"/>
    <w:rsid w:val="00A670E8"/>
    <w:rsid w:val="00A673C2"/>
    <w:rsid w:val="00A82B51"/>
    <w:rsid w:val="00AC0FDD"/>
    <w:rsid w:val="00AD16FB"/>
    <w:rsid w:val="00AE6189"/>
    <w:rsid w:val="00AE6C2E"/>
    <w:rsid w:val="00AF55E9"/>
    <w:rsid w:val="00B21AF5"/>
    <w:rsid w:val="00B23407"/>
    <w:rsid w:val="00B30398"/>
    <w:rsid w:val="00B30E46"/>
    <w:rsid w:val="00B3403B"/>
    <w:rsid w:val="00B44CAA"/>
    <w:rsid w:val="00B45206"/>
    <w:rsid w:val="00B57055"/>
    <w:rsid w:val="00B578D7"/>
    <w:rsid w:val="00B579C9"/>
    <w:rsid w:val="00B636C9"/>
    <w:rsid w:val="00B71DBE"/>
    <w:rsid w:val="00B7218D"/>
    <w:rsid w:val="00B74A67"/>
    <w:rsid w:val="00B77F60"/>
    <w:rsid w:val="00B854AB"/>
    <w:rsid w:val="00B94E59"/>
    <w:rsid w:val="00B95DB3"/>
    <w:rsid w:val="00B97CCB"/>
    <w:rsid w:val="00BA1135"/>
    <w:rsid w:val="00BA2409"/>
    <w:rsid w:val="00BA5367"/>
    <w:rsid w:val="00BB7D49"/>
    <w:rsid w:val="00BC0F2E"/>
    <w:rsid w:val="00BD489D"/>
    <w:rsid w:val="00C07338"/>
    <w:rsid w:val="00C15CBE"/>
    <w:rsid w:val="00C22F33"/>
    <w:rsid w:val="00C55513"/>
    <w:rsid w:val="00C76A70"/>
    <w:rsid w:val="00C77888"/>
    <w:rsid w:val="00C91305"/>
    <w:rsid w:val="00C95647"/>
    <w:rsid w:val="00C96E2E"/>
    <w:rsid w:val="00CA13F2"/>
    <w:rsid w:val="00CA6457"/>
    <w:rsid w:val="00CA6CC4"/>
    <w:rsid w:val="00CB5813"/>
    <w:rsid w:val="00CC0033"/>
    <w:rsid w:val="00CC2069"/>
    <w:rsid w:val="00CF636D"/>
    <w:rsid w:val="00D00D2C"/>
    <w:rsid w:val="00D16FAE"/>
    <w:rsid w:val="00D1723C"/>
    <w:rsid w:val="00D24E9F"/>
    <w:rsid w:val="00D25B89"/>
    <w:rsid w:val="00D277D9"/>
    <w:rsid w:val="00D31CD4"/>
    <w:rsid w:val="00D3369F"/>
    <w:rsid w:val="00D54A92"/>
    <w:rsid w:val="00D66B27"/>
    <w:rsid w:val="00D778FD"/>
    <w:rsid w:val="00D843DC"/>
    <w:rsid w:val="00D94D7E"/>
    <w:rsid w:val="00D97104"/>
    <w:rsid w:val="00D97CEA"/>
    <w:rsid w:val="00D97EAB"/>
    <w:rsid w:val="00DA4B02"/>
    <w:rsid w:val="00DA5F89"/>
    <w:rsid w:val="00DB506A"/>
    <w:rsid w:val="00DB5108"/>
    <w:rsid w:val="00DD0BAF"/>
    <w:rsid w:val="00DD22EF"/>
    <w:rsid w:val="00DD2463"/>
    <w:rsid w:val="00DD424A"/>
    <w:rsid w:val="00DD5728"/>
    <w:rsid w:val="00DE5033"/>
    <w:rsid w:val="00DE5C34"/>
    <w:rsid w:val="00DF5900"/>
    <w:rsid w:val="00E00E4E"/>
    <w:rsid w:val="00E056B9"/>
    <w:rsid w:val="00E065ED"/>
    <w:rsid w:val="00E10BAB"/>
    <w:rsid w:val="00E16E92"/>
    <w:rsid w:val="00E17B88"/>
    <w:rsid w:val="00E25D88"/>
    <w:rsid w:val="00E31C64"/>
    <w:rsid w:val="00E53C0D"/>
    <w:rsid w:val="00E570AE"/>
    <w:rsid w:val="00E578E8"/>
    <w:rsid w:val="00E67311"/>
    <w:rsid w:val="00E70C4C"/>
    <w:rsid w:val="00E85910"/>
    <w:rsid w:val="00E96BB5"/>
    <w:rsid w:val="00E9793E"/>
    <w:rsid w:val="00EA0858"/>
    <w:rsid w:val="00EA705B"/>
    <w:rsid w:val="00EA761F"/>
    <w:rsid w:val="00EA7B86"/>
    <w:rsid w:val="00EB0B30"/>
    <w:rsid w:val="00EC0E10"/>
    <w:rsid w:val="00EC229C"/>
    <w:rsid w:val="00ED43E6"/>
    <w:rsid w:val="00F01B69"/>
    <w:rsid w:val="00F057FF"/>
    <w:rsid w:val="00F15A4A"/>
    <w:rsid w:val="00F23F8B"/>
    <w:rsid w:val="00F336FF"/>
    <w:rsid w:val="00F36251"/>
    <w:rsid w:val="00F375A2"/>
    <w:rsid w:val="00F37B1B"/>
    <w:rsid w:val="00F434DB"/>
    <w:rsid w:val="00F44582"/>
    <w:rsid w:val="00F521EE"/>
    <w:rsid w:val="00F55B92"/>
    <w:rsid w:val="00FA0B8F"/>
    <w:rsid w:val="00FA16B0"/>
    <w:rsid w:val="00FB1C85"/>
    <w:rsid w:val="00FB504B"/>
    <w:rsid w:val="00FD0D1A"/>
    <w:rsid w:val="00FE02D1"/>
    <w:rsid w:val="00FE0546"/>
    <w:rsid w:val="00FE56F7"/>
    <w:rsid w:val="00FF62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79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2C0"/>
    <w:pPr>
      <w:spacing w:before="0" w:after="180" w:line="240" w:lineRule="auto"/>
    </w:pPr>
  </w:style>
  <w:style w:type="paragraph" w:styleId="Heading1">
    <w:name w:val="heading 1"/>
    <w:basedOn w:val="Normal"/>
    <w:next w:val="Normal"/>
    <w:link w:val="Heading1Char"/>
    <w:uiPriority w:val="9"/>
    <w:qFormat/>
    <w:rsid w:val="000F02ED"/>
    <w:pPr>
      <w:keepNext/>
      <w:keepLines/>
      <w:pageBreakBefore/>
      <w:spacing w:before="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628F"/>
    <w:pPr>
      <w:keepNext/>
      <w:keepLines/>
      <w:spacing w:before="240" w:after="6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4F3D"/>
    <w:pPr>
      <w:keepNext/>
      <w:keepLines/>
      <w:spacing w:after="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2E33"/>
    <w:pPr>
      <w:keepNext/>
      <w:keepLines/>
      <w:spacing w:before="4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A03C5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78FD"/>
    <w:pPr>
      <w:tabs>
        <w:tab w:val="center" w:pos="4513"/>
        <w:tab w:val="right" w:pos="9026"/>
      </w:tabs>
    </w:pPr>
  </w:style>
  <w:style w:type="character" w:customStyle="1" w:styleId="HeaderChar">
    <w:name w:val="Header Char"/>
    <w:basedOn w:val="DefaultParagraphFont"/>
    <w:link w:val="Header"/>
    <w:uiPriority w:val="99"/>
    <w:rsid w:val="00D778FD"/>
  </w:style>
  <w:style w:type="paragraph" w:styleId="Footer">
    <w:name w:val="footer"/>
    <w:basedOn w:val="Normal"/>
    <w:link w:val="FooterChar"/>
    <w:uiPriority w:val="99"/>
    <w:unhideWhenUsed/>
    <w:rsid w:val="00D778FD"/>
    <w:pPr>
      <w:tabs>
        <w:tab w:val="center" w:pos="4513"/>
        <w:tab w:val="right" w:pos="9026"/>
      </w:tabs>
    </w:pPr>
  </w:style>
  <w:style w:type="character" w:customStyle="1" w:styleId="FooterChar">
    <w:name w:val="Footer Char"/>
    <w:basedOn w:val="DefaultParagraphFont"/>
    <w:link w:val="Footer"/>
    <w:uiPriority w:val="99"/>
    <w:rsid w:val="00D778FD"/>
  </w:style>
  <w:style w:type="character" w:styleId="CommentReference">
    <w:name w:val="annotation reference"/>
    <w:basedOn w:val="DefaultParagraphFont"/>
    <w:uiPriority w:val="99"/>
    <w:semiHidden/>
    <w:unhideWhenUsed/>
    <w:rsid w:val="00455754"/>
    <w:rPr>
      <w:sz w:val="16"/>
      <w:szCs w:val="16"/>
    </w:rPr>
  </w:style>
  <w:style w:type="paragraph" w:styleId="CommentText">
    <w:name w:val="annotation text"/>
    <w:basedOn w:val="Normal"/>
    <w:link w:val="CommentTextChar"/>
    <w:uiPriority w:val="99"/>
    <w:semiHidden/>
    <w:unhideWhenUsed/>
    <w:rsid w:val="00455754"/>
    <w:rPr>
      <w:sz w:val="20"/>
      <w:szCs w:val="20"/>
    </w:rPr>
  </w:style>
  <w:style w:type="character" w:customStyle="1" w:styleId="CommentTextChar">
    <w:name w:val="Comment Text Char"/>
    <w:basedOn w:val="DefaultParagraphFont"/>
    <w:link w:val="CommentText"/>
    <w:uiPriority w:val="99"/>
    <w:semiHidden/>
    <w:rsid w:val="00455754"/>
    <w:rPr>
      <w:sz w:val="20"/>
      <w:szCs w:val="20"/>
    </w:rPr>
  </w:style>
  <w:style w:type="paragraph" w:styleId="CommentSubject">
    <w:name w:val="annotation subject"/>
    <w:basedOn w:val="CommentText"/>
    <w:next w:val="CommentText"/>
    <w:link w:val="CommentSubjectChar"/>
    <w:uiPriority w:val="99"/>
    <w:semiHidden/>
    <w:unhideWhenUsed/>
    <w:rsid w:val="00455754"/>
    <w:rPr>
      <w:b/>
      <w:bCs/>
    </w:rPr>
  </w:style>
  <w:style w:type="character" w:customStyle="1" w:styleId="CommentSubjectChar">
    <w:name w:val="Comment Subject Char"/>
    <w:basedOn w:val="CommentTextChar"/>
    <w:link w:val="CommentSubject"/>
    <w:uiPriority w:val="99"/>
    <w:semiHidden/>
    <w:rsid w:val="00455754"/>
    <w:rPr>
      <w:b/>
      <w:bCs/>
      <w:sz w:val="20"/>
      <w:szCs w:val="20"/>
    </w:rPr>
  </w:style>
  <w:style w:type="paragraph" w:styleId="BalloonText">
    <w:name w:val="Balloon Text"/>
    <w:basedOn w:val="Normal"/>
    <w:link w:val="BalloonTextChar"/>
    <w:uiPriority w:val="99"/>
    <w:semiHidden/>
    <w:unhideWhenUsed/>
    <w:rsid w:val="00455754"/>
    <w:rPr>
      <w:rFonts w:ascii="Tahoma" w:hAnsi="Tahoma" w:cs="Tahoma"/>
      <w:sz w:val="16"/>
      <w:szCs w:val="16"/>
    </w:rPr>
  </w:style>
  <w:style w:type="character" w:customStyle="1" w:styleId="BalloonTextChar">
    <w:name w:val="Balloon Text Char"/>
    <w:basedOn w:val="DefaultParagraphFont"/>
    <w:link w:val="BalloonText"/>
    <w:uiPriority w:val="99"/>
    <w:semiHidden/>
    <w:rsid w:val="00455754"/>
    <w:rPr>
      <w:rFonts w:ascii="Tahoma" w:hAnsi="Tahoma" w:cs="Tahoma"/>
      <w:sz w:val="16"/>
      <w:szCs w:val="16"/>
    </w:rPr>
  </w:style>
  <w:style w:type="character" w:customStyle="1" w:styleId="Heading1Char">
    <w:name w:val="Heading 1 Char"/>
    <w:basedOn w:val="DefaultParagraphFont"/>
    <w:link w:val="Heading1"/>
    <w:uiPriority w:val="9"/>
    <w:rsid w:val="000F02E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62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74F3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86783"/>
    <w:rPr>
      <w:color w:val="0000FF"/>
      <w:u w:val="single"/>
    </w:rPr>
  </w:style>
  <w:style w:type="paragraph" w:styleId="TOCHeading">
    <w:name w:val="TOC Heading"/>
    <w:basedOn w:val="Heading1"/>
    <w:next w:val="Normal"/>
    <w:uiPriority w:val="39"/>
    <w:semiHidden/>
    <w:unhideWhenUsed/>
    <w:qFormat/>
    <w:rsid w:val="00B7218D"/>
    <w:pPr>
      <w:outlineLvl w:val="9"/>
    </w:pPr>
    <w:rPr>
      <w:lang w:val="en-US" w:eastAsia="ja-JP"/>
    </w:rPr>
  </w:style>
  <w:style w:type="paragraph" w:styleId="TOC1">
    <w:name w:val="toc 1"/>
    <w:basedOn w:val="Normal"/>
    <w:next w:val="Normal"/>
    <w:autoRedefine/>
    <w:uiPriority w:val="39"/>
    <w:unhideWhenUsed/>
    <w:rsid w:val="00B7218D"/>
    <w:pPr>
      <w:spacing w:after="100"/>
    </w:pPr>
  </w:style>
  <w:style w:type="paragraph" w:styleId="TOC2">
    <w:name w:val="toc 2"/>
    <w:basedOn w:val="Normal"/>
    <w:next w:val="Normal"/>
    <w:autoRedefine/>
    <w:uiPriority w:val="39"/>
    <w:unhideWhenUsed/>
    <w:rsid w:val="00B7218D"/>
    <w:pPr>
      <w:spacing w:after="100"/>
      <w:ind w:left="220"/>
    </w:pPr>
  </w:style>
  <w:style w:type="paragraph" w:styleId="TOC3">
    <w:name w:val="toc 3"/>
    <w:basedOn w:val="Normal"/>
    <w:next w:val="Normal"/>
    <w:autoRedefine/>
    <w:uiPriority w:val="39"/>
    <w:unhideWhenUsed/>
    <w:rsid w:val="00B7218D"/>
    <w:pPr>
      <w:spacing w:after="100"/>
      <w:ind w:left="440"/>
    </w:pPr>
  </w:style>
  <w:style w:type="character" w:styleId="Strong">
    <w:name w:val="Strong"/>
    <w:basedOn w:val="DefaultParagraphFont"/>
    <w:uiPriority w:val="22"/>
    <w:qFormat/>
    <w:rsid w:val="00295EED"/>
    <w:rPr>
      <w:b/>
      <w:bCs/>
    </w:rPr>
  </w:style>
  <w:style w:type="paragraph" w:styleId="ListBullet">
    <w:name w:val="List Bullet"/>
    <w:basedOn w:val="Normal"/>
    <w:link w:val="ListBulletChar"/>
    <w:qFormat/>
    <w:rsid w:val="00DE5C34"/>
    <w:pPr>
      <w:numPr>
        <w:numId w:val="14"/>
      </w:numPr>
      <w:tabs>
        <w:tab w:val="left" w:pos="960"/>
        <w:tab w:val="left" w:pos="1200"/>
        <w:tab w:val="left" w:pos="1440"/>
        <w:tab w:val="left" w:pos="1680"/>
      </w:tabs>
      <w:ind w:left="357" w:hanging="357"/>
    </w:pPr>
    <w:rPr>
      <w:rFonts w:eastAsia="Times New Roman" w:cs="Times New Roman"/>
      <w:szCs w:val="24"/>
      <w:lang w:eastAsia="en-GB"/>
    </w:rPr>
  </w:style>
  <w:style w:type="paragraph" w:customStyle="1" w:styleId="ListBI1">
    <w:name w:val="List B I1"/>
    <w:basedOn w:val="ListBullet"/>
    <w:link w:val="ListBI1Char"/>
    <w:qFormat/>
    <w:rsid w:val="00872CC5"/>
    <w:pPr>
      <w:numPr>
        <w:numId w:val="15"/>
      </w:numPr>
      <w:spacing w:after="120"/>
      <w:ind w:left="714" w:hanging="357"/>
    </w:pPr>
  </w:style>
  <w:style w:type="paragraph" w:customStyle="1" w:styleId="ListB6after">
    <w:name w:val="List B 6 after"/>
    <w:basedOn w:val="ListBullet"/>
    <w:link w:val="ListB6afterChar"/>
    <w:qFormat/>
    <w:rsid w:val="00AC0FDD"/>
    <w:pPr>
      <w:spacing w:after="120"/>
    </w:pPr>
  </w:style>
  <w:style w:type="character" w:customStyle="1" w:styleId="ListBulletChar">
    <w:name w:val="List Bullet Char"/>
    <w:basedOn w:val="DefaultParagraphFont"/>
    <w:link w:val="ListBullet"/>
    <w:rsid w:val="00AC0FDD"/>
    <w:rPr>
      <w:rFonts w:eastAsia="Times New Roman" w:cs="Times New Roman"/>
      <w:szCs w:val="24"/>
      <w:lang w:eastAsia="en-GB"/>
    </w:rPr>
  </w:style>
  <w:style w:type="character" w:customStyle="1" w:styleId="ListB6afterChar">
    <w:name w:val="List B 6 after Char"/>
    <w:basedOn w:val="ListBulletChar"/>
    <w:link w:val="ListB6after"/>
    <w:rsid w:val="00AC0FDD"/>
    <w:rPr>
      <w:rFonts w:eastAsia="Times New Roman" w:cs="Times New Roman"/>
      <w:szCs w:val="24"/>
      <w:lang w:eastAsia="en-GB"/>
    </w:rPr>
  </w:style>
  <w:style w:type="paragraph" w:customStyle="1" w:styleId="ListBI2">
    <w:name w:val="List B I2"/>
    <w:basedOn w:val="ListBI1"/>
    <w:link w:val="ListBI2Char"/>
    <w:qFormat/>
    <w:rsid w:val="00381A50"/>
    <w:pPr>
      <w:numPr>
        <w:numId w:val="17"/>
      </w:numPr>
      <w:spacing w:after="60"/>
      <w:ind w:left="936" w:hanging="227"/>
    </w:pPr>
  </w:style>
  <w:style w:type="paragraph" w:customStyle="1" w:styleId="Normal6after">
    <w:name w:val="Normal 6 after"/>
    <w:basedOn w:val="Normal"/>
    <w:next w:val="Normal"/>
    <w:link w:val="Normal6afterChar"/>
    <w:qFormat/>
    <w:rsid w:val="0078636E"/>
    <w:pPr>
      <w:spacing w:after="120"/>
    </w:pPr>
  </w:style>
  <w:style w:type="character" w:customStyle="1" w:styleId="ListBI1Char">
    <w:name w:val="List B I1 Char"/>
    <w:basedOn w:val="ListBulletChar"/>
    <w:link w:val="ListBI1"/>
    <w:rsid w:val="00381A50"/>
    <w:rPr>
      <w:rFonts w:eastAsia="Times New Roman" w:cs="Times New Roman"/>
      <w:szCs w:val="24"/>
      <w:lang w:eastAsia="en-GB"/>
    </w:rPr>
  </w:style>
  <w:style w:type="character" w:customStyle="1" w:styleId="ListBI2Char">
    <w:name w:val="List B I2 Char"/>
    <w:basedOn w:val="ListBI1Char"/>
    <w:link w:val="ListBI2"/>
    <w:rsid w:val="00381A50"/>
    <w:rPr>
      <w:rFonts w:eastAsia="Times New Roman" w:cs="Times New Roman"/>
      <w:szCs w:val="24"/>
      <w:lang w:eastAsia="en-GB"/>
    </w:rPr>
  </w:style>
  <w:style w:type="character" w:customStyle="1" w:styleId="Normal6afterChar">
    <w:name w:val="Normal 6 after Char"/>
    <w:basedOn w:val="DefaultParagraphFont"/>
    <w:link w:val="Normal6after"/>
    <w:rsid w:val="0078636E"/>
  </w:style>
  <w:style w:type="character" w:customStyle="1" w:styleId="Heading4Char">
    <w:name w:val="Heading 4 Char"/>
    <w:basedOn w:val="DefaultParagraphFont"/>
    <w:link w:val="Heading4"/>
    <w:uiPriority w:val="9"/>
    <w:rsid w:val="002B2E33"/>
    <w:rPr>
      <w:rFonts w:asciiTheme="majorHAnsi" w:eastAsiaTheme="majorEastAsia" w:hAnsiTheme="majorHAnsi" w:cstheme="majorBidi"/>
      <w:b/>
      <w:iCs/>
    </w:rPr>
  </w:style>
  <w:style w:type="paragraph" w:customStyle="1" w:styleId="Line6">
    <w:name w:val="Line 6"/>
    <w:basedOn w:val="ListBullet"/>
    <w:next w:val="ListB6after"/>
    <w:link w:val="Line6Char"/>
    <w:qFormat/>
    <w:rsid w:val="006B0333"/>
    <w:pPr>
      <w:numPr>
        <w:numId w:val="0"/>
      </w:numPr>
    </w:pPr>
    <w:rPr>
      <w:sz w:val="12"/>
      <w:szCs w:val="12"/>
    </w:rPr>
  </w:style>
  <w:style w:type="character" w:customStyle="1" w:styleId="Line6Char">
    <w:name w:val="Line 6 Char"/>
    <w:basedOn w:val="ListBulletChar"/>
    <w:link w:val="Line6"/>
    <w:rsid w:val="00D94D7E"/>
    <w:rPr>
      <w:rFonts w:eastAsia="Times New Roman" w:cs="Times New Roman"/>
      <w:sz w:val="12"/>
      <w:szCs w:val="12"/>
      <w:lang w:eastAsia="en-GB"/>
    </w:rPr>
  </w:style>
  <w:style w:type="numbering" w:customStyle="1" w:styleId="Style1">
    <w:name w:val="Style1"/>
    <w:uiPriority w:val="99"/>
    <w:rsid w:val="00F336FF"/>
    <w:pPr>
      <w:numPr>
        <w:numId w:val="18"/>
      </w:numPr>
    </w:pPr>
  </w:style>
  <w:style w:type="paragraph" w:styleId="ListParagraph">
    <w:name w:val="List Paragraph"/>
    <w:basedOn w:val="Normal"/>
    <w:uiPriority w:val="34"/>
    <w:qFormat/>
    <w:rsid w:val="00063AE7"/>
    <w:pPr>
      <w:ind w:left="720"/>
      <w:contextualSpacing/>
    </w:pPr>
  </w:style>
  <w:style w:type="character" w:styleId="IntenseReference">
    <w:name w:val="Intense Reference"/>
    <w:basedOn w:val="DefaultParagraphFont"/>
    <w:uiPriority w:val="32"/>
    <w:qFormat/>
    <w:rsid w:val="00AE6189"/>
    <w:rPr>
      <w:b/>
      <w:bCs/>
      <w:smallCaps/>
      <w:color w:val="C0504D" w:themeColor="accent2"/>
      <w:spacing w:val="5"/>
      <w:u w:val="single"/>
    </w:rPr>
  </w:style>
  <w:style w:type="character" w:styleId="SubtleReference">
    <w:name w:val="Subtle Reference"/>
    <w:basedOn w:val="DefaultParagraphFont"/>
    <w:uiPriority w:val="31"/>
    <w:qFormat/>
    <w:rsid w:val="00AE6189"/>
    <w:rPr>
      <w:smallCaps/>
      <w:color w:val="C0504D" w:themeColor="accent2"/>
      <w:u w:val="single"/>
    </w:rPr>
  </w:style>
  <w:style w:type="character" w:customStyle="1" w:styleId="Heading5Char">
    <w:name w:val="Heading 5 Char"/>
    <w:basedOn w:val="DefaultParagraphFont"/>
    <w:link w:val="Heading5"/>
    <w:uiPriority w:val="9"/>
    <w:rsid w:val="00A03C56"/>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2C0"/>
    <w:pPr>
      <w:spacing w:before="0" w:after="180" w:line="240" w:lineRule="auto"/>
    </w:pPr>
  </w:style>
  <w:style w:type="paragraph" w:styleId="Heading1">
    <w:name w:val="heading 1"/>
    <w:basedOn w:val="Normal"/>
    <w:next w:val="Normal"/>
    <w:link w:val="Heading1Char"/>
    <w:uiPriority w:val="9"/>
    <w:qFormat/>
    <w:rsid w:val="000F02ED"/>
    <w:pPr>
      <w:keepNext/>
      <w:keepLines/>
      <w:pageBreakBefore/>
      <w:spacing w:before="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628F"/>
    <w:pPr>
      <w:keepNext/>
      <w:keepLines/>
      <w:spacing w:before="240" w:after="6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4F3D"/>
    <w:pPr>
      <w:keepNext/>
      <w:keepLines/>
      <w:spacing w:after="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2E33"/>
    <w:pPr>
      <w:keepNext/>
      <w:keepLines/>
      <w:spacing w:before="4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A03C5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78FD"/>
    <w:pPr>
      <w:tabs>
        <w:tab w:val="center" w:pos="4513"/>
        <w:tab w:val="right" w:pos="9026"/>
      </w:tabs>
    </w:pPr>
  </w:style>
  <w:style w:type="character" w:customStyle="1" w:styleId="HeaderChar">
    <w:name w:val="Header Char"/>
    <w:basedOn w:val="DefaultParagraphFont"/>
    <w:link w:val="Header"/>
    <w:uiPriority w:val="99"/>
    <w:rsid w:val="00D778FD"/>
  </w:style>
  <w:style w:type="paragraph" w:styleId="Footer">
    <w:name w:val="footer"/>
    <w:basedOn w:val="Normal"/>
    <w:link w:val="FooterChar"/>
    <w:uiPriority w:val="99"/>
    <w:unhideWhenUsed/>
    <w:rsid w:val="00D778FD"/>
    <w:pPr>
      <w:tabs>
        <w:tab w:val="center" w:pos="4513"/>
        <w:tab w:val="right" w:pos="9026"/>
      </w:tabs>
    </w:pPr>
  </w:style>
  <w:style w:type="character" w:customStyle="1" w:styleId="FooterChar">
    <w:name w:val="Footer Char"/>
    <w:basedOn w:val="DefaultParagraphFont"/>
    <w:link w:val="Footer"/>
    <w:uiPriority w:val="99"/>
    <w:rsid w:val="00D778FD"/>
  </w:style>
  <w:style w:type="character" w:styleId="CommentReference">
    <w:name w:val="annotation reference"/>
    <w:basedOn w:val="DefaultParagraphFont"/>
    <w:uiPriority w:val="99"/>
    <w:semiHidden/>
    <w:unhideWhenUsed/>
    <w:rsid w:val="00455754"/>
    <w:rPr>
      <w:sz w:val="16"/>
      <w:szCs w:val="16"/>
    </w:rPr>
  </w:style>
  <w:style w:type="paragraph" w:styleId="CommentText">
    <w:name w:val="annotation text"/>
    <w:basedOn w:val="Normal"/>
    <w:link w:val="CommentTextChar"/>
    <w:uiPriority w:val="99"/>
    <w:semiHidden/>
    <w:unhideWhenUsed/>
    <w:rsid w:val="00455754"/>
    <w:rPr>
      <w:sz w:val="20"/>
      <w:szCs w:val="20"/>
    </w:rPr>
  </w:style>
  <w:style w:type="character" w:customStyle="1" w:styleId="CommentTextChar">
    <w:name w:val="Comment Text Char"/>
    <w:basedOn w:val="DefaultParagraphFont"/>
    <w:link w:val="CommentText"/>
    <w:uiPriority w:val="99"/>
    <w:semiHidden/>
    <w:rsid w:val="00455754"/>
    <w:rPr>
      <w:sz w:val="20"/>
      <w:szCs w:val="20"/>
    </w:rPr>
  </w:style>
  <w:style w:type="paragraph" w:styleId="CommentSubject">
    <w:name w:val="annotation subject"/>
    <w:basedOn w:val="CommentText"/>
    <w:next w:val="CommentText"/>
    <w:link w:val="CommentSubjectChar"/>
    <w:uiPriority w:val="99"/>
    <w:semiHidden/>
    <w:unhideWhenUsed/>
    <w:rsid w:val="00455754"/>
    <w:rPr>
      <w:b/>
      <w:bCs/>
    </w:rPr>
  </w:style>
  <w:style w:type="character" w:customStyle="1" w:styleId="CommentSubjectChar">
    <w:name w:val="Comment Subject Char"/>
    <w:basedOn w:val="CommentTextChar"/>
    <w:link w:val="CommentSubject"/>
    <w:uiPriority w:val="99"/>
    <w:semiHidden/>
    <w:rsid w:val="00455754"/>
    <w:rPr>
      <w:b/>
      <w:bCs/>
      <w:sz w:val="20"/>
      <w:szCs w:val="20"/>
    </w:rPr>
  </w:style>
  <w:style w:type="paragraph" w:styleId="BalloonText">
    <w:name w:val="Balloon Text"/>
    <w:basedOn w:val="Normal"/>
    <w:link w:val="BalloonTextChar"/>
    <w:uiPriority w:val="99"/>
    <w:semiHidden/>
    <w:unhideWhenUsed/>
    <w:rsid w:val="00455754"/>
    <w:rPr>
      <w:rFonts w:ascii="Tahoma" w:hAnsi="Tahoma" w:cs="Tahoma"/>
      <w:sz w:val="16"/>
      <w:szCs w:val="16"/>
    </w:rPr>
  </w:style>
  <w:style w:type="character" w:customStyle="1" w:styleId="BalloonTextChar">
    <w:name w:val="Balloon Text Char"/>
    <w:basedOn w:val="DefaultParagraphFont"/>
    <w:link w:val="BalloonText"/>
    <w:uiPriority w:val="99"/>
    <w:semiHidden/>
    <w:rsid w:val="00455754"/>
    <w:rPr>
      <w:rFonts w:ascii="Tahoma" w:hAnsi="Tahoma" w:cs="Tahoma"/>
      <w:sz w:val="16"/>
      <w:szCs w:val="16"/>
    </w:rPr>
  </w:style>
  <w:style w:type="character" w:customStyle="1" w:styleId="Heading1Char">
    <w:name w:val="Heading 1 Char"/>
    <w:basedOn w:val="DefaultParagraphFont"/>
    <w:link w:val="Heading1"/>
    <w:uiPriority w:val="9"/>
    <w:rsid w:val="000F02E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62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74F3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86783"/>
    <w:rPr>
      <w:color w:val="0000FF"/>
      <w:u w:val="single"/>
    </w:rPr>
  </w:style>
  <w:style w:type="paragraph" w:styleId="TOCHeading">
    <w:name w:val="TOC Heading"/>
    <w:basedOn w:val="Heading1"/>
    <w:next w:val="Normal"/>
    <w:uiPriority w:val="39"/>
    <w:semiHidden/>
    <w:unhideWhenUsed/>
    <w:qFormat/>
    <w:rsid w:val="00B7218D"/>
    <w:pPr>
      <w:outlineLvl w:val="9"/>
    </w:pPr>
    <w:rPr>
      <w:lang w:val="en-US" w:eastAsia="ja-JP"/>
    </w:rPr>
  </w:style>
  <w:style w:type="paragraph" w:styleId="TOC1">
    <w:name w:val="toc 1"/>
    <w:basedOn w:val="Normal"/>
    <w:next w:val="Normal"/>
    <w:autoRedefine/>
    <w:uiPriority w:val="39"/>
    <w:unhideWhenUsed/>
    <w:rsid w:val="00B7218D"/>
    <w:pPr>
      <w:spacing w:after="100"/>
    </w:pPr>
  </w:style>
  <w:style w:type="paragraph" w:styleId="TOC2">
    <w:name w:val="toc 2"/>
    <w:basedOn w:val="Normal"/>
    <w:next w:val="Normal"/>
    <w:autoRedefine/>
    <w:uiPriority w:val="39"/>
    <w:unhideWhenUsed/>
    <w:rsid w:val="00B7218D"/>
    <w:pPr>
      <w:spacing w:after="100"/>
      <w:ind w:left="220"/>
    </w:pPr>
  </w:style>
  <w:style w:type="paragraph" w:styleId="TOC3">
    <w:name w:val="toc 3"/>
    <w:basedOn w:val="Normal"/>
    <w:next w:val="Normal"/>
    <w:autoRedefine/>
    <w:uiPriority w:val="39"/>
    <w:unhideWhenUsed/>
    <w:rsid w:val="00B7218D"/>
    <w:pPr>
      <w:spacing w:after="100"/>
      <w:ind w:left="440"/>
    </w:pPr>
  </w:style>
  <w:style w:type="character" w:styleId="Strong">
    <w:name w:val="Strong"/>
    <w:basedOn w:val="DefaultParagraphFont"/>
    <w:uiPriority w:val="22"/>
    <w:qFormat/>
    <w:rsid w:val="00295EED"/>
    <w:rPr>
      <w:b/>
      <w:bCs/>
    </w:rPr>
  </w:style>
  <w:style w:type="paragraph" w:styleId="ListBullet">
    <w:name w:val="List Bullet"/>
    <w:basedOn w:val="Normal"/>
    <w:link w:val="ListBulletChar"/>
    <w:qFormat/>
    <w:rsid w:val="00DE5C34"/>
    <w:pPr>
      <w:numPr>
        <w:numId w:val="14"/>
      </w:numPr>
      <w:tabs>
        <w:tab w:val="left" w:pos="960"/>
        <w:tab w:val="left" w:pos="1200"/>
        <w:tab w:val="left" w:pos="1440"/>
        <w:tab w:val="left" w:pos="1680"/>
      </w:tabs>
      <w:ind w:left="357" w:hanging="357"/>
    </w:pPr>
    <w:rPr>
      <w:rFonts w:eastAsia="Times New Roman" w:cs="Times New Roman"/>
      <w:szCs w:val="24"/>
      <w:lang w:eastAsia="en-GB"/>
    </w:rPr>
  </w:style>
  <w:style w:type="paragraph" w:customStyle="1" w:styleId="ListBI1">
    <w:name w:val="List B I1"/>
    <w:basedOn w:val="ListBullet"/>
    <w:link w:val="ListBI1Char"/>
    <w:qFormat/>
    <w:rsid w:val="00872CC5"/>
    <w:pPr>
      <w:numPr>
        <w:numId w:val="15"/>
      </w:numPr>
      <w:spacing w:after="120"/>
      <w:ind w:left="714" w:hanging="357"/>
    </w:pPr>
  </w:style>
  <w:style w:type="paragraph" w:customStyle="1" w:styleId="ListB6after">
    <w:name w:val="List B 6 after"/>
    <w:basedOn w:val="ListBullet"/>
    <w:link w:val="ListB6afterChar"/>
    <w:qFormat/>
    <w:rsid w:val="00AC0FDD"/>
    <w:pPr>
      <w:spacing w:after="120"/>
    </w:pPr>
  </w:style>
  <w:style w:type="character" w:customStyle="1" w:styleId="ListBulletChar">
    <w:name w:val="List Bullet Char"/>
    <w:basedOn w:val="DefaultParagraphFont"/>
    <w:link w:val="ListBullet"/>
    <w:rsid w:val="00AC0FDD"/>
    <w:rPr>
      <w:rFonts w:eastAsia="Times New Roman" w:cs="Times New Roman"/>
      <w:szCs w:val="24"/>
      <w:lang w:eastAsia="en-GB"/>
    </w:rPr>
  </w:style>
  <w:style w:type="character" w:customStyle="1" w:styleId="ListB6afterChar">
    <w:name w:val="List B 6 after Char"/>
    <w:basedOn w:val="ListBulletChar"/>
    <w:link w:val="ListB6after"/>
    <w:rsid w:val="00AC0FDD"/>
    <w:rPr>
      <w:rFonts w:eastAsia="Times New Roman" w:cs="Times New Roman"/>
      <w:szCs w:val="24"/>
      <w:lang w:eastAsia="en-GB"/>
    </w:rPr>
  </w:style>
  <w:style w:type="paragraph" w:customStyle="1" w:styleId="ListBI2">
    <w:name w:val="List B I2"/>
    <w:basedOn w:val="ListBI1"/>
    <w:link w:val="ListBI2Char"/>
    <w:qFormat/>
    <w:rsid w:val="00381A50"/>
    <w:pPr>
      <w:numPr>
        <w:numId w:val="17"/>
      </w:numPr>
      <w:spacing w:after="60"/>
      <w:ind w:left="936" w:hanging="227"/>
    </w:pPr>
  </w:style>
  <w:style w:type="paragraph" w:customStyle="1" w:styleId="Normal6after">
    <w:name w:val="Normal 6 after"/>
    <w:basedOn w:val="Normal"/>
    <w:next w:val="Normal"/>
    <w:link w:val="Normal6afterChar"/>
    <w:qFormat/>
    <w:rsid w:val="0078636E"/>
    <w:pPr>
      <w:spacing w:after="120"/>
    </w:pPr>
  </w:style>
  <w:style w:type="character" w:customStyle="1" w:styleId="ListBI1Char">
    <w:name w:val="List B I1 Char"/>
    <w:basedOn w:val="ListBulletChar"/>
    <w:link w:val="ListBI1"/>
    <w:rsid w:val="00381A50"/>
    <w:rPr>
      <w:rFonts w:eastAsia="Times New Roman" w:cs="Times New Roman"/>
      <w:szCs w:val="24"/>
      <w:lang w:eastAsia="en-GB"/>
    </w:rPr>
  </w:style>
  <w:style w:type="character" w:customStyle="1" w:styleId="ListBI2Char">
    <w:name w:val="List B I2 Char"/>
    <w:basedOn w:val="ListBI1Char"/>
    <w:link w:val="ListBI2"/>
    <w:rsid w:val="00381A50"/>
    <w:rPr>
      <w:rFonts w:eastAsia="Times New Roman" w:cs="Times New Roman"/>
      <w:szCs w:val="24"/>
      <w:lang w:eastAsia="en-GB"/>
    </w:rPr>
  </w:style>
  <w:style w:type="character" w:customStyle="1" w:styleId="Normal6afterChar">
    <w:name w:val="Normal 6 after Char"/>
    <w:basedOn w:val="DefaultParagraphFont"/>
    <w:link w:val="Normal6after"/>
    <w:rsid w:val="0078636E"/>
  </w:style>
  <w:style w:type="character" w:customStyle="1" w:styleId="Heading4Char">
    <w:name w:val="Heading 4 Char"/>
    <w:basedOn w:val="DefaultParagraphFont"/>
    <w:link w:val="Heading4"/>
    <w:uiPriority w:val="9"/>
    <w:rsid w:val="002B2E33"/>
    <w:rPr>
      <w:rFonts w:asciiTheme="majorHAnsi" w:eastAsiaTheme="majorEastAsia" w:hAnsiTheme="majorHAnsi" w:cstheme="majorBidi"/>
      <w:b/>
      <w:iCs/>
    </w:rPr>
  </w:style>
  <w:style w:type="paragraph" w:customStyle="1" w:styleId="Line6">
    <w:name w:val="Line 6"/>
    <w:basedOn w:val="ListBullet"/>
    <w:next w:val="ListB6after"/>
    <w:link w:val="Line6Char"/>
    <w:qFormat/>
    <w:rsid w:val="006B0333"/>
    <w:pPr>
      <w:numPr>
        <w:numId w:val="0"/>
      </w:numPr>
    </w:pPr>
    <w:rPr>
      <w:sz w:val="12"/>
      <w:szCs w:val="12"/>
    </w:rPr>
  </w:style>
  <w:style w:type="character" w:customStyle="1" w:styleId="Line6Char">
    <w:name w:val="Line 6 Char"/>
    <w:basedOn w:val="ListBulletChar"/>
    <w:link w:val="Line6"/>
    <w:rsid w:val="00D94D7E"/>
    <w:rPr>
      <w:rFonts w:eastAsia="Times New Roman" w:cs="Times New Roman"/>
      <w:sz w:val="12"/>
      <w:szCs w:val="12"/>
      <w:lang w:eastAsia="en-GB"/>
    </w:rPr>
  </w:style>
  <w:style w:type="numbering" w:customStyle="1" w:styleId="Style1">
    <w:name w:val="Style1"/>
    <w:uiPriority w:val="99"/>
    <w:rsid w:val="00F336FF"/>
    <w:pPr>
      <w:numPr>
        <w:numId w:val="18"/>
      </w:numPr>
    </w:pPr>
  </w:style>
  <w:style w:type="paragraph" w:styleId="ListParagraph">
    <w:name w:val="List Paragraph"/>
    <w:basedOn w:val="Normal"/>
    <w:uiPriority w:val="34"/>
    <w:qFormat/>
    <w:rsid w:val="00063AE7"/>
    <w:pPr>
      <w:ind w:left="720"/>
      <w:contextualSpacing/>
    </w:pPr>
  </w:style>
  <w:style w:type="character" w:styleId="IntenseReference">
    <w:name w:val="Intense Reference"/>
    <w:basedOn w:val="DefaultParagraphFont"/>
    <w:uiPriority w:val="32"/>
    <w:qFormat/>
    <w:rsid w:val="00AE6189"/>
    <w:rPr>
      <w:b/>
      <w:bCs/>
      <w:smallCaps/>
      <w:color w:val="C0504D" w:themeColor="accent2"/>
      <w:spacing w:val="5"/>
      <w:u w:val="single"/>
    </w:rPr>
  </w:style>
  <w:style w:type="character" w:styleId="SubtleReference">
    <w:name w:val="Subtle Reference"/>
    <w:basedOn w:val="DefaultParagraphFont"/>
    <w:uiPriority w:val="31"/>
    <w:qFormat/>
    <w:rsid w:val="00AE6189"/>
    <w:rPr>
      <w:smallCaps/>
      <w:color w:val="C0504D" w:themeColor="accent2"/>
      <w:u w:val="single"/>
    </w:rPr>
  </w:style>
  <w:style w:type="character" w:customStyle="1" w:styleId="Heading5Char">
    <w:name w:val="Heading 5 Char"/>
    <w:basedOn w:val="DefaultParagraphFont"/>
    <w:link w:val="Heading5"/>
    <w:uiPriority w:val="9"/>
    <w:rsid w:val="00A03C56"/>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656897">
      <w:bodyDiv w:val="1"/>
      <w:marLeft w:val="0"/>
      <w:marRight w:val="0"/>
      <w:marTop w:val="0"/>
      <w:marBottom w:val="0"/>
      <w:divBdr>
        <w:top w:val="none" w:sz="0" w:space="0" w:color="auto"/>
        <w:left w:val="none" w:sz="0" w:space="0" w:color="auto"/>
        <w:bottom w:val="none" w:sz="0" w:space="0" w:color="auto"/>
        <w:right w:val="none" w:sz="0" w:space="0" w:color="auto"/>
      </w:divBdr>
    </w:div>
    <w:div w:id="588276924">
      <w:bodyDiv w:val="1"/>
      <w:marLeft w:val="0"/>
      <w:marRight w:val="0"/>
      <w:marTop w:val="0"/>
      <w:marBottom w:val="0"/>
      <w:divBdr>
        <w:top w:val="none" w:sz="0" w:space="0" w:color="auto"/>
        <w:left w:val="none" w:sz="0" w:space="0" w:color="auto"/>
        <w:bottom w:val="none" w:sz="0" w:space="0" w:color="auto"/>
        <w:right w:val="none" w:sz="0" w:space="0" w:color="auto"/>
      </w:divBdr>
    </w:div>
    <w:div w:id="1373308868">
      <w:bodyDiv w:val="1"/>
      <w:marLeft w:val="0"/>
      <w:marRight w:val="0"/>
      <w:marTop w:val="0"/>
      <w:marBottom w:val="0"/>
      <w:divBdr>
        <w:top w:val="none" w:sz="0" w:space="0" w:color="auto"/>
        <w:left w:val="none" w:sz="0" w:space="0" w:color="auto"/>
        <w:bottom w:val="none" w:sz="0" w:space="0" w:color="auto"/>
        <w:right w:val="none" w:sz="0" w:space="0" w:color="auto"/>
      </w:divBdr>
    </w:div>
    <w:div w:id="1718315159">
      <w:bodyDiv w:val="1"/>
      <w:marLeft w:val="0"/>
      <w:marRight w:val="0"/>
      <w:marTop w:val="0"/>
      <w:marBottom w:val="0"/>
      <w:divBdr>
        <w:top w:val="none" w:sz="0" w:space="0" w:color="auto"/>
        <w:left w:val="none" w:sz="0" w:space="0" w:color="auto"/>
        <w:bottom w:val="none" w:sz="0" w:space="0" w:color="auto"/>
        <w:right w:val="none" w:sz="0" w:space="0" w:color="auto"/>
      </w:divBdr>
    </w:div>
    <w:div w:id="189577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en.wikipedia.org/wiki/Record_to_report"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accountingforsustainability.org/hrh-the-prince-of-wales-address-to-international-forum-of-independent-audit-regulators-2012" TargetMode="Externa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nickjenkins.net/prose/" TargetMode="External"/><Relationship Id="rId4" Type="http://schemas.microsoft.com/office/2007/relationships/stylesWithEffects" Target="stylesWithEffects.xml"/><Relationship Id="rId9" Type="http://schemas.openxmlformats.org/officeDocument/2006/relationships/hyperlink" Target="http://en.wikipedia.org/wiki/Occam's_razo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4CF368-B2D4-48C4-B5D6-09981AE9A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28</Pages>
  <Words>7523</Words>
  <Characters>42885</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Woodgate</dc:creator>
  <cp:lastModifiedBy>Charles</cp:lastModifiedBy>
  <cp:revision>10</cp:revision>
  <dcterms:created xsi:type="dcterms:W3CDTF">2013-07-16T11:44:00Z</dcterms:created>
  <dcterms:modified xsi:type="dcterms:W3CDTF">2013-07-18T18:40:00Z</dcterms:modified>
</cp:coreProperties>
</file>