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2409183"/>
        <w:docPartObj>
          <w:docPartGallery w:val="Cover Pages"/>
          <w:docPartUnique/>
        </w:docPartObj>
      </w:sdtPr>
      <w:sdtEndPr>
        <w:rPr>
          <w:b/>
          <w:bCs/>
        </w:rPr>
      </w:sdtEndPr>
      <w:sdtContent>
        <w:p w14:paraId="2406DA94" w14:textId="73DDF0DF" w:rsidR="007C29E7" w:rsidRDefault="007C29E7">
          <w:r>
            <w:rPr>
              <w:noProof/>
              <w:lang w:eastAsia="en-GB"/>
            </w:rPr>
            <mc:AlternateContent>
              <mc:Choice Requires="wpg">
                <w:drawing>
                  <wp:anchor distT="0" distB="0" distL="114300" distR="114300" simplePos="0" relativeHeight="251662336" behindDoc="0" locked="0" layoutInCell="1" allowOverlap="1" wp14:anchorId="35FC1E08" wp14:editId="2418F09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4D4D097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6BD1FECF" wp14:editId="722929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BDA56E" w14:textId="65240D28" w:rsidR="00D5560C" w:rsidRDefault="00D5560C">
                                    <w:pPr>
                                      <w:pStyle w:val="NoSpacing"/>
                                      <w:jc w:val="right"/>
                                      <w:rPr>
                                        <w:color w:val="595959" w:themeColor="text1" w:themeTint="A6"/>
                                        <w:sz w:val="28"/>
                                        <w:szCs w:val="28"/>
                                      </w:rPr>
                                    </w:pPr>
                                    <w:r>
                                      <w:rPr>
                                        <w:color w:val="595959" w:themeColor="text1" w:themeTint="A6"/>
                                        <w:sz w:val="28"/>
                                        <w:szCs w:val="28"/>
                                      </w:rPr>
                                      <w:t xml:space="preserve">David Hartley and </w:t>
                                    </w:r>
                                    <w:r>
                                      <w:rPr>
                                        <w:color w:val="595959" w:themeColor="text1" w:themeTint="A6"/>
                                        <w:sz w:val="28"/>
                                        <w:szCs w:val="28"/>
                                        <w:lang w:val="en-AU"/>
                                      </w:rPr>
                                      <w:t>Charles Woodgate</w:t>
                                    </w:r>
                                  </w:p>
                                </w:sdtContent>
                              </w:sdt>
                              <w:p w14:paraId="08806034" w14:textId="3CC044CC" w:rsidR="00D5560C" w:rsidRDefault="00D5560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July 2013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BDA56E" w14:textId="65240D28" w:rsidR="00D5560C" w:rsidRDefault="00D5560C">
                              <w:pPr>
                                <w:pStyle w:val="NoSpacing"/>
                                <w:jc w:val="right"/>
                                <w:rPr>
                                  <w:color w:val="595959" w:themeColor="text1" w:themeTint="A6"/>
                                  <w:sz w:val="28"/>
                                  <w:szCs w:val="28"/>
                                </w:rPr>
                              </w:pPr>
                              <w:r>
                                <w:rPr>
                                  <w:color w:val="595959" w:themeColor="text1" w:themeTint="A6"/>
                                  <w:sz w:val="28"/>
                                  <w:szCs w:val="28"/>
                                </w:rPr>
                                <w:t xml:space="preserve">David Hartley and </w:t>
                              </w:r>
                              <w:r>
                                <w:rPr>
                                  <w:color w:val="595959" w:themeColor="text1" w:themeTint="A6"/>
                                  <w:sz w:val="28"/>
                                  <w:szCs w:val="28"/>
                                  <w:lang w:val="en-AU"/>
                                </w:rPr>
                                <w:t>Charles Woodgate</w:t>
                              </w:r>
                            </w:p>
                          </w:sdtContent>
                        </w:sdt>
                        <w:p w14:paraId="08806034" w14:textId="3CC044CC" w:rsidR="00D5560C" w:rsidRDefault="00D5560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July 2013</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0171B74" wp14:editId="0184F00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2B5C5" w14:textId="77777777" w:rsidR="00D5560C" w:rsidRDefault="00D5560C">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lang w:val="en-AU"/>
                                  </w:rPr>
                                  <w:alias w:val="Abstract"/>
                                  <w:tag w:val=""/>
                                  <w:id w:val="1375273687"/>
                                  <w:dataBinding w:prefixMappings="xmlns:ns0='http://schemas.microsoft.com/office/2006/coverPageProps' " w:xpath="/ns0:CoverPageProperties[1]/ns0:Abstract[1]" w:storeItemID="{55AF091B-3C7A-41E3-B477-F2FDAA23CFDA}"/>
                                  <w:text w:multiLine="1"/>
                                </w:sdtPr>
                                <w:sdtContent>
                                  <w:p w14:paraId="0D03FA58" w14:textId="6559512A" w:rsidR="00D5560C" w:rsidRDefault="00D5560C" w:rsidP="00166D6C">
                                    <w:pPr>
                                      <w:pStyle w:val="NoSpacing"/>
                                      <w:ind w:left="142" w:firstLine="142"/>
                                      <w:jc w:val="right"/>
                                      <w:rPr>
                                        <w:color w:val="595959" w:themeColor="text1" w:themeTint="A6"/>
                                        <w:sz w:val="20"/>
                                        <w:szCs w:val="20"/>
                                      </w:rPr>
                                    </w:pPr>
                                    <w:proofErr w:type="spellStart"/>
                                    <w:r>
                                      <w:rPr>
                                        <w:color w:val="595959" w:themeColor="text1" w:themeTint="A6"/>
                                        <w:sz w:val="20"/>
                                        <w:szCs w:val="20"/>
                                        <w:lang w:val="en-GB"/>
                                      </w:rPr>
                                      <w:t>Braiins</w:t>
                                    </w:r>
                                    <w:proofErr w:type="spellEnd"/>
                                    <w:r>
                                      <w:rPr>
                                        <w:color w:val="595959" w:themeColor="text1" w:themeTint="A6"/>
                                        <w:sz w:val="20"/>
                                        <w:szCs w:val="20"/>
                                        <w:lang w:val="en-GB"/>
                                      </w:rPr>
                                      <w:t xml:space="preserve"> aims to make Integrated Reporting easy, natural and accurate for entities of any kind or size anywhere, and provide semantic access to the data, with the data standardised to be comparable across entities, countries, and accounting standards.</w:t>
                                    </w:r>
                                    <w:r>
                                      <w:rPr>
                                        <w:color w:val="595959" w:themeColor="text1" w:themeTint="A6"/>
                                        <w:sz w:val="20"/>
                                        <w:szCs w:val="20"/>
                                        <w:lang w:val="en-GB"/>
                                      </w:rPr>
                                      <w:br/>
                                    </w:r>
                                    <w:r>
                                      <w:rPr>
                                        <w:color w:val="595959" w:themeColor="text1" w:themeTint="A6"/>
                                        <w:sz w:val="20"/>
                                        <w:szCs w:val="20"/>
                                        <w:lang w:val="en-GB"/>
                                      </w:rPr>
                                      <w:br/>
                                      <w:t xml:space="preserve">In the process </w:t>
                                    </w:r>
                                    <w:proofErr w:type="spellStart"/>
                                    <w:r>
                                      <w:rPr>
                                        <w:color w:val="595959" w:themeColor="text1" w:themeTint="A6"/>
                                        <w:sz w:val="20"/>
                                        <w:szCs w:val="20"/>
                                        <w:lang w:val="en-GB"/>
                                      </w:rPr>
                                      <w:t>Braiins</w:t>
                                    </w:r>
                                    <w:proofErr w:type="spellEnd"/>
                                    <w:r>
                                      <w:rPr>
                                        <w:color w:val="595959" w:themeColor="text1" w:themeTint="A6"/>
                                        <w:sz w:val="20"/>
                                        <w:szCs w:val="20"/>
                                        <w:lang w:val="en-GB"/>
                                      </w:rPr>
                                      <w:t xml:space="preserve"> will become synonymous with Integrated Reporting so that “</w:t>
                                    </w:r>
                                    <w:proofErr w:type="spellStart"/>
                                    <w:r>
                                      <w:rPr>
                                        <w:color w:val="595959" w:themeColor="text1" w:themeTint="A6"/>
                                        <w:sz w:val="20"/>
                                        <w:szCs w:val="20"/>
                                        <w:lang w:val="en-GB"/>
                                      </w:rPr>
                                      <w:t>Braiins</w:t>
                                    </w:r>
                                    <w:proofErr w:type="spellEnd"/>
                                    <w:r>
                                      <w:rPr>
                                        <w:color w:val="595959" w:themeColor="text1" w:themeTint="A6"/>
                                        <w:sz w:val="20"/>
                                        <w:szCs w:val="20"/>
                                        <w:lang w:val="en-GB"/>
                                      </w:rPr>
                                      <w:t xml:space="preserve"> is Integrated Reporting” becomes a known catchphrase, and Braiins.com becomes the world’s go-to place for Integrated Reporting, Business Research, and Business Networking.</w:t>
                                    </w:r>
                                    <w:r>
                                      <w:rPr>
                                        <w:color w:val="595959" w:themeColor="text1" w:themeTint="A6"/>
                                        <w:sz w:val="20"/>
                                        <w:szCs w:val="20"/>
                                        <w:lang w:val="en-GB"/>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202B5C5" w14:textId="77777777" w:rsidR="00D5560C" w:rsidRDefault="00D5560C">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lang w:val="en-AU"/>
                            </w:rPr>
                            <w:alias w:val="Abstract"/>
                            <w:tag w:val=""/>
                            <w:id w:val="1375273687"/>
                            <w:dataBinding w:prefixMappings="xmlns:ns0='http://schemas.microsoft.com/office/2006/coverPageProps' " w:xpath="/ns0:CoverPageProperties[1]/ns0:Abstract[1]" w:storeItemID="{55AF091B-3C7A-41E3-B477-F2FDAA23CFDA}"/>
                            <w:text w:multiLine="1"/>
                          </w:sdtPr>
                          <w:sdtContent>
                            <w:p w14:paraId="0D03FA58" w14:textId="6559512A" w:rsidR="00D5560C" w:rsidRDefault="00D5560C" w:rsidP="00166D6C">
                              <w:pPr>
                                <w:pStyle w:val="NoSpacing"/>
                                <w:ind w:left="142" w:firstLine="142"/>
                                <w:jc w:val="right"/>
                                <w:rPr>
                                  <w:color w:val="595959" w:themeColor="text1" w:themeTint="A6"/>
                                  <w:sz w:val="20"/>
                                  <w:szCs w:val="20"/>
                                </w:rPr>
                              </w:pPr>
                              <w:proofErr w:type="spellStart"/>
                              <w:r>
                                <w:rPr>
                                  <w:color w:val="595959" w:themeColor="text1" w:themeTint="A6"/>
                                  <w:sz w:val="20"/>
                                  <w:szCs w:val="20"/>
                                  <w:lang w:val="en-GB"/>
                                </w:rPr>
                                <w:t>Braiins</w:t>
                              </w:r>
                              <w:proofErr w:type="spellEnd"/>
                              <w:r>
                                <w:rPr>
                                  <w:color w:val="595959" w:themeColor="text1" w:themeTint="A6"/>
                                  <w:sz w:val="20"/>
                                  <w:szCs w:val="20"/>
                                  <w:lang w:val="en-GB"/>
                                </w:rPr>
                                <w:t xml:space="preserve"> aims to make Integrated Reporting easy, natural and accurate for entities of any kind or size anywhere, and provide semantic access to the data, with the data standardised to be comparable across entities, countries, and accounting standards.</w:t>
                              </w:r>
                              <w:r>
                                <w:rPr>
                                  <w:color w:val="595959" w:themeColor="text1" w:themeTint="A6"/>
                                  <w:sz w:val="20"/>
                                  <w:szCs w:val="20"/>
                                  <w:lang w:val="en-GB"/>
                                </w:rPr>
                                <w:br/>
                              </w:r>
                              <w:r>
                                <w:rPr>
                                  <w:color w:val="595959" w:themeColor="text1" w:themeTint="A6"/>
                                  <w:sz w:val="20"/>
                                  <w:szCs w:val="20"/>
                                  <w:lang w:val="en-GB"/>
                                </w:rPr>
                                <w:br/>
                                <w:t xml:space="preserve">In the process </w:t>
                              </w:r>
                              <w:proofErr w:type="spellStart"/>
                              <w:r>
                                <w:rPr>
                                  <w:color w:val="595959" w:themeColor="text1" w:themeTint="A6"/>
                                  <w:sz w:val="20"/>
                                  <w:szCs w:val="20"/>
                                  <w:lang w:val="en-GB"/>
                                </w:rPr>
                                <w:t>Braiins</w:t>
                              </w:r>
                              <w:proofErr w:type="spellEnd"/>
                              <w:r>
                                <w:rPr>
                                  <w:color w:val="595959" w:themeColor="text1" w:themeTint="A6"/>
                                  <w:sz w:val="20"/>
                                  <w:szCs w:val="20"/>
                                  <w:lang w:val="en-GB"/>
                                </w:rPr>
                                <w:t xml:space="preserve"> will become synonymous with Integrated Reporting so that “</w:t>
                              </w:r>
                              <w:proofErr w:type="spellStart"/>
                              <w:r>
                                <w:rPr>
                                  <w:color w:val="595959" w:themeColor="text1" w:themeTint="A6"/>
                                  <w:sz w:val="20"/>
                                  <w:szCs w:val="20"/>
                                  <w:lang w:val="en-GB"/>
                                </w:rPr>
                                <w:t>Braiins</w:t>
                              </w:r>
                              <w:proofErr w:type="spellEnd"/>
                              <w:r>
                                <w:rPr>
                                  <w:color w:val="595959" w:themeColor="text1" w:themeTint="A6"/>
                                  <w:sz w:val="20"/>
                                  <w:szCs w:val="20"/>
                                  <w:lang w:val="en-GB"/>
                                </w:rPr>
                                <w:t xml:space="preserve"> is Integrated Reporting” becomes a known catchphrase, and Braiins.com becomes the world’s go-to place for Integrated Reporting, Business Research, and Business Networking.</w:t>
                              </w:r>
                              <w:r>
                                <w:rPr>
                                  <w:color w:val="595959" w:themeColor="text1" w:themeTint="A6"/>
                                  <w:sz w:val="20"/>
                                  <w:szCs w:val="20"/>
                                  <w:lang w:val="en-GB"/>
                                </w:rPr>
                                <w:br/>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3F83F69" wp14:editId="45A592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CA612" w14:textId="0C1A0B90" w:rsidR="00D5560C" w:rsidRDefault="00D5560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Braiins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DBF6B3" w14:textId="5CFE0C70" w:rsidR="00D5560C" w:rsidRDefault="00D5560C">
                                    <w:pPr>
                                      <w:jc w:val="right"/>
                                      <w:rPr>
                                        <w:smallCaps/>
                                        <w:color w:val="404040" w:themeColor="text1" w:themeTint="BF"/>
                                        <w:sz w:val="36"/>
                                        <w:szCs w:val="36"/>
                                      </w:rPr>
                                    </w:pPr>
                                    <w:proofErr w:type="spellStart"/>
                                    <w:r>
                                      <w:rPr>
                                        <w:color w:val="404040" w:themeColor="text1" w:themeTint="BF"/>
                                        <w:sz w:val="36"/>
                                        <w:szCs w:val="36"/>
                                      </w:rPr>
                                      <w:t>Braiins</w:t>
                                    </w:r>
                                    <w:proofErr w:type="spellEnd"/>
                                    <w:r>
                                      <w:rPr>
                                        <w:color w:val="404040" w:themeColor="text1" w:themeTint="BF"/>
                                        <w:sz w:val="36"/>
                                        <w:szCs w:val="36"/>
                                      </w:rPr>
                                      <w:t xml:space="preserve"> is Integrated Reporting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BDCA612" w14:textId="0C1A0B90" w:rsidR="00D5560C" w:rsidRDefault="00D5560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Braiins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DBF6B3" w14:textId="5CFE0C70" w:rsidR="00D5560C" w:rsidRDefault="00D5560C">
                              <w:pPr>
                                <w:jc w:val="right"/>
                                <w:rPr>
                                  <w:smallCaps/>
                                  <w:color w:val="404040" w:themeColor="text1" w:themeTint="BF"/>
                                  <w:sz w:val="36"/>
                                  <w:szCs w:val="36"/>
                                </w:rPr>
                              </w:pPr>
                              <w:proofErr w:type="spellStart"/>
                              <w:r>
                                <w:rPr>
                                  <w:color w:val="404040" w:themeColor="text1" w:themeTint="BF"/>
                                  <w:sz w:val="36"/>
                                  <w:szCs w:val="36"/>
                                </w:rPr>
                                <w:t>Braiins</w:t>
                              </w:r>
                              <w:proofErr w:type="spellEnd"/>
                              <w:r>
                                <w:rPr>
                                  <w:color w:val="404040" w:themeColor="text1" w:themeTint="BF"/>
                                  <w:sz w:val="36"/>
                                  <w:szCs w:val="36"/>
                                </w:rPr>
                                <w:t xml:space="preserve"> is Integrated Reporting</w:t>
                              </w:r>
                            </w:p>
                          </w:sdtContent>
                        </w:sdt>
                      </w:txbxContent>
                    </v:textbox>
                    <w10:wrap type="square" anchorx="page" anchory="page"/>
                  </v:shape>
                </w:pict>
              </mc:Fallback>
            </mc:AlternateContent>
          </w:r>
        </w:p>
        <w:p w14:paraId="6F029B68" w14:textId="2CDF3FBA" w:rsidR="007C29E7" w:rsidRDefault="007C29E7">
          <w:pPr>
            <w:spacing w:before="200" w:after="200" w:line="276" w:lineRule="auto"/>
          </w:pPr>
          <w:r>
            <w:rPr>
              <w:b/>
              <w:bCs/>
            </w:rPr>
            <w:br w:type="page"/>
          </w:r>
        </w:p>
      </w:sdtContent>
    </w:sdt>
    <w:sdt>
      <w:sdtPr>
        <w:rPr>
          <w:rFonts w:asciiTheme="minorHAnsi" w:eastAsiaTheme="minorHAnsi" w:hAnsiTheme="minorHAnsi" w:cstheme="minorBidi"/>
          <w:b w:val="0"/>
          <w:bCs w:val="0"/>
          <w:color w:val="auto"/>
          <w:sz w:val="22"/>
          <w:szCs w:val="22"/>
          <w:lang w:val="en-GB" w:eastAsia="en-US"/>
        </w:rPr>
        <w:id w:val="545658350"/>
        <w:docPartObj>
          <w:docPartGallery w:val="Table of Contents"/>
          <w:docPartUnique/>
        </w:docPartObj>
      </w:sdtPr>
      <w:sdtEndPr>
        <w:rPr>
          <w:noProof/>
        </w:rPr>
      </w:sdtEndPr>
      <w:sdtContent>
        <w:p w14:paraId="4B1EF4B1" w14:textId="23EDA5E9" w:rsidR="00B7218D" w:rsidRDefault="00B7218D">
          <w:pPr>
            <w:pStyle w:val="TOCHeading"/>
          </w:pPr>
          <w:r>
            <w:t>Contents</w:t>
          </w:r>
        </w:p>
        <w:p w14:paraId="72058380" w14:textId="77777777" w:rsidR="00C569B6" w:rsidRDefault="00B7218D">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62618309" w:history="1">
            <w:r w:rsidR="00C569B6" w:rsidRPr="00F97911">
              <w:rPr>
                <w:rStyle w:val="Hyperlink"/>
                <w:noProof/>
              </w:rPr>
              <w:t>Prologue</w:t>
            </w:r>
            <w:r w:rsidR="00C569B6">
              <w:rPr>
                <w:noProof/>
                <w:webHidden/>
              </w:rPr>
              <w:tab/>
            </w:r>
            <w:r w:rsidR="00C569B6">
              <w:rPr>
                <w:noProof/>
                <w:webHidden/>
              </w:rPr>
              <w:fldChar w:fldCharType="begin"/>
            </w:r>
            <w:r w:rsidR="00C569B6">
              <w:rPr>
                <w:noProof/>
                <w:webHidden/>
              </w:rPr>
              <w:instrText xml:space="preserve"> PAGEREF _Toc362618309 \h </w:instrText>
            </w:r>
            <w:r w:rsidR="00C569B6">
              <w:rPr>
                <w:noProof/>
                <w:webHidden/>
              </w:rPr>
            </w:r>
            <w:r w:rsidR="00C569B6">
              <w:rPr>
                <w:noProof/>
                <w:webHidden/>
              </w:rPr>
              <w:fldChar w:fldCharType="separate"/>
            </w:r>
            <w:r w:rsidR="00C569B6">
              <w:rPr>
                <w:noProof/>
                <w:webHidden/>
              </w:rPr>
              <w:t>3</w:t>
            </w:r>
            <w:r w:rsidR="00C569B6">
              <w:rPr>
                <w:noProof/>
                <w:webHidden/>
              </w:rPr>
              <w:fldChar w:fldCharType="end"/>
            </w:r>
          </w:hyperlink>
        </w:p>
        <w:p w14:paraId="5892B3A5" w14:textId="77777777" w:rsidR="00C569B6" w:rsidRDefault="00D5560C">
          <w:pPr>
            <w:pStyle w:val="TOC2"/>
            <w:tabs>
              <w:tab w:val="right" w:leader="dot" w:pos="9016"/>
            </w:tabs>
            <w:rPr>
              <w:rFonts w:eastAsiaTheme="minorEastAsia"/>
              <w:noProof/>
              <w:lang w:val="en-AU" w:eastAsia="en-AU"/>
            </w:rPr>
          </w:pPr>
          <w:hyperlink w:anchor="_Toc362618310" w:history="1">
            <w:r w:rsidR="00C569B6" w:rsidRPr="00F97911">
              <w:rPr>
                <w:rStyle w:val="Hyperlink"/>
                <w:noProof/>
              </w:rPr>
              <w:t>What is Integrated Reporting?</w:t>
            </w:r>
            <w:r w:rsidR="00C569B6">
              <w:rPr>
                <w:noProof/>
                <w:webHidden/>
              </w:rPr>
              <w:tab/>
            </w:r>
            <w:r w:rsidR="00C569B6">
              <w:rPr>
                <w:noProof/>
                <w:webHidden/>
              </w:rPr>
              <w:fldChar w:fldCharType="begin"/>
            </w:r>
            <w:r w:rsidR="00C569B6">
              <w:rPr>
                <w:noProof/>
                <w:webHidden/>
              </w:rPr>
              <w:instrText xml:space="preserve"> PAGEREF _Toc362618310 \h </w:instrText>
            </w:r>
            <w:r w:rsidR="00C569B6">
              <w:rPr>
                <w:noProof/>
                <w:webHidden/>
              </w:rPr>
            </w:r>
            <w:r w:rsidR="00C569B6">
              <w:rPr>
                <w:noProof/>
                <w:webHidden/>
              </w:rPr>
              <w:fldChar w:fldCharType="separate"/>
            </w:r>
            <w:r w:rsidR="00C569B6">
              <w:rPr>
                <w:noProof/>
                <w:webHidden/>
              </w:rPr>
              <w:t>3</w:t>
            </w:r>
            <w:r w:rsidR="00C569B6">
              <w:rPr>
                <w:noProof/>
                <w:webHidden/>
              </w:rPr>
              <w:fldChar w:fldCharType="end"/>
            </w:r>
          </w:hyperlink>
        </w:p>
        <w:p w14:paraId="0F02A6C6" w14:textId="77777777" w:rsidR="00C569B6" w:rsidRDefault="00D5560C">
          <w:pPr>
            <w:pStyle w:val="TOC2"/>
            <w:tabs>
              <w:tab w:val="right" w:leader="dot" w:pos="9016"/>
            </w:tabs>
            <w:rPr>
              <w:rFonts w:eastAsiaTheme="minorEastAsia"/>
              <w:noProof/>
              <w:lang w:val="en-AU" w:eastAsia="en-AU"/>
            </w:rPr>
          </w:pPr>
          <w:hyperlink w:anchor="_Toc362618311" w:history="1">
            <w:r w:rsidR="00C569B6" w:rsidRPr="00F97911">
              <w:rPr>
                <w:rStyle w:val="Hyperlink"/>
                <w:noProof/>
              </w:rPr>
              <w:t>Document Purpose</w:t>
            </w:r>
            <w:r w:rsidR="00C569B6">
              <w:rPr>
                <w:noProof/>
                <w:webHidden/>
              </w:rPr>
              <w:tab/>
            </w:r>
            <w:r w:rsidR="00C569B6">
              <w:rPr>
                <w:noProof/>
                <w:webHidden/>
              </w:rPr>
              <w:fldChar w:fldCharType="begin"/>
            </w:r>
            <w:r w:rsidR="00C569B6">
              <w:rPr>
                <w:noProof/>
                <w:webHidden/>
              </w:rPr>
              <w:instrText xml:space="preserve"> PAGEREF _Toc362618311 \h </w:instrText>
            </w:r>
            <w:r w:rsidR="00C569B6">
              <w:rPr>
                <w:noProof/>
                <w:webHidden/>
              </w:rPr>
            </w:r>
            <w:r w:rsidR="00C569B6">
              <w:rPr>
                <w:noProof/>
                <w:webHidden/>
              </w:rPr>
              <w:fldChar w:fldCharType="separate"/>
            </w:r>
            <w:r w:rsidR="00C569B6">
              <w:rPr>
                <w:noProof/>
                <w:webHidden/>
              </w:rPr>
              <w:t>3</w:t>
            </w:r>
            <w:r w:rsidR="00C569B6">
              <w:rPr>
                <w:noProof/>
                <w:webHidden/>
              </w:rPr>
              <w:fldChar w:fldCharType="end"/>
            </w:r>
          </w:hyperlink>
        </w:p>
        <w:p w14:paraId="73C4A7A2" w14:textId="77777777" w:rsidR="00C569B6" w:rsidRDefault="00D5560C">
          <w:pPr>
            <w:pStyle w:val="TOC1"/>
            <w:tabs>
              <w:tab w:val="right" w:leader="dot" w:pos="9016"/>
            </w:tabs>
            <w:rPr>
              <w:rFonts w:eastAsiaTheme="minorEastAsia"/>
              <w:noProof/>
              <w:lang w:val="en-AU" w:eastAsia="en-AU"/>
            </w:rPr>
          </w:pPr>
          <w:hyperlink w:anchor="_Toc362618312" w:history="1">
            <w:r w:rsidR="00C569B6" w:rsidRPr="00F97911">
              <w:rPr>
                <w:rStyle w:val="Hyperlink"/>
                <w:noProof/>
              </w:rPr>
              <w:t>Vision</w:t>
            </w:r>
            <w:r w:rsidR="00C569B6">
              <w:rPr>
                <w:noProof/>
                <w:webHidden/>
              </w:rPr>
              <w:tab/>
            </w:r>
            <w:r w:rsidR="00C569B6">
              <w:rPr>
                <w:noProof/>
                <w:webHidden/>
              </w:rPr>
              <w:fldChar w:fldCharType="begin"/>
            </w:r>
            <w:r w:rsidR="00C569B6">
              <w:rPr>
                <w:noProof/>
                <w:webHidden/>
              </w:rPr>
              <w:instrText xml:space="preserve"> PAGEREF _Toc362618312 \h </w:instrText>
            </w:r>
            <w:r w:rsidR="00C569B6">
              <w:rPr>
                <w:noProof/>
                <w:webHidden/>
              </w:rPr>
            </w:r>
            <w:r w:rsidR="00C569B6">
              <w:rPr>
                <w:noProof/>
                <w:webHidden/>
              </w:rPr>
              <w:fldChar w:fldCharType="separate"/>
            </w:r>
            <w:r w:rsidR="00C569B6">
              <w:rPr>
                <w:noProof/>
                <w:webHidden/>
              </w:rPr>
              <w:t>4</w:t>
            </w:r>
            <w:r w:rsidR="00C569B6">
              <w:rPr>
                <w:noProof/>
                <w:webHidden/>
              </w:rPr>
              <w:fldChar w:fldCharType="end"/>
            </w:r>
          </w:hyperlink>
        </w:p>
        <w:p w14:paraId="5A5FEA69" w14:textId="77777777" w:rsidR="00C569B6" w:rsidRDefault="00D5560C">
          <w:pPr>
            <w:pStyle w:val="TOC2"/>
            <w:tabs>
              <w:tab w:val="right" w:leader="dot" w:pos="9016"/>
            </w:tabs>
            <w:rPr>
              <w:rFonts w:eastAsiaTheme="minorEastAsia"/>
              <w:noProof/>
              <w:lang w:val="en-AU" w:eastAsia="en-AU"/>
            </w:rPr>
          </w:pPr>
          <w:hyperlink w:anchor="_Toc362618313" w:history="1">
            <w:r w:rsidR="00C569B6" w:rsidRPr="00F97911">
              <w:rPr>
                <w:rStyle w:val="Hyperlink"/>
                <w:noProof/>
              </w:rPr>
              <w:t>The Braiins Vision</w:t>
            </w:r>
            <w:r w:rsidR="00C569B6">
              <w:rPr>
                <w:noProof/>
                <w:webHidden/>
              </w:rPr>
              <w:tab/>
            </w:r>
            <w:r w:rsidR="00C569B6">
              <w:rPr>
                <w:noProof/>
                <w:webHidden/>
              </w:rPr>
              <w:fldChar w:fldCharType="begin"/>
            </w:r>
            <w:r w:rsidR="00C569B6">
              <w:rPr>
                <w:noProof/>
                <w:webHidden/>
              </w:rPr>
              <w:instrText xml:space="preserve"> PAGEREF _Toc362618313 \h </w:instrText>
            </w:r>
            <w:r w:rsidR="00C569B6">
              <w:rPr>
                <w:noProof/>
                <w:webHidden/>
              </w:rPr>
            </w:r>
            <w:r w:rsidR="00C569B6">
              <w:rPr>
                <w:noProof/>
                <w:webHidden/>
              </w:rPr>
              <w:fldChar w:fldCharType="separate"/>
            </w:r>
            <w:r w:rsidR="00C569B6">
              <w:rPr>
                <w:noProof/>
                <w:webHidden/>
              </w:rPr>
              <w:t>4</w:t>
            </w:r>
            <w:r w:rsidR="00C569B6">
              <w:rPr>
                <w:noProof/>
                <w:webHidden/>
              </w:rPr>
              <w:fldChar w:fldCharType="end"/>
            </w:r>
          </w:hyperlink>
        </w:p>
        <w:p w14:paraId="2CB0A207" w14:textId="77777777" w:rsidR="00C569B6" w:rsidRDefault="00D5560C">
          <w:pPr>
            <w:pStyle w:val="TOC1"/>
            <w:tabs>
              <w:tab w:val="right" w:leader="dot" w:pos="9016"/>
            </w:tabs>
            <w:rPr>
              <w:rFonts w:eastAsiaTheme="minorEastAsia"/>
              <w:noProof/>
              <w:lang w:val="en-AU" w:eastAsia="en-AU"/>
            </w:rPr>
          </w:pPr>
          <w:hyperlink w:anchor="_Toc362618314" w:history="1">
            <w:r w:rsidR="00C569B6" w:rsidRPr="00F97911">
              <w:rPr>
                <w:rStyle w:val="Hyperlink"/>
                <w:noProof/>
              </w:rPr>
              <w:t>Need</w:t>
            </w:r>
            <w:r w:rsidR="00C569B6">
              <w:rPr>
                <w:noProof/>
                <w:webHidden/>
              </w:rPr>
              <w:tab/>
            </w:r>
            <w:r w:rsidR="00C569B6">
              <w:rPr>
                <w:noProof/>
                <w:webHidden/>
              </w:rPr>
              <w:fldChar w:fldCharType="begin"/>
            </w:r>
            <w:r w:rsidR="00C569B6">
              <w:rPr>
                <w:noProof/>
                <w:webHidden/>
              </w:rPr>
              <w:instrText xml:space="preserve"> PAGEREF _Toc362618314 \h </w:instrText>
            </w:r>
            <w:r w:rsidR="00C569B6">
              <w:rPr>
                <w:noProof/>
                <w:webHidden/>
              </w:rPr>
            </w:r>
            <w:r w:rsidR="00C569B6">
              <w:rPr>
                <w:noProof/>
                <w:webHidden/>
              </w:rPr>
              <w:fldChar w:fldCharType="separate"/>
            </w:r>
            <w:r w:rsidR="00C569B6">
              <w:rPr>
                <w:noProof/>
                <w:webHidden/>
              </w:rPr>
              <w:t>5</w:t>
            </w:r>
            <w:r w:rsidR="00C569B6">
              <w:rPr>
                <w:noProof/>
                <w:webHidden/>
              </w:rPr>
              <w:fldChar w:fldCharType="end"/>
            </w:r>
          </w:hyperlink>
        </w:p>
        <w:p w14:paraId="0F449EE4" w14:textId="77777777" w:rsidR="00C569B6" w:rsidRDefault="00D5560C">
          <w:pPr>
            <w:pStyle w:val="TOC2"/>
            <w:tabs>
              <w:tab w:val="right" w:leader="dot" w:pos="9016"/>
            </w:tabs>
            <w:rPr>
              <w:rFonts w:eastAsiaTheme="minorEastAsia"/>
              <w:noProof/>
              <w:lang w:val="en-AU" w:eastAsia="en-AU"/>
            </w:rPr>
          </w:pPr>
          <w:hyperlink w:anchor="_Toc362618315" w:history="1">
            <w:r w:rsidR="00C569B6" w:rsidRPr="00F97911">
              <w:rPr>
                <w:rStyle w:val="Hyperlink"/>
                <w:noProof/>
              </w:rPr>
              <w:t>Integrated Reporting</w:t>
            </w:r>
            <w:r w:rsidR="00C569B6">
              <w:rPr>
                <w:noProof/>
                <w:webHidden/>
              </w:rPr>
              <w:tab/>
            </w:r>
            <w:r w:rsidR="00C569B6">
              <w:rPr>
                <w:noProof/>
                <w:webHidden/>
              </w:rPr>
              <w:fldChar w:fldCharType="begin"/>
            </w:r>
            <w:r w:rsidR="00C569B6">
              <w:rPr>
                <w:noProof/>
                <w:webHidden/>
              </w:rPr>
              <w:instrText xml:space="preserve"> PAGEREF _Toc362618315 \h </w:instrText>
            </w:r>
            <w:r w:rsidR="00C569B6">
              <w:rPr>
                <w:noProof/>
                <w:webHidden/>
              </w:rPr>
            </w:r>
            <w:r w:rsidR="00C569B6">
              <w:rPr>
                <w:noProof/>
                <w:webHidden/>
              </w:rPr>
              <w:fldChar w:fldCharType="separate"/>
            </w:r>
            <w:r w:rsidR="00C569B6">
              <w:rPr>
                <w:noProof/>
                <w:webHidden/>
              </w:rPr>
              <w:t>5</w:t>
            </w:r>
            <w:r w:rsidR="00C569B6">
              <w:rPr>
                <w:noProof/>
                <w:webHidden/>
              </w:rPr>
              <w:fldChar w:fldCharType="end"/>
            </w:r>
          </w:hyperlink>
        </w:p>
        <w:p w14:paraId="56905B15" w14:textId="77777777" w:rsidR="00C569B6" w:rsidRDefault="00D5560C">
          <w:pPr>
            <w:pStyle w:val="TOC2"/>
            <w:tabs>
              <w:tab w:val="right" w:leader="dot" w:pos="9016"/>
            </w:tabs>
            <w:rPr>
              <w:rFonts w:eastAsiaTheme="minorEastAsia"/>
              <w:noProof/>
              <w:lang w:val="en-AU" w:eastAsia="en-AU"/>
            </w:rPr>
          </w:pPr>
          <w:hyperlink w:anchor="_Toc362618316" w:history="1">
            <w:r w:rsidR="00C569B6" w:rsidRPr="00F97911">
              <w:rPr>
                <w:rStyle w:val="Hyperlink"/>
                <w:noProof/>
              </w:rPr>
              <w:t>Legislative Reporting Environment</w:t>
            </w:r>
            <w:r w:rsidR="00C569B6">
              <w:rPr>
                <w:noProof/>
                <w:webHidden/>
              </w:rPr>
              <w:tab/>
            </w:r>
            <w:r w:rsidR="00C569B6">
              <w:rPr>
                <w:noProof/>
                <w:webHidden/>
              </w:rPr>
              <w:fldChar w:fldCharType="begin"/>
            </w:r>
            <w:r w:rsidR="00C569B6">
              <w:rPr>
                <w:noProof/>
                <w:webHidden/>
              </w:rPr>
              <w:instrText xml:space="preserve"> PAGEREF _Toc362618316 \h </w:instrText>
            </w:r>
            <w:r w:rsidR="00C569B6">
              <w:rPr>
                <w:noProof/>
                <w:webHidden/>
              </w:rPr>
            </w:r>
            <w:r w:rsidR="00C569B6">
              <w:rPr>
                <w:noProof/>
                <w:webHidden/>
              </w:rPr>
              <w:fldChar w:fldCharType="separate"/>
            </w:r>
            <w:r w:rsidR="00C569B6">
              <w:rPr>
                <w:noProof/>
                <w:webHidden/>
              </w:rPr>
              <w:t>5</w:t>
            </w:r>
            <w:r w:rsidR="00C569B6">
              <w:rPr>
                <w:noProof/>
                <w:webHidden/>
              </w:rPr>
              <w:fldChar w:fldCharType="end"/>
            </w:r>
          </w:hyperlink>
        </w:p>
        <w:p w14:paraId="7B030EB0" w14:textId="77777777" w:rsidR="00C569B6" w:rsidRDefault="00D5560C">
          <w:pPr>
            <w:pStyle w:val="TOC2"/>
            <w:tabs>
              <w:tab w:val="right" w:leader="dot" w:pos="9016"/>
            </w:tabs>
            <w:rPr>
              <w:rFonts w:eastAsiaTheme="minorEastAsia"/>
              <w:noProof/>
              <w:lang w:val="en-AU" w:eastAsia="en-AU"/>
            </w:rPr>
          </w:pPr>
          <w:hyperlink w:anchor="_Toc362618317" w:history="1">
            <w:r w:rsidR="00C569B6" w:rsidRPr="00F97911">
              <w:rPr>
                <w:rStyle w:val="Hyperlink"/>
                <w:noProof/>
              </w:rPr>
              <w:t>Business Environment</w:t>
            </w:r>
            <w:r w:rsidR="00C569B6">
              <w:rPr>
                <w:noProof/>
                <w:webHidden/>
              </w:rPr>
              <w:tab/>
            </w:r>
            <w:r w:rsidR="00C569B6">
              <w:rPr>
                <w:noProof/>
                <w:webHidden/>
              </w:rPr>
              <w:fldChar w:fldCharType="begin"/>
            </w:r>
            <w:r w:rsidR="00C569B6">
              <w:rPr>
                <w:noProof/>
                <w:webHidden/>
              </w:rPr>
              <w:instrText xml:space="preserve"> PAGEREF _Toc362618317 \h </w:instrText>
            </w:r>
            <w:r w:rsidR="00C569B6">
              <w:rPr>
                <w:noProof/>
                <w:webHidden/>
              </w:rPr>
            </w:r>
            <w:r w:rsidR="00C569B6">
              <w:rPr>
                <w:noProof/>
                <w:webHidden/>
              </w:rPr>
              <w:fldChar w:fldCharType="separate"/>
            </w:r>
            <w:r w:rsidR="00C569B6">
              <w:rPr>
                <w:noProof/>
                <w:webHidden/>
              </w:rPr>
              <w:t>6</w:t>
            </w:r>
            <w:r w:rsidR="00C569B6">
              <w:rPr>
                <w:noProof/>
                <w:webHidden/>
              </w:rPr>
              <w:fldChar w:fldCharType="end"/>
            </w:r>
          </w:hyperlink>
        </w:p>
        <w:p w14:paraId="3F5782E1" w14:textId="77777777" w:rsidR="00C569B6" w:rsidRDefault="00D5560C">
          <w:pPr>
            <w:pStyle w:val="TOC2"/>
            <w:tabs>
              <w:tab w:val="right" w:leader="dot" w:pos="9016"/>
            </w:tabs>
            <w:rPr>
              <w:rFonts w:eastAsiaTheme="minorEastAsia"/>
              <w:noProof/>
              <w:lang w:val="en-AU" w:eastAsia="en-AU"/>
            </w:rPr>
          </w:pPr>
          <w:hyperlink w:anchor="_Toc362618318" w:history="1">
            <w:r w:rsidR="00C569B6" w:rsidRPr="00F97911">
              <w:rPr>
                <w:rStyle w:val="Hyperlink"/>
                <w:noProof/>
              </w:rPr>
              <w:t>Technology Advances</w:t>
            </w:r>
            <w:r w:rsidR="00C569B6">
              <w:rPr>
                <w:noProof/>
                <w:webHidden/>
              </w:rPr>
              <w:tab/>
            </w:r>
            <w:r w:rsidR="00C569B6">
              <w:rPr>
                <w:noProof/>
                <w:webHidden/>
              </w:rPr>
              <w:fldChar w:fldCharType="begin"/>
            </w:r>
            <w:r w:rsidR="00C569B6">
              <w:rPr>
                <w:noProof/>
                <w:webHidden/>
              </w:rPr>
              <w:instrText xml:space="preserve"> PAGEREF _Toc362618318 \h </w:instrText>
            </w:r>
            <w:r w:rsidR="00C569B6">
              <w:rPr>
                <w:noProof/>
                <w:webHidden/>
              </w:rPr>
            </w:r>
            <w:r w:rsidR="00C569B6">
              <w:rPr>
                <w:noProof/>
                <w:webHidden/>
              </w:rPr>
              <w:fldChar w:fldCharType="separate"/>
            </w:r>
            <w:r w:rsidR="00C569B6">
              <w:rPr>
                <w:noProof/>
                <w:webHidden/>
              </w:rPr>
              <w:t>6</w:t>
            </w:r>
            <w:r w:rsidR="00C569B6">
              <w:rPr>
                <w:noProof/>
                <w:webHidden/>
              </w:rPr>
              <w:fldChar w:fldCharType="end"/>
            </w:r>
          </w:hyperlink>
        </w:p>
        <w:p w14:paraId="1B44BED8" w14:textId="77777777" w:rsidR="00C569B6" w:rsidRDefault="00D5560C">
          <w:pPr>
            <w:pStyle w:val="TOC2"/>
            <w:tabs>
              <w:tab w:val="right" w:leader="dot" w:pos="9016"/>
            </w:tabs>
            <w:rPr>
              <w:rFonts w:eastAsiaTheme="minorEastAsia"/>
              <w:noProof/>
              <w:lang w:val="en-AU" w:eastAsia="en-AU"/>
            </w:rPr>
          </w:pPr>
          <w:hyperlink w:anchor="_Toc362618319" w:history="1">
            <w:r w:rsidR="00C569B6" w:rsidRPr="00F97911">
              <w:rPr>
                <w:rStyle w:val="Hyperlink"/>
                <w:noProof/>
              </w:rPr>
              <w:t>Failure of Financial Reporting Systems to Keep Up</w:t>
            </w:r>
            <w:r w:rsidR="00C569B6">
              <w:rPr>
                <w:noProof/>
                <w:webHidden/>
              </w:rPr>
              <w:tab/>
            </w:r>
            <w:r w:rsidR="00C569B6">
              <w:rPr>
                <w:noProof/>
                <w:webHidden/>
              </w:rPr>
              <w:fldChar w:fldCharType="begin"/>
            </w:r>
            <w:r w:rsidR="00C569B6">
              <w:rPr>
                <w:noProof/>
                <w:webHidden/>
              </w:rPr>
              <w:instrText xml:space="preserve"> PAGEREF _Toc362618319 \h </w:instrText>
            </w:r>
            <w:r w:rsidR="00C569B6">
              <w:rPr>
                <w:noProof/>
                <w:webHidden/>
              </w:rPr>
            </w:r>
            <w:r w:rsidR="00C569B6">
              <w:rPr>
                <w:noProof/>
                <w:webHidden/>
              </w:rPr>
              <w:fldChar w:fldCharType="separate"/>
            </w:r>
            <w:r w:rsidR="00C569B6">
              <w:rPr>
                <w:noProof/>
                <w:webHidden/>
              </w:rPr>
              <w:t>6</w:t>
            </w:r>
            <w:r w:rsidR="00C569B6">
              <w:rPr>
                <w:noProof/>
                <w:webHidden/>
              </w:rPr>
              <w:fldChar w:fldCharType="end"/>
            </w:r>
          </w:hyperlink>
        </w:p>
        <w:p w14:paraId="375A146C" w14:textId="77777777" w:rsidR="00C569B6" w:rsidRDefault="00D5560C">
          <w:pPr>
            <w:pStyle w:val="TOC2"/>
            <w:tabs>
              <w:tab w:val="right" w:leader="dot" w:pos="9016"/>
            </w:tabs>
            <w:rPr>
              <w:rFonts w:eastAsiaTheme="minorEastAsia"/>
              <w:noProof/>
              <w:lang w:val="en-AU" w:eastAsia="en-AU"/>
            </w:rPr>
          </w:pPr>
          <w:hyperlink w:anchor="_Toc362618320" w:history="1">
            <w:r w:rsidR="00C569B6" w:rsidRPr="00F97911">
              <w:rPr>
                <w:rStyle w:val="Hyperlink"/>
                <w:noProof/>
              </w:rPr>
              <w:t>The Need for Braiins</w:t>
            </w:r>
            <w:r w:rsidR="00C569B6">
              <w:rPr>
                <w:noProof/>
                <w:webHidden/>
              </w:rPr>
              <w:tab/>
            </w:r>
            <w:r w:rsidR="00C569B6">
              <w:rPr>
                <w:noProof/>
                <w:webHidden/>
              </w:rPr>
              <w:fldChar w:fldCharType="begin"/>
            </w:r>
            <w:r w:rsidR="00C569B6">
              <w:rPr>
                <w:noProof/>
                <w:webHidden/>
              </w:rPr>
              <w:instrText xml:space="preserve"> PAGEREF _Toc362618320 \h </w:instrText>
            </w:r>
            <w:r w:rsidR="00C569B6">
              <w:rPr>
                <w:noProof/>
                <w:webHidden/>
              </w:rPr>
            </w:r>
            <w:r w:rsidR="00C569B6">
              <w:rPr>
                <w:noProof/>
                <w:webHidden/>
              </w:rPr>
              <w:fldChar w:fldCharType="separate"/>
            </w:r>
            <w:r w:rsidR="00C569B6">
              <w:rPr>
                <w:noProof/>
                <w:webHidden/>
              </w:rPr>
              <w:t>7</w:t>
            </w:r>
            <w:r w:rsidR="00C569B6">
              <w:rPr>
                <w:noProof/>
                <w:webHidden/>
              </w:rPr>
              <w:fldChar w:fldCharType="end"/>
            </w:r>
          </w:hyperlink>
        </w:p>
        <w:p w14:paraId="15CE56AB" w14:textId="77777777" w:rsidR="00C569B6" w:rsidRDefault="00D5560C">
          <w:pPr>
            <w:pStyle w:val="TOC1"/>
            <w:tabs>
              <w:tab w:val="right" w:leader="dot" w:pos="9016"/>
            </w:tabs>
            <w:rPr>
              <w:rFonts w:eastAsiaTheme="minorEastAsia"/>
              <w:noProof/>
              <w:lang w:val="en-AU" w:eastAsia="en-AU"/>
            </w:rPr>
          </w:pPr>
          <w:hyperlink w:anchor="_Toc362618321" w:history="1">
            <w:r w:rsidR="00C569B6" w:rsidRPr="00F97911">
              <w:rPr>
                <w:rStyle w:val="Hyperlink"/>
                <w:noProof/>
              </w:rPr>
              <w:t>The Braiins Product and Community</w:t>
            </w:r>
            <w:r w:rsidR="00C569B6">
              <w:rPr>
                <w:noProof/>
                <w:webHidden/>
              </w:rPr>
              <w:tab/>
            </w:r>
            <w:r w:rsidR="00C569B6">
              <w:rPr>
                <w:noProof/>
                <w:webHidden/>
              </w:rPr>
              <w:fldChar w:fldCharType="begin"/>
            </w:r>
            <w:r w:rsidR="00C569B6">
              <w:rPr>
                <w:noProof/>
                <w:webHidden/>
              </w:rPr>
              <w:instrText xml:space="preserve"> PAGEREF _Toc362618321 \h </w:instrText>
            </w:r>
            <w:r w:rsidR="00C569B6">
              <w:rPr>
                <w:noProof/>
                <w:webHidden/>
              </w:rPr>
            </w:r>
            <w:r w:rsidR="00C569B6">
              <w:rPr>
                <w:noProof/>
                <w:webHidden/>
              </w:rPr>
              <w:fldChar w:fldCharType="separate"/>
            </w:r>
            <w:r w:rsidR="00C569B6">
              <w:rPr>
                <w:noProof/>
                <w:webHidden/>
              </w:rPr>
              <w:t>8</w:t>
            </w:r>
            <w:r w:rsidR="00C569B6">
              <w:rPr>
                <w:noProof/>
                <w:webHidden/>
              </w:rPr>
              <w:fldChar w:fldCharType="end"/>
            </w:r>
          </w:hyperlink>
        </w:p>
        <w:p w14:paraId="27DF9306" w14:textId="77777777" w:rsidR="00C569B6" w:rsidRDefault="00D5560C">
          <w:pPr>
            <w:pStyle w:val="TOC2"/>
            <w:tabs>
              <w:tab w:val="right" w:leader="dot" w:pos="9016"/>
            </w:tabs>
            <w:rPr>
              <w:rFonts w:eastAsiaTheme="minorEastAsia"/>
              <w:noProof/>
              <w:lang w:val="en-AU" w:eastAsia="en-AU"/>
            </w:rPr>
          </w:pPr>
          <w:hyperlink w:anchor="_Toc362618322" w:history="1">
            <w:r w:rsidR="00C569B6" w:rsidRPr="00F97911">
              <w:rPr>
                <w:rStyle w:val="Hyperlink"/>
                <w:noProof/>
              </w:rPr>
              <w:t>Production of Integrated or Financial Reports</w:t>
            </w:r>
            <w:r w:rsidR="00C569B6">
              <w:rPr>
                <w:noProof/>
                <w:webHidden/>
              </w:rPr>
              <w:tab/>
            </w:r>
            <w:r w:rsidR="00C569B6">
              <w:rPr>
                <w:noProof/>
                <w:webHidden/>
              </w:rPr>
              <w:fldChar w:fldCharType="begin"/>
            </w:r>
            <w:r w:rsidR="00C569B6">
              <w:rPr>
                <w:noProof/>
                <w:webHidden/>
              </w:rPr>
              <w:instrText xml:space="preserve"> PAGEREF _Toc362618322 \h </w:instrText>
            </w:r>
            <w:r w:rsidR="00C569B6">
              <w:rPr>
                <w:noProof/>
                <w:webHidden/>
              </w:rPr>
            </w:r>
            <w:r w:rsidR="00C569B6">
              <w:rPr>
                <w:noProof/>
                <w:webHidden/>
              </w:rPr>
              <w:fldChar w:fldCharType="separate"/>
            </w:r>
            <w:r w:rsidR="00C569B6">
              <w:rPr>
                <w:noProof/>
                <w:webHidden/>
              </w:rPr>
              <w:t>8</w:t>
            </w:r>
            <w:r w:rsidR="00C569B6">
              <w:rPr>
                <w:noProof/>
                <w:webHidden/>
              </w:rPr>
              <w:fldChar w:fldCharType="end"/>
            </w:r>
          </w:hyperlink>
        </w:p>
        <w:p w14:paraId="471809CC" w14:textId="77777777" w:rsidR="00C569B6" w:rsidRDefault="00D5560C">
          <w:pPr>
            <w:pStyle w:val="TOC2"/>
            <w:tabs>
              <w:tab w:val="right" w:leader="dot" w:pos="9016"/>
            </w:tabs>
            <w:rPr>
              <w:rFonts w:eastAsiaTheme="minorEastAsia"/>
              <w:noProof/>
              <w:lang w:val="en-AU" w:eastAsia="en-AU"/>
            </w:rPr>
          </w:pPr>
          <w:hyperlink w:anchor="_Toc362618323" w:history="1">
            <w:r w:rsidR="00C569B6" w:rsidRPr="00F97911">
              <w:rPr>
                <w:rStyle w:val="Hyperlink"/>
                <w:noProof/>
              </w:rPr>
              <w:t>Review and Analysis of Integrated or Financial Report Data</w:t>
            </w:r>
            <w:r w:rsidR="00C569B6">
              <w:rPr>
                <w:noProof/>
                <w:webHidden/>
              </w:rPr>
              <w:tab/>
            </w:r>
            <w:r w:rsidR="00C569B6">
              <w:rPr>
                <w:noProof/>
                <w:webHidden/>
              </w:rPr>
              <w:fldChar w:fldCharType="begin"/>
            </w:r>
            <w:r w:rsidR="00C569B6">
              <w:rPr>
                <w:noProof/>
                <w:webHidden/>
              </w:rPr>
              <w:instrText xml:space="preserve"> PAGEREF _Toc362618323 \h </w:instrText>
            </w:r>
            <w:r w:rsidR="00C569B6">
              <w:rPr>
                <w:noProof/>
                <w:webHidden/>
              </w:rPr>
            </w:r>
            <w:r w:rsidR="00C569B6">
              <w:rPr>
                <w:noProof/>
                <w:webHidden/>
              </w:rPr>
              <w:fldChar w:fldCharType="separate"/>
            </w:r>
            <w:r w:rsidR="00C569B6">
              <w:rPr>
                <w:noProof/>
                <w:webHidden/>
              </w:rPr>
              <w:t>10</w:t>
            </w:r>
            <w:r w:rsidR="00C569B6">
              <w:rPr>
                <w:noProof/>
                <w:webHidden/>
              </w:rPr>
              <w:fldChar w:fldCharType="end"/>
            </w:r>
          </w:hyperlink>
        </w:p>
        <w:p w14:paraId="003CAEEE" w14:textId="77777777" w:rsidR="00C569B6" w:rsidRDefault="00D5560C">
          <w:pPr>
            <w:pStyle w:val="TOC2"/>
            <w:tabs>
              <w:tab w:val="right" w:leader="dot" w:pos="9016"/>
            </w:tabs>
            <w:rPr>
              <w:rFonts w:eastAsiaTheme="minorEastAsia"/>
              <w:noProof/>
              <w:lang w:val="en-AU" w:eastAsia="en-AU"/>
            </w:rPr>
          </w:pPr>
          <w:hyperlink w:anchor="_Toc362618324" w:history="1">
            <w:r w:rsidR="00C569B6" w:rsidRPr="00F97911">
              <w:rPr>
                <w:rStyle w:val="Hyperlink"/>
                <w:noProof/>
              </w:rPr>
              <w:t>Networking via the Braiins Community</w:t>
            </w:r>
            <w:r w:rsidR="00C569B6">
              <w:rPr>
                <w:noProof/>
                <w:webHidden/>
              </w:rPr>
              <w:tab/>
            </w:r>
            <w:r w:rsidR="00C569B6">
              <w:rPr>
                <w:noProof/>
                <w:webHidden/>
              </w:rPr>
              <w:fldChar w:fldCharType="begin"/>
            </w:r>
            <w:r w:rsidR="00C569B6">
              <w:rPr>
                <w:noProof/>
                <w:webHidden/>
              </w:rPr>
              <w:instrText xml:space="preserve"> PAGEREF _Toc362618324 \h </w:instrText>
            </w:r>
            <w:r w:rsidR="00C569B6">
              <w:rPr>
                <w:noProof/>
                <w:webHidden/>
              </w:rPr>
            </w:r>
            <w:r w:rsidR="00C569B6">
              <w:rPr>
                <w:noProof/>
                <w:webHidden/>
              </w:rPr>
              <w:fldChar w:fldCharType="separate"/>
            </w:r>
            <w:r w:rsidR="00C569B6">
              <w:rPr>
                <w:noProof/>
                <w:webHidden/>
              </w:rPr>
              <w:t>11</w:t>
            </w:r>
            <w:r w:rsidR="00C569B6">
              <w:rPr>
                <w:noProof/>
                <w:webHidden/>
              </w:rPr>
              <w:fldChar w:fldCharType="end"/>
            </w:r>
          </w:hyperlink>
        </w:p>
        <w:p w14:paraId="330F8F71" w14:textId="77777777" w:rsidR="00C569B6" w:rsidRDefault="00D5560C">
          <w:pPr>
            <w:pStyle w:val="TOC2"/>
            <w:tabs>
              <w:tab w:val="right" w:leader="dot" w:pos="9016"/>
            </w:tabs>
            <w:rPr>
              <w:rFonts w:eastAsiaTheme="minorEastAsia"/>
              <w:noProof/>
              <w:lang w:val="en-AU" w:eastAsia="en-AU"/>
            </w:rPr>
          </w:pPr>
          <w:hyperlink w:anchor="_Toc362618325" w:history="1">
            <w:r w:rsidR="00C569B6" w:rsidRPr="00F97911">
              <w:rPr>
                <w:rStyle w:val="Hyperlink"/>
                <w:noProof/>
              </w:rPr>
              <w:t>In Total</w:t>
            </w:r>
            <w:r w:rsidR="00C569B6">
              <w:rPr>
                <w:noProof/>
                <w:webHidden/>
              </w:rPr>
              <w:tab/>
            </w:r>
            <w:r w:rsidR="00C569B6">
              <w:rPr>
                <w:noProof/>
                <w:webHidden/>
              </w:rPr>
              <w:fldChar w:fldCharType="begin"/>
            </w:r>
            <w:r w:rsidR="00C569B6">
              <w:rPr>
                <w:noProof/>
                <w:webHidden/>
              </w:rPr>
              <w:instrText xml:space="preserve"> PAGEREF _Toc362618325 \h </w:instrText>
            </w:r>
            <w:r w:rsidR="00C569B6">
              <w:rPr>
                <w:noProof/>
                <w:webHidden/>
              </w:rPr>
            </w:r>
            <w:r w:rsidR="00C569B6">
              <w:rPr>
                <w:noProof/>
                <w:webHidden/>
              </w:rPr>
              <w:fldChar w:fldCharType="separate"/>
            </w:r>
            <w:r w:rsidR="00C569B6">
              <w:rPr>
                <w:noProof/>
                <w:webHidden/>
              </w:rPr>
              <w:t>11</w:t>
            </w:r>
            <w:r w:rsidR="00C569B6">
              <w:rPr>
                <w:noProof/>
                <w:webHidden/>
              </w:rPr>
              <w:fldChar w:fldCharType="end"/>
            </w:r>
          </w:hyperlink>
        </w:p>
        <w:p w14:paraId="76FEB79E" w14:textId="77777777" w:rsidR="00C569B6" w:rsidRDefault="00D5560C">
          <w:pPr>
            <w:pStyle w:val="TOC1"/>
            <w:tabs>
              <w:tab w:val="right" w:leader="dot" w:pos="9016"/>
            </w:tabs>
            <w:rPr>
              <w:rFonts w:eastAsiaTheme="minorEastAsia"/>
              <w:noProof/>
              <w:lang w:val="en-AU" w:eastAsia="en-AU"/>
            </w:rPr>
          </w:pPr>
          <w:hyperlink w:anchor="_Toc362618326" w:history="1">
            <w:r w:rsidR="00C569B6" w:rsidRPr="00F97911">
              <w:rPr>
                <w:rStyle w:val="Hyperlink"/>
                <w:noProof/>
              </w:rPr>
              <w:t>Product Scope</w:t>
            </w:r>
            <w:r w:rsidR="00C569B6">
              <w:rPr>
                <w:noProof/>
                <w:webHidden/>
              </w:rPr>
              <w:tab/>
            </w:r>
            <w:r w:rsidR="00C569B6">
              <w:rPr>
                <w:noProof/>
                <w:webHidden/>
              </w:rPr>
              <w:fldChar w:fldCharType="begin"/>
            </w:r>
            <w:r w:rsidR="00C569B6">
              <w:rPr>
                <w:noProof/>
                <w:webHidden/>
              </w:rPr>
              <w:instrText xml:space="preserve"> PAGEREF _Toc362618326 \h </w:instrText>
            </w:r>
            <w:r w:rsidR="00C569B6">
              <w:rPr>
                <w:noProof/>
                <w:webHidden/>
              </w:rPr>
            </w:r>
            <w:r w:rsidR="00C569B6">
              <w:rPr>
                <w:noProof/>
                <w:webHidden/>
              </w:rPr>
              <w:fldChar w:fldCharType="separate"/>
            </w:r>
            <w:r w:rsidR="00C569B6">
              <w:rPr>
                <w:noProof/>
                <w:webHidden/>
              </w:rPr>
              <w:t>12</w:t>
            </w:r>
            <w:r w:rsidR="00C569B6">
              <w:rPr>
                <w:noProof/>
                <w:webHidden/>
              </w:rPr>
              <w:fldChar w:fldCharType="end"/>
            </w:r>
          </w:hyperlink>
        </w:p>
        <w:p w14:paraId="24D72142" w14:textId="77777777" w:rsidR="00C569B6" w:rsidRDefault="00D5560C">
          <w:pPr>
            <w:pStyle w:val="TOC2"/>
            <w:tabs>
              <w:tab w:val="right" w:leader="dot" w:pos="9016"/>
            </w:tabs>
            <w:rPr>
              <w:rFonts w:eastAsiaTheme="minorEastAsia"/>
              <w:noProof/>
              <w:lang w:val="en-AU" w:eastAsia="en-AU"/>
            </w:rPr>
          </w:pPr>
          <w:hyperlink w:anchor="_Toc362618327" w:history="1">
            <w:r w:rsidR="00C569B6" w:rsidRPr="00F97911">
              <w:rPr>
                <w:rStyle w:val="Hyperlink"/>
                <w:noProof/>
              </w:rPr>
              <w:t>Key Concepts</w:t>
            </w:r>
            <w:r w:rsidR="00C569B6">
              <w:rPr>
                <w:noProof/>
                <w:webHidden/>
              </w:rPr>
              <w:tab/>
            </w:r>
            <w:r w:rsidR="00C569B6">
              <w:rPr>
                <w:noProof/>
                <w:webHidden/>
              </w:rPr>
              <w:fldChar w:fldCharType="begin"/>
            </w:r>
            <w:r w:rsidR="00C569B6">
              <w:rPr>
                <w:noProof/>
                <w:webHidden/>
              </w:rPr>
              <w:instrText xml:space="preserve"> PAGEREF _Toc362618327 \h </w:instrText>
            </w:r>
            <w:r w:rsidR="00C569B6">
              <w:rPr>
                <w:noProof/>
                <w:webHidden/>
              </w:rPr>
            </w:r>
            <w:r w:rsidR="00C569B6">
              <w:rPr>
                <w:noProof/>
                <w:webHidden/>
              </w:rPr>
              <w:fldChar w:fldCharType="separate"/>
            </w:r>
            <w:r w:rsidR="00C569B6">
              <w:rPr>
                <w:noProof/>
                <w:webHidden/>
              </w:rPr>
              <w:t>12</w:t>
            </w:r>
            <w:r w:rsidR="00C569B6">
              <w:rPr>
                <w:noProof/>
                <w:webHidden/>
              </w:rPr>
              <w:fldChar w:fldCharType="end"/>
            </w:r>
          </w:hyperlink>
        </w:p>
        <w:p w14:paraId="6C23BA5D" w14:textId="77777777" w:rsidR="00C569B6" w:rsidRDefault="00D5560C">
          <w:pPr>
            <w:pStyle w:val="TOC2"/>
            <w:tabs>
              <w:tab w:val="right" w:leader="dot" w:pos="9016"/>
            </w:tabs>
            <w:rPr>
              <w:rFonts w:eastAsiaTheme="minorEastAsia"/>
              <w:noProof/>
              <w:lang w:val="en-AU" w:eastAsia="en-AU"/>
            </w:rPr>
          </w:pPr>
          <w:hyperlink w:anchor="_Toc362618328" w:history="1">
            <w:r w:rsidR="00C569B6" w:rsidRPr="00F97911">
              <w:rPr>
                <w:rStyle w:val="Hyperlink"/>
                <w:noProof/>
              </w:rPr>
              <w:t>What Braiins Is Not</w:t>
            </w:r>
            <w:r w:rsidR="00C569B6">
              <w:rPr>
                <w:noProof/>
                <w:webHidden/>
              </w:rPr>
              <w:tab/>
            </w:r>
            <w:r w:rsidR="00C569B6">
              <w:rPr>
                <w:noProof/>
                <w:webHidden/>
              </w:rPr>
              <w:fldChar w:fldCharType="begin"/>
            </w:r>
            <w:r w:rsidR="00C569B6">
              <w:rPr>
                <w:noProof/>
                <w:webHidden/>
              </w:rPr>
              <w:instrText xml:space="preserve"> PAGEREF _Toc362618328 \h </w:instrText>
            </w:r>
            <w:r w:rsidR="00C569B6">
              <w:rPr>
                <w:noProof/>
                <w:webHidden/>
              </w:rPr>
            </w:r>
            <w:r w:rsidR="00C569B6">
              <w:rPr>
                <w:noProof/>
                <w:webHidden/>
              </w:rPr>
              <w:fldChar w:fldCharType="separate"/>
            </w:r>
            <w:r w:rsidR="00C569B6">
              <w:rPr>
                <w:noProof/>
                <w:webHidden/>
              </w:rPr>
              <w:t>13</w:t>
            </w:r>
            <w:r w:rsidR="00C569B6">
              <w:rPr>
                <w:noProof/>
                <w:webHidden/>
              </w:rPr>
              <w:fldChar w:fldCharType="end"/>
            </w:r>
          </w:hyperlink>
        </w:p>
        <w:p w14:paraId="31B17660" w14:textId="77777777" w:rsidR="00C569B6" w:rsidRDefault="00D5560C">
          <w:pPr>
            <w:pStyle w:val="TOC2"/>
            <w:tabs>
              <w:tab w:val="right" w:leader="dot" w:pos="9016"/>
            </w:tabs>
            <w:rPr>
              <w:rFonts w:eastAsiaTheme="minorEastAsia"/>
              <w:noProof/>
              <w:lang w:val="en-AU" w:eastAsia="en-AU"/>
            </w:rPr>
          </w:pPr>
          <w:hyperlink w:anchor="_Toc362618329" w:history="1">
            <w:r w:rsidR="00C569B6" w:rsidRPr="00F97911">
              <w:rPr>
                <w:rStyle w:val="Hyperlink"/>
                <w:noProof/>
              </w:rPr>
              <w:t>Braiins and XBRL</w:t>
            </w:r>
            <w:r w:rsidR="00C569B6">
              <w:rPr>
                <w:noProof/>
                <w:webHidden/>
              </w:rPr>
              <w:tab/>
            </w:r>
            <w:r w:rsidR="00C569B6">
              <w:rPr>
                <w:noProof/>
                <w:webHidden/>
              </w:rPr>
              <w:fldChar w:fldCharType="begin"/>
            </w:r>
            <w:r w:rsidR="00C569B6">
              <w:rPr>
                <w:noProof/>
                <w:webHidden/>
              </w:rPr>
              <w:instrText xml:space="preserve"> PAGEREF _Toc362618329 \h </w:instrText>
            </w:r>
            <w:r w:rsidR="00C569B6">
              <w:rPr>
                <w:noProof/>
                <w:webHidden/>
              </w:rPr>
            </w:r>
            <w:r w:rsidR="00C569B6">
              <w:rPr>
                <w:noProof/>
                <w:webHidden/>
              </w:rPr>
              <w:fldChar w:fldCharType="separate"/>
            </w:r>
            <w:r w:rsidR="00C569B6">
              <w:rPr>
                <w:noProof/>
                <w:webHidden/>
              </w:rPr>
              <w:t>13</w:t>
            </w:r>
            <w:r w:rsidR="00C569B6">
              <w:rPr>
                <w:noProof/>
                <w:webHidden/>
              </w:rPr>
              <w:fldChar w:fldCharType="end"/>
            </w:r>
          </w:hyperlink>
        </w:p>
        <w:p w14:paraId="00170CA2" w14:textId="77777777" w:rsidR="00C569B6" w:rsidRDefault="00D5560C">
          <w:pPr>
            <w:pStyle w:val="TOC1"/>
            <w:tabs>
              <w:tab w:val="right" w:leader="dot" w:pos="9016"/>
            </w:tabs>
            <w:rPr>
              <w:rFonts w:eastAsiaTheme="minorEastAsia"/>
              <w:noProof/>
              <w:lang w:val="en-AU" w:eastAsia="en-AU"/>
            </w:rPr>
          </w:pPr>
          <w:hyperlink w:anchor="_Toc362618330" w:history="1">
            <w:r w:rsidR="00C569B6" w:rsidRPr="00F97911">
              <w:rPr>
                <w:rStyle w:val="Hyperlink"/>
                <w:noProof/>
              </w:rPr>
              <w:t>Key Technical Features</w:t>
            </w:r>
            <w:r w:rsidR="00C569B6">
              <w:rPr>
                <w:noProof/>
                <w:webHidden/>
              </w:rPr>
              <w:tab/>
            </w:r>
            <w:r w:rsidR="00C569B6">
              <w:rPr>
                <w:noProof/>
                <w:webHidden/>
              </w:rPr>
              <w:fldChar w:fldCharType="begin"/>
            </w:r>
            <w:r w:rsidR="00C569B6">
              <w:rPr>
                <w:noProof/>
                <w:webHidden/>
              </w:rPr>
              <w:instrText xml:space="preserve"> PAGEREF _Toc362618330 \h </w:instrText>
            </w:r>
            <w:r w:rsidR="00C569B6">
              <w:rPr>
                <w:noProof/>
                <w:webHidden/>
              </w:rPr>
            </w:r>
            <w:r w:rsidR="00C569B6">
              <w:rPr>
                <w:noProof/>
                <w:webHidden/>
              </w:rPr>
              <w:fldChar w:fldCharType="separate"/>
            </w:r>
            <w:r w:rsidR="00C569B6">
              <w:rPr>
                <w:noProof/>
                <w:webHidden/>
              </w:rPr>
              <w:t>14</w:t>
            </w:r>
            <w:r w:rsidR="00C569B6">
              <w:rPr>
                <w:noProof/>
                <w:webHidden/>
              </w:rPr>
              <w:fldChar w:fldCharType="end"/>
            </w:r>
          </w:hyperlink>
        </w:p>
        <w:p w14:paraId="0F4C4878" w14:textId="77777777" w:rsidR="00C569B6" w:rsidRDefault="00D5560C">
          <w:pPr>
            <w:pStyle w:val="TOC2"/>
            <w:tabs>
              <w:tab w:val="right" w:leader="dot" w:pos="9016"/>
            </w:tabs>
            <w:rPr>
              <w:rFonts w:eastAsiaTheme="minorEastAsia"/>
              <w:noProof/>
              <w:lang w:val="en-AU" w:eastAsia="en-AU"/>
            </w:rPr>
          </w:pPr>
          <w:hyperlink w:anchor="_Toc362618331" w:history="1">
            <w:r w:rsidR="00C569B6" w:rsidRPr="00F97911">
              <w:rPr>
                <w:rStyle w:val="Hyperlink"/>
                <w:noProof/>
              </w:rPr>
              <w:t>Standardised Information Model (SIM)</w:t>
            </w:r>
            <w:r w:rsidR="00C569B6">
              <w:rPr>
                <w:noProof/>
                <w:webHidden/>
              </w:rPr>
              <w:tab/>
            </w:r>
            <w:r w:rsidR="00C569B6">
              <w:rPr>
                <w:noProof/>
                <w:webHidden/>
              </w:rPr>
              <w:fldChar w:fldCharType="begin"/>
            </w:r>
            <w:r w:rsidR="00C569B6">
              <w:rPr>
                <w:noProof/>
                <w:webHidden/>
              </w:rPr>
              <w:instrText xml:space="preserve"> PAGEREF _Toc362618331 \h </w:instrText>
            </w:r>
            <w:r w:rsidR="00C569B6">
              <w:rPr>
                <w:noProof/>
                <w:webHidden/>
              </w:rPr>
            </w:r>
            <w:r w:rsidR="00C569B6">
              <w:rPr>
                <w:noProof/>
                <w:webHidden/>
              </w:rPr>
              <w:fldChar w:fldCharType="separate"/>
            </w:r>
            <w:r w:rsidR="00C569B6">
              <w:rPr>
                <w:noProof/>
                <w:webHidden/>
              </w:rPr>
              <w:t>14</w:t>
            </w:r>
            <w:r w:rsidR="00C569B6">
              <w:rPr>
                <w:noProof/>
                <w:webHidden/>
              </w:rPr>
              <w:fldChar w:fldCharType="end"/>
            </w:r>
          </w:hyperlink>
        </w:p>
        <w:p w14:paraId="7C84DE1C" w14:textId="77777777" w:rsidR="00C569B6" w:rsidRDefault="00D5560C">
          <w:pPr>
            <w:pStyle w:val="TOC3"/>
            <w:tabs>
              <w:tab w:val="right" w:leader="dot" w:pos="9016"/>
            </w:tabs>
            <w:rPr>
              <w:rFonts w:eastAsiaTheme="minorEastAsia"/>
              <w:noProof/>
              <w:lang w:val="en-AU" w:eastAsia="en-AU"/>
            </w:rPr>
          </w:pPr>
          <w:hyperlink w:anchor="_Toc362618332" w:history="1">
            <w:r w:rsidR="00C569B6" w:rsidRPr="00F97911">
              <w:rPr>
                <w:rStyle w:val="Hyperlink"/>
                <w:noProof/>
              </w:rPr>
              <w:t>Data Input</w:t>
            </w:r>
            <w:r w:rsidR="00C569B6">
              <w:rPr>
                <w:noProof/>
                <w:webHidden/>
              </w:rPr>
              <w:tab/>
            </w:r>
            <w:r w:rsidR="00C569B6">
              <w:rPr>
                <w:noProof/>
                <w:webHidden/>
              </w:rPr>
              <w:fldChar w:fldCharType="begin"/>
            </w:r>
            <w:r w:rsidR="00C569B6">
              <w:rPr>
                <w:noProof/>
                <w:webHidden/>
              </w:rPr>
              <w:instrText xml:space="preserve"> PAGEREF _Toc362618332 \h </w:instrText>
            </w:r>
            <w:r w:rsidR="00C569B6">
              <w:rPr>
                <w:noProof/>
                <w:webHidden/>
              </w:rPr>
            </w:r>
            <w:r w:rsidR="00C569B6">
              <w:rPr>
                <w:noProof/>
                <w:webHidden/>
              </w:rPr>
              <w:fldChar w:fldCharType="separate"/>
            </w:r>
            <w:r w:rsidR="00C569B6">
              <w:rPr>
                <w:noProof/>
                <w:webHidden/>
              </w:rPr>
              <w:t>14</w:t>
            </w:r>
            <w:r w:rsidR="00C569B6">
              <w:rPr>
                <w:noProof/>
                <w:webHidden/>
              </w:rPr>
              <w:fldChar w:fldCharType="end"/>
            </w:r>
          </w:hyperlink>
        </w:p>
        <w:p w14:paraId="1049E0B7" w14:textId="77777777" w:rsidR="00C569B6" w:rsidRDefault="00D5560C">
          <w:pPr>
            <w:pStyle w:val="TOC2"/>
            <w:tabs>
              <w:tab w:val="right" w:leader="dot" w:pos="9016"/>
            </w:tabs>
            <w:rPr>
              <w:rFonts w:eastAsiaTheme="minorEastAsia"/>
              <w:noProof/>
              <w:lang w:val="en-AU" w:eastAsia="en-AU"/>
            </w:rPr>
          </w:pPr>
          <w:hyperlink w:anchor="_Toc362618333" w:history="1">
            <w:r w:rsidR="00C569B6" w:rsidRPr="00F97911">
              <w:rPr>
                <w:rStyle w:val="Hyperlink"/>
                <w:noProof/>
              </w:rPr>
              <w:t>Semantic Integrated Reporting (SIR)</w:t>
            </w:r>
            <w:r w:rsidR="00C569B6">
              <w:rPr>
                <w:noProof/>
                <w:webHidden/>
              </w:rPr>
              <w:tab/>
            </w:r>
            <w:r w:rsidR="00C569B6">
              <w:rPr>
                <w:noProof/>
                <w:webHidden/>
              </w:rPr>
              <w:fldChar w:fldCharType="begin"/>
            </w:r>
            <w:r w:rsidR="00C569B6">
              <w:rPr>
                <w:noProof/>
                <w:webHidden/>
              </w:rPr>
              <w:instrText xml:space="preserve"> PAGEREF _Toc362618333 \h </w:instrText>
            </w:r>
            <w:r w:rsidR="00C569B6">
              <w:rPr>
                <w:noProof/>
                <w:webHidden/>
              </w:rPr>
            </w:r>
            <w:r w:rsidR="00C569B6">
              <w:rPr>
                <w:noProof/>
                <w:webHidden/>
              </w:rPr>
              <w:fldChar w:fldCharType="separate"/>
            </w:r>
            <w:r w:rsidR="00C569B6">
              <w:rPr>
                <w:noProof/>
                <w:webHidden/>
              </w:rPr>
              <w:t>15</w:t>
            </w:r>
            <w:r w:rsidR="00C569B6">
              <w:rPr>
                <w:noProof/>
                <w:webHidden/>
              </w:rPr>
              <w:fldChar w:fldCharType="end"/>
            </w:r>
          </w:hyperlink>
        </w:p>
        <w:p w14:paraId="7D3E7636" w14:textId="77777777" w:rsidR="00C569B6" w:rsidRDefault="00D5560C">
          <w:pPr>
            <w:pStyle w:val="TOC3"/>
            <w:tabs>
              <w:tab w:val="right" w:leader="dot" w:pos="9016"/>
            </w:tabs>
            <w:rPr>
              <w:rFonts w:eastAsiaTheme="minorEastAsia"/>
              <w:noProof/>
              <w:lang w:val="en-AU" w:eastAsia="en-AU"/>
            </w:rPr>
          </w:pPr>
          <w:hyperlink w:anchor="_Toc362618334" w:history="1">
            <w:r w:rsidR="00C569B6" w:rsidRPr="00F97911">
              <w:rPr>
                <w:rStyle w:val="Hyperlink"/>
                <w:noProof/>
              </w:rPr>
              <w:t>Personalised Access with Control</w:t>
            </w:r>
            <w:r w:rsidR="00C569B6">
              <w:rPr>
                <w:noProof/>
                <w:webHidden/>
              </w:rPr>
              <w:tab/>
            </w:r>
            <w:r w:rsidR="00C569B6">
              <w:rPr>
                <w:noProof/>
                <w:webHidden/>
              </w:rPr>
              <w:fldChar w:fldCharType="begin"/>
            </w:r>
            <w:r w:rsidR="00C569B6">
              <w:rPr>
                <w:noProof/>
                <w:webHidden/>
              </w:rPr>
              <w:instrText xml:space="preserve"> PAGEREF _Toc362618334 \h </w:instrText>
            </w:r>
            <w:r w:rsidR="00C569B6">
              <w:rPr>
                <w:noProof/>
                <w:webHidden/>
              </w:rPr>
            </w:r>
            <w:r w:rsidR="00C569B6">
              <w:rPr>
                <w:noProof/>
                <w:webHidden/>
              </w:rPr>
              <w:fldChar w:fldCharType="separate"/>
            </w:r>
            <w:r w:rsidR="00C569B6">
              <w:rPr>
                <w:noProof/>
                <w:webHidden/>
              </w:rPr>
              <w:t>16</w:t>
            </w:r>
            <w:r w:rsidR="00C569B6">
              <w:rPr>
                <w:noProof/>
                <w:webHidden/>
              </w:rPr>
              <w:fldChar w:fldCharType="end"/>
            </w:r>
          </w:hyperlink>
        </w:p>
        <w:p w14:paraId="6049FC7D" w14:textId="77777777" w:rsidR="00C569B6" w:rsidRDefault="00D5560C">
          <w:pPr>
            <w:pStyle w:val="TOC3"/>
            <w:tabs>
              <w:tab w:val="right" w:leader="dot" w:pos="9016"/>
            </w:tabs>
            <w:rPr>
              <w:rFonts w:eastAsiaTheme="minorEastAsia"/>
              <w:noProof/>
              <w:lang w:val="en-AU" w:eastAsia="en-AU"/>
            </w:rPr>
          </w:pPr>
          <w:hyperlink w:anchor="_Toc362618335" w:history="1">
            <w:r w:rsidR="00C569B6" w:rsidRPr="00F97911">
              <w:rPr>
                <w:rStyle w:val="Hyperlink"/>
                <w:noProof/>
              </w:rPr>
              <w:t>Reporting</w:t>
            </w:r>
            <w:r w:rsidR="00C569B6">
              <w:rPr>
                <w:noProof/>
                <w:webHidden/>
              </w:rPr>
              <w:tab/>
            </w:r>
            <w:r w:rsidR="00C569B6">
              <w:rPr>
                <w:noProof/>
                <w:webHidden/>
              </w:rPr>
              <w:fldChar w:fldCharType="begin"/>
            </w:r>
            <w:r w:rsidR="00C569B6">
              <w:rPr>
                <w:noProof/>
                <w:webHidden/>
              </w:rPr>
              <w:instrText xml:space="preserve"> PAGEREF _Toc362618335 \h </w:instrText>
            </w:r>
            <w:r w:rsidR="00C569B6">
              <w:rPr>
                <w:noProof/>
                <w:webHidden/>
              </w:rPr>
            </w:r>
            <w:r w:rsidR="00C569B6">
              <w:rPr>
                <w:noProof/>
                <w:webHidden/>
              </w:rPr>
              <w:fldChar w:fldCharType="separate"/>
            </w:r>
            <w:r w:rsidR="00C569B6">
              <w:rPr>
                <w:noProof/>
                <w:webHidden/>
              </w:rPr>
              <w:t>17</w:t>
            </w:r>
            <w:r w:rsidR="00C569B6">
              <w:rPr>
                <w:noProof/>
                <w:webHidden/>
              </w:rPr>
              <w:fldChar w:fldCharType="end"/>
            </w:r>
          </w:hyperlink>
        </w:p>
        <w:p w14:paraId="11681F74" w14:textId="77777777" w:rsidR="00C569B6" w:rsidRDefault="00D5560C">
          <w:pPr>
            <w:pStyle w:val="TOC3"/>
            <w:tabs>
              <w:tab w:val="right" w:leader="dot" w:pos="9016"/>
            </w:tabs>
            <w:rPr>
              <w:rFonts w:eastAsiaTheme="minorEastAsia"/>
              <w:noProof/>
              <w:lang w:val="en-AU" w:eastAsia="en-AU"/>
            </w:rPr>
          </w:pPr>
          <w:hyperlink w:anchor="_Toc362618336" w:history="1">
            <w:r w:rsidR="00C569B6" w:rsidRPr="00F97911">
              <w:rPr>
                <w:rStyle w:val="Hyperlink"/>
                <w:noProof/>
              </w:rPr>
              <w:t>Consistency Checks</w:t>
            </w:r>
            <w:r w:rsidR="00C569B6">
              <w:rPr>
                <w:noProof/>
                <w:webHidden/>
              </w:rPr>
              <w:tab/>
            </w:r>
            <w:r w:rsidR="00C569B6">
              <w:rPr>
                <w:noProof/>
                <w:webHidden/>
              </w:rPr>
              <w:fldChar w:fldCharType="begin"/>
            </w:r>
            <w:r w:rsidR="00C569B6">
              <w:rPr>
                <w:noProof/>
                <w:webHidden/>
              </w:rPr>
              <w:instrText xml:space="preserve"> PAGEREF _Toc362618336 \h </w:instrText>
            </w:r>
            <w:r w:rsidR="00C569B6">
              <w:rPr>
                <w:noProof/>
                <w:webHidden/>
              </w:rPr>
            </w:r>
            <w:r w:rsidR="00C569B6">
              <w:rPr>
                <w:noProof/>
                <w:webHidden/>
              </w:rPr>
              <w:fldChar w:fldCharType="separate"/>
            </w:r>
            <w:r w:rsidR="00C569B6">
              <w:rPr>
                <w:noProof/>
                <w:webHidden/>
              </w:rPr>
              <w:t>17</w:t>
            </w:r>
            <w:r w:rsidR="00C569B6">
              <w:rPr>
                <w:noProof/>
                <w:webHidden/>
              </w:rPr>
              <w:fldChar w:fldCharType="end"/>
            </w:r>
          </w:hyperlink>
        </w:p>
        <w:p w14:paraId="628B6906" w14:textId="77777777" w:rsidR="00C569B6" w:rsidRDefault="00D5560C">
          <w:pPr>
            <w:pStyle w:val="TOC3"/>
            <w:tabs>
              <w:tab w:val="right" w:leader="dot" w:pos="9016"/>
            </w:tabs>
            <w:rPr>
              <w:rFonts w:eastAsiaTheme="minorEastAsia"/>
              <w:noProof/>
              <w:lang w:val="en-AU" w:eastAsia="en-AU"/>
            </w:rPr>
          </w:pPr>
          <w:hyperlink w:anchor="_Toc362618337" w:history="1">
            <w:r w:rsidR="00C569B6" w:rsidRPr="00F97911">
              <w:rPr>
                <w:rStyle w:val="Hyperlink"/>
                <w:noProof/>
              </w:rPr>
              <w:t>Search, Analyse and Compare Data</w:t>
            </w:r>
            <w:r w:rsidR="00C569B6">
              <w:rPr>
                <w:noProof/>
                <w:webHidden/>
              </w:rPr>
              <w:tab/>
            </w:r>
            <w:r w:rsidR="00C569B6">
              <w:rPr>
                <w:noProof/>
                <w:webHidden/>
              </w:rPr>
              <w:fldChar w:fldCharType="begin"/>
            </w:r>
            <w:r w:rsidR="00C569B6">
              <w:rPr>
                <w:noProof/>
                <w:webHidden/>
              </w:rPr>
              <w:instrText xml:space="preserve"> PAGEREF _Toc362618337 \h </w:instrText>
            </w:r>
            <w:r w:rsidR="00C569B6">
              <w:rPr>
                <w:noProof/>
                <w:webHidden/>
              </w:rPr>
            </w:r>
            <w:r w:rsidR="00C569B6">
              <w:rPr>
                <w:noProof/>
                <w:webHidden/>
              </w:rPr>
              <w:fldChar w:fldCharType="separate"/>
            </w:r>
            <w:r w:rsidR="00C569B6">
              <w:rPr>
                <w:noProof/>
                <w:webHidden/>
              </w:rPr>
              <w:t>17</w:t>
            </w:r>
            <w:r w:rsidR="00C569B6">
              <w:rPr>
                <w:noProof/>
                <w:webHidden/>
              </w:rPr>
              <w:fldChar w:fldCharType="end"/>
            </w:r>
          </w:hyperlink>
        </w:p>
        <w:p w14:paraId="1948FAC0" w14:textId="77777777" w:rsidR="00C569B6" w:rsidRDefault="00D5560C">
          <w:pPr>
            <w:pStyle w:val="TOC1"/>
            <w:tabs>
              <w:tab w:val="right" w:leader="dot" w:pos="9016"/>
            </w:tabs>
            <w:rPr>
              <w:rFonts w:eastAsiaTheme="minorEastAsia"/>
              <w:noProof/>
              <w:lang w:val="en-AU" w:eastAsia="en-AU"/>
            </w:rPr>
          </w:pPr>
          <w:hyperlink w:anchor="_Toc362618338" w:history="1">
            <w:r w:rsidR="00C569B6" w:rsidRPr="00F97911">
              <w:rPr>
                <w:rStyle w:val="Hyperlink"/>
                <w:noProof/>
              </w:rPr>
              <w:t>The Result</w:t>
            </w:r>
            <w:r w:rsidR="00C569B6">
              <w:rPr>
                <w:noProof/>
                <w:webHidden/>
              </w:rPr>
              <w:tab/>
            </w:r>
            <w:r w:rsidR="00C569B6">
              <w:rPr>
                <w:noProof/>
                <w:webHidden/>
              </w:rPr>
              <w:fldChar w:fldCharType="begin"/>
            </w:r>
            <w:r w:rsidR="00C569B6">
              <w:rPr>
                <w:noProof/>
                <w:webHidden/>
              </w:rPr>
              <w:instrText xml:space="preserve"> PAGEREF _Toc362618338 \h </w:instrText>
            </w:r>
            <w:r w:rsidR="00C569B6">
              <w:rPr>
                <w:noProof/>
                <w:webHidden/>
              </w:rPr>
            </w:r>
            <w:r w:rsidR="00C569B6">
              <w:rPr>
                <w:noProof/>
                <w:webHidden/>
              </w:rPr>
              <w:fldChar w:fldCharType="separate"/>
            </w:r>
            <w:r w:rsidR="00C569B6">
              <w:rPr>
                <w:noProof/>
                <w:webHidden/>
              </w:rPr>
              <w:t>19</w:t>
            </w:r>
            <w:r w:rsidR="00C569B6">
              <w:rPr>
                <w:noProof/>
                <w:webHidden/>
              </w:rPr>
              <w:fldChar w:fldCharType="end"/>
            </w:r>
          </w:hyperlink>
        </w:p>
        <w:p w14:paraId="1FC85CFC" w14:textId="77777777" w:rsidR="00C569B6" w:rsidRDefault="00D5560C">
          <w:pPr>
            <w:pStyle w:val="TOC1"/>
            <w:tabs>
              <w:tab w:val="left" w:pos="1320"/>
              <w:tab w:val="right" w:leader="dot" w:pos="9016"/>
            </w:tabs>
            <w:rPr>
              <w:rFonts w:eastAsiaTheme="minorEastAsia"/>
              <w:noProof/>
              <w:lang w:val="en-AU" w:eastAsia="en-AU"/>
            </w:rPr>
          </w:pPr>
          <w:hyperlink w:anchor="_Toc362618339" w:history="1">
            <w:r w:rsidR="00C569B6" w:rsidRPr="00F97911">
              <w:rPr>
                <w:rStyle w:val="Hyperlink"/>
                <w:noProof/>
              </w:rPr>
              <w:t>Appendix 1</w:t>
            </w:r>
            <w:r w:rsidR="00C569B6">
              <w:rPr>
                <w:rFonts w:eastAsiaTheme="minorEastAsia"/>
                <w:noProof/>
                <w:lang w:val="en-AU" w:eastAsia="en-AU"/>
              </w:rPr>
              <w:tab/>
            </w:r>
            <w:r w:rsidR="00C569B6" w:rsidRPr="00F97911">
              <w:rPr>
                <w:rStyle w:val="Hyperlink"/>
                <w:noProof/>
              </w:rPr>
              <w:t>HRH The Prince of Wales Address to International Forum of Independent Audit Regulators 2012</w:t>
            </w:r>
            <w:r w:rsidR="00C569B6">
              <w:rPr>
                <w:noProof/>
                <w:webHidden/>
              </w:rPr>
              <w:tab/>
            </w:r>
            <w:r w:rsidR="00C569B6">
              <w:rPr>
                <w:noProof/>
                <w:webHidden/>
              </w:rPr>
              <w:fldChar w:fldCharType="begin"/>
            </w:r>
            <w:r w:rsidR="00C569B6">
              <w:rPr>
                <w:noProof/>
                <w:webHidden/>
              </w:rPr>
              <w:instrText xml:space="preserve"> PAGEREF _Toc362618339 \h </w:instrText>
            </w:r>
            <w:r w:rsidR="00C569B6">
              <w:rPr>
                <w:noProof/>
                <w:webHidden/>
              </w:rPr>
            </w:r>
            <w:r w:rsidR="00C569B6">
              <w:rPr>
                <w:noProof/>
                <w:webHidden/>
              </w:rPr>
              <w:fldChar w:fldCharType="separate"/>
            </w:r>
            <w:r w:rsidR="00C569B6">
              <w:rPr>
                <w:noProof/>
                <w:webHidden/>
              </w:rPr>
              <w:t>20</w:t>
            </w:r>
            <w:r w:rsidR="00C569B6">
              <w:rPr>
                <w:noProof/>
                <w:webHidden/>
              </w:rPr>
              <w:fldChar w:fldCharType="end"/>
            </w:r>
          </w:hyperlink>
        </w:p>
        <w:p w14:paraId="64A40317" w14:textId="77777777" w:rsidR="00C569B6" w:rsidRDefault="00D5560C">
          <w:pPr>
            <w:pStyle w:val="TOC1"/>
            <w:tabs>
              <w:tab w:val="left" w:pos="1320"/>
              <w:tab w:val="right" w:leader="dot" w:pos="9016"/>
            </w:tabs>
            <w:rPr>
              <w:rFonts w:eastAsiaTheme="minorEastAsia"/>
              <w:noProof/>
              <w:lang w:val="en-AU" w:eastAsia="en-AU"/>
            </w:rPr>
          </w:pPr>
          <w:hyperlink w:anchor="_Toc362618340" w:history="1">
            <w:r w:rsidR="00C569B6" w:rsidRPr="00F97911">
              <w:rPr>
                <w:rStyle w:val="Hyperlink"/>
                <w:noProof/>
              </w:rPr>
              <w:t>Appendix 2</w:t>
            </w:r>
            <w:r w:rsidR="00C569B6">
              <w:rPr>
                <w:rFonts w:eastAsiaTheme="minorEastAsia"/>
                <w:noProof/>
                <w:lang w:val="en-AU" w:eastAsia="en-AU"/>
              </w:rPr>
              <w:tab/>
            </w:r>
            <w:r w:rsidR="00C569B6" w:rsidRPr="00F97911">
              <w:rPr>
                <w:rStyle w:val="Hyperlink"/>
                <w:noProof/>
              </w:rPr>
              <w:t>The Market and Competitors</w:t>
            </w:r>
            <w:r w:rsidR="00C569B6">
              <w:rPr>
                <w:noProof/>
                <w:webHidden/>
              </w:rPr>
              <w:tab/>
            </w:r>
            <w:r w:rsidR="00C569B6">
              <w:rPr>
                <w:noProof/>
                <w:webHidden/>
              </w:rPr>
              <w:fldChar w:fldCharType="begin"/>
            </w:r>
            <w:r w:rsidR="00C569B6">
              <w:rPr>
                <w:noProof/>
                <w:webHidden/>
              </w:rPr>
              <w:instrText xml:space="preserve"> PAGEREF _Toc362618340 \h </w:instrText>
            </w:r>
            <w:r w:rsidR="00C569B6">
              <w:rPr>
                <w:noProof/>
                <w:webHidden/>
              </w:rPr>
            </w:r>
            <w:r w:rsidR="00C569B6">
              <w:rPr>
                <w:noProof/>
                <w:webHidden/>
              </w:rPr>
              <w:fldChar w:fldCharType="separate"/>
            </w:r>
            <w:r w:rsidR="00C569B6">
              <w:rPr>
                <w:noProof/>
                <w:webHidden/>
              </w:rPr>
              <w:t>21</w:t>
            </w:r>
            <w:r w:rsidR="00C569B6">
              <w:rPr>
                <w:noProof/>
                <w:webHidden/>
              </w:rPr>
              <w:fldChar w:fldCharType="end"/>
            </w:r>
          </w:hyperlink>
        </w:p>
        <w:p w14:paraId="03177781" w14:textId="77777777" w:rsidR="00C569B6" w:rsidRDefault="00D5560C">
          <w:pPr>
            <w:pStyle w:val="TOC1"/>
            <w:tabs>
              <w:tab w:val="left" w:pos="1320"/>
              <w:tab w:val="right" w:leader="dot" w:pos="9016"/>
            </w:tabs>
            <w:rPr>
              <w:rFonts w:eastAsiaTheme="minorEastAsia"/>
              <w:noProof/>
              <w:lang w:val="en-AU" w:eastAsia="en-AU"/>
            </w:rPr>
          </w:pPr>
          <w:hyperlink w:anchor="_Toc362618341" w:history="1">
            <w:r w:rsidR="00C569B6" w:rsidRPr="00F97911">
              <w:rPr>
                <w:rStyle w:val="Hyperlink"/>
                <w:noProof/>
              </w:rPr>
              <w:t>Appendix 3</w:t>
            </w:r>
            <w:r w:rsidR="00C569B6">
              <w:rPr>
                <w:rFonts w:eastAsiaTheme="minorEastAsia"/>
                <w:noProof/>
                <w:lang w:val="en-AU" w:eastAsia="en-AU"/>
              </w:rPr>
              <w:tab/>
            </w:r>
            <w:r w:rsidR="00C569B6" w:rsidRPr="00F97911">
              <w:rPr>
                <w:rStyle w:val="Hyperlink"/>
                <w:noProof/>
              </w:rPr>
              <w:t>Standardised Information Model (SIM)</w:t>
            </w:r>
            <w:r w:rsidR="00C569B6">
              <w:rPr>
                <w:noProof/>
                <w:webHidden/>
              </w:rPr>
              <w:tab/>
            </w:r>
            <w:r w:rsidR="00C569B6">
              <w:rPr>
                <w:noProof/>
                <w:webHidden/>
              </w:rPr>
              <w:fldChar w:fldCharType="begin"/>
            </w:r>
            <w:r w:rsidR="00C569B6">
              <w:rPr>
                <w:noProof/>
                <w:webHidden/>
              </w:rPr>
              <w:instrText xml:space="preserve"> PAGEREF _Toc362618341 \h </w:instrText>
            </w:r>
            <w:r w:rsidR="00C569B6">
              <w:rPr>
                <w:noProof/>
                <w:webHidden/>
              </w:rPr>
            </w:r>
            <w:r w:rsidR="00C569B6">
              <w:rPr>
                <w:noProof/>
                <w:webHidden/>
              </w:rPr>
              <w:fldChar w:fldCharType="separate"/>
            </w:r>
            <w:r w:rsidR="00C569B6">
              <w:rPr>
                <w:noProof/>
                <w:webHidden/>
              </w:rPr>
              <w:t>22</w:t>
            </w:r>
            <w:r w:rsidR="00C569B6">
              <w:rPr>
                <w:noProof/>
                <w:webHidden/>
              </w:rPr>
              <w:fldChar w:fldCharType="end"/>
            </w:r>
          </w:hyperlink>
        </w:p>
        <w:p w14:paraId="365043CA" w14:textId="77777777" w:rsidR="00C569B6" w:rsidRDefault="00D5560C">
          <w:pPr>
            <w:pStyle w:val="TOC2"/>
            <w:tabs>
              <w:tab w:val="right" w:leader="dot" w:pos="9016"/>
            </w:tabs>
            <w:rPr>
              <w:rFonts w:eastAsiaTheme="minorEastAsia"/>
              <w:noProof/>
              <w:lang w:val="en-AU" w:eastAsia="en-AU"/>
            </w:rPr>
          </w:pPr>
          <w:hyperlink w:anchor="_Toc362618342" w:history="1">
            <w:r w:rsidR="00C569B6" w:rsidRPr="00F97911">
              <w:rPr>
                <w:rStyle w:val="Hyperlink"/>
                <w:noProof/>
              </w:rPr>
              <w:t>SIM’s Better Structure</w:t>
            </w:r>
            <w:r w:rsidR="00C569B6">
              <w:rPr>
                <w:noProof/>
                <w:webHidden/>
              </w:rPr>
              <w:tab/>
            </w:r>
            <w:r w:rsidR="00C569B6">
              <w:rPr>
                <w:noProof/>
                <w:webHidden/>
              </w:rPr>
              <w:fldChar w:fldCharType="begin"/>
            </w:r>
            <w:r w:rsidR="00C569B6">
              <w:rPr>
                <w:noProof/>
                <w:webHidden/>
              </w:rPr>
              <w:instrText xml:space="preserve"> PAGEREF _Toc362618342 \h </w:instrText>
            </w:r>
            <w:r w:rsidR="00C569B6">
              <w:rPr>
                <w:noProof/>
                <w:webHidden/>
              </w:rPr>
            </w:r>
            <w:r w:rsidR="00C569B6">
              <w:rPr>
                <w:noProof/>
                <w:webHidden/>
              </w:rPr>
              <w:fldChar w:fldCharType="separate"/>
            </w:r>
            <w:r w:rsidR="00C569B6">
              <w:rPr>
                <w:noProof/>
                <w:webHidden/>
              </w:rPr>
              <w:t>22</w:t>
            </w:r>
            <w:r w:rsidR="00C569B6">
              <w:rPr>
                <w:noProof/>
                <w:webHidden/>
              </w:rPr>
              <w:fldChar w:fldCharType="end"/>
            </w:r>
          </w:hyperlink>
        </w:p>
        <w:p w14:paraId="40457181" w14:textId="77777777" w:rsidR="00C569B6" w:rsidRDefault="00D5560C">
          <w:pPr>
            <w:pStyle w:val="TOC3"/>
            <w:tabs>
              <w:tab w:val="right" w:leader="dot" w:pos="9016"/>
            </w:tabs>
            <w:rPr>
              <w:rFonts w:eastAsiaTheme="minorEastAsia"/>
              <w:noProof/>
              <w:lang w:val="en-AU" w:eastAsia="en-AU"/>
            </w:rPr>
          </w:pPr>
          <w:hyperlink w:anchor="_Toc362618343" w:history="1">
            <w:r w:rsidR="00C569B6" w:rsidRPr="00F97911">
              <w:rPr>
                <w:rStyle w:val="Hyperlink"/>
                <w:noProof/>
              </w:rPr>
              <w:t>Braiins Report Objects or BROs</w:t>
            </w:r>
            <w:r w:rsidR="00C569B6">
              <w:rPr>
                <w:noProof/>
                <w:webHidden/>
              </w:rPr>
              <w:tab/>
            </w:r>
            <w:r w:rsidR="00C569B6">
              <w:rPr>
                <w:noProof/>
                <w:webHidden/>
              </w:rPr>
              <w:fldChar w:fldCharType="begin"/>
            </w:r>
            <w:r w:rsidR="00C569B6">
              <w:rPr>
                <w:noProof/>
                <w:webHidden/>
              </w:rPr>
              <w:instrText xml:space="preserve"> PAGEREF _Toc362618343 \h </w:instrText>
            </w:r>
            <w:r w:rsidR="00C569B6">
              <w:rPr>
                <w:noProof/>
                <w:webHidden/>
              </w:rPr>
            </w:r>
            <w:r w:rsidR="00C569B6">
              <w:rPr>
                <w:noProof/>
                <w:webHidden/>
              </w:rPr>
              <w:fldChar w:fldCharType="separate"/>
            </w:r>
            <w:r w:rsidR="00C569B6">
              <w:rPr>
                <w:noProof/>
                <w:webHidden/>
              </w:rPr>
              <w:t>23</w:t>
            </w:r>
            <w:r w:rsidR="00C569B6">
              <w:rPr>
                <w:noProof/>
                <w:webHidden/>
              </w:rPr>
              <w:fldChar w:fldCharType="end"/>
            </w:r>
          </w:hyperlink>
        </w:p>
        <w:p w14:paraId="43203988" w14:textId="77777777" w:rsidR="00C569B6" w:rsidRDefault="00D5560C">
          <w:pPr>
            <w:pStyle w:val="TOC3"/>
            <w:tabs>
              <w:tab w:val="right" w:leader="dot" w:pos="9016"/>
            </w:tabs>
            <w:rPr>
              <w:rFonts w:eastAsiaTheme="minorEastAsia"/>
              <w:noProof/>
              <w:lang w:val="en-AU" w:eastAsia="en-AU"/>
            </w:rPr>
          </w:pPr>
          <w:hyperlink w:anchor="_Toc362618344" w:history="1">
            <w:r w:rsidR="00C569B6" w:rsidRPr="00F97911">
              <w:rPr>
                <w:rStyle w:val="Hyperlink"/>
                <w:noProof/>
              </w:rPr>
              <w:t>Properties</w:t>
            </w:r>
            <w:r w:rsidR="00C569B6">
              <w:rPr>
                <w:noProof/>
                <w:webHidden/>
              </w:rPr>
              <w:tab/>
            </w:r>
            <w:r w:rsidR="00C569B6">
              <w:rPr>
                <w:noProof/>
                <w:webHidden/>
              </w:rPr>
              <w:fldChar w:fldCharType="begin"/>
            </w:r>
            <w:r w:rsidR="00C569B6">
              <w:rPr>
                <w:noProof/>
                <w:webHidden/>
              </w:rPr>
              <w:instrText xml:space="preserve"> PAGEREF _Toc362618344 \h </w:instrText>
            </w:r>
            <w:r w:rsidR="00C569B6">
              <w:rPr>
                <w:noProof/>
                <w:webHidden/>
              </w:rPr>
            </w:r>
            <w:r w:rsidR="00C569B6">
              <w:rPr>
                <w:noProof/>
                <w:webHidden/>
              </w:rPr>
              <w:fldChar w:fldCharType="separate"/>
            </w:r>
            <w:r w:rsidR="00C569B6">
              <w:rPr>
                <w:noProof/>
                <w:webHidden/>
              </w:rPr>
              <w:t>23</w:t>
            </w:r>
            <w:r w:rsidR="00C569B6">
              <w:rPr>
                <w:noProof/>
                <w:webHidden/>
              </w:rPr>
              <w:fldChar w:fldCharType="end"/>
            </w:r>
          </w:hyperlink>
        </w:p>
        <w:p w14:paraId="464BDDD0" w14:textId="77777777" w:rsidR="00C569B6" w:rsidRDefault="00D5560C">
          <w:pPr>
            <w:pStyle w:val="TOC3"/>
            <w:tabs>
              <w:tab w:val="right" w:leader="dot" w:pos="9016"/>
            </w:tabs>
            <w:rPr>
              <w:rFonts w:eastAsiaTheme="minorEastAsia"/>
              <w:noProof/>
              <w:lang w:val="en-AU" w:eastAsia="en-AU"/>
            </w:rPr>
          </w:pPr>
          <w:hyperlink w:anchor="_Toc362618345" w:history="1">
            <w:r w:rsidR="00C569B6" w:rsidRPr="00F97911">
              <w:rPr>
                <w:rStyle w:val="Hyperlink"/>
                <w:noProof/>
              </w:rPr>
              <w:t>SIM Breadth and Depth</w:t>
            </w:r>
            <w:r w:rsidR="00C569B6">
              <w:rPr>
                <w:noProof/>
                <w:webHidden/>
              </w:rPr>
              <w:tab/>
            </w:r>
            <w:r w:rsidR="00C569B6">
              <w:rPr>
                <w:noProof/>
                <w:webHidden/>
              </w:rPr>
              <w:fldChar w:fldCharType="begin"/>
            </w:r>
            <w:r w:rsidR="00C569B6">
              <w:rPr>
                <w:noProof/>
                <w:webHidden/>
              </w:rPr>
              <w:instrText xml:space="preserve"> PAGEREF _Toc362618345 \h </w:instrText>
            </w:r>
            <w:r w:rsidR="00C569B6">
              <w:rPr>
                <w:noProof/>
                <w:webHidden/>
              </w:rPr>
            </w:r>
            <w:r w:rsidR="00C569B6">
              <w:rPr>
                <w:noProof/>
                <w:webHidden/>
              </w:rPr>
              <w:fldChar w:fldCharType="separate"/>
            </w:r>
            <w:r w:rsidR="00C569B6">
              <w:rPr>
                <w:noProof/>
                <w:webHidden/>
              </w:rPr>
              <w:t>24</w:t>
            </w:r>
            <w:r w:rsidR="00C569B6">
              <w:rPr>
                <w:noProof/>
                <w:webHidden/>
              </w:rPr>
              <w:fldChar w:fldCharType="end"/>
            </w:r>
          </w:hyperlink>
        </w:p>
        <w:p w14:paraId="6789525F" w14:textId="77777777" w:rsidR="00C569B6" w:rsidRDefault="00D5560C">
          <w:pPr>
            <w:pStyle w:val="TOC3"/>
            <w:tabs>
              <w:tab w:val="right" w:leader="dot" w:pos="9016"/>
            </w:tabs>
            <w:rPr>
              <w:rFonts w:eastAsiaTheme="minorEastAsia"/>
              <w:noProof/>
              <w:lang w:val="en-AU" w:eastAsia="en-AU"/>
            </w:rPr>
          </w:pPr>
          <w:hyperlink w:anchor="_Toc362618346" w:history="1">
            <w:r w:rsidR="00C569B6" w:rsidRPr="00F97911">
              <w:rPr>
                <w:rStyle w:val="Hyperlink"/>
                <w:noProof/>
              </w:rPr>
              <w:t>SIM and XBRL</w:t>
            </w:r>
            <w:r w:rsidR="00C569B6">
              <w:rPr>
                <w:noProof/>
                <w:webHidden/>
              </w:rPr>
              <w:tab/>
            </w:r>
            <w:r w:rsidR="00C569B6">
              <w:rPr>
                <w:noProof/>
                <w:webHidden/>
              </w:rPr>
              <w:fldChar w:fldCharType="begin"/>
            </w:r>
            <w:r w:rsidR="00C569B6">
              <w:rPr>
                <w:noProof/>
                <w:webHidden/>
              </w:rPr>
              <w:instrText xml:space="preserve"> PAGEREF _Toc362618346 \h </w:instrText>
            </w:r>
            <w:r w:rsidR="00C569B6">
              <w:rPr>
                <w:noProof/>
                <w:webHidden/>
              </w:rPr>
            </w:r>
            <w:r w:rsidR="00C569B6">
              <w:rPr>
                <w:noProof/>
                <w:webHidden/>
              </w:rPr>
              <w:fldChar w:fldCharType="separate"/>
            </w:r>
            <w:r w:rsidR="00C569B6">
              <w:rPr>
                <w:noProof/>
                <w:webHidden/>
              </w:rPr>
              <w:t>25</w:t>
            </w:r>
            <w:r w:rsidR="00C569B6">
              <w:rPr>
                <w:noProof/>
                <w:webHidden/>
              </w:rPr>
              <w:fldChar w:fldCharType="end"/>
            </w:r>
          </w:hyperlink>
        </w:p>
        <w:p w14:paraId="1A29F03D" w14:textId="77777777" w:rsidR="00C569B6" w:rsidRDefault="00D5560C">
          <w:pPr>
            <w:pStyle w:val="TOC1"/>
            <w:tabs>
              <w:tab w:val="left" w:pos="1320"/>
              <w:tab w:val="right" w:leader="dot" w:pos="9016"/>
            </w:tabs>
            <w:rPr>
              <w:rFonts w:eastAsiaTheme="minorEastAsia"/>
              <w:noProof/>
              <w:lang w:val="en-AU" w:eastAsia="en-AU"/>
            </w:rPr>
          </w:pPr>
          <w:hyperlink w:anchor="_Toc362618347" w:history="1">
            <w:r w:rsidR="00C569B6" w:rsidRPr="00F97911">
              <w:rPr>
                <w:rStyle w:val="Hyperlink"/>
                <w:noProof/>
              </w:rPr>
              <w:t>Appendix 4</w:t>
            </w:r>
            <w:r w:rsidR="00C569B6">
              <w:rPr>
                <w:rFonts w:eastAsiaTheme="minorEastAsia"/>
                <w:noProof/>
                <w:lang w:val="en-AU" w:eastAsia="en-AU"/>
              </w:rPr>
              <w:tab/>
            </w:r>
            <w:r w:rsidR="00C569B6" w:rsidRPr="00F97911">
              <w:rPr>
                <w:rStyle w:val="Hyperlink"/>
                <w:noProof/>
              </w:rPr>
              <w:t>Braiins Website and Braiins Desktop</w:t>
            </w:r>
            <w:r w:rsidR="00C569B6">
              <w:rPr>
                <w:noProof/>
                <w:webHidden/>
              </w:rPr>
              <w:tab/>
            </w:r>
            <w:r w:rsidR="00C569B6">
              <w:rPr>
                <w:noProof/>
                <w:webHidden/>
              </w:rPr>
              <w:fldChar w:fldCharType="begin"/>
            </w:r>
            <w:r w:rsidR="00C569B6">
              <w:rPr>
                <w:noProof/>
                <w:webHidden/>
              </w:rPr>
              <w:instrText xml:space="preserve"> PAGEREF _Toc362618347 \h </w:instrText>
            </w:r>
            <w:r w:rsidR="00C569B6">
              <w:rPr>
                <w:noProof/>
                <w:webHidden/>
              </w:rPr>
            </w:r>
            <w:r w:rsidR="00C569B6">
              <w:rPr>
                <w:noProof/>
                <w:webHidden/>
              </w:rPr>
              <w:fldChar w:fldCharType="separate"/>
            </w:r>
            <w:r w:rsidR="00C569B6">
              <w:rPr>
                <w:noProof/>
                <w:webHidden/>
              </w:rPr>
              <w:t>27</w:t>
            </w:r>
            <w:r w:rsidR="00C569B6">
              <w:rPr>
                <w:noProof/>
                <w:webHidden/>
              </w:rPr>
              <w:fldChar w:fldCharType="end"/>
            </w:r>
          </w:hyperlink>
        </w:p>
        <w:p w14:paraId="55F212F3" w14:textId="77777777" w:rsidR="00C569B6" w:rsidRDefault="00D5560C">
          <w:pPr>
            <w:pStyle w:val="TOC1"/>
            <w:tabs>
              <w:tab w:val="left" w:pos="1320"/>
              <w:tab w:val="right" w:leader="dot" w:pos="9016"/>
            </w:tabs>
            <w:rPr>
              <w:rFonts w:eastAsiaTheme="minorEastAsia"/>
              <w:noProof/>
              <w:lang w:val="en-AU" w:eastAsia="en-AU"/>
            </w:rPr>
          </w:pPr>
          <w:hyperlink w:anchor="_Toc362618348" w:history="1">
            <w:r w:rsidR="00C569B6" w:rsidRPr="00F97911">
              <w:rPr>
                <w:rStyle w:val="Hyperlink"/>
                <w:noProof/>
              </w:rPr>
              <w:t>Appendix 5</w:t>
            </w:r>
            <w:r w:rsidR="00C569B6">
              <w:rPr>
                <w:rFonts w:eastAsiaTheme="minorEastAsia"/>
                <w:noProof/>
                <w:lang w:val="en-AU" w:eastAsia="en-AU"/>
              </w:rPr>
              <w:tab/>
            </w:r>
            <w:r w:rsidR="00C569B6" w:rsidRPr="00F97911">
              <w:rPr>
                <w:rStyle w:val="Hyperlink"/>
                <w:noProof/>
              </w:rPr>
              <w:t>The Technology</w:t>
            </w:r>
            <w:r w:rsidR="00C569B6">
              <w:rPr>
                <w:noProof/>
                <w:webHidden/>
              </w:rPr>
              <w:tab/>
            </w:r>
            <w:r w:rsidR="00C569B6">
              <w:rPr>
                <w:noProof/>
                <w:webHidden/>
              </w:rPr>
              <w:fldChar w:fldCharType="begin"/>
            </w:r>
            <w:r w:rsidR="00C569B6">
              <w:rPr>
                <w:noProof/>
                <w:webHidden/>
              </w:rPr>
              <w:instrText xml:space="preserve"> PAGEREF _Toc362618348 \h </w:instrText>
            </w:r>
            <w:r w:rsidR="00C569B6">
              <w:rPr>
                <w:noProof/>
                <w:webHidden/>
              </w:rPr>
            </w:r>
            <w:r w:rsidR="00C569B6">
              <w:rPr>
                <w:noProof/>
                <w:webHidden/>
              </w:rPr>
              <w:fldChar w:fldCharType="separate"/>
            </w:r>
            <w:r w:rsidR="00C569B6">
              <w:rPr>
                <w:noProof/>
                <w:webHidden/>
              </w:rPr>
              <w:t>28</w:t>
            </w:r>
            <w:r w:rsidR="00C569B6">
              <w:rPr>
                <w:noProof/>
                <w:webHidden/>
              </w:rPr>
              <w:fldChar w:fldCharType="end"/>
            </w:r>
          </w:hyperlink>
        </w:p>
        <w:p w14:paraId="42CDD65C" w14:textId="77777777" w:rsidR="00C569B6" w:rsidRDefault="00D5560C">
          <w:pPr>
            <w:pStyle w:val="TOC1"/>
            <w:tabs>
              <w:tab w:val="left" w:pos="1320"/>
              <w:tab w:val="right" w:leader="dot" w:pos="9016"/>
            </w:tabs>
            <w:rPr>
              <w:rFonts w:eastAsiaTheme="minorEastAsia"/>
              <w:noProof/>
              <w:lang w:val="en-AU" w:eastAsia="en-AU"/>
            </w:rPr>
          </w:pPr>
          <w:hyperlink w:anchor="_Toc362618349" w:history="1">
            <w:r w:rsidR="00C569B6" w:rsidRPr="00F97911">
              <w:rPr>
                <w:rStyle w:val="Hyperlink"/>
                <w:noProof/>
              </w:rPr>
              <w:t>Appendix 6</w:t>
            </w:r>
            <w:r w:rsidR="00C569B6">
              <w:rPr>
                <w:rFonts w:eastAsiaTheme="minorEastAsia"/>
                <w:noProof/>
                <w:lang w:val="en-AU" w:eastAsia="en-AU"/>
              </w:rPr>
              <w:tab/>
            </w:r>
            <w:r w:rsidR="00C569B6" w:rsidRPr="00F97911">
              <w:rPr>
                <w:rStyle w:val="Hyperlink"/>
                <w:noProof/>
              </w:rPr>
              <w:t>Possible Partners or Suppliers</w:t>
            </w:r>
            <w:r w:rsidR="00C569B6">
              <w:rPr>
                <w:noProof/>
                <w:webHidden/>
              </w:rPr>
              <w:tab/>
            </w:r>
            <w:r w:rsidR="00C569B6">
              <w:rPr>
                <w:noProof/>
                <w:webHidden/>
              </w:rPr>
              <w:fldChar w:fldCharType="begin"/>
            </w:r>
            <w:r w:rsidR="00C569B6">
              <w:rPr>
                <w:noProof/>
                <w:webHidden/>
              </w:rPr>
              <w:instrText xml:space="preserve"> PAGEREF _Toc362618349 \h </w:instrText>
            </w:r>
            <w:r w:rsidR="00C569B6">
              <w:rPr>
                <w:noProof/>
                <w:webHidden/>
              </w:rPr>
            </w:r>
            <w:r w:rsidR="00C569B6">
              <w:rPr>
                <w:noProof/>
                <w:webHidden/>
              </w:rPr>
              <w:fldChar w:fldCharType="separate"/>
            </w:r>
            <w:r w:rsidR="00C569B6">
              <w:rPr>
                <w:noProof/>
                <w:webHidden/>
              </w:rPr>
              <w:t>30</w:t>
            </w:r>
            <w:r w:rsidR="00C569B6">
              <w:rPr>
                <w:noProof/>
                <w:webHidden/>
              </w:rPr>
              <w:fldChar w:fldCharType="end"/>
            </w:r>
          </w:hyperlink>
        </w:p>
        <w:p w14:paraId="6DA55858" w14:textId="77777777" w:rsidR="00C569B6" w:rsidRDefault="00D5560C">
          <w:pPr>
            <w:pStyle w:val="TOC1"/>
            <w:tabs>
              <w:tab w:val="left" w:pos="1320"/>
              <w:tab w:val="right" w:leader="dot" w:pos="9016"/>
            </w:tabs>
            <w:rPr>
              <w:rFonts w:eastAsiaTheme="minorEastAsia"/>
              <w:noProof/>
              <w:lang w:val="en-AU" w:eastAsia="en-AU"/>
            </w:rPr>
          </w:pPr>
          <w:hyperlink w:anchor="_Toc362618350" w:history="1">
            <w:r w:rsidR="00C569B6" w:rsidRPr="00F97911">
              <w:rPr>
                <w:rStyle w:val="Hyperlink"/>
                <w:noProof/>
              </w:rPr>
              <w:t>Appendix 7</w:t>
            </w:r>
            <w:r w:rsidR="00C569B6">
              <w:rPr>
                <w:rFonts w:eastAsiaTheme="minorEastAsia"/>
                <w:noProof/>
                <w:lang w:val="en-AU" w:eastAsia="en-AU"/>
              </w:rPr>
              <w:tab/>
            </w:r>
            <w:r w:rsidR="00C569B6" w:rsidRPr="00F97911">
              <w:rPr>
                <w:rStyle w:val="Hyperlink"/>
                <w:noProof/>
              </w:rPr>
              <w:t>The Braiins Road Map</w:t>
            </w:r>
            <w:r w:rsidR="00C569B6">
              <w:rPr>
                <w:noProof/>
                <w:webHidden/>
              </w:rPr>
              <w:tab/>
            </w:r>
            <w:r w:rsidR="00C569B6">
              <w:rPr>
                <w:noProof/>
                <w:webHidden/>
              </w:rPr>
              <w:fldChar w:fldCharType="begin"/>
            </w:r>
            <w:r w:rsidR="00C569B6">
              <w:rPr>
                <w:noProof/>
                <w:webHidden/>
              </w:rPr>
              <w:instrText xml:space="preserve"> PAGEREF _Toc362618350 \h </w:instrText>
            </w:r>
            <w:r w:rsidR="00C569B6">
              <w:rPr>
                <w:noProof/>
                <w:webHidden/>
              </w:rPr>
            </w:r>
            <w:r w:rsidR="00C569B6">
              <w:rPr>
                <w:noProof/>
                <w:webHidden/>
              </w:rPr>
              <w:fldChar w:fldCharType="separate"/>
            </w:r>
            <w:r w:rsidR="00C569B6">
              <w:rPr>
                <w:noProof/>
                <w:webHidden/>
              </w:rPr>
              <w:t>31</w:t>
            </w:r>
            <w:r w:rsidR="00C569B6">
              <w:rPr>
                <w:noProof/>
                <w:webHidden/>
              </w:rPr>
              <w:fldChar w:fldCharType="end"/>
            </w:r>
          </w:hyperlink>
        </w:p>
        <w:p w14:paraId="6BC29D2D" w14:textId="1A1C0C1E" w:rsidR="00B7218D" w:rsidRDefault="00B7218D">
          <w:r>
            <w:rPr>
              <w:b/>
              <w:bCs/>
              <w:noProof/>
            </w:rPr>
            <w:fldChar w:fldCharType="end"/>
          </w:r>
        </w:p>
      </w:sdtContent>
    </w:sdt>
    <w:p w14:paraId="2414C71A" w14:textId="77777777" w:rsidR="007B3BC1" w:rsidRDefault="007B3BC1">
      <w:pPr>
        <w:rPr>
          <w:rFonts w:asciiTheme="majorHAnsi" w:eastAsiaTheme="majorEastAsia" w:hAnsiTheme="majorHAnsi" w:cstheme="majorBidi"/>
          <w:b/>
          <w:bCs/>
          <w:color w:val="365F91" w:themeColor="accent1" w:themeShade="BF"/>
          <w:sz w:val="28"/>
          <w:szCs w:val="28"/>
        </w:rPr>
      </w:pPr>
      <w:r>
        <w:br w:type="page"/>
      </w:r>
    </w:p>
    <w:p w14:paraId="1275ACB3" w14:textId="77777777" w:rsidR="007166E1" w:rsidRDefault="007166E1" w:rsidP="009F5F84">
      <w:pPr>
        <w:pStyle w:val="Heading1"/>
      </w:pPr>
      <w:bookmarkStart w:id="0" w:name="_Toc362618309"/>
      <w:r>
        <w:lastRenderedPageBreak/>
        <w:t>Prologue</w:t>
      </w:r>
      <w:bookmarkEnd w:id="0"/>
    </w:p>
    <w:p w14:paraId="75311D9A" w14:textId="7683AF18" w:rsidR="007166E1" w:rsidRDefault="007166E1" w:rsidP="007166E1">
      <w:pPr>
        <w:pStyle w:val="Heading2"/>
      </w:pPr>
      <w:bookmarkStart w:id="1" w:name="_Toc362618310"/>
      <w:r>
        <w:t>What is Integrated Reporting?</w:t>
      </w:r>
      <w:bookmarkEnd w:id="1"/>
    </w:p>
    <w:p w14:paraId="3BC1B474" w14:textId="1DF5A42A" w:rsidR="0080451C" w:rsidRDefault="0080451C" w:rsidP="0080451C">
      <w:r>
        <w:t>Integrated Reporting is Financial Statements plus all other information relevant to the stakeholders of an entity or organisation.</w:t>
      </w:r>
      <w:r w:rsidR="000E04CB">
        <w:t xml:space="preserve"> </w:t>
      </w:r>
      <w:r>
        <w:t xml:space="preserve">Integrated Reporting expresses the </w:t>
      </w:r>
      <w:r w:rsidR="00F8055E">
        <w:t>a</w:t>
      </w:r>
      <w:r>
        <w:t>ccountability of a</w:t>
      </w:r>
      <w:r w:rsidR="00F8055E">
        <w:t>n</w:t>
      </w:r>
      <w:r>
        <w:t xml:space="preserve"> </w:t>
      </w:r>
      <w:r w:rsidR="00F8055E">
        <w:t>entity</w:t>
      </w:r>
      <w:r>
        <w:t xml:space="preserve"> to all of </w:t>
      </w:r>
      <w:r w:rsidR="00F8055E">
        <w:t>its</w:t>
      </w:r>
      <w:r>
        <w:t xml:space="preserve"> stakeholders.</w:t>
      </w:r>
    </w:p>
    <w:p w14:paraId="34E11345" w14:textId="13DFC239" w:rsidR="007166E1" w:rsidRPr="007166E1" w:rsidRDefault="0080451C" w:rsidP="007166E1">
      <w:r>
        <w:t xml:space="preserve">The </w:t>
      </w:r>
      <w:hyperlink r:id="rId12" w:history="1">
        <w:r w:rsidRPr="0080451C">
          <w:rPr>
            <w:rStyle w:val="Hyperlink"/>
          </w:rPr>
          <w:t>International Integrated Reporting Council (IIRC)</w:t>
        </w:r>
      </w:hyperlink>
      <w:r>
        <w:t xml:space="preserve"> definition is “</w:t>
      </w:r>
      <w:r w:rsidR="006357C1" w:rsidRPr="006357C1">
        <w:t>An integrated report is a concise communication about how an organization’s strategy, governance, performance and prospects lead to the creation of value over the short, medium and long term.</w:t>
      </w:r>
      <w:r>
        <w:t>”</w:t>
      </w:r>
    </w:p>
    <w:p w14:paraId="48E5E363" w14:textId="476F18C2" w:rsidR="00A82B51" w:rsidRDefault="000B32C0" w:rsidP="007166E1">
      <w:pPr>
        <w:pStyle w:val="Heading2"/>
      </w:pPr>
      <w:bookmarkStart w:id="2" w:name="_Toc362618311"/>
      <w:r>
        <w:t>D</w:t>
      </w:r>
      <w:r w:rsidR="00A82B51">
        <w:t xml:space="preserve">ocument </w:t>
      </w:r>
      <w:r w:rsidR="00BC669A">
        <w:t>P</w:t>
      </w:r>
      <w:r w:rsidR="00A82B51">
        <w:t>urpose</w:t>
      </w:r>
      <w:bookmarkEnd w:id="2"/>
    </w:p>
    <w:p w14:paraId="18DD1E96" w14:textId="4590ED08" w:rsidR="00BC669A" w:rsidRDefault="00A82B51" w:rsidP="00C95647">
      <w:r>
        <w:t xml:space="preserve">This </w:t>
      </w:r>
      <w:r w:rsidR="00BC669A">
        <w:t xml:space="preserve">document describes the </w:t>
      </w:r>
      <w:proofErr w:type="spellStart"/>
      <w:r w:rsidR="00BC669A">
        <w:t>Braiins</w:t>
      </w:r>
      <w:proofErr w:type="spellEnd"/>
      <w:r w:rsidR="00BC669A">
        <w:t xml:space="preserve"> vision and goals in big picture terms, as a guide or road-map. It is neither a detailed specification nor a business plan </w:t>
      </w:r>
    </w:p>
    <w:p w14:paraId="0AB63451" w14:textId="46E63528" w:rsidR="000E04CB" w:rsidRDefault="00BC669A" w:rsidP="000E04CB">
      <w:r>
        <w:t xml:space="preserve">The document is </w:t>
      </w:r>
      <w:r w:rsidR="00D86CC4">
        <w:t xml:space="preserve">mostly </w:t>
      </w:r>
      <w:r>
        <w:t xml:space="preserve">written in the present tense as if everything described here existed, but </w:t>
      </w:r>
      <w:proofErr w:type="spellStart"/>
      <w:r>
        <w:t>Braiins</w:t>
      </w:r>
      <w:proofErr w:type="spellEnd"/>
      <w:r>
        <w:t xml:space="preserve"> is a work in progress</w:t>
      </w:r>
      <w:r w:rsidR="007071EF">
        <w:t>, and always will be</w:t>
      </w:r>
      <w:r>
        <w:t>. The planned progression is set out in</w:t>
      </w:r>
      <w:r w:rsidR="000E04CB">
        <w:t xml:space="preserve"> </w:t>
      </w:r>
      <w:r w:rsidR="000E04CB" w:rsidRPr="00CD0129">
        <w:rPr>
          <w:u w:val="single"/>
        </w:rPr>
        <w:fldChar w:fldCharType="begin"/>
      </w:r>
      <w:r w:rsidR="000E04CB" w:rsidRPr="00CD0129">
        <w:rPr>
          <w:u w:val="single"/>
        </w:rPr>
        <w:instrText xml:space="preserve"> REF _Ref362599169 \r \h </w:instrText>
      </w:r>
      <w:r w:rsidR="001A414D" w:rsidRPr="00CD0129">
        <w:rPr>
          <w:u w:val="single"/>
        </w:rPr>
        <w:instrText xml:space="preserve"> \* MERGEFORMAT </w:instrText>
      </w:r>
      <w:r w:rsidR="000E04CB" w:rsidRPr="00CD0129">
        <w:rPr>
          <w:u w:val="single"/>
        </w:rPr>
      </w:r>
      <w:r w:rsidR="000E04CB" w:rsidRPr="00CD0129">
        <w:rPr>
          <w:u w:val="single"/>
        </w:rPr>
        <w:fldChar w:fldCharType="separate"/>
      </w:r>
      <w:r w:rsidR="00C569B6">
        <w:rPr>
          <w:u w:val="single"/>
        </w:rPr>
        <w:t xml:space="preserve">Appendix </w:t>
      </w:r>
      <w:proofErr w:type="gramStart"/>
      <w:r w:rsidR="00C569B6">
        <w:rPr>
          <w:u w:val="single"/>
        </w:rPr>
        <w:t>7</w:t>
      </w:r>
      <w:r w:rsidR="000E04CB" w:rsidRPr="00CD0129">
        <w:rPr>
          <w:u w:val="single"/>
        </w:rPr>
        <w:fldChar w:fldCharType="end"/>
      </w:r>
      <w:r w:rsidR="00530F10" w:rsidRPr="00CD0129">
        <w:rPr>
          <w:u w:val="single"/>
        </w:rPr>
        <w:t xml:space="preserve"> </w:t>
      </w:r>
      <w:r w:rsidR="000E04CB" w:rsidRPr="00CD0129">
        <w:rPr>
          <w:u w:val="single"/>
        </w:rPr>
        <w:fldChar w:fldCharType="begin"/>
      </w:r>
      <w:r w:rsidR="000E04CB" w:rsidRPr="00CD0129">
        <w:rPr>
          <w:u w:val="single"/>
        </w:rPr>
        <w:instrText xml:space="preserve"> REF _Ref362599176 \h </w:instrText>
      </w:r>
      <w:r w:rsidR="001A414D" w:rsidRPr="00CD0129">
        <w:rPr>
          <w:u w:val="single"/>
        </w:rPr>
        <w:instrText xml:space="preserve"> \* MERGEFORMAT </w:instrText>
      </w:r>
      <w:r w:rsidR="000E04CB" w:rsidRPr="00CD0129">
        <w:rPr>
          <w:u w:val="single"/>
        </w:rPr>
      </w:r>
      <w:r w:rsidR="000E04CB" w:rsidRPr="00CD0129">
        <w:rPr>
          <w:u w:val="single"/>
        </w:rPr>
        <w:fldChar w:fldCharType="separate"/>
      </w:r>
      <w:r w:rsidR="00C569B6" w:rsidRPr="00C569B6">
        <w:rPr>
          <w:u w:val="single"/>
        </w:rPr>
        <w:t>The</w:t>
      </w:r>
      <w:proofErr w:type="gramEnd"/>
      <w:r w:rsidR="00C569B6" w:rsidRPr="00C569B6">
        <w:rPr>
          <w:u w:val="single"/>
        </w:rPr>
        <w:t xml:space="preserve"> </w:t>
      </w:r>
      <w:proofErr w:type="spellStart"/>
      <w:r w:rsidR="00C569B6" w:rsidRPr="00C569B6">
        <w:rPr>
          <w:u w:val="single"/>
        </w:rPr>
        <w:t>Braiins</w:t>
      </w:r>
      <w:proofErr w:type="spellEnd"/>
      <w:r w:rsidR="00C569B6" w:rsidRPr="00C569B6">
        <w:rPr>
          <w:u w:val="single"/>
        </w:rPr>
        <w:t xml:space="preserve"> Road Map</w:t>
      </w:r>
      <w:r w:rsidR="000E04CB" w:rsidRPr="00CD0129">
        <w:rPr>
          <w:u w:val="single"/>
        </w:rPr>
        <w:fldChar w:fldCharType="end"/>
      </w:r>
      <w:r w:rsidR="000E04CB">
        <w:t>.</w:t>
      </w:r>
    </w:p>
    <w:p w14:paraId="438871F1" w14:textId="2D347344" w:rsidR="00782D73" w:rsidRPr="00782D73" w:rsidRDefault="008F0DF5" w:rsidP="00D86CC4">
      <w:pPr>
        <w:pStyle w:val="Heading1"/>
      </w:pPr>
      <w:bookmarkStart w:id="3" w:name="_Toc362618312"/>
      <w:r>
        <w:lastRenderedPageBreak/>
        <w:t>Vision</w:t>
      </w:r>
      <w:bookmarkEnd w:id="3"/>
    </w:p>
    <w:p w14:paraId="47C478CC" w14:textId="6C13D28E" w:rsidR="00782D73" w:rsidRPr="00782D73" w:rsidRDefault="00782D73" w:rsidP="00782D73">
      <w:r w:rsidRPr="00782D73">
        <w:t xml:space="preserve">Prince Charles said in an </w:t>
      </w:r>
      <w:hyperlink r:id="rId13" w:tooltip="Video of Prince Charles' address to the International Forum of Independent Audit Regulators 2012" w:history="1">
        <w:r w:rsidRPr="00782D73">
          <w:rPr>
            <w:color w:val="0000FF"/>
            <w:u w:val="single"/>
          </w:rPr>
          <w:t>address to the International Forum of Independent Audit Regulators 2012</w:t>
        </w:r>
      </w:hyperlink>
      <w:r w:rsidRPr="00782D73">
        <w:t xml:space="preserve"> "It is accountants who are going to save the world". </w:t>
      </w:r>
      <w:r w:rsidR="00F8055E">
        <w:t>Via</w:t>
      </w:r>
      <w:r w:rsidR="00F8055E" w:rsidRPr="00F8055E">
        <w:t xml:space="preserve"> Integrated Reporting</w:t>
      </w:r>
      <w:r w:rsidR="00F8055E">
        <w:t xml:space="preserve"> that is. </w:t>
      </w:r>
      <w:r w:rsidRPr="00782D73">
        <w:t xml:space="preserve">A transcript of Prince Charles’ address is included as </w:t>
      </w:r>
      <w:r w:rsidRPr="00782D73">
        <w:rPr>
          <w:u w:val="single"/>
        </w:rPr>
        <w:fldChar w:fldCharType="begin"/>
      </w:r>
      <w:r w:rsidRPr="00782D73">
        <w:rPr>
          <w:u w:val="single"/>
        </w:rPr>
        <w:instrText xml:space="preserve"> REF _Ref361031171 \r \h  \* MERGEFORMAT </w:instrText>
      </w:r>
      <w:r w:rsidRPr="00782D73">
        <w:rPr>
          <w:u w:val="single"/>
        </w:rPr>
      </w:r>
      <w:r w:rsidRPr="00782D73">
        <w:rPr>
          <w:u w:val="single"/>
        </w:rPr>
        <w:fldChar w:fldCharType="separate"/>
      </w:r>
      <w:r w:rsidR="00C569B6">
        <w:rPr>
          <w:u w:val="single"/>
        </w:rPr>
        <w:t>Appendix 1</w:t>
      </w:r>
      <w:r w:rsidRPr="00782D73">
        <w:rPr>
          <w:u w:val="single"/>
        </w:rPr>
        <w:fldChar w:fldCharType="end"/>
      </w:r>
      <w:r w:rsidRPr="00782D73">
        <w:rPr>
          <w:u w:val="single"/>
        </w:rPr>
        <w:t>.</w:t>
      </w:r>
    </w:p>
    <w:p w14:paraId="575B072B" w14:textId="63DB7ABA" w:rsidR="00782D73" w:rsidRPr="00782D73" w:rsidRDefault="00782D73" w:rsidP="00782D73">
      <w:r w:rsidRPr="00782D73">
        <w:t>Yet Accountants are struggling to meet this lofty goal, in part because their tools have not been up to the task.</w:t>
      </w:r>
      <w:r w:rsidR="0069782A">
        <w:t xml:space="preserve"> </w:t>
      </w:r>
      <w:proofErr w:type="spellStart"/>
      <w:r w:rsidR="0069782A" w:rsidRPr="0069782A">
        <w:t>Braiins</w:t>
      </w:r>
      <w:proofErr w:type="spellEnd"/>
      <w:r w:rsidR="0069782A" w:rsidRPr="0069782A">
        <w:t xml:space="preserve"> </w:t>
      </w:r>
      <w:r w:rsidR="00D62A89">
        <w:t xml:space="preserve">will </w:t>
      </w:r>
      <w:r w:rsidR="00D86CC4">
        <w:t>fix that.</w:t>
      </w:r>
    </w:p>
    <w:p w14:paraId="7BA50788" w14:textId="48222456" w:rsidR="0048510D" w:rsidRPr="00782D73" w:rsidRDefault="0048510D" w:rsidP="0048510D">
      <w:pPr>
        <w:pStyle w:val="Heading2"/>
      </w:pPr>
      <w:bookmarkStart w:id="4" w:name="_Ref362166355"/>
      <w:bookmarkStart w:id="5" w:name="_Toc362618313"/>
      <w:r>
        <w:t xml:space="preserve">The </w:t>
      </w:r>
      <w:proofErr w:type="spellStart"/>
      <w:r>
        <w:t>Braiins</w:t>
      </w:r>
      <w:proofErr w:type="spellEnd"/>
      <w:r>
        <w:t xml:space="preserve"> Vision</w:t>
      </w:r>
      <w:bookmarkEnd w:id="4"/>
      <w:bookmarkEnd w:id="5"/>
    </w:p>
    <w:p w14:paraId="78461B44" w14:textId="3EC55E8A" w:rsidR="00166D6C" w:rsidRDefault="005850CC" w:rsidP="00C95647">
      <w:pPr>
        <w:rPr>
          <w:lang w:val="en-AU"/>
        </w:rPr>
      </w:pPr>
      <w:proofErr w:type="spellStart"/>
      <w:r w:rsidRPr="005850CC">
        <w:rPr>
          <w:lang w:val="en-AU"/>
        </w:rPr>
        <w:t>Braiins</w:t>
      </w:r>
      <w:proofErr w:type="spellEnd"/>
      <w:r w:rsidRPr="005850CC">
        <w:rPr>
          <w:lang w:val="en-AU"/>
        </w:rPr>
        <w:t xml:space="preserve"> </w:t>
      </w:r>
      <w:r w:rsidR="00166D6C">
        <w:rPr>
          <w:lang w:val="en-AU"/>
        </w:rPr>
        <w:t xml:space="preserve">aims to </w:t>
      </w:r>
      <w:r w:rsidRPr="005850CC">
        <w:rPr>
          <w:lang w:val="en-AU"/>
        </w:rPr>
        <w:t>mak</w:t>
      </w:r>
      <w:r w:rsidR="00D62A89">
        <w:rPr>
          <w:lang w:val="en-AU"/>
        </w:rPr>
        <w:t>es</w:t>
      </w:r>
      <w:r w:rsidRPr="005850CC">
        <w:rPr>
          <w:lang w:val="en-AU"/>
        </w:rPr>
        <w:t xml:space="preserve"> Integrated Reporting easy, natural and accurate for entities of any kind or size anywhere, and provid</w:t>
      </w:r>
      <w:r w:rsidR="00D62A89">
        <w:rPr>
          <w:lang w:val="en-AU"/>
        </w:rPr>
        <w:t>e</w:t>
      </w:r>
      <w:r w:rsidRPr="005850CC">
        <w:rPr>
          <w:lang w:val="en-AU"/>
        </w:rPr>
        <w:t xml:space="preserve"> semantic </w:t>
      </w:r>
      <w:r w:rsidR="00D36BE4">
        <w:rPr>
          <w:lang w:val="en-AU"/>
        </w:rPr>
        <w:t xml:space="preserve">access (knowledge and human language based in any desired or possible view) </w:t>
      </w:r>
      <w:r w:rsidRPr="005850CC">
        <w:rPr>
          <w:lang w:val="en-AU"/>
        </w:rPr>
        <w:t>to the data</w:t>
      </w:r>
      <w:r w:rsidR="00D36BE4">
        <w:rPr>
          <w:lang w:val="en-AU"/>
        </w:rPr>
        <w:t xml:space="preserve"> (publicly for public entit</w:t>
      </w:r>
      <w:r w:rsidR="00CD46B9">
        <w:rPr>
          <w:lang w:val="en-AU"/>
        </w:rPr>
        <w:t>ies</w:t>
      </w:r>
      <w:r w:rsidR="00D36BE4">
        <w:rPr>
          <w:lang w:val="en-AU"/>
        </w:rPr>
        <w:t>, optionally public for private entities)</w:t>
      </w:r>
      <w:r w:rsidRPr="005850CC">
        <w:rPr>
          <w:lang w:val="en-AU"/>
        </w:rPr>
        <w:t>, with the data standardised to be comparable across entities, countries, and accounting standards.</w:t>
      </w:r>
      <w:r w:rsidRPr="005850CC">
        <w:rPr>
          <w:lang w:val="en-AU"/>
        </w:rPr>
        <w:br/>
      </w:r>
      <w:r w:rsidRPr="005850CC">
        <w:rPr>
          <w:lang w:val="en-AU"/>
        </w:rPr>
        <w:br/>
      </w:r>
      <w:r w:rsidR="00166D6C" w:rsidRPr="00166D6C">
        <w:rPr>
          <w:lang w:val="en-AU"/>
        </w:rPr>
        <w:t xml:space="preserve">In the process </w:t>
      </w:r>
      <w:proofErr w:type="spellStart"/>
      <w:r w:rsidR="00166D6C" w:rsidRPr="00166D6C">
        <w:rPr>
          <w:lang w:val="en-AU"/>
        </w:rPr>
        <w:t>Braiins</w:t>
      </w:r>
      <w:proofErr w:type="spellEnd"/>
      <w:r w:rsidR="00166D6C" w:rsidRPr="00166D6C">
        <w:rPr>
          <w:lang w:val="en-AU"/>
        </w:rPr>
        <w:t xml:space="preserve"> will become synonymous with Integrated Reporting so that “</w:t>
      </w:r>
      <w:proofErr w:type="spellStart"/>
      <w:r w:rsidR="00166D6C" w:rsidRPr="00166D6C">
        <w:rPr>
          <w:lang w:val="en-AU"/>
        </w:rPr>
        <w:t>Braiins</w:t>
      </w:r>
      <w:proofErr w:type="spellEnd"/>
      <w:r w:rsidR="00166D6C" w:rsidRPr="00166D6C">
        <w:rPr>
          <w:lang w:val="en-AU"/>
        </w:rPr>
        <w:t xml:space="preserve"> is Integrated Reporting” becomes a known catchphrase, and </w:t>
      </w:r>
      <w:r w:rsidR="0017447A" w:rsidRPr="0017447A">
        <w:rPr>
          <w:lang w:val="en-AU"/>
        </w:rPr>
        <w:t xml:space="preserve">Braiins.com </w:t>
      </w:r>
      <w:r w:rsidR="00166D6C">
        <w:rPr>
          <w:lang w:val="en-AU"/>
        </w:rPr>
        <w:t xml:space="preserve">becomes </w:t>
      </w:r>
      <w:r w:rsidR="0017447A" w:rsidRPr="0017447A">
        <w:rPr>
          <w:lang w:val="en-AU"/>
        </w:rPr>
        <w:t xml:space="preserve">the world’s go-to place for the production of Integrated/Financial Reports; for accessing and analysing Integrated/Financial Reports (whether produced via </w:t>
      </w:r>
      <w:proofErr w:type="spellStart"/>
      <w:r w:rsidR="0017447A" w:rsidRPr="0017447A">
        <w:rPr>
          <w:lang w:val="en-AU"/>
        </w:rPr>
        <w:t>Braiins</w:t>
      </w:r>
      <w:proofErr w:type="spellEnd"/>
      <w:r w:rsidR="0017447A" w:rsidRPr="0017447A">
        <w:rPr>
          <w:lang w:val="en-AU"/>
        </w:rPr>
        <w:t xml:space="preserve"> or not); for business/organisation research; and for business/organisation networking.</w:t>
      </w:r>
    </w:p>
    <w:p w14:paraId="07C7F862" w14:textId="605461B3" w:rsidR="00BA0306" w:rsidRPr="00913015" w:rsidRDefault="00BA0306" w:rsidP="00BA0306">
      <w:pPr>
        <w:pStyle w:val="Heading1"/>
      </w:pPr>
      <w:bookmarkStart w:id="6" w:name="_Toc362618314"/>
      <w:r>
        <w:lastRenderedPageBreak/>
        <w:t>Need</w:t>
      </w:r>
      <w:bookmarkEnd w:id="6"/>
    </w:p>
    <w:p w14:paraId="66623088" w14:textId="4CB142F5" w:rsidR="00B47BDF" w:rsidRDefault="00B47BDF" w:rsidP="00B47BDF">
      <w:r>
        <w:t>Many</w:t>
      </w:r>
      <w:r w:rsidR="00A92891">
        <w:t xml:space="preserve"> </w:t>
      </w:r>
      <w:r>
        <w:t xml:space="preserve">factors and trends contribute to the pressing need for </w:t>
      </w:r>
      <w:proofErr w:type="spellStart"/>
      <w:r>
        <w:t>Braiins</w:t>
      </w:r>
      <w:proofErr w:type="spellEnd"/>
      <w:r>
        <w:t>:</w:t>
      </w:r>
    </w:p>
    <w:p w14:paraId="0303D5E0" w14:textId="434DAA61" w:rsidR="00EE294C" w:rsidRDefault="00EE294C" w:rsidP="00EE294C">
      <w:pPr>
        <w:pStyle w:val="Heading2"/>
      </w:pPr>
      <w:bookmarkStart w:id="7" w:name="_Toc362618315"/>
      <w:r>
        <w:t>Integrated Reporting</w:t>
      </w:r>
      <w:bookmarkEnd w:id="7"/>
    </w:p>
    <w:p w14:paraId="78EA2021" w14:textId="45309524" w:rsidR="00BA0306" w:rsidRDefault="00BA0306" w:rsidP="00BA0306">
      <w:r w:rsidRPr="00913015">
        <w:t>The world at large expects more of organisations in the 21</w:t>
      </w:r>
      <w:r w:rsidRPr="00913015">
        <w:rPr>
          <w:vertAlign w:val="superscript"/>
        </w:rPr>
        <w:t>st</w:t>
      </w:r>
      <w:r w:rsidRPr="00913015">
        <w:t xml:space="preserve"> Century. The address by Prince Charles presents the expectations eloquently, and clearly defines the role that accountants and </w:t>
      </w:r>
      <w:r>
        <w:t xml:space="preserve">integrated </w:t>
      </w:r>
      <w:r w:rsidRPr="00913015">
        <w:t>reporting can play for the betterment of all, if they deliver.</w:t>
      </w:r>
    </w:p>
    <w:p w14:paraId="4BE0C55B" w14:textId="4A73F426" w:rsidR="00EE294C" w:rsidRDefault="005F75A6" w:rsidP="00EE294C">
      <w:r>
        <w:t>This need has been recognised by many and in</w:t>
      </w:r>
      <w:r w:rsidR="00EE294C">
        <w:t xml:space="preserve"> particular</w:t>
      </w:r>
      <w:r>
        <w:t xml:space="preserve"> </w:t>
      </w:r>
      <w:r w:rsidR="00833FFF">
        <w:t>t</w:t>
      </w:r>
      <w:r>
        <w:t xml:space="preserve">he </w:t>
      </w:r>
      <w:hyperlink r:id="rId14" w:history="1">
        <w:r w:rsidR="00833FFF" w:rsidRPr="0080451C">
          <w:rPr>
            <w:rStyle w:val="Hyperlink"/>
          </w:rPr>
          <w:t>International Integrated Reporting Council (IIRC)</w:t>
        </w:r>
      </w:hyperlink>
      <w:r>
        <w:t xml:space="preserve"> has been established. The IIRC is a global coalition of regulators, investors, companies, standard setters, the accounting profession and NGOs.</w:t>
      </w:r>
    </w:p>
    <w:p w14:paraId="2A9E9E9A" w14:textId="5D6A32CA" w:rsidR="00BA0306" w:rsidRDefault="00EE294C" w:rsidP="005F75A6">
      <w:commentRangeStart w:id="8"/>
      <w:r>
        <w:t xml:space="preserve">The IIRC is currently (2013) developing an </w:t>
      </w:r>
      <w:r w:rsidRPr="00EE294C">
        <w:t>International Integrated Reporting (&lt;IR&gt;) Framework</w:t>
      </w:r>
      <w:r>
        <w:t xml:space="preserve">. The </w:t>
      </w:r>
      <w:commentRangeEnd w:id="8"/>
      <w:r w:rsidR="00D5560C">
        <w:rPr>
          <w:rStyle w:val="CommentReference"/>
        </w:rPr>
        <w:commentReference w:id="8"/>
      </w:r>
      <w:r>
        <w:t xml:space="preserve">introduction to their </w:t>
      </w:r>
      <w:hyperlink r:id="rId16" w:history="1">
        <w:r w:rsidRPr="00EE294C">
          <w:rPr>
            <w:rStyle w:val="Hyperlink"/>
          </w:rPr>
          <w:t>Consultation Draft of the International &lt;IR&gt; Framework</w:t>
        </w:r>
      </w:hyperlink>
      <w:r>
        <w:t xml:space="preserve"> says “</w:t>
      </w:r>
      <w:r w:rsidR="005F75A6">
        <w:t>this coalition shares the view that corporate reporting needs to evolve to provide a concise communication about how an organization’s strategy, governance, performance and prospects, in the context of its external environment, lead to the creation of value over the short, medium and long term. The International Integrated Reporting (&lt;IR&gt;) Framework is being developed to meet this need and provide a foundation for the future.</w:t>
      </w:r>
      <w:r>
        <w:t>”</w:t>
      </w:r>
    </w:p>
    <w:p w14:paraId="446D21C2" w14:textId="476291D0" w:rsidR="00963A88" w:rsidRDefault="00833FFF" w:rsidP="005F75A6">
      <w:r>
        <w:t>I</w:t>
      </w:r>
      <w:r w:rsidR="00963A88">
        <w:t>ncreasingly organisations will be looking for a way to provide integrated reporting</w:t>
      </w:r>
      <w:r w:rsidR="00B47BDF">
        <w:t xml:space="preserve">, yet no complete alternative to </w:t>
      </w:r>
      <w:proofErr w:type="spellStart"/>
      <w:r w:rsidR="00B47BDF">
        <w:t>Braiins</w:t>
      </w:r>
      <w:proofErr w:type="spellEnd"/>
      <w:r w:rsidR="00B47BDF">
        <w:t xml:space="preserve"> </w:t>
      </w:r>
      <w:r w:rsidR="00D817C0">
        <w:t xml:space="preserve">yet </w:t>
      </w:r>
      <w:r w:rsidR="00B47BDF">
        <w:t>exists</w:t>
      </w:r>
      <w:r w:rsidR="00963A88">
        <w:t>.</w:t>
      </w:r>
    </w:p>
    <w:p w14:paraId="308B83FE" w14:textId="092C1A0A" w:rsidR="0062213A" w:rsidRDefault="0062213A" w:rsidP="00B47BDF">
      <w:pPr>
        <w:pStyle w:val="Heading2"/>
      </w:pPr>
      <w:bookmarkStart w:id="9" w:name="_Toc362618316"/>
      <w:r w:rsidRPr="00913015">
        <w:t xml:space="preserve">Legislative Reporting </w:t>
      </w:r>
      <w:r w:rsidR="00B47BDF">
        <w:t>Environment</w:t>
      </w:r>
      <w:bookmarkEnd w:id="9"/>
    </w:p>
    <w:p w14:paraId="290AEE58" w14:textId="2B80A61D" w:rsidR="00B47BDF" w:rsidRPr="00B47BDF" w:rsidRDefault="00B47BDF" w:rsidP="00B47BDF">
      <w:pPr>
        <w:pStyle w:val="Normal6after"/>
      </w:pPr>
      <w:r>
        <w:t>E</w:t>
      </w:r>
      <w:r w:rsidRPr="00B47BDF">
        <w:t xml:space="preserve">xisting </w:t>
      </w:r>
      <w:r w:rsidR="00D817C0">
        <w:t xml:space="preserve">financial reporting </w:t>
      </w:r>
      <w:r w:rsidRPr="00B47BDF">
        <w:t xml:space="preserve">approaches </w:t>
      </w:r>
      <w:r>
        <w:t xml:space="preserve">have been rendered </w:t>
      </w:r>
      <w:r w:rsidRPr="00B47BDF">
        <w:t>cumbersome, expensive, and error prone</w:t>
      </w:r>
      <w:r>
        <w:t xml:space="preserve"> by changes in the l</w:t>
      </w:r>
      <w:r w:rsidR="0062213A" w:rsidRPr="00B47BDF">
        <w:t xml:space="preserve">egislative </w:t>
      </w:r>
      <w:r>
        <w:t>r</w:t>
      </w:r>
      <w:r w:rsidR="0062213A" w:rsidRPr="00B47BDF">
        <w:t xml:space="preserve">eporting </w:t>
      </w:r>
      <w:r>
        <w:t>e</w:t>
      </w:r>
      <w:r w:rsidRPr="00B47BDF">
        <w:t>nvironment</w:t>
      </w:r>
      <w:r>
        <w:t xml:space="preserve">: </w:t>
      </w:r>
    </w:p>
    <w:p w14:paraId="0381EFF7" w14:textId="7D12CE5B" w:rsidR="005617C1" w:rsidRPr="00913015" w:rsidRDefault="00FB3E23" w:rsidP="00BD0585">
      <w:pPr>
        <w:pStyle w:val="ListBullet"/>
      </w:pPr>
      <w:r>
        <w:t>The c</w:t>
      </w:r>
      <w:r w:rsidR="0062213A" w:rsidRPr="00913015">
        <w:t xml:space="preserve">reation and adoption </w:t>
      </w:r>
      <w:r w:rsidR="0062213A" w:rsidRPr="00BD0585">
        <w:t>of</w:t>
      </w:r>
      <w:r w:rsidR="0062213A" w:rsidRPr="00913015">
        <w:t xml:space="preserve"> international standards (International Financial Reporting Standards or IFRSs) which are fundamentally different in approach or philosophy from previous GAAP (Generally Accepted Accounting Principles) based </w:t>
      </w:r>
      <w:proofErr w:type="gramStart"/>
      <w:r w:rsidR="0062213A" w:rsidRPr="00913015">
        <w:t>standards,</w:t>
      </w:r>
      <w:proofErr w:type="gramEnd"/>
      <w:r w:rsidR="0062213A" w:rsidRPr="00913015">
        <w:t xml:space="preserve"> </w:t>
      </w:r>
      <w:r>
        <w:t xml:space="preserve">are </w:t>
      </w:r>
      <w:r w:rsidR="0062213A" w:rsidRPr="00913015">
        <w:t>causing major changes in regulatory reporting world-wide and in the UK in particular.</w:t>
      </w:r>
      <w:r w:rsidR="00327CC6">
        <w:br/>
      </w:r>
      <w:r w:rsidR="00327CC6" w:rsidRPr="00B47BDF">
        <w:rPr>
          <w:rStyle w:val="Line6Char"/>
        </w:rPr>
        <w:br/>
      </w:r>
      <w:r w:rsidR="00327CC6">
        <w:t xml:space="preserve">The cost to entities of making such transitions can be large. </w:t>
      </w:r>
      <w:hyperlink r:id="rId17" w:history="1">
        <w:r w:rsidR="00BD0585">
          <w:rPr>
            <w:rStyle w:val="Hyperlink"/>
          </w:rPr>
          <w:t>The Cost of IFRS Transition in Canada</w:t>
        </w:r>
      </w:hyperlink>
      <w:r w:rsidR="00BD0585">
        <w:t xml:space="preserve"> reports that the average cost ranged from CDN$150,000 for small companies to $4 million for large companies.</w:t>
      </w:r>
    </w:p>
    <w:p w14:paraId="68868C6B" w14:textId="43760414" w:rsidR="0062213A" w:rsidRPr="00913015" w:rsidRDefault="0062213A" w:rsidP="007166E1">
      <w:pPr>
        <w:pStyle w:val="ListBullet"/>
      </w:pPr>
      <w:r w:rsidRPr="00913015">
        <w:t>Despite the success of the IASB (International Accounting Standards Board), the body responsible for the IFRSs, in creating and gaining international acceptance for IFRS, universality has not been achieved, and is not likely to be achieved in the foreseeable future. US GAAP is</w:t>
      </w:r>
      <w:r>
        <w:t xml:space="preserve"> </w:t>
      </w:r>
      <w:r w:rsidRPr="00913015">
        <w:t>n</w:t>
      </w:r>
      <w:r>
        <w:t>o</w:t>
      </w:r>
      <w:r w:rsidRPr="00913015">
        <w:t xml:space="preserve">t going away any time soon. Even in the UK, where the IASB is based, we are faced with UK IFRS i.e. a UK specific </w:t>
      </w:r>
      <w:r>
        <w:t>version of IFRS.</w:t>
      </w:r>
      <w:r w:rsidR="00FB3E23">
        <w:br/>
      </w:r>
      <w:r w:rsidR="00FB3E23" w:rsidRPr="00FB3E23">
        <w:rPr>
          <w:rStyle w:val="Line6Char"/>
        </w:rPr>
        <w:br/>
      </w:r>
      <w:r w:rsidRPr="00913015">
        <w:t xml:space="preserve">So accountants and financial reporting will </w:t>
      </w:r>
      <w:r>
        <w:t xml:space="preserve">have to </w:t>
      </w:r>
      <w:r w:rsidRPr="00913015">
        <w:t>continue cop</w:t>
      </w:r>
      <w:r>
        <w:t>ing</w:t>
      </w:r>
      <w:r w:rsidRPr="00913015">
        <w:t xml:space="preserve"> with multiple standards, which can even involve different philosophies for determining what is “true and fair” e.g. IFRS v GAAP.</w:t>
      </w:r>
    </w:p>
    <w:p w14:paraId="0CC5D052" w14:textId="77777777" w:rsidR="0062213A" w:rsidRPr="00913015" w:rsidRDefault="0062213A" w:rsidP="0062213A">
      <w:pPr>
        <w:pStyle w:val="ListBullet"/>
      </w:pPr>
      <w:r>
        <w:lastRenderedPageBreak/>
        <w:t>Even within a business entity, there is an i</w:t>
      </w:r>
      <w:r w:rsidRPr="00913015">
        <w:t xml:space="preserve">ncreasing requirement to report </w:t>
      </w:r>
      <w:r>
        <w:t>over</w:t>
      </w:r>
      <w:r w:rsidRPr="00913015">
        <w:t xml:space="preserve"> multiple jurisdictions and multiple standards like those mentioned above e.g. US GAAP and IFRS and or UK IFRS</w:t>
      </w:r>
      <w:r w:rsidRPr="00913015">
        <w:br/>
      </w:r>
      <w:r w:rsidRPr="00F36251">
        <w:rPr>
          <w:rStyle w:val="Line6Char"/>
        </w:rPr>
        <w:br/>
      </w:r>
      <w:r w:rsidRPr="00913015">
        <w:t>The differences between standards can in the worst case involve the production of completely separates sets of accounts from the raw data onwards, which is an obvious cost (waste) and potential source of error and confusion.</w:t>
      </w:r>
    </w:p>
    <w:p w14:paraId="1BD59F66" w14:textId="66C04ECB" w:rsidR="0062213A" w:rsidRPr="005A2C31" w:rsidRDefault="0062213A" w:rsidP="0062213A">
      <w:pPr>
        <w:pStyle w:val="ListBullet"/>
      </w:pPr>
      <w:r w:rsidRPr="00913015">
        <w:t>Requirement to produce all reports in computer readable form – (</w:t>
      </w:r>
      <w:proofErr w:type="spellStart"/>
      <w:r w:rsidRPr="00913015">
        <w:t>i</w:t>
      </w:r>
      <w:proofErr w:type="spellEnd"/>
      <w:proofErr w:type="gramStart"/>
      <w:r w:rsidRPr="00913015">
        <w:t>)XBRL</w:t>
      </w:r>
      <w:proofErr w:type="gramEnd"/>
      <w:r w:rsidR="00FB3E23">
        <w:t>.</w:t>
      </w:r>
      <w:r w:rsidR="00FB3E23">
        <w:br/>
      </w:r>
      <w:r w:rsidR="00FB3E23" w:rsidRPr="00FB3E23">
        <w:rPr>
          <w:rStyle w:val="Line6Char"/>
        </w:rPr>
        <w:br/>
      </w:r>
      <w:r w:rsidR="00FB3E23" w:rsidRPr="00FB3E23">
        <w:t>XBRL was a laudable 1998 fresh start attempt to cope with some of the issues mentioned above, and with a lot of effort and commitment by many has been adopted around the world in consequence. As a result of learning and all the other changes in progress, XBRL has also been evolving “on the job” which, while good, has imposed it</w:t>
      </w:r>
      <w:r w:rsidR="00FB3E23">
        <w:t>s own set of keeping up issues.</w:t>
      </w:r>
      <w:r w:rsidR="00FB3E23">
        <w:br/>
      </w:r>
      <w:r w:rsidR="00FB3E23" w:rsidRPr="00FB3E23">
        <w:rPr>
          <w:rStyle w:val="Line6Char"/>
        </w:rPr>
        <w:br/>
      </w:r>
      <w:proofErr w:type="spellStart"/>
      <w:r w:rsidR="00FB3E23">
        <w:t>Br</w:t>
      </w:r>
      <w:r w:rsidR="005A2C31">
        <w:t>a</w:t>
      </w:r>
      <w:r w:rsidR="00FB3E23">
        <w:t>iins</w:t>
      </w:r>
      <w:proofErr w:type="spellEnd"/>
      <w:r w:rsidR="00FB3E23">
        <w:t xml:space="preserve"> spe</w:t>
      </w:r>
      <w:r w:rsidR="005A2C31">
        <w:t xml:space="preserve">cifically addresses this issue – see </w:t>
      </w:r>
      <w:r w:rsidR="005A2C31" w:rsidRPr="005A2C31">
        <w:rPr>
          <w:u w:val="single"/>
        </w:rPr>
        <w:fldChar w:fldCharType="begin"/>
      </w:r>
      <w:r w:rsidR="005A2C31" w:rsidRPr="005A2C31">
        <w:rPr>
          <w:u w:val="single"/>
        </w:rPr>
        <w:instrText xml:space="preserve"> REF _Ref362099317 \h  \* MERGEFORMAT </w:instrText>
      </w:r>
      <w:r w:rsidR="005A2C31" w:rsidRPr="005A2C31">
        <w:rPr>
          <w:u w:val="single"/>
        </w:rPr>
      </w:r>
      <w:r w:rsidR="005A2C31" w:rsidRPr="005A2C31">
        <w:rPr>
          <w:u w:val="single"/>
        </w:rPr>
        <w:fldChar w:fldCharType="separate"/>
      </w:r>
      <w:proofErr w:type="spellStart"/>
      <w:r w:rsidR="00C569B6" w:rsidRPr="00C569B6">
        <w:rPr>
          <w:u w:val="single"/>
        </w:rPr>
        <w:t>Braiins</w:t>
      </w:r>
      <w:proofErr w:type="spellEnd"/>
      <w:r w:rsidR="00C569B6" w:rsidRPr="00C569B6">
        <w:rPr>
          <w:u w:val="single"/>
        </w:rPr>
        <w:t xml:space="preserve"> and XBRL</w:t>
      </w:r>
      <w:r w:rsidR="005A2C31" w:rsidRPr="005A2C31">
        <w:rPr>
          <w:u w:val="single"/>
        </w:rPr>
        <w:fldChar w:fldCharType="end"/>
      </w:r>
      <w:r w:rsidR="005A2C31" w:rsidRPr="005A2C31">
        <w:t>.</w:t>
      </w:r>
    </w:p>
    <w:p w14:paraId="6D50DC13" w14:textId="77777777" w:rsidR="0062213A" w:rsidRPr="00913015" w:rsidRDefault="0062213A" w:rsidP="00D34F50">
      <w:pPr>
        <w:pStyle w:val="Heading2"/>
      </w:pPr>
      <w:bookmarkStart w:id="10" w:name="_Toc362618317"/>
      <w:r w:rsidRPr="00913015">
        <w:t>Business Environment</w:t>
      </w:r>
      <w:bookmarkEnd w:id="10"/>
      <w:r w:rsidRPr="00913015">
        <w:t xml:space="preserve"> </w:t>
      </w:r>
    </w:p>
    <w:p w14:paraId="5217C4CE" w14:textId="77777777" w:rsidR="0062213A" w:rsidRPr="00913015" w:rsidRDefault="0062213A" w:rsidP="0062213A">
      <w:pPr>
        <w:pStyle w:val="ListBullet"/>
      </w:pPr>
      <w:r w:rsidRPr="00913015">
        <w:t>Global impact – more businesses operating across multiple countries</w:t>
      </w:r>
    </w:p>
    <w:p w14:paraId="74E5EF12" w14:textId="77777777" w:rsidR="0062213A" w:rsidRPr="00913015" w:rsidRDefault="0062213A" w:rsidP="0062213A">
      <w:pPr>
        <w:pStyle w:val="ListBullet"/>
      </w:pPr>
      <w:r w:rsidRPr="00913015">
        <w:t>Interconnected supply chains and outsourcing</w:t>
      </w:r>
    </w:p>
    <w:p w14:paraId="34117662" w14:textId="77777777" w:rsidR="0062213A" w:rsidRPr="00913015" w:rsidRDefault="0062213A" w:rsidP="0062213A">
      <w:pPr>
        <w:pStyle w:val="ListBullet"/>
      </w:pPr>
      <w:r w:rsidRPr="00913015">
        <w:t>Real time reporting and the increasing stakeholder readership</w:t>
      </w:r>
    </w:p>
    <w:p w14:paraId="1CF7565C" w14:textId="77777777" w:rsidR="0062213A" w:rsidRPr="00913015" w:rsidRDefault="0062213A" w:rsidP="0062213A">
      <w:pPr>
        <w:pStyle w:val="ListBullet"/>
      </w:pPr>
      <w:r w:rsidRPr="00913015">
        <w:t>Decentralised structures and increasing homeworkers, virtual workers, outsourced work</w:t>
      </w:r>
    </w:p>
    <w:p w14:paraId="57B8C935" w14:textId="77777777" w:rsidR="0062213A" w:rsidRPr="00913015" w:rsidRDefault="0062213A" w:rsidP="0062213A">
      <w:pPr>
        <w:pStyle w:val="ListBullet"/>
      </w:pPr>
      <w:r w:rsidRPr="00913015">
        <w:t>Ever more sophisticated internal reporting systems; simple ledgers giving way to complex ERP systems</w:t>
      </w:r>
    </w:p>
    <w:p w14:paraId="670BE286" w14:textId="77777777" w:rsidR="0062213A" w:rsidRPr="00913015" w:rsidRDefault="0062213A" w:rsidP="0062213A">
      <w:pPr>
        <w:pStyle w:val="ListBullet"/>
      </w:pPr>
      <w:r w:rsidRPr="00913015">
        <w:t xml:space="preserve">Increasing competition – from other companies, technologies, industries and countries. Now, even your published accounts form part of your competitive armoury. </w:t>
      </w:r>
    </w:p>
    <w:p w14:paraId="4DFE1A93" w14:textId="1FC4E96E" w:rsidR="0062213A" w:rsidRPr="00913015" w:rsidRDefault="0062213A" w:rsidP="00D34F50">
      <w:pPr>
        <w:pStyle w:val="Heading2"/>
      </w:pPr>
      <w:bookmarkStart w:id="11" w:name="_Toc362618318"/>
      <w:r w:rsidRPr="00913015">
        <w:t>Technolog</w:t>
      </w:r>
      <w:r w:rsidR="007C5750">
        <w:t>y Advances</w:t>
      </w:r>
      <w:bookmarkEnd w:id="11"/>
    </w:p>
    <w:p w14:paraId="782FD274" w14:textId="55217212" w:rsidR="0062213A" w:rsidRDefault="007C5750" w:rsidP="007C5750">
      <w:r>
        <w:t>Technology advances such as c</w:t>
      </w:r>
      <w:r w:rsidR="003172E7" w:rsidRPr="003172E7">
        <w:t xml:space="preserve">loud computing (also known as </w:t>
      </w:r>
      <w:proofErr w:type="spellStart"/>
      <w:r w:rsidR="003172E7" w:rsidRPr="003172E7">
        <w:t>SaaS</w:t>
      </w:r>
      <w:proofErr w:type="spellEnd"/>
      <w:r w:rsidR="003172E7" w:rsidRPr="003172E7">
        <w:t xml:space="preserve"> - Software as a Service)</w:t>
      </w:r>
      <w:r>
        <w:t>; m</w:t>
      </w:r>
      <w:r w:rsidR="0062213A" w:rsidRPr="00913015">
        <w:t>obile always on computing with more people wanting, and companies allowing or even encouraging BYOD (Bring Your Own Device)</w:t>
      </w:r>
      <w:r>
        <w:t xml:space="preserve">; </w:t>
      </w:r>
      <w:r w:rsidR="0062213A" w:rsidRPr="00913015">
        <w:t>Web 2.0</w:t>
      </w:r>
      <w:r w:rsidR="0062213A">
        <w:t xml:space="preserve"> going to Web 3.0 or the </w:t>
      </w:r>
      <w:r w:rsidR="0062213A" w:rsidRPr="00913015">
        <w:t>Semantic Web</w:t>
      </w:r>
      <w:r>
        <w:t>; B</w:t>
      </w:r>
      <w:r w:rsidR="0062213A">
        <w:t>usiness Intelligence (BI) systems</w:t>
      </w:r>
      <w:r>
        <w:t xml:space="preserve">; ERP, CRM and BI systems, and </w:t>
      </w:r>
      <w:proofErr w:type="spellStart"/>
      <w:r w:rsidR="0062213A" w:rsidRPr="00913015">
        <w:t>BigData</w:t>
      </w:r>
      <w:proofErr w:type="spellEnd"/>
      <w:r w:rsidR="0062213A">
        <w:t xml:space="preserve"> </w:t>
      </w:r>
      <w:r>
        <w:t xml:space="preserve">mean that the sources of an entity’s data can have changed (or </w:t>
      </w:r>
      <w:r w:rsidR="001937DC">
        <w:t>are</w:t>
      </w:r>
      <w:r>
        <w:t xml:space="preserve"> changing) drastically, and that the output medium for reports has and is changing also</w:t>
      </w:r>
      <w:r w:rsidR="001D4886">
        <w:t>. S</w:t>
      </w:r>
      <w:r>
        <w:t xml:space="preserve">ystems </w:t>
      </w:r>
      <w:r w:rsidR="001D4886">
        <w:t>which accommodate these changes are needed.</w:t>
      </w:r>
    </w:p>
    <w:p w14:paraId="5DA9B5C8" w14:textId="432F5596" w:rsidR="0062213A" w:rsidRDefault="0062213A" w:rsidP="00D34F50">
      <w:pPr>
        <w:pStyle w:val="Heading2"/>
      </w:pPr>
      <w:bookmarkStart w:id="12" w:name="_Toc362618319"/>
      <w:r>
        <w:t>Failure of Financial Reporting Systems to Keep Up</w:t>
      </w:r>
      <w:bookmarkEnd w:id="12"/>
    </w:p>
    <w:p w14:paraId="52AFAD6B" w14:textId="67B93781" w:rsidR="0062213A" w:rsidRDefault="0062213A" w:rsidP="0062213A">
      <w:r>
        <w:t xml:space="preserve">By and large Financial Reporting Systems have not kept up very well. The complexities and constant changes have led to evolutionary change that has mostly involved tacking more on to what was there before, albeit with a prettier face. </w:t>
      </w:r>
    </w:p>
    <w:p w14:paraId="389CD410" w14:textId="47935144" w:rsidR="0062213A" w:rsidRDefault="0062213A" w:rsidP="0062213A">
      <w:r w:rsidRPr="000A5F51">
        <w:t xml:space="preserve">Whereas an entity's general ledgers are controlled double entry environments, the financial statement </w:t>
      </w:r>
      <w:r w:rsidR="001D4886">
        <w:t xml:space="preserve">and integrated </w:t>
      </w:r>
      <w:r w:rsidRPr="000A5F51">
        <w:t xml:space="preserve">reporting complexities mean that many entities, especially larger ones, use a multitude of Excel </w:t>
      </w:r>
      <w:proofErr w:type="spellStart"/>
      <w:r w:rsidRPr="000A5F51">
        <w:t>spreadsheets</w:t>
      </w:r>
      <w:proofErr w:type="spellEnd"/>
      <w:r w:rsidRPr="000A5F51">
        <w:t xml:space="preserve"> and Word documents that are pulled together to produce the financial statements. This has led to numerous errors, some quite serious</w:t>
      </w:r>
      <w:r>
        <w:t>, resulting in major and embarrassing restatements</w:t>
      </w:r>
      <w:r w:rsidRPr="000A5F51">
        <w:t>.</w:t>
      </w:r>
    </w:p>
    <w:p w14:paraId="6381F034" w14:textId="58DA3DE5" w:rsidR="00EF2566" w:rsidRDefault="00EF2566" w:rsidP="0062213A">
      <w:proofErr w:type="gramStart"/>
      <w:r>
        <w:t xml:space="preserve">According to </w:t>
      </w:r>
      <w:hyperlink r:id="rId18" w:history="1">
        <w:proofErr w:type="spellStart"/>
        <w:r w:rsidRPr="00EF2566">
          <w:rPr>
            <w:rStyle w:val="Hyperlink"/>
          </w:rPr>
          <w:t>Tagetik</w:t>
        </w:r>
        <w:proofErr w:type="spellEnd"/>
      </w:hyperlink>
      <w:r>
        <w:t>, a CDM (Collaborative Disclosure Management) system</w:t>
      </w:r>
      <w:r w:rsidR="00CB6485">
        <w:t xml:space="preserve"> supplier</w:t>
      </w:r>
      <w:r>
        <w:t xml:space="preserve"> “An earning restatement can cost your stock price an average of ten present”.</w:t>
      </w:r>
      <w:proofErr w:type="gramEnd"/>
      <w:r>
        <w:t xml:space="preserve"> </w:t>
      </w:r>
      <w:r w:rsidR="00CB6485">
        <w:t xml:space="preserve">Ironically, from the </w:t>
      </w:r>
      <w:proofErr w:type="spellStart"/>
      <w:r w:rsidR="00CB6485">
        <w:t>Braiins</w:t>
      </w:r>
      <w:proofErr w:type="spellEnd"/>
      <w:r w:rsidR="00CB6485">
        <w:t xml:space="preserve"> perspective, their system is </w:t>
      </w:r>
      <w:del w:id="13" w:author="Charles" w:date="2013-07-26T21:01:00Z">
        <w:r w:rsidDel="00D5560C">
          <w:delText xml:space="preserve">build </w:delText>
        </w:r>
      </w:del>
      <w:proofErr w:type="spellStart"/>
      <w:ins w:id="14" w:author="Charles" w:date="2013-07-26T21:01:00Z">
        <w:r w:rsidR="00D5560C">
          <w:t>built</w:t>
        </w:r>
      </w:ins>
      <w:r>
        <w:t>using</w:t>
      </w:r>
      <w:proofErr w:type="spellEnd"/>
      <w:r>
        <w:t xml:space="preserve"> Word</w:t>
      </w:r>
      <w:r w:rsidR="00CB6485">
        <w:t>!</w:t>
      </w:r>
    </w:p>
    <w:p w14:paraId="16BFBB9D" w14:textId="77777777" w:rsidR="00D44A50" w:rsidRDefault="00D44A50" w:rsidP="00D44A50">
      <w:pPr>
        <w:pStyle w:val="Normal6after"/>
      </w:pPr>
      <w:r>
        <w:lastRenderedPageBreak/>
        <w:t>There are many products or systems which tackle parts of the process, under various banners</w:t>
      </w:r>
    </w:p>
    <w:p w14:paraId="548D3174" w14:textId="77777777" w:rsidR="00D44A50" w:rsidRDefault="00D44A50" w:rsidP="00D44A50">
      <w:pPr>
        <w:pStyle w:val="ListB6after"/>
      </w:pPr>
      <w:r>
        <w:t>Financial Statements or Accounts Production Systems</w:t>
      </w:r>
    </w:p>
    <w:p w14:paraId="47AF0A8E" w14:textId="77777777" w:rsidR="00D44A50" w:rsidRDefault="00D44A50" w:rsidP="00D44A50">
      <w:pPr>
        <w:pStyle w:val="ListB6after"/>
      </w:pPr>
      <w:r>
        <w:t>Record to Report systems</w:t>
      </w:r>
    </w:p>
    <w:p w14:paraId="2134B424" w14:textId="77777777" w:rsidR="00D44A50" w:rsidRDefault="00D44A50" w:rsidP="00D44A50">
      <w:pPr>
        <w:pStyle w:val="ListB6after"/>
      </w:pPr>
      <w:r>
        <w:t>Disclosure Management and Collaborative Disclosure Management (CDM)</w:t>
      </w:r>
    </w:p>
    <w:p w14:paraId="7DEF98A6" w14:textId="77777777" w:rsidR="00D44A50" w:rsidRDefault="00D44A50" w:rsidP="00D44A50">
      <w:pPr>
        <w:pStyle w:val="ListB6after"/>
      </w:pPr>
      <w:r>
        <w:t>Business Intelligence (BI) software</w:t>
      </w:r>
    </w:p>
    <w:p w14:paraId="6BC014C2" w14:textId="77777777" w:rsidR="00D44A50" w:rsidRDefault="00D44A50" w:rsidP="00D44A50">
      <w:pPr>
        <w:pStyle w:val="ListB6after"/>
      </w:pPr>
      <w:r>
        <w:t>Enterprise Performance Management (EPM)</w:t>
      </w:r>
    </w:p>
    <w:p w14:paraId="42E94B71" w14:textId="77777777" w:rsidR="00D44A50" w:rsidRDefault="00D44A50" w:rsidP="00D44A50">
      <w:pPr>
        <w:pStyle w:val="ListB6after"/>
      </w:pPr>
      <w:r>
        <w:t>XBRL processor</w:t>
      </w:r>
    </w:p>
    <w:p w14:paraId="0AFFF65C" w14:textId="77777777" w:rsidR="00D44A50" w:rsidRDefault="00D44A50" w:rsidP="00D44A50">
      <w:proofErr w:type="gramStart"/>
      <w:r>
        <w:t>yet</w:t>
      </w:r>
      <w:proofErr w:type="gramEnd"/>
      <w:r>
        <w:t xml:space="preserve"> they are all complicated, incomplete (lacking the ability to cope with the complete task for even one taxonomy/jurisdiction let along multiple ones), and in some cases use what in our opinion is inappropriate technology. See </w:t>
      </w:r>
      <w:r w:rsidRPr="00C40763">
        <w:rPr>
          <w:u w:val="single"/>
        </w:rPr>
        <w:fldChar w:fldCharType="begin"/>
      </w:r>
      <w:r w:rsidRPr="00C40763">
        <w:rPr>
          <w:u w:val="single"/>
        </w:rPr>
        <w:instrText xml:space="preserve"> REF _Ref362097642 \r \h </w:instrText>
      </w:r>
      <w:r>
        <w:rPr>
          <w:u w:val="single"/>
        </w:rPr>
        <w:instrText xml:space="preserve"> \* MERGEFORMAT </w:instrText>
      </w:r>
      <w:r w:rsidRPr="00C40763">
        <w:rPr>
          <w:u w:val="single"/>
        </w:rPr>
      </w:r>
      <w:r w:rsidRPr="00C40763">
        <w:rPr>
          <w:u w:val="single"/>
        </w:rPr>
        <w:fldChar w:fldCharType="separate"/>
      </w:r>
      <w:r w:rsidR="00C569B6">
        <w:rPr>
          <w:u w:val="single"/>
        </w:rPr>
        <w:t xml:space="preserve">Appendix </w:t>
      </w:r>
      <w:proofErr w:type="gramStart"/>
      <w:r w:rsidR="00C569B6">
        <w:rPr>
          <w:u w:val="single"/>
        </w:rPr>
        <w:t>2</w:t>
      </w:r>
      <w:r w:rsidRPr="00C40763">
        <w:rPr>
          <w:u w:val="single"/>
        </w:rPr>
        <w:fldChar w:fldCharType="end"/>
      </w:r>
      <w:r w:rsidRPr="00C40763">
        <w:rPr>
          <w:u w:val="single"/>
        </w:rPr>
        <w:t xml:space="preserve"> </w:t>
      </w:r>
      <w:r w:rsidRPr="00C40763">
        <w:rPr>
          <w:u w:val="single"/>
        </w:rPr>
        <w:fldChar w:fldCharType="begin"/>
      </w:r>
      <w:r w:rsidRPr="00C40763">
        <w:rPr>
          <w:u w:val="single"/>
        </w:rPr>
        <w:instrText xml:space="preserve"> REF _Ref362097642 \h </w:instrText>
      </w:r>
      <w:r>
        <w:rPr>
          <w:u w:val="single"/>
        </w:rPr>
        <w:instrText xml:space="preserve"> \* MERGEFORMAT </w:instrText>
      </w:r>
      <w:r w:rsidRPr="00C40763">
        <w:rPr>
          <w:u w:val="single"/>
        </w:rPr>
      </w:r>
      <w:r w:rsidRPr="00C40763">
        <w:rPr>
          <w:u w:val="single"/>
        </w:rPr>
        <w:fldChar w:fldCharType="separate"/>
      </w:r>
      <w:r w:rsidR="00C569B6" w:rsidRPr="00C569B6">
        <w:rPr>
          <w:u w:val="single"/>
        </w:rPr>
        <w:t>The</w:t>
      </w:r>
      <w:proofErr w:type="gramEnd"/>
      <w:r w:rsidR="00C569B6" w:rsidRPr="00C569B6">
        <w:rPr>
          <w:u w:val="single"/>
        </w:rPr>
        <w:t xml:space="preserve"> Market</w:t>
      </w:r>
      <w:r w:rsidRPr="00C40763">
        <w:rPr>
          <w:u w:val="single"/>
        </w:rPr>
        <w:fldChar w:fldCharType="end"/>
      </w:r>
      <w:r>
        <w:t xml:space="preserve"> for a more complete discussion.</w:t>
      </w:r>
    </w:p>
    <w:p w14:paraId="189AE5C4" w14:textId="77777777" w:rsidR="00D44A50" w:rsidRDefault="00D44A50" w:rsidP="00D44A50">
      <w:r>
        <w:t>The result of the failure of any pre-</w:t>
      </w:r>
      <w:proofErr w:type="spellStart"/>
      <w:r>
        <w:t>Braiins</w:t>
      </w:r>
      <w:proofErr w:type="spellEnd"/>
      <w:r>
        <w:t xml:space="preserve"> system to provide the full solution has forced accountants to expensively cobble together hand crafted reports with serious risk of error.</w:t>
      </w:r>
    </w:p>
    <w:p w14:paraId="73803CC1" w14:textId="5E029F7E" w:rsidR="0062213A" w:rsidRDefault="00D44A50" w:rsidP="0062213A">
      <w:commentRangeStart w:id="15"/>
      <w:r>
        <w:t>Upgrades and other products will appear once the &lt;IR&gt; Framework is agreed upon and is published, but our expectation is that the over-complicated and disjointed approaches of the current systems will be perpetuated or even be made worse</w:t>
      </w:r>
      <w:commentRangeEnd w:id="15"/>
      <w:r w:rsidR="00D5560C">
        <w:rPr>
          <w:rStyle w:val="CommentReference"/>
        </w:rPr>
        <w:commentReference w:id="15"/>
      </w:r>
      <w:r>
        <w:t>.</w:t>
      </w:r>
    </w:p>
    <w:p w14:paraId="68764306" w14:textId="2035073E" w:rsidR="005A5968" w:rsidRDefault="005A5968" w:rsidP="005A5968">
      <w:pPr>
        <w:pStyle w:val="Heading2"/>
      </w:pPr>
      <w:bookmarkStart w:id="16" w:name="_Toc362618320"/>
      <w:r>
        <w:t>The Need</w:t>
      </w:r>
      <w:r w:rsidR="008F0DF5">
        <w:t xml:space="preserve"> for </w:t>
      </w:r>
      <w:proofErr w:type="spellStart"/>
      <w:r w:rsidR="008F0DF5">
        <w:t>Braiins</w:t>
      </w:r>
      <w:bookmarkEnd w:id="16"/>
      <w:proofErr w:type="spellEnd"/>
    </w:p>
    <w:p w14:paraId="35E79243" w14:textId="05109822" w:rsidR="00362F9D" w:rsidRDefault="00362F9D" w:rsidP="00B47BDF">
      <w:r w:rsidRPr="00362F9D">
        <w:t xml:space="preserve">The need for a </w:t>
      </w:r>
      <w:r w:rsidR="00F301F3">
        <w:t xml:space="preserve">better way forward </w:t>
      </w:r>
      <w:r w:rsidRPr="00362F9D">
        <w:t>is clear, and pressing.</w:t>
      </w:r>
    </w:p>
    <w:p w14:paraId="1623B01E" w14:textId="24372793" w:rsidR="00362F9D" w:rsidRDefault="00B47BDF" w:rsidP="00B47BDF">
      <w:proofErr w:type="spellStart"/>
      <w:r>
        <w:t>Braiins</w:t>
      </w:r>
      <w:proofErr w:type="spellEnd"/>
      <w:r>
        <w:t xml:space="preserve"> is being built to </w:t>
      </w:r>
      <w:r w:rsidR="00362F9D">
        <w:t>be that solution and more, as described in the following sections.</w:t>
      </w:r>
    </w:p>
    <w:p w14:paraId="1B2C8709" w14:textId="77777777" w:rsidR="0062213A" w:rsidRDefault="0062213A" w:rsidP="00BA0306"/>
    <w:p w14:paraId="0CB44E21" w14:textId="77777777" w:rsidR="00963A88" w:rsidRPr="00913015" w:rsidRDefault="00963A88" w:rsidP="00BA0306"/>
    <w:p w14:paraId="098D567D" w14:textId="77777777" w:rsidR="00BA0306" w:rsidRPr="0048510D" w:rsidRDefault="00BA0306" w:rsidP="00C95647"/>
    <w:p w14:paraId="304D9B47" w14:textId="3A0A09A2" w:rsidR="00AE6189" w:rsidRDefault="002C4A79" w:rsidP="008F0DF5">
      <w:pPr>
        <w:pStyle w:val="Heading1"/>
      </w:pPr>
      <w:bookmarkStart w:id="17" w:name="_Ref362506892"/>
      <w:bookmarkStart w:id="18" w:name="_Ref362506934"/>
      <w:bookmarkStart w:id="19" w:name="_Toc362618321"/>
      <w:r>
        <w:lastRenderedPageBreak/>
        <w:t xml:space="preserve">The </w:t>
      </w:r>
      <w:proofErr w:type="spellStart"/>
      <w:r>
        <w:t>Braiins</w:t>
      </w:r>
      <w:proofErr w:type="spellEnd"/>
      <w:r>
        <w:t xml:space="preserve"> </w:t>
      </w:r>
      <w:r w:rsidR="00E10387">
        <w:t>P</w:t>
      </w:r>
      <w:r>
        <w:t>roduct and Community</w:t>
      </w:r>
      <w:bookmarkEnd w:id="17"/>
      <w:bookmarkEnd w:id="18"/>
      <w:bookmarkEnd w:id="19"/>
    </w:p>
    <w:p w14:paraId="71E23414" w14:textId="558378CF" w:rsidR="00F2392F" w:rsidRDefault="00F2392F" w:rsidP="009B1F37">
      <w:pPr>
        <w:pStyle w:val="Normal6after"/>
      </w:pPr>
      <w:proofErr w:type="spellStart"/>
      <w:r>
        <w:t>Braiins</w:t>
      </w:r>
      <w:proofErr w:type="spellEnd"/>
      <w:r>
        <w:t xml:space="preserve"> has three </w:t>
      </w:r>
      <w:r w:rsidR="00D817C0">
        <w:t xml:space="preserve">principal </w:t>
      </w:r>
      <w:r w:rsidR="008F0DF5">
        <w:t>roles</w:t>
      </w:r>
      <w:r>
        <w:t>:</w:t>
      </w:r>
    </w:p>
    <w:p w14:paraId="0DF4DCF4" w14:textId="1D497B5F" w:rsidR="00F2392F" w:rsidRDefault="00D04F16" w:rsidP="00D04F16">
      <w:pPr>
        <w:pStyle w:val="ListB6after"/>
      </w:pPr>
      <w:r>
        <w:t>P</w:t>
      </w:r>
      <w:r w:rsidR="00F2392F">
        <w:t>roduction of Integrated or Financial Reports</w:t>
      </w:r>
    </w:p>
    <w:p w14:paraId="2BA4C19B" w14:textId="44D2CCE4" w:rsidR="00F2392F" w:rsidRDefault="00E06847" w:rsidP="00D04F16">
      <w:pPr>
        <w:pStyle w:val="ListB6after"/>
      </w:pPr>
      <w:r>
        <w:t xml:space="preserve">Review and </w:t>
      </w:r>
      <w:r w:rsidR="00F2392F">
        <w:t xml:space="preserve">Analysis of </w:t>
      </w:r>
      <w:r w:rsidR="00D04F16">
        <w:t>Integrated or Financial Report Data</w:t>
      </w:r>
    </w:p>
    <w:p w14:paraId="34319238" w14:textId="3E9A60F9" w:rsidR="00F2392F" w:rsidRPr="00F2392F" w:rsidRDefault="00F2392F" w:rsidP="00D04F16">
      <w:pPr>
        <w:pStyle w:val="ListB6after"/>
      </w:pPr>
      <w:r>
        <w:t>Networking</w:t>
      </w:r>
      <w:r w:rsidR="002C4A79">
        <w:t xml:space="preserve"> via the </w:t>
      </w:r>
      <w:proofErr w:type="spellStart"/>
      <w:r w:rsidR="002C4A79">
        <w:t>Braiins</w:t>
      </w:r>
      <w:proofErr w:type="spellEnd"/>
      <w:r w:rsidR="002C4A79">
        <w:t xml:space="preserve"> Community</w:t>
      </w:r>
    </w:p>
    <w:p w14:paraId="41156E52" w14:textId="3634608E" w:rsidR="00D04F16" w:rsidRDefault="00D04F16" w:rsidP="008F0DF5">
      <w:pPr>
        <w:pStyle w:val="Normal6after"/>
      </w:pPr>
      <w:r>
        <w:t xml:space="preserve">A person or entity can use </w:t>
      </w:r>
      <w:proofErr w:type="spellStart"/>
      <w:r>
        <w:t>Braiins</w:t>
      </w:r>
      <w:proofErr w:type="spellEnd"/>
      <w:r>
        <w:t xml:space="preserve"> for </w:t>
      </w:r>
      <w:r w:rsidR="00E75D11">
        <w:t xml:space="preserve">any </w:t>
      </w:r>
      <w:r>
        <w:t xml:space="preserve">one, </w:t>
      </w:r>
      <w:r w:rsidR="00E75D11">
        <w:t xml:space="preserve">any </w:t>
      </w:r>
      <w:r>
        <w:t xml:space="preserve">two, or </w:t>
      </w:r>
      <w:r w:rsidR="00E75D11">
        <w:t xml:space="preserve">all </w:t>
      </w:r>
      <w:r>
        <w:t xml:space="preserve">three of these </w:t>
      </w:r>
      <w:r w:rsidR="008F0DF5">
        <w:t>roles</w:t>
      </w:r>
      <w:r>
        <w:t>.</w:t>
      </w:r>
    </w:p>
    <w:p w14:paraId="79B2E436" w14:textId="356FB7F2" w:rsidR="00970901" w:rsidRDefault="00D04F16" w:rsidP="008F0DF5">
      <w:pPr>
        <w:pStyle w:val="Heading2"/>
      </w:pPr>
      <w:bookmarkStart w:id="20" w:name="_Toc362618322"/>
      <w:r w:rsidRPr="00D04F16">
        <w:t>P</w:t>
      </w:r>
      <w:r w:rsidR="00F2392F" w:rsidRPr="00D04F16">
        <w:t>roduction of Integrated or Financial Reports</w:t>
      </w:r>
      <w:bookmarkEnd w:id="20"/>
    </w:p>
    <w:p w14:paraId="372E945A" w14:textId="05A82C87" w:rsidR="00464BB9" w:rsidRDefault="00D04F16" w:rsidP="00464BB9">
      <w:r>
        <w:t xml:space="preserve">In </w:t>
      </w:r>
      <w:r w:rsidR="00E75D11">
        <w:t xml:space="preserve">its </w:t>
      </w:r>
      <w:r w:rsidRPr="00D04F16">
        <w:t>P</w:t>
      </w:r>
      <w:r w:rsidR="00F2392F" w:rsidRPr="00D04F16">
        <w:t>roduction of Integrated or Financial Reports</w:t>
      </w:r>
      <w:r w:rsidRPr="00D04F16">
        <w:t xml:space="preserve"> </w:t>
      </w:r>
      <w:r>
        <w:t xml:space="preserve">role, </w:t>
      </w:r>
      <w:proofErr w:type="spellStart"/>
      <w:r>
        <w:t>Braiins</w:t>
      </w:r>
      <w:proofErr w:type="spellEnd"/>
      <w:r>
        <w:t xml:space="preserve"> is</w:t>
      </w:r>
    </w:p>
    <w:p w14:paraId="7ECF10E8" w14:textId="77777777" w:rsidR="000A6FDB" w:rsidRDefault="00D04F16" w:rsidP="00E10387">
      <w:pPr>
        <w:pStyle w:val="ListB6after"/>
      </w:pPr>
      <w:r>
        <w:t>For</w:t>
      </w:r>
    </w:p>
    <w:p w14:paraId="51850EBB" w14:textId="359D5DDB" w:rsidR="000A6FDB" w:rsidRDefault="00A45E9E" w:rsidP="000A6FDB">
      <w:pPr>
        <w:pStyle w:val="ListBI1"/>
      </w:pPr>
      <w:r>
        <w:t>a</w:t>
      </w:r>
      <w:r w:rsidR="00464BB9">
        <w:t xml:space="preserve">ny type </w:t>
      </w:r>
      <w:r w:rsidR="00F301F3">
        <w:t xml:space="preserve">or structure </w:t>
      </w:r>
      <w:r w:rsidR="00464BB9">
        <w:t>of entity or organisation</w:t>
      </w:r>
    </w:p>
    <w:p w14:paraId="0F7ABDDB" w14:textId="495A5ED8" w:rsidR="000A6FDB" w:rsidRDefault="00464BB9" w:rsidP="000A6FDB">
      <w:pPr>
        <w:pStyle w:val="ListBI1"/>
      </w:pPr>
      <w:r>
        <w:t>small to large</w:t>
      </w:r>
    </w:p>
    <w:p w14:paraId="2AF56B32" w14:textId="282B4D42" w:rsidR="000A6FDB" w:rsidRDefault="00464BB9" w:rsidP="000A6FDB">
      <w:pPr>
        <w:pStyle w:val="ListBI1"/>
      </w:pPr>
      <w:r>
        <w:t>groups</w:t>
      </w:r>
      <w:r w:rsidR="000A6FDB">
        <w:t xml:space="preserve"> with any mixture of entity types</w:t>
      </w:r>
    </w:p>
    <w:p w14:paraId="10FE1C1C" w14:textId="065CDE9E" w:rsidR="00464BB9" w:rsidRDefault="000A6FDB" w:rsidP="000A6FDB">
      <w:pPr>
        <w:pStyle w:val="ListBI1"/>
      </w:pPr>
      <w:r>
        <w:t>international entities</w:t>
      </w:r>
    </w:p>
    <w:p w14:paraId="532572A7" w14:textId="5EAC5346" w:rsidR="00464BB9" w:rsidRPr="00464BB9" w:rsidRDefault="00464BB9" w:rsidP="006D7FB0">
      <w:pPr>
        <w:pStyle w:val="ListB6after"/>
      </w:pPr>
      <w:r>
        <w:t>To</w:t>
      </w:r>
    </w:p>
    <w:p w14:paraId="48528C05" w14:textId="0B1307CF" w:rsidR="00D86CC4" w:rsidRDefault="00A45E9E" w:rsidP="006D7FB0">
      <w:pPr>
        <w:pStyle w:val="ListBI1"/>
      </w:pPr>
      <w:r>
        <w:t>p</w:t>
      </w:r>
      <w:r w:rsidR="00AE6189">
        <w:t>roduc</w:t>
      </w:r>
      <w:r w:rsidR="00464BB9">
        <w:t>e</w:t>
      </w:r>
      <w:r w:rsidR="00AE6189">
        <w:t xml:space="preserve"> </w:t>
      </w:r>
      <w:r w:rsidR="004C31FA">
        <w:t xml:space="preserve">annual or quarterly </w:t>
      </w:r>
      <w:r w:rsidR="009B1F37">
        <w:t xml:space="preserve">Integrated </w:t>
      </w:r>
      <w:r w:rsidR="00AE6189">
        <w:t>Reports</w:t>
      </w:r>
    </w:p>
    <w:p w14:paraId="25E30FBA" w14:textId="7FA6EFE0" w:rsidR="009B1F37" w:rsidRDefault="00A45E9E" w:rsidP="004C31FA">
      <w:pPr>
        <w:pStyle w:val="ListBI1"/>
      </w:pPr>
      <w:r>
        <w:t>p</w:t>
      </w:r>
      <w:r w:rsidR="00D86CC4">
        <w:t>roduc</w:t>
      </w:r>
      <w:r w:rsidR="00464BB9">
        <w:t>e</w:t>
      </w:r>
      <w:r w:rsidR="004C31FA" w:rsidRPr="004C31FA">
        <w:t xml:space="preserve"> annual or quarterly</w:t>
      </w:r>
      <w:r w:rsidR="00D86CC4">
        <w:t xml:space="preserve"> </w:t>
      </w:r>
      <w:r w:rsidR="009B1F37">
        <w:t>Financial Reports when Integrated Reports are not required</w:t>
      </w:r>
    </w:p>
    <w:p w14:paraId="2A8F1B49" w14:textId="53A8D336" w:rsidR="006604B8" w:rsidRDefault="006604B8" w:rsidP="006D7FB0">
      <w:pPr>
        <w:pStyle w:val="ListBI1"/>
      </w:pPr>
      <w:r>
        <w:t>produce Regulatory Reports</w:t>
      </w:r>
    </w:p>
    <w:p w14:paraId="2ACDA4B2" w14:textId="1D8B13D3" w:rsidR="006604B8" w:rsidRDefault="006604B8" w:rsidP="006604B8">
      <w:pPr>
        <w:pStyle w:val="ListB6after"/>
      </w:pPr>
      <w:r>
        <w:t>In</w:t>
      </w:r>
    </w:p>
    <w:p w14:paraId="2E340AB2" w14:textId="1E798826" w:rsidR="006604B8" w:rsidRDefault="006604B8" w:rsidP="006604B8">
      <w:pPr>
        <w:pStyle w:val="ListBI1"/>
      </w:pPr>
      <w:r w:rsidRPr="006604B8">
        <w:t>HTML, interactive (dynamic</w:t>
      </w:r>
      <w:r>
        <w:t xml:space="preserve"> semantic web</w:t>
      </w:r>
      <w:r w:rsidRPr="006604B8">
        <w:t>)</w:t>
      </w:r>
      <w:r>
        <w:t>,</w:t>
      </w:r>
      <w:r w:rsidRPr="006604B8">
        <w:t xml:space="preserve"> PDF</w:t>
      </w:r>
      <w:r>
        <w:t xml:space="preserve">, or </w:t>
      </w:r>
      <w:r w:rsidR="00B74F30">
        <w:t>open</w:t>
      </w:r>
      <w:r>
        <w:t xml:space="preserve"> data</w:t>
      </w:r>
      <w:r w:rsidRPr="006604B8">
        <w:t xml:space="preserve"> format</w:t>
      </w:r>
      <w:r>
        <w:t>s</w:t>
      </w:r>
    </w:p>
    <w:p w14:paraId="6ACE686C" w14:textId="0B88D593" w:rsidR="006604B8" w:rsidRDefault="006604B8" w:rsidP="006604B8">
      <w:pPr>
        <w:pStyle w:val="ListBI1"/>
      </w:pPr>
      <w:r>
        <w:t xml:space="preserve">XBRL or </w:t>
      </w:r>
      <w:proofErr w:type="spellStart"/>
      <w:r>
        <w:t>iXBRL</w:t>
      </w:r>
      <w:proofErr w:type="spellEnd"/>
      <w:r>
        <w:t xml:space="preserve"> format as required by regulatory bodies</w:t>
      </w:r>
    </w:p>
    <w:p w14:paraId="55036CE8" w14:textId="77777777" w:rsidR="00EA18AF" w:rsidRDefault="006D7FB0" w:rsidP="006D7FB0">
      <w:pPr>
        <w:pStyle w:val="ListB6after"/>
      </w:pPr>
      <w:r>
        <w:t>Under</w:t>
      </w:r>
    </w:p>
    <w:p w14:paraId="0AAA4A00" w14:textId="174D1572" w:rsidR="00A0567D" w:rsidRDefault="006D7FB0" w:rsidP="00EA18AF">
      <w:pPr>
        <w:pStyle w:val="ListBI1"/>
      </w:pPr>
      <w:r>
        <w:t xml:space="preserve">applicable </w:t>
      </w:r>
      <w:r w:rsidR="000A6FDB">
        <w:t xml:space="preserve">jurisdiction and </w:t>
      </w:r>
      <w:r w:rsidR="00EA18AF">
        <w:t>a</w:t>
      </w:r>
      <w:r>
        <w:t>ccounting standards (taxonomies) including multiple ones e.g. U</w:t>
      </w:r>
      <w:r w:rsidR="00EA18AF">
        <w:t>S</w:t>
      </w:r>
      <w:r>
        <w:t xml:space="preserve"> GAAP and IFRS</w:t>
      </w:r>
      <w:r w:rsidR="000A6FDB">
        <w:t>, from ONE set of data</w:t>
      </w:r>
    </w:p>
    <w:p w14:paraId="399DFEA6" w14:textId="49E557F5" w:rsidR="00EA18AF" w:rsidRDefault="00EA18AF" w:rsidP="00EA18AF">
      <w:pPr>
        <w:pStyle w:val="ListBI1"/>
      </w:pPr>
      <w:r>
        <w:t>the integrated reporting framework (&lt;IR&gt;) if applicable</w:t>
      </w:r>
    </w:p>
    <w:p w14:paraId="313B5A7A" w14:textId="3BDACE74" w:rsidR="00B60C89" w:rsidRDefault="00C84CAD" w:rsidP="00C12E7D">
      <w:pPr>
        <w:pStyle w:val="ListBullet"/>
      </w:pPr>
      <w:r>
        <w:t>As</w:t>
      </w:r>
      <w:r w:rsidR="006D1444">
        <w:t xml:space="preserve"> </w:t>
      </w:r>
      <w:r w:rsidRPr="00C84CAD">
        <w:rPr>
          <w:rStyle w:val="Line6Char"/>
        </w:rPr>
        <w:br/>
      </w:r>
      <w:r w:rsidR="00C12E7D" w:rsidRPr="00C12E7D">
        <w:rPr>
          <w:rStyle w:val="Line6Char"/>
        </w:rPr>
        <w:br/>
      </w:r>
      <w:r w:rsidR="00D35A8D">
        <w:t xml:space="preserve">a controlled </w:t>
      </w:r>
      <w:r w:rsidR="00C12E7D">
        <w:t>a</w:t>
      </w:r>
      <w:r w:rsidR="00C12E7D" w:rsidRPr="00C12E7D">
        <w:t>utomat</w:t>
      </w:r>
      <w:r w:rsidR="00C12E7D">
        <w:t>ed</w:t>
      </w:r>
      <w:r w:rsidR="00C12E7D" w:rsidRPr="00C12E7D">
        <w:t xml:space="preserve"> Record to Report</w:t>
      </w:r>
      <w:r w:rsidR="00D35A8D">
        <w:t xml:space="preserve"> </w:t>
      </w:r>
      <w:r w:rsidR="00C12E7D">
        <w:t xml:space="preserve">process </w:t>
      </w:r>
      <w:r w:rsidR="00D35A8D">
        <w:t>rather than hand crafted art</w:t>
      </w:r>
    </w:p>
    <w:p w14:paraId="7534B4BC" w14:textId="7DF596A3" w:rsidR="006D7FB0" w:rsidRDefault="00EA18AF" w:rsidP="00EA18AF">
      <w:pPr>
        <w:pStyle w:val="ListB6after"/>
      </w:pPr>
      <w:r>
        <w:t>By</w:t>
      </w:r>
      <w:r w:rsidR="005D0DE2">
        <w:br/>
      </w:r>
      <w:r w:rsidRPr="005D0DE2">
        <w:rPr>
          <w:rStyle w:val="Line6Char"/>
        </w:rPr>
        <w:br/>
      </w:r>
      <w:r>
        <w:t>accountants who understand the accounting</w:t>
      </w:r>
      <w:r w:rsidR="00CD33F5">
        <w:t>/</w:t>
      </w:r>
      <w:r>
        <w:t>report requirements</w:t>
      </w:r>
      <w:r w:rsidR="00CD33F5">
        <w:t xml:space="preserve"> and </w:t>
      </w:r>
      <w:r w:rsidR="005D0DE2">
        <w:t xml:space="preserve">use </w:t>
      </w:r>
      <w:r w:rsidR="00CD33F5">
        <w:t xml:space="preserve">of </w:t>
      </w:r>
      <w:r w:rsidR="005D0DE2">
        <w:t xml:space="preserve">a </w:t>
      </w:r>
      <w:r w:rsidR="00CD33F5">
        <w:t xml:space="preserve">web </w:t>
      </w:r>
      <w:r w:rsidR="005D0DE2">
        <w:t>browser</w:t>
      </w:r>
    </w:p>
    <w:p w14:paraId="234F6EB7" w14:textId="59DBBCB6" w:rsidR="000A6FDB" w:rsidRDefault="006D1444" w:rsidP="00AC1337">
      <w:pPr>
        <w:pStyle w:val="ListBullet"/>
      </w:pPr>
      <w:r>
        <w:t>Anywhere</w:t>
      </w:r>
      <w:r w:rsidR="000A6FDB">
        <w:br/>
      </w:r>
      <w:r w:rsidR="000A6FDB" w:rsidRPr="000A6FDB">
        <w:rPr>
          <w:rStyle w:val="Line6Char"/>
        </w:rPr>
        <w:br/>
      </w:r>
      <w:r w:rsidR="006604B8">
        <w:t>via</w:t>
      </w:r>
      <w:r w:rsidR="000A6FDB">
        <w:t xml:space="preserve"> any modern internet connected device with a reasonable screen</w:t>
      </w:r>
      <w:r w:rsidR="00AC1337">
        <w:t>, keyboard and mouse or pointing device</w:t>
      </w:r>
      <w:r w:rsidR="00AC1337" w:rsidRPr="00AC1337">
        <w:t xml:space="preserve"> (</w:t>
      </w:r>
      <w:r w:rsidR="00AC1337">
        <w:t xml:space="preserve">PC, laptop, tablet, </w:t>
      </w:r>
      <w:proofErr w:type="spellStart"/>
      <w:r w:rsidR="00AC1337">
        <w:t>phablet</w:t>
      </w:r>
      <w:proofErr w:type="spellEnd"/>
      <w:r w:rsidR="00AC1337">
        <w:t>)</w:t>
      </w:r>
      <w:r w:rsidR="006604B8">
        <w:t>, with access control applied</w:t>
      </w:r>
    </w:p>
    <w:p w14:paraId="1C046E8E" w14:textId="61D8D97F" w:rsidR="006604B8" w:rsidRDefault="006604B8" w:rsidP="000A6FDB">
      <w:pPr>
        <w:pStyle w:val="ListBullet"/>
      </w:pPr>
      <w:r>
        <w:t>Using</w:t>
      </w:r>
      <w:r>
        <w:br/>
      </w:r>
      <w:r w:rsidRPr="006604B8">
        <w:rPr>
          <w:rStyle w:val="Line6Char"/>
        </w:rPr>
        <w:br/>
      </w:r>
      <w:r>
        <w:t xml:space="preserve">data imported from entity GL or other sources, </w:t>
      </w:r>
      <w:r w:rsidR="00AC1337">
        <w:t xml:space="preserve">or entered </w:t>
      </w:r>
      <w:r>
        <w:t xml:space="preserve">via </w:t>
      </w:r>
      <w:proofErr w:type="spellStart"/>
      <w:r>
        <w:t>Braiins</w:t>
      </w:r>
      <w:proofErr w:type="spellEnd"/>
      <w:r w:rsidR="00AC1337">
        <w:t xml:space="preserve">, and edited using </w:t>
      </w:r>
      <w:proofErr w:type="spellStart"/>
      <w:r w:rsidR="00AC1337">
        <w:t>Braiins</w:t>
      </w:r>
      <w:proofErr w:type="spellEnd"/>
    </w:p>
    <w:p w14:paraId="494B912B" w14:textId="5DE386C7" w:rsidR="00F54BEF" w:rsidRDefault="007E686A" w:rsidP="00E10387">
      <w:pPr>
        <w:pStyle w:val="ListB6after"/>
      </w:pPr>
      <w:r>
        <w:t>E</w:t>
      </w:r>
      <w:r w:rsidR="00F54BEF">
        <w:t>asily</w:t>
      </w:r>
      <w:r w:rsidR="00584DBE">
        <w:t xml:space="preserve"> and </w:t>
      </w:r>
      <w:r w:rsidR="00F54BEF">
        <w:t>naturally thanks to</w:t>
      </w:r>
    </w:p>
    <w:p w14:paraId="5631AB5C" w14:textId="76069C66" w:rsidR="00F54BEF" w:rsidRDefault="00F54BEF" w:rsidP="00584DBE">
      <w:pPr>
        <w:pStyle w:val="ListBI1"/>
      </w:pPr>
      <w:r>
        <w:lastRenderedPageBreak/>
        <w:t xml:space="preserve">the </w:t>
      </w:r>
      <w:proofErr w:type="spellStart"/>
      <w:r>
        <w:t>Braiins</w:t>
      </w:r>
      <w:proofErr w:type="spellEnd"/>
      <w:r>
        <w:t xml:space="preserve"> fresh start KISS approach that hides all the </w:t>
      </w:r>
      <w:r w:rsidR="008E38A0">
        <w:t xml:space="preserve">complicated </w:t>
      </w:r>
      <w:r>
        <w:t>details</w:t>
      </w:r>
    </w:p>
    <w:p w14:paraId="60B60FE4" w14:textId="0B0D745D" w:rsidR="00F54BEF" w:rsidRDefault="008E38A0" w:rsidP="00584DBE">
      <w:pPr>
        <w:pStyle w:val="ListBI1"/>
      </w:pPr>
      <w:r>
        <w:t xml:space="preserve">the </w:t>
      </w:r>
      <w:r w:rsidR="00F54BEF">
        <w:t xml:space="preserve">use of </w:t>
      </w:r>
      <w:r w:rsidR="00240D22">
        <w:t xml:space="preserve">normal </w:t>
      </w:r>
      <w:r w:rsidR="00F54BEF">
        <w:t xml:space="preserve">business/accounting </w:t>
      </w:r>
      <w:r w:rsidR="00240D22">
        <w:t xml:space="preserve">or simple/obvious terminology </w:t>
      </w:r>
      <w:r w:rsidR="00F54BEF">
        <w:t>only</w:t>
      </w:r>
    </w:p>
    <w:p w14:paraId="364CF31A" w14:textId="027C2756" w:rsidR="00B60C89" w:rsidRDefault="00B60C89" w:rsidP="00584DBE">
      <w:pPr>
        <w:pStyle w:val="ListBI1"/>
      </w:pPr>
      <w:r>
        <w:t>guidance all the way</w:t>
      </w:r>
      <w:r w:rsidR="00AC1337">
        <w:t xml:space="preserve"> combined with process, control, and flexibility</w:t>
      </w:r>
    </w:p>
    <w:p w14:paraId="55D4FB40" w14:textId="007D4B77" w:rsidR="007E686A" w:rsidRDefault="007E686A" w:rsidP="00584DBE">
      <w:pPr>
        <w:pStyle w:val="ListBI1"/>
      </w:pPr>
      <w:r>
        <w:t xml:space="preserve">cloud computing </w:t>
      </w:r>
      <w:r w:rsidR="00584DBE">
        <w:t>using infrastructure (servers, databases, clusters, pipes, languages) similar to that used by the world’s biggest web sites/services e.g. Facebook</w:t>
      </w:r>
    </w:p>
    <w:p w14:paraId="6A2EBE9B" w14:textId="58CD7785" w:rsidR="00C54D4A" w:rsidRDefault="00C54D4A" w:rsidP="00584DBE">
      <w:pPr>
        <w:pStyle w:val="ListBI1"/>
      </w:pPr>
      <w:r>
        <w:t>continuous no-hassle upgrading for technical and standards changes</w:t>
      </w:r>
    </w:p>
    <w:p w14:paraId="7D323FE5" w14:textId="28B2DFA0" w:rsidR="00F54BEF" w:rsidRDefault="00594DE9" w:rsidP="00584DBE">
      <w:pPr>
        <w:pStyle w:val="ListBI1"/>
      </w:pPr>
      <w:proofErr w:type="gramStart"/>
      <w:r w:rsidRPr="00594DE9">
        <w:t>us</w:t>
      </w:r>
      <w:r>
        <w:t>e</w:t>
      </w:r>
      <w:proofErr w:type="gramEnd"/>
      <w:r>
        <w:t xml:space="preserve"> of </w:t>
      </w:r>
      <w:r w:rsidRPr="00594DE9">
        <w:t xml:space="preserve">the </w:t>
      </w:r>
      <w:proofErr w:type="spellStart"/>
      <w:r w:rsidR="007E686A">
        <w:t>Braiins</w:t>
      </w:r>
      <w:proofErr w:type="spellEnd"/>
      <w:r w:rsidR="007E686A">
        <w:t xml:space="preserve"> </w:t>
      </w:r>
      <w:r w:rsidRPr="00594DE9">
        <w:t>Standardised Information Model (SIM)</w:t>
      </w:r>
      <w:r>
        <w:t xml:space="preserve"> to standardise or </w:t>
      </w:r>
      <w:r w:rsidR="008E38A0">
        <w:t>h</w:t>
      </w:r>
      <w:r w:rsidR="00F54BEF" w:rsidRPr="00F54BEF">
        <w:t>omogenis</w:t>
      </w:r>
      <w:r>
        <w:t>e</w:t>
      </w:r>
      <w:r w:rsidR="00F54BEF" w:rsidRPr="00F54BEF">
        <w:t xml:space="preserve"> diverse data into a common semantic form </w:t>
      </w:r>
      <w:r w:rsidR="00F301F3">
        <w:t xml:space="preserve">without size/range limits </w:t>
      </w:r>
      <w:r w:rsidR="00F54BEF" w:rsidRPr="00F54BEF">
        <w:t xml:space="preserve">for </w:t>
      </w:r>
      <w:r>
        <w:t xml:space="preserve">storage, </w:t>
      </w:r>
      <w:r w:rsidR="00F54BEF" w:rsidRPr="00F54BEF">
        <w:t>maximum information value</w:t>
      </w:r>
      <w:r w:rsidR="008E38A0">
        <w:t xml:space="preserve">, </w:t>
      </w:r>
      <w:r>
        <w:t xml:space="preserve">and to allow comparability. SIM </w:t>
      </w:r>
      <w:r w:rsidR="008E38A0">
        <w:t xml:space="preserve">is described in this document as it is central to how </w:t>
      </w:r>
      <w:proofErr w:type="spellStart"/>
      <w:r w:rsidR="008E38A0">
        <w:t>Braiins</w:t>
      </w:r>
      <w:proofErr w:type="spellEnd"/>
      <w:r w:rsidR="008E38A0">
        <w:t xml:space="preserve"> works its magic, but a </w:t>
      </w:r>
      <w:r w:rsidR="009D23DD">
        <w:t xml:space="preserve">person </w:t>
      </w:r>
      <w:r w:rsidR="008E38A0">
        <w:t>us</w:t>
      </w:r>
      <w:r w:rsidR="009D23DD">
        <w:t>ing</w:t>
      </w:r>
      <w:r w:rsidR="008E38A0">
        <w:t xml:space="preserve"> </w:t>
      </w:r>
      <w:proofErr w:type="spellStart"/>
      <w:r w:rsidR="008E38A0">
        <w:t>Braiins</w:t>
      </w:r>
      <w:proofErr w:type="spellEnd"/>
      <w:r w:rsidR="008E38A0">
        <w:t xml:space="preserve"> does NOT need to know about SIM as it just works </w:t>
      </w:r>
      <w:r w:rsidR="00381A99">
        <w:t xml:space="preserve">unobtrusively </w:t>
      </w:r>
      <w:r w:rsidR="008E38A0">
        <w:t>in the background</w:t>
      </w:r>
      <w:r w:rsidR="00381A99" w:rsidRPr="00381A99">
        <w:t xml:space="preserve"> to provide the required functionality</w:t>
      </w:r>
      <w:r w:rsidR="008E38A0">
        <w:t xml:space="preserve"> as a good technology should</w:t>
      </w:r>
      <w:r w:rsidR="00381A99">
        <w:t>.</w:t>
      </w:r>
    </w:p>
    <w:p w14:paraId="436751FE" w14:textId="0749BE93" w:rsidR="00594DE9" w:rsidRDefault="007E686A" w:rsidP="008E38A0">
      <w:pPr>
        <w:pStyle w:val="ListBI1"/>
      </w:pPr>
      <w:proofErr w:type="gramStart"/>
      <w:r>
        <w:t>use</w:t>
      </w:r>
      <w:proofErr w:type="gramEnd"/>
      <w:r>
        <w:t xml:space="preserve"> of the </w:t>
      </w:r>
      <w:proofErr w:type="spellStart"/>
      <w:r>
        <w:t>Braiins</w:t>
      </w:r>
      <w:proofErr w:type="spellEnd"/>
      <w:r>
        <w:t xml:space="preserve"> Semantic Integrated Reporting (SIR) methodology to make viewing or accessing the SIM data interactively to reveal insights </w:t>
      </w:r>
      <w:r w:rsidR="00AC1337">
        <w:t xml:space="preserve">flexible, </w:t>
      </w:r>
      <w:r>
        <w:t xml:space="preserve">natural and easy. Just as for SIM, SIR works unobtrusively behind the scenes so that a person using </w:t>
      </w:r>
      <w:proofErr w:type="spellStart"/>
      <w:r>
        <w:t>Braiins</w:t>
      </w:r>
      <w:proofErr w:type="spellEnd"/>
      <w:r>
        <w:t xml:space="preserve"> never even needs to know about it.</w:t>
      </w:r>
    </w:p>
    <w:p w14:paraId="695653F5" w14:textId="7CB67960" w:rsidR="00B15D6E" w:rsidRDefault="00B15D6E" w:rsidP="00B15D6E">
      <w:pPr>
        <w:pStyle w:val="ListB6after"/>
      </w:pPr>
      <w:r>
        <w:t>Safely</w:t>
      </w:r>
      <w:r w:rsidR="006D1444">
        <w:t xml:space="preserve"> as</w:t>
      </w:r>
    </w:p>
    <w:p w14:paraId="62B23686" w14:textId="5A9DEC8E" w:rsidR="007E686A" w:rsidRDefault="002F61F8" w:rsidP="007E686A">
      <w:pPr>
        <w:pStyle w:val="ListBI1"/>
      </w:pPr>
      <w:r>
        <w:t>t</w:t>
      </w:r>
      <w:r w:rsidR="00B60C89">
        <w:t xml:space="preserve">raditional double entry accounting is used </w:t>
      </w:r>
      <w:r w:rsidR="00BF266E">
        <w:t>for ledger type data</w:t>
      </w:r>
    </w:p>
    <w:p w14:paraId="1982FFCE" w14:textId="22BC8245" w:rsidR="00B60C89" w:rsidRDefault="002F61F8" w:rsidP="007E686A">
      <w:pPr>
        <w:pStyle w:val="ListBI1"/>
      </w:pPr>
      <w:r>
        <w:t>e</w:t>
      </w:r>
      <w:r w:rsidR="00B60C89">
        <w:t xml:space="preserve">verything is stored in the database with </w:t>
      </w:r>
      <w:r>
        <w:t xml:space="preserve">a record </w:t>
      </w:r>
      <w:r w:rsidR="00B60C89">
        <w:t xml:space="preserve">of how and when it was imported, entered, or edited, so that </w:t>
      </w:r>
      <w:r>
        <w:t>clashes or accidental overwrites are prevented, and mistakes can be corrected or reversed</w:t>
      </w:r>
    </w:p>
    <w:p w14:paraId="34DE42E5" w14:textId="73039847" w:rsidR="002F61F8" w:rsidRDefault="002F61F8" w:rsidP="007E686A">
      <w:pPr>
        <w:pStyle w:val="ListBI1"/>
      </w:pPr>
      <w:r>
        <w:t>knowledge of the application and taxonomies allow</w:t>
      </w:r>
      <w:r w:rsidR="00AC1337">
        <w:t>s</w:t>
      </w:r>
      <w:r>
        <w:t xml:space="preserve"> SIM to prevents many errors at source</w:t>
      </w:r>
    </w:p>
    <w:p w14:paraId="035BBAEB" w14:textId="180362E1" w:rsidR="002F61F8" w:rsidRDefault="002F61F8" w:rsidP="007E686A">
      <w:pPr>
        <w:pStyle w:val="ListBI1"/>
      </w:pPr>
      <w:r>
        <w:t>validation and consistency checks are available and must be OK before any final report is produced</w:t>
      </w:r>
    </w:p>
    <w:p w14:paraId="23F8E558" w14:textId="51D7C1F3" w:rsidR="00C12E7D" w:rsidRDefault="00C12E7D" w:rsidP="007E686A">
      <w:pPr>
        <w:pStyle w:val="ListBI1"/>
      </w:pPr>
      <w:r>
        <w:t xml:space="preserve">all data is kept indefinitely and safely via redundant storage on multiple cloud servers </w:t>
      </w:r>
    </w:p>
    <w:p w14:paraId="048BA143" w14:textId="7F5B4617" w:rsidR="00A0567D" w:rsidRDefault="009D23DD" w:rsidP="00E10387">
      <w:pPr>
        <w:pStyle w:val="ListB6after"/>
      </w:pPr>
      <w:commentRangeStart w:id="21"/>
      <w:r>
        <w:t>Open</w:t>
      </w:r>
      <w:r w:rsidR="00D35A8D">
        <w:t>ly</w:t>
      </w:r>
      <w:commentRangeEnd w:id="21"/>
      <w:r w:rsidR="006F4E64">
        <w:rPr>
          <w:rStyle w:val="CommentReference"/>
          <w:rFonts w:eastAsiaTheme="minorHAnsi" w:cstheme="minorBidi"/>
          <w:lang w:eastAsia="en-US"/>
        </w:rPr>
        <w:commentReference w:id="21"/>
      </w:r>
      <w:r w:rsidR="006D1444">
        <w:t xml:space="preserve"> since</w:t>
      </w:r>
    </w:p>
    <w:p w14:paraId="227529DB" w14:textId="478789D7" w:rsidR="00F301F3" w:rsidRDefault="00F301F3" w:rsidP="00A0567D">
      <w:pPr>
        <w:pStyle w:val="ListBI1"/>
      </w:pPr>
      <w:r>
        <w:t>data can be exchanged with other systems whether cloud based or not:</w:t>
      </w:r>
    </w:p>
    <w:p w14:paraId="6BF5C8A9" w14:textId="403B8C70" w:rsidR="00AC1337" w:rsidRDefault="00AC1337" w:rsidP="00F301F3">
      <w:pPr>
        <w:pStyle w:val="ListBI2"/>
      </w:pPr>
      <w:r>
        <w:t xml:space="preserve">data can be imported from </w:t>
      </w:r>
      <w:r w:rsidR="00F301F3">
        <w:t>m</w:t>
      </w:r>
      <w:r>
        <w:t>any source</w:t>
      </w:r>
      <w:r w:rsidR="00F301F3">
        <w:t>s</w:t>
      </w:r>
    </w:p>
    <w:p w14:paraId="5434B93E" w14:textId="5AE2DF57" w:rsidR="00A0567D" w:rsidRDefault="00A0567D" w:rsidP="00F301F3">
      <w:pPr>
        <w:pStyle w:val="ListBI2"/>
      </w:pPr>
      <w:r>
        <w:t>all data can be exported in open formats</w:t>
      </w:r>
    </w:p>
    <w:p w14:paraId="2CCCDBC6" w14:textId="5AB2A491" w:rsidR="00A0567D" w:rsidRDefault="00A0567D" w:rsidP="00A0567D">
      <w:pPr>
        <w:pStyle w:val="ListBI1"/>
      </w:pPr>
      <w:r>
        <w:t>all data can be deleted</w:t>
      </w:r>
    </w:p>
    <w:p w14:paraId="5A430A27" w14:textId="3C84CF67" w:rsidR="009D23DD" w:rsidRDefault="00A0567D" w:rsidP="00B15D6E">
      <w:pPr>
        <w:pStyle w:val="ListB6after"/>
      </w:pPr>
      <w:r>
        <w:t>With</w:t>
      </w:r>
    </w:p>
    <w:p w14:paraId="34DB6610" w14:textId="6FD9B2FE" w:rsidR="004667BE" w:rsidRDefault="004667BE" w:rsidP="007E686A">
      <w:pPr>
        <w:pStyle w:val="ListBI1"/>
      </w:pPr>
      <w:r>
        <w:t>NO capital investment – pay as you go</w:t>
      </w:r>
    </w:p>
    <w:p w14:paraId="455A7BEA" w14:textId="77777777" w:rsidR="00F301F3" w:rsidRDefault="004667BE" w:rsidP="00F301F3">
      <w:pPr>
        <w:pStyle w:val="ListBI1"/>
      </w:pPr>
      <w:r w:rsidRPr="004667BE">
        <w:t>NO lock-in either financially (no contract) or for data</w:t>
      </w:r>
    </w:p>
    <w:p w14:paraId="74D064D5" w14:textId="3B50A9A8" w:rsidR="00F301F3" w:rsidRPr="004667BE" w:rsidRDefault="00F301F3" w:rsidP="00F301F3">
      <w:pPr>
        <w:pStyle w:val="ListBI1"/>
      </w:pPr>
      <w:r>
        <w:t>NO range restrictions e.g. on number of subsidiaries or directors</w:t>
      </w:r>
    </w:p>
    <w:p w14:paraId="169A81BC" w14:textId="0206D7A9" w:rsidR="007E686A" w:rsidRDefault="00A0567D" w:rsidP="007E686A">
      <w:pPr>
        <w:pStyle w:val="ListBI1"/>
      </w:pPr>
      <w:r>
        <w:t xml:space="preserve">NO </w:t>
      </w:r>
      <w:r w:rsidR="007E686A">
        <w:t xml:space="preserve">detailed </w:t>
      </w:r>
      <w:r w:rsidR="007E686A" w:rsidRPr="007E686A">
        <w:t>knowledge of XBRL, SIM</w:t>
      </w:r>
      <w:r w:rsidR="007E686A">
        <w:t xml:space="preserve">, </w:t>
      </w:r>
      <w:r w:rsidR="00E61A15">
        <w:t>SIR</w:t>
      </w:r>
      <w:r w:rsidR="007E686A" w:rsidRPr="007E686A">
        <w:t>, Excel, Word, databases etc</w:t>
      </w:r>
      <w:ins w:id="22" w:author="Charles" w:date="2013-07-26T21:18:00Z">
        <w:r w:rsidR="006F4E64">
          <w:t>.</w:t>
        </w:r>
      </w:ins>
      <w:r w:rsidR="00B60C89">
        <w:t xml:space="preserve"> required</w:t>
      </w:r>
    </w:p>
    <w:p w14:paraId="2AFDF4BC" w14:textId="2ADC4FAC" w:rsidR="00A0567D" w:rsidRDefault="00A0567D" w:rsidP="007E686A">
      <w:pPr>
        <w:pStyle w:val="ListBI1"/>
      </w:pPr>
      <w:r>
        <w:t>NO study or lengthy learning</w:t>
      </w:r>
    </w:p>
    <w:p w14:paraId="5EBC356D" w14:textId="341E54DC" w:rsidR="00A0567D" w:rsidRDefault="00A0567D" w:rsidP="007E686A">
      <w:pPr>
        <w:pStyle w:val="ListBI1"/>
      </w:pPr>
      <w:r>
        <w:t>NO hand-crafting i.e. no use of Word or Excel editing</w:t>
      </w:r>
    </w:p>
    <w:p w14:paraId="52126B35" w14:textId="27A7C49F" w:rsidR="00C54D4A" w:rsidRDefault="00C54D4A" w:rsidP="007E686A">
      <w:pPr>
        <w:pStyle w:val="ListBI1"/>
      </w:pPr>
      <w:r>
        <w:t>NO upgrade hassles</w:t>
      </w:r>
    </w:p>
    <w:p w14:paraId="79997E6D" w14:textId="14FD9C8E" w:rsidR="004667BE" w:rsidRDefault="004667BE" w:rsidP="007E686A">
      <w:pPr>
        <w:pStyle w:val="ListBI1"/>
      </w:pPr>
      <w:commentRangeStart w:id="23"/>
      <w:r>
        <w:t xml:space="preserve">NO worries mate </w:t>
      </w:r>
      <w:commentRangeEnd w:id="23"/>
      <w:r w:rsidR="006F4E64">
        <w:rPr>
          <w:rStyle w:val="CommentReference"/>
          <w:rFonts w:eastAsiaTheme="minorHAnsi" w:cstheme="minorBidi"/>
          <w:lang w:eastAsia="en-US"/>
        </w:rPr>
        <w:commentReference w:id="23"/>
      </w:r>
      <w:r>
        <w:t xml:space="preserve">– let </w:t>
      </w:r>
      <w:proofErr w:type="spellStart"/>
      <w:r>
        <w:t>Braiins</w:t>
      </w:r>
      <w:proofErr w:type="spellEnd"/>
      <w:r>
        <w:t xml:space="preserve"> take the strain</w:t>
      </w:r>
    </w:p>
    <w:p w14:paraId="167304DB" w14:textId="77777777" w:rsidR="00E979AD" w:rsidRDefault="00E979AD" w:rsidP="00E979AD">
      <w:pPr>
        <w:pStyle w:val="ListBI1"/>
      </w:pPr>
      <w:r>
        <w:lastRenderedPageBreak/>
        <w:t xml:space="preserve">speed – </w:t>
      </w:r>
      <w:proofErr w:type="spellStart"/>
      <w:r>
        <w:t>Braiins</w:t>
      </w:r>
      <w:proofErr w:type="spellEnd"/>
      <w:r>
        <w:t xml:space="preserve"> is fast</w:t>
      </w:r>
    </w:p>
    <w:p w14:paraId="558E15F5" w14:textId="76356611" w:rsidR="00E979AD" w:rsidRDefault="00E979AD" w:rsidP="00D21CF0">
      <w:pPr>
        <w:pStyle w:val="ListBI1"/>
        <w:spacing w:after="180"/>
      </w:pPr>
      <w:commentRangeStart w:id="24"/>
      <w:r>
        <w:t>pizzazz</w:t>
      </w:r>
      <w:commentRangeEnd w:id="24"/>
      <w:r w:rsidR="006F4E64">
        <w:rPr>
          <w:rStyle w:val="CommentReference"/>
          <w:rFonts w:eastAsiaTheme="minorHAnsi" w:cstheme="minorBidi"/>
          <w:lang w:eastAsia="en-US"/>
        </w:rPr>
        <w:commentReference w:id="24"/>
      </w:r>
      <w:r>
        <w:t xml:space="preserve"> – </w:t>
      </w:r>
      <w:proofErr w:type="spellStart"/>
      <w:r>
        <w:t>Braiins</w:t>
      </w:r>
      <w:proofErr w:type="spellEnd"/>
      <w:r>
        <w:t xml:space="preserve"> is </w:t>
      </w:r>
      <w:r w:rsidR="004667BE">
        <w:t xml:space="preserve">cool and </w:t>
      </w:r>
      <w:r>
        <w:t>nice to use</w:t>
      </w:r>
    </w:p>
    <w:p w14:paraId="118F3F68" w14:textId="469174E2" w:rsidR="00526040" w:rsidRDefault="00E06847" w:rsidP="008F0DF5">
      <w:pPr>
        <w:pStyle w:val="Heading2"/>
      </w:pPr>
      <w:bookmarkStart w:id="25" w:name="_Ref362506870"/>
      <w:bookmarkStart w:id="26" w:name="_Toc362618323"/>
      <w:r>
        <w:t xml:space="preserve">Review and </w:t>
      </w:r>
      <w:r w:rsidR="00526040">
        <w:t>Analysis of Integrated or Financial Report Data</w:t>
      </w:r>
      <w:bookmarkEnd w:id="25"/>
      <w:bookmarkEnd w:id="26"/>
    </w:p>
    <w:p w14:paraId="045461F2" w14:textId="77777777" w:rsidR="001426B0" w:rsidRDefault="00C84CAD" w:rsidP="008F0DF5">
      <w:pPr>
        <w:keepNext/>
      </w:pPr>
      <w:r w:rsidRPr="00C84CAD">
        <w:t>In its Analysis of Integrated or Financial Report Data</w:t>
      </w:r>
      <w:r w:rsidR="002C6BF3">
        <w:t xml:space="preserve"> role, </w:t>
      </w:r>
      <w:proofErr w:type="spellStart"/>
      <w:r w:rsidR="001426B0">
        <w:t>Braiins</w:t>
      </w:r>
      <w:proofErr w:type="spellEnd"/>
      <w:r w:rsidR="001426B0">
        <w:t xml:space="preserve"> is</w:t>
      </w:r>
    </w:p>
    <w:p w14:paraId="04279E9A" w14:textId="77777777" w:rsidR="001426B0" w:rsidRDefault="001426B0" w:rsidP="001426B0">
      <w:pPr>
        <w:pStyle w:val="ListB6after"/>
      </w:pPr>
      <w:r>
        <w:t>For</w:t>
      </w:r>
    </w:p>
    <w:p w14:paraId="5058BE6A" w14:textId="4E5E3ECA" w:rsidR="001426B0" w:rsidRDefault="001426B0" w:rsidP="001426B0">
      <w:pPr>
        <w:pStyle w:val="ListBI1"/>
      </w:pPr>
      <w:r>
        <w:t xml:space="preserve">authorised officers and staff of entities whose Integrated or Financial Reports are produced using </w:t>
      </w:r>
      <w:proofErr w:type="spellStart"/>
      <w:r>
        <w:t>Braiins</w:t>
      </w:r>
      <w:proofErr w:type="spellEnd"/>
    </w:p>
    <w:p w14:paraId="26F96F04" w14:textId="77777777" w:rsidR="001426B0" w:rsidRDefault="001426B0" w:rsidP="001426B0">
      <w:pPr>
        <w:pStyle w:val="ListBI1"/>
      </w:pPr>
      <w:r>
        <w:t xml:space="preserve">members of an Accounting Practice using </w:t>
      </w:r>
      <w:proofErr w:type="spellStart"/>
      <w:r>
        <w:t>Braiins</w:t>
      </w:r>
      <w:proofErr w:type="spellEnd"/>
    </w:p>
    <w:p w14:paraId="7F1D2552" w14:textId="7DA34EE3" w:rsidR="001426B0" w:rsidRDefault="001426B0" w:rsidP="001426B0">
      <w:pPr>
        <w:pStyle w:val="ListBI1"/>
      </w:pPr>
      <w:proofErr w:type="gramStart"/>
      <w:r>
        <w:t>investors</w:t>
      </w:r>
      <w:proofErr w:type="gramEnd"/>
      <w:r w:rsidR="00E06847">
        <w:t>,</w:t>
      </w:r>
      <w:r>
        <w:t xml:space="preserve"> researchers</w:t>
      </w:r>
      <w:r w:rsidR="00E06847">
        <w:t>, financial analysts, shareholders, creditors,</w:t>
      </w:r>
      <w:r>
        <w:t xml:space="preserve"> </w:t>
      </w:r>
      <w:r w:rsidR="00E06847">
        <w:t>banks, debenture holders, actual and potential investors etc</w:t>
      </w:r>
      <w:ins w:id="27" w:author="Charles" w:date="2013-07-26T21:17:00Z">
        <w:r w:rsidR="006F4E64">
          <w:t>.</w:t>
        </w:r>
      </w:ins>
    </w:p>
    <w:p w14:paraId="46033030" w14:textId="66D0A53F" w:rsidR="00E06847" w:rsidRDefault="00E06847" w:rsidP="00E06847">
      <w:pPr>
        <w:pStyle w:val="ListBI1"/>
      </w:pPr>
      <w:r>
        <w:t>regulatory authorities</w:t>
      </w:r>
    </w:p>
    <w:p w14:paraId="72398F92" w14:textId="0EFFAD2B" w:rsidR="002C6BF3" w:rsidRDefault="001426B0" w:rsidP="001426B0">
      <w:pPr>
        <w:pStyle w:val="ListB6after"/>
      </w:pPr>
      <w:r>
        <w:t>To</w:t>
      </w:r>
      <w:r w:rsidR="006D1444">
        <w:t xml:space="preserve"> obtain via </w:t>
      </w:r>
      <w:r>
        <w:t xml:space="preserve">use </w:t>
      </w:r>
      <w:r w:rsidR="006D1444">
        <w:t>of</w:t>
      </w:r>
      <w:r>
        <w:t xml:space="preserve"> </w:t>
      </w:r>
      <w:r w:rsidR="006D1444">
        <w:t xml:space="preserve">the </w:t>
      </w:r>
      <w:r w:rsidR="002C6BF3">
        <w:t xml:space="preserve">SIR (Sematic Integrated Reporting) capability of </w:t>
      </w:r>
      <w:proofErr w:type="spellStart"/>
      <w:r w:rsidR="002C6BF3">
        <w:t>Braiins</w:t>
      </w:r>
      <w:proofErr w:type="spellEnd"/>
      <w:r w:rsidR="00571009">
        <w:t>:</w:t>
      </w:r>
    </w:p>
    <w:p w14:paraId="0234288D" w14:textId="682943A3" w:rsidR="002C6BF3" w:rsidRDefault="00BC0938" w:rsidP="006D1444">
      <w:pPr>
        <w:pStyle w:val="ListBI1"/>
      </w:pPr>
      <w:r>
        <w:t>Easy to use, interactive, semantic report</w:t>
      </w:r>
      <w:r w:rsidR="000A56B6">
        <w:t xml:space="preserve">s for review </w:t>
      </w:r>
      <w:r>
        <w:t>and a</w:t>
      </w:r>
      <w:r w:rsidR="002C6BF3">
        <w:t>nalysis of an entity i.e. querying its data and presenting the results in report or graphical form</w:t>
      </w:r>
    </w:p>
    <w:p w14:paraId="01F11B6F" w14:textId="5B8C0F49" w:rsidR="00C84CAD" w:rsidRDefault="000A56B6" w:rsidP="006D1444">
      <w:pPr>
        <w:pStyle w:val="ListBI1"/>
      </w:pPr>
      <w:r>
        <w:t xml:space="preserve">Review and analyse </w:t>
      </w:r>
      <w:r w:rsidR="002C6BF3">
        <w:t xml:space="preserve">an entity </w:t>
      </w:r>
      <w:r>
        <w:t xml:space="preserve">including comparison </w:t>
      </w:r>
      <w:r w:rsidR="002C6BF3">
        <w:t xml:space="preserve">versus other entities in a group, including by KPI (Key Performance </w:t>
      </w:r>
      <w:commentRangeStart w:id="28"/>
      <w:r w:rsidR="002C6BF3">
        <w:t>Indicator</w:t>
      </w:r>
      <w:ins w:id="29" w:author="Charles" w:date="2013-07-26T21:18:00Z">
        <w:r w:rsidR="006F4E64">
          <w:t>s</w:t>
        </w:r>
        <w:commentRangeEnd w:id="28"/>
        <w:r w:rsidR="006F4E64">
          <w:rPr>
            <w:rStyle w:val="CommentReference"/>
            <w:rFonts w:eastAsiaTheme="minorHAnsi" w:cstheme="minorBidi"/>
            <w:lang w:eastAsia="en-US"/>
          </w:rPr>
          <w:commentReference w:id="28"/>
        </w:r>
      </w:ins>
      <w:r w:rsidR="002C6BF3">
        <w:t>), with specific or additional indicators being definable</w:t>
      </w:r>
    </w:p>
    <w:p w14:paraId="2D745C15" w14:textId="3AA532A2" w:rsidR="00534D6E" w:rsidRDefault="000A56B6" w:rsidP="006D1444">
      <w:pPr>
        <w:pStyle w:val="ListBI1"/>
      </w:pPr>
      <w:r>
        <w:t>As above plus c</w:t>
      </w:r>
      <w:r w:rsidR="002C6BF3">
        <w:t xml:space="preserve">omparison versus other entities </w:t>
      </w:r>
      <w:r w:rsidR="008E7CBB">
        <w:t xml:space="preserve">that are clients </w:t>
      </w:r>
      <w:r w:rsidR="007C728E">
        <w:t>of</w:t>
      </w:r>
      <w:r w:rsidR="002C6BF3">
        <w:t xml:space="preserve"> the same accounting practice, if </w:t>
      </w:r>
      <w:proofErr w:type="spellStart"/>
      <w:r w:rsidR="002C6BF3">
        <w:t>Braiins</w:t>
      </w:r>
      <w:proofErr w:type="spellEnd"/>
      <w:r w:rsidR="002C6BF3">
        <w:t xml:space="preserve"> is being used by a practice, using the public data of public entities, or data of private entities which have authorised their data to be used for </w:t>
      </w:r>
      <w:r w:rsidR="007C728E">
        <w:t xml:space="preserve">practice </w:t>
      </w:r>
      <w:r w:rsidR="002C6BF3">
        <w:t xml:space="preserve">anonymous comparative purposes </w:t>
      </w:r>
      <w:r w:rsidR="00534D6E">
        <w:t>in return for being able to see comparative data</w:t>
      </w:r>
    </w:p>
    <w:p w14:paraId="62651EAE" w14:textId="0320C0F9" w:rsidR="008E7CBB" w:rsidRDefault="000A56B6" w:rsidP="006D1444">
      <w:pPr>
        <w:pStyle w:val="ListBI1"/>
      </w:pPr>
      <w:r>
        <w:t xml:space="preserve">As above plus comparison </w:t>
      </w:r>
      <w:r w:rsidR="008E7CBB" w:rsidRPr="008E7CBB">
        <w:t xml:space="preserve">versus other entities processed </w:t>
      </w:r>
      <w:r w:rsidR="008E7CBB">
        <w:t xml:space="preserve">via </w:t>
      </w:r>
      <w:proofErr w:type="spellStart"/>
      <w:r w:rsidR="008E7CBB">
        <w:t>Braiins</w:t>
      </w:r>
      <w:proofErr w:type="spellEnd"/>
      <w:r w:rsidR="008E7CBB">
        <w:t xml:space="preserve"> (any country, any group, any accounting practice, any taxonomy</w:t>
      </w:r>
      <w:r w:rsidR="00571009">
        <w:t xml:space="preserve"> i.e. large numbers of entities as </w:t>
      </w:r>
      <w:proofErr w:type="spellStart"/>
      <w:r w:rsidR="00571009">
        <w:t>Braiins</w:t>
      </w:r>
      <w:proofErr w:type="spellEnd"/>
      <w:r w:rsidR="00571009">
        <w:t xml:space="preserve"> usage grows</w:t>
      </w:r>
      <w:r w:rsidR="008E7CBB">
        <w:t>)</w:t>
      </w:r>
      <w:r w:rsidR="008E7CBB" w:rsidRPr="008E7CBB">
        <w:t xml:space="preserve">, using the public data of public entities, or data of private entities which have authorised their data to be used for </w:t>
      </w:r>
      <w:proofErr w:type="spellStart"/>
      <w:r w:rsidR="007C728E">
        <w:t>Braiins</w:t>
      </w:r>
      <w:proofErr w:type="spellEnd"/>
      <w:r w:rsidR="007C728E">
        <w:t xml:space="preserve"> wide </w:t>
      </w:r>
      <w:r w:rsidR="008E7CBB" w:rsidRPr="008E7CBB">
        <w:t>anonymous comparative purposes in return for being able to see comparative data</w:t>
      </w:r>
    </w:p>
    <w:p w14:paraId="3219B000" w14:textId="4C610CB2" w:rsidR="00571009" w:rsidRDefault="000A56B6" w:rsidP="006D1444">
      <w:pPr>
        <w:pStyle w:val="ListBI1"/>
      </w:pPr>
      <w:r>
        <w:t>As above plus c</w:t>
      </w:r>
      <w:r w:rsidR="007C728E">
        <w:t>omparison</w:t>
      </w:r>
      <w:r w:rsidR="00BC0938">
        <w:t xml:space="preserve"> </w:t>
      </w:r>
      <w:r w:rsidR="00C244C0">
        <w:t xml:space="preserve">versus </w:t>
      </w:r>
      <w:r w:rsidR="007C728E">
        <w:t xml:space="preserve">public entities </w:t>
      </w:r>
      <w:r w:rsidR="002C6BF3">
        <w:t>wh</w:t>
      </w:r>
      <w:r w:rsidR="007C728E">
        <w:t xml:space="preserve">ose reports have not been produced via </w:t>
      </w:r>
      <w:proofErr w:type="spellStart"/>
      <w:r w:rsidR="007C728E">
        <w:t>Braiins</w:t>
      </w:r>
      <w:proofErr w:type="spellEnd"/>
      <w:r w:rsidR="007C728E">
        <w:t xml:space="preserve">. This will involve </w:t>
      </w:r>
      <w:proofErr w:type="spellStart"/>
      <w:r w:rsidR="00571009">
        <w:t>Braiins</w:t>
      </w:r>
      <w:proofErr w:type="spellEnd"/>
      <w:r w:rsidR="00571009">
        <w:t xml:space="preserve"> </w:t>
      </w:r>
      <w:r w:rsidR="00BC0938">
        <w:t>running</w:t>
      </w:r>
      <w:r w:rsidR="00571009">
        <w:t xml:space="preserve"> a service to import the public data of such entities into </w:t>
      </w:r>
      <w:proofErr w:type="spellStart"/>
      <w:r w:rsidR="00571009">
        <w:t>Braiins</w:t>
      </w:r>
      <w:proofErr w:type="spellEnd"/>
      <w:r w:rsidR="00BC0938">
        <w:t>, and to keep updating that data as new public data is published</w:t>
      </w:r>
      <w:r w:rsidR="00571009">
        <w:t>.</w:t>
      </w:r>
      <w:r w:rsidR="00571009">
        <w:br/>
      </w:r>
      <w:r w:rsidR="00571009" w:rsidRPr="00BC0938">
        <w:rPr>
          <w:rStyle w:val="Line6Char"/>
        </w:rPr>
        <w:br/>
      </w:r>
      <w:r w:rsidR="00571009">
        <w:t xml:space="preserve">The </w:t>
      </w:r>
      <w:r w:rsidR="00BC0938">
        <w:t xml:space="preserve">data to be </w:t>
      </w:r>
      <w:r w:rsidR="007C728E">
        <w:t>import</w:t>
      </w:r>
      <w:r w:rsidR="00BC0938">
        <w:t>ed</w:t>
      </w:r>
      <w:r w:rsidR="007C728E">
        <w:t xml:space="preserve"> into </w:t>
      </w:r>
      <w:proofErr w:type="spellStart"/>
      <w:r w:rsidR="007C728E">
        <w:t>Braiins</w:t>
      </w:r>
      <w:proofErr w:type="spellEnd"/>
      <w:r w:rsidR="00BC0938">
        <w:t xml:space="preserve"> will </w:t>
      </w:r>
      <w:r w:rsidR="007C728E">
        <w:t xml:space="preserve">typically </w:t>
      </w:r>
      <w:r w:rsidR="00BC0938">
        <w:t xml:space="preserve">be </w:t>
      </w:r>
      <w:r w:rsidR="007C728E">
        <w:t xml:space="preserve">in XBRL form, </w:t>
      </w:r>
      <w:r w:rsidR="00BC0938">
        <w:t>so</w:t>
      </w:r>
      <w:r w:rsidR="007C728E">
        <w:t xml:space="preserve"> that data will not be as complete</w:t>
      </w:r>
      <w:r w:rsidR="006D1444">
        <w:t xml:space="preserve"> or</w:t>
      </w:r>
      <w:r w:rsidR="007C728E">
        <w:t xml:space="preserve"> unambiguous as the data for entities processed via </w:t>
      </w:r>
      <w:proofErr w:type="spellStart"/>
      <w:r w:rsidR="007C728E">
        <w:t>Braiins</w:t>
      </w:r>
      <w:proofErr w:type="spellEnd"/>
      <w:r w:rsidR="007C728E">
        <w:t xml:space="preserve">. </w:t>
      </w:r>
      <w:r w:rsidR="006D1444">
        <w:t>Any errors or omissions detected on importing will be flagged. In some instances it may prove necessary to import data from paper or PDF reports, which would be even less coherent.  Inadequacies in such data would be flagged.</w:t>
      </w:r>
      <w:r w:rsidR="006D1444">
        <w:br/>
      </w:r>
      <w:r w:rsidR="006D1444" w:rsidRPr="006D1444">
        <w:rPr>
          <w:rStyle w:val="Line6Char"/>
        </w:rPr>
        <w:br/>
      </w:r>
      <w:r w:rsidR="007C728E">
        <w:t xml:space="preserve">Still, once the public data, such as it is, is in </w:t>
      </w:r>
      <w:proofErr w:type="spellStart"/>
      <w:r w:rsidR="007C728E">
        <w:t>Braiins</w:t>
      </w:r>
      <w:proofErr w:type="spellEnd"/>
      <w:r w:rsidR="00BC0938">
        <w:t xml:space="preserve"> in SIM form</w:t>
      </w:r>
      <w:r w:rsidR="007C728E">
        <w:t xml:space="preserve">, </w:t>
      </w:r>
      <w:proofErr w:type="spellStart"/>
      <w:r w:rsidR="007C728E">
        <w:t>Braiins</w:t>
      </w:r>
      <w:proofErr w:type="spellEnd"/>
      <w:r w:rsidR="007C728E">
        <w:t xml:space="preserve">’ SIR will provide </w:t>
      </w:r>
      <w:r w:rsidR="00571009">
        <w:t xml:space="preserve">better </w:t>
      </w:r>
      <w:r w:rsidR="007C728E">
        <w:t xml:space="preserve">analysis </w:t>
      </w:r>
      <w:r w:rsidR="00571009">
        <w:t>and reporting on it than would be available by looking at the source data via normal means.</w:t>
      </w:r>
      <w:r w:rsidR="00BC0938">
        <w:br/>
      </w:r>
      <w:r w:rsidR="00BC0938" w:rsidRPr="00BC0938">
        <w:rPr>
          <w:rStyle w:val="Line6Char"/>
        </w:rPr>
        <w:br/>
      </w:r>
      <w:r w:rsidR="00BC0938">
        <w:t xml:space="preserve">As </w:t>
      </w:r>
      <w:proofErr w:type="spellStart"/>
      <w:r w:rsidR="00BC0938">
        <w:t>Braiins</w:t>
      </w:r>
      <w:proofErr w:type="spellEnd"/>
      <w:r w:rsidR="00BC0938">
        <w:t xml:space="preserve"> adds </w:t>
      </w:r>
      <w:r w:rsidR="00571009">
        <w:t xml:space="preserve">countries </w:t>
      </w:r>
      <w:r w:rsidR="00BC0938">
        <w:t>(jurisdictions), taxonomies, and languages</w:t>
      </w:r>
      <w:r w:rsidR="00571009">
        <w:t>, th</w:t>
      </w:r>
      <w:r w:rsidR="00BC0938">
        <w:t xml:space="preserve">e service to </w:t>
      </w:r>
      <w:r w:rsidR="00571009">
        <w:t xml:space="preserve">import public data will </w:t>
      </w:r>
      <w:r w:rsidR="00BC0938">
        <w:t xml:space="preserve">continue to expand and </w:t>
      </w:r>
      <w:r w:rsidR="00571009">
        <w:t>in time allow analysis and comparison versus most public companies in the world.</w:t>
      </w:r>
    </w:p>
    <w:p w14:paraId="1214B3C9" w14:textId="358992A0" w:rsidR="000A56B6" w:rsidRDefault="000A56B6" w:rsidP="000A56B6">
      <w:pPr>
        <w:pStyle w:val="ListB6after"/>
      </w:pPr>
      <w:r>
        <w:t>With</w:t>
      </w:r>
      <w:r>
        <w:br/>
      </w:r>
      <w:r w:rsidRPr="000A56B6">
        <w:rPr>
          <w:rStyle w:val="Line6Char"/>
        </w:rPr>
        <w:br/>
      </w:r>
      <w:r>
        <w:t xml:space="preserve">access controls where applicable so that only </w:t>
      </w:r>
      <w:r w:rsidR="002E5E5A">
        <w:t xml:space="preserve">public or </w:t>
      </w:r>
      <w:r>
        <w:t>authorised data is accessible.</w:t>
      </w:r>
    </w:p>
    <w:p w14:paraId="6B4D522C" w14:textId="201B8C95" w:rsidR="00E979AD" w:rsidRDefault="00526040" w:rsidP="008F0DF5">
      <w:pPr>
        <w:pStyle w:val="Heading2"/>
      </w:pPr>
      <w:bookmarkStart w:id="30" w:name="_Toc362618324"/>
      <w:r w:rsidRPr="00526040">
        <w:lastRenderedPageBreak/>
        <w:t>Networking</w:t>
      </w:r>
      <w:r w:rsidR="00C0736F">
        <w:t xml:space="preserve"> via the </w:t>
      </w:r>
      <w:proofErr w:type="spellStart"/>
      <w:r w:rsidR="00C0736F">
        <w:t>Braiins</w:t>
      </w:r>
      <w:proofErr w:type="spellEnd"/>
      <w:r w:rsidR="00C0736F">
        <w:t xml:space="preserve"> Community</w:t>
      </w:r>
      <w:bookmarkEnd w:id="30"/>
    </w:p>
    <w:p w14:paraId="4C138C4B" w14:textId="204DF0EC" w:rsidR="00770E7D" w:rsidRDefault="00770E7D" w:rsidP="00526040">
      <w:r w:rsidRPr="00770E7D">
        <w:t xml:space="preserve">In its Networking role, </w:t>
      </w:r>
      <w:proofErr w:type="spellStart"/>
      <w:r w:rsidRPr="00770E7D">
        <w:t>Braiins</w:t>
      </w:r>
      <w:proofErr w:type="spellEnd"/>
      <w:r w:rsidRPr="00770E7D">
        <w:t xml:space="preserve"> is</w:t>
      </w:r>
      <w:r>
        <w:t xml:space="preserve"> for people interested in making and fostering business and organisation connections. </w:t>
      </w:r>
      <w:proofErr w:type="gramStart"/>
      <w:r>
        <w:t>Networking in other words.</w:t>
      </w:r>
      <w:proofErr w:type="gramEnd"/>
    </w:p>
    <w:p w14:paraId="6913EBB7" w14:textId="41B27105" w:rsidR="00526040" w:rsidRDefault="00770E7D" w:rsidP="00526040">
      <w:r>
        <w:t xml:space="preserve">As </w:t>
      </w:r>
      <w:proofErr w:type="spellStart"/>
      <w:r>
        <w:t>Braiins</w:t>
      </w:r>
      <w:proofErr w:type="spellEnd"/>
      <w:r>
        <w:t xml:space="preserve"> grows, both through direct use for the production of Integrated/Financial Reports, and via the import of public data for its Analysis role, the </w:t>
      </w:r>
      <w:proofErr w:type="spellStart"/>
      <w:r w:rsidR="002C4A79">
        <w:t>Braiins</w:t>
      </w:r>
      <w:proofErr w:type="spellEnd"/>
      <w:r w:rsidR="002C4A79">
        <w:t xml:space="preserve"> Community (the entities in the </w:t>
      </w:r>
      <w:proofErr w:type="spellStart"/>
      <w:r w:rsidR="002C4A79">
        <w:t>Braiins</w:t>
      </w:r>
      <w:proofErr w:type="spellEnd"/>
      <w:r w:rsidR="002C4A79">
        <w:t xml:space="preserve"> database) will become large. So too will the volume of </w:t>
      </w:r>
      <w:r>
        <w:t>financial and “integrated” data</w:t>
      </w:r>
      <w:r w:rsidR="00C0736F">
        <w:t xml:space="preserve">, and the </w:t>
      </w:r>
      <w:r>
        <w:t xml:space="preserve">number of </w:t>
      </w:r>
      <w:r w:rsidR="00C0736F">
        <w:t>people in the system become large.</w:t>
      </w:r>
    </w:p>
    <w:p w14:paraId="3107FD91" w14:textId="6933B1BF" w:rsidR="00770E7D" w:rsidRDefault="00FC5A2F" w:rsidP="00526040">
      <w:r>
        <w:t>The goal will be to make th</w:t>
      </w:r>
      <w:r w:rsidR="00C0736F">
        <w:t xml:space="preserve">e </w:t>
      </w:r>
      <w:proofErr w:type="spellStart"/>
      <w:r w:rsidR="00C0736F">
        <w:t>Braiins</w:t>
      </w:r>
      <w:proofErr w:type="spellEnd"/>
      <w:r w:rsidR="00C0736F">
        <w:t xml:space="preserve"> Community</w:t>
      </w:r>
      <w:r>
        <w:t xml:space="preserve"> database the largest, most well organised, and most accessible </w:t>
      </w:r>
      <w:r w:rsidR="00C0736F">
        <w:t xml:space="preserve">business/organisation </w:t>
      </w:r>
      <w:r>
        <w:t>database in the world.</w:t>
      </w:r>
    </w:p>
    <w:p w14:paraId="2D123F97" w14:textId="43DB8763" w:rsidR="004642F3" w:rsidRDefault="00FC5A2F" w:rsidP="004F04E1">
      <w:r>
        <w:t>Linked</w:t>
      </w:r>
      <w:r w:rsidR="00D817C0">
        <w:t>I</w:t>
      </w:r>
      <w:r>
        <w:t xml:space="preserve">n.com is doing well </w:t>
      </w:r>
      <w:r w:rsidR="00C0736F">
        <w:t xml:space="preserve">with a </w:t>
      </w:r>
      <w:proofErr w:type="spellStart"/>
      <w:r>
        <w:t>mid 2013</w:t>
      </w:r>
      <w:proofErr w:type="spellEnd"/>
      <w:r>
        <w:t xml:space="preserve"> valuation of its so called semi-structured data </w:t>
      </w:r>
      <w:r w:rsidR="00C0736F">
        <w:t>of</w:t>
      </w:r>
      <w:r>
        <w:t xml:space="preserve"> $20 billion</w:t>
      </w:r>
      <w:r w:rsidR="00C0736F">
        <w:t>,</w:t>
      </w:r>
      <w:r>
        <w:t xml:space="preserve"> but </w:t>
      </w:r>
      <w:proofErr w:type="spellStart"/>
      <w:r>
        <w:t>Braiins</w:t>
      </w:r>
      <w:proofErr w:type="spellEnd"/>
      <w:r>
        <w:t xml:space="preserve"> will </w:t>
      </w:r>
      <w:r w:rsidR="00E10387">
        <w:t xml:space="preserve">offer more - </w:t>
      </w:r>
      <w:r>
        <w:t xml:space="preserve">structured business data. Perhaps </w:t>
      </w:r>
      <w:r w:rsidR="004F04E1">
        <w:t xml:space="preserve">a </w:t>
      </w:r>
      <w:r w:rsidR="00D817C0">
        <w:t>collaboration or JV with LinkedI</w:t>
      </w:r>
      <w:r w:rsidR="004F04E1">
        <w:t xml:space="preserve">n or other social network will become a feasible way to develop the Connecting/networking potential that </w:t>
      </w:r>
      <w:proofErr w:type="spellStart"/>
      <w:r w:rsidR="004F04E1">
        <w:t>Braiins</w:t>
      </w:r>
      <w:proofErr w:type="spellEnd"/>
      <w:r w:rsidR="004F04E1">
        <w:t xml:space="preserve"> can offer its </w:t>
      </w:r>
      <w:r w:rsidR="00E10387">
        <w:t>clients</w:t>
      </w:r>
      <w:r w:rsidR="004F04E1">
        <w:t>.</w:t>
      </w:r>
    </w:p>
    <w:p w14:paraId="18CD0A01" w14:textId="2AAADA0F" w:rsidR="0044032A" w:rsidRDefault="00C0736F" w:rsidP="0044032A">
      <w:pPr>
        <w:pStyle w:val="Heading2"/>
      </w:pPr>
      <w:bookmarkStart w:id="31" w:name="_Toc362618325"/>
      <w:r>
        <w:t>In Total</w:t>
      </w:r>
      <w:bookmarkEnd w:id="31"/>
    </w:p>
    <w:p w14:paraId="0978A854" w14:textId="591A56C1" w:rsidR="00362F9D" w:rsidRDefault="00362F9D" w:rsidP="00362F9D">
      <w:proofErr w:type="spellStart"/>
      <w:r>
        <w:t>Braiins</w:t>
      </w:r>
      <w:proofErr w:type="spellEnd"/>
      <w:r>
        <w:t xml:space="preserve"> is being built </w:t>
      </w:r>
      <w:r w:rsidR="00152699">
        <w:t xml:space="preserve">to transform </w:t>
      </w:r>
      <w:r w:rsidR="00152699" w:rsidRPr="00152699">
        <w:t>Integrated/Financial Reporting</w:t>
      </w:r>
      <w:r w:rsidR="00A92891">
        <w:t xml:space="preserve"> </w:t>
      </w:r>
      <w:r w:rsidR="00D817C0">
        <w:t xml:space="preserve">by </w:t>
      </w:r>
      <w:r>
        <w:t>deliver</w:t>
      </w:r>
      <w:r w:rsidR="00D817C0">
        <w:t>ing</w:t>
      </w:r>
      <w:r>
        <w:t xml:space="preserve"> </w:t>
      </w:r>
      <w:r w:rsidR="00A92891" w:rsidRPr="00A92891">
        <w:rPr>
          <w:u w:val="single"/>
        </w:rPr>
        <w:fldChar w:fldCharType="begin"/>
      </w:r>
      <w:r w:rsidR="00A92891" w:rsidRPr="00A92891">
        <w:rPr>
          <w:u w:val="single"/>
        </w:rPr>
        <w:instrText xml:space="preserve"> REF _Ref362166355 \h </w:instrText>
      </w:r>
      <w:r w:rsidR="00A92891">
        <w:rPr>
          <w:u w:val="single"/>
        </w:rPr>
        <w:instrText xml:space="preserve"> \* MERGEFORMAT </w:instrText>
      </w:r>
      <w:r w:rsidR="00A92891" w:rsidRPr="00A92891">
        <w:rPr>
          <w:u w:val="single"/>
        </w:rPr>
      </w:r>
      <w:r w:rsidR="00A92891" w:rsidRPr="00A92891">
        <w:rPr>
          <w:u w:val="single"/>
        </w:rPr>
        <w:fldChar w:fldCharType="separate"/>
      </w:r>
      <w:r w:rsidR="00C569B6" w:rsidRPr="00C569B6">
        <w:rPr>
          <w:u w:val="single"/>
        </w:rPr>
        <w:t xml:space="preserve">The </w:t>
      </w:r>
      <w:proofErr w:type="spellStart"/>
      <w:r w:rsidR="00C569B6" w:rsidRPr="00C569B6">
        <w:rPr>
          <w:u w:val="single"/>
        </w:rPr>
        <w:t>Braiins</w:t>
      </w:r>
      <w:proofErr w:type="spellEnd"/>
      <w:r w:rsidR="00C569B6" w:rsidRPr="00C569B6">
        <w:rPr>
          <w:u w:val="single"/>
        </w:rPr>
        <w:t xml:space="preserve"> Vision</w:t>
      </w:r>
      <w:r w:rsidR="00A92891" w:rsidRPr="00A92891">
        <w:rPr>
          <w:u w:val="single"/>
        </w:rPr>
        <w:fldChar w:fldCharType="end"/>
      </w:r>
      <w:r>
        <w:t>.</w:t>
      </w:r>
    </w:p>
    <w:p w14:paraId="6CA62A85" w14:textId="1532C930" w:rsidR="0017447A" w:rsidRDefault="0017447A" w:rsidP="0017447A">
      <w:r>
        <w:t>We know of no other product or system with the same remit, or anything close.</w:t>
      </w:r>
    </w:p>
    <w:p w14:paraId="2AE9EFCE" w14:textId="77777777" w:rsidR="0017447A" w:rsidRDefault="0017447A" w:rsidP="0017447A">
      <w:r>
        <w:t xml:space="preserve">We expect a chalk and cheese difference between </w:t>
      </w:r>
      <w:proofErr w:type="spellStart"/>
      <w:r>
        <w:t>Braiins</w:t>
      </w:r>
      <w:proofErr w:type="spellEnd"/>
      <w:r>
        <w:t xml:space="preserve"> and other systems.</w:t>
      </w:r>
    </w:p>
    <w:p w14:paraId="2318D7A9" w14:textId="77777777" w:rsidR="00F76BF7" w:rsidRDefault="00A92891" w:rsidP="0017447A">
      <w:r w:rsidRPr="00A92891">
        <w:t xml:space="preserve">Thus we believe that it will be </w:t>
      </w:r>
      <w:proofErr w:type="spellStart"/>
      <w:r w:rsidRPr="00A92891">
        <w:t>Braiins</w:t>
      </w:r>
      <w:proofErr w:type="spellEnd"/>
      <w:r w:rsidRPr="00A92891">
        <w:t xml:space="preserve"> which can make Integrated Reporting an easy, practical, and natural reality for organisations, </w:t>
      </w:r>
      <w:r w:rsidR="00C0736F">
        <w:t xml:space="preserve">thereby providing significant value, </w:t>
      </w:r>
      <w:r w:rsidRPr="00A92891">
        <w:t xml:space="preserve">and </w:t>
      </w:r>
      <w:r w:rsidR="0017447A">
        <w:t xml:space="preserve">as a result </w:t>
      </w:r>
      <w:r w:rsidRPr="00A92891">
        <w:t>becom</w:t>
      </w:r>
      <w:r w:rsidR="00C0736F">
        <w:t>ing</w:t>
      </w:r>
      <w:r w:rsidRPr="00A92891">
        <w:t xml:space="preserve"> the default option, the world-wide standard</w:t>
      </w:r>
      <w:r w:rsidR="00C0736F">
        <w:t>.</w:t>
      </w:r>
    </w:p>
    <w:p w14:paraId="0246F926" w14:textId="6DCA5AE7" w:rsidR="00A92891" w:rsidRDefault="0017447A" w:rsidP="0017447A">
      <w:r>
        <w:t>This will make</w:t>
      </w:r>
      <w:r w:rsidR="00A92891" w:rsidRPr="00A92891">
        <w:t xml:space="preserve"> Braiins.com the world</w:t>
      </w:r>
      <w:r>
        <w:t>’s</w:t>
      </w:r>
      <w:r w:rsidR="00A92891" w:rsidRPr="00A92891">
        <w:t xml:space="preserve"> go-to place for the production of Integrated</w:t>
      </w:r>
      <w:r>
        <w:t>/Financial</w:t>
      </w:r>
      <w:r w:rsidR="00A92891" w:rsidRPr="00A92891">
        <w:t xml:space="preserve"> Reports; for accessing and analysing Integrated/Financial Reports (whether produced via </w:t>
      </w:r>
      <w:proofErr w:type="spellStart"/>
      <w:r w:rsidR="00A92891" w:rsidRPr="00A92891">
        <w:t>Braiins</w:t>
      </w:r>
      <w:proofErr w:type="spellEnd"/>
      <w:r w:rsidR="00A92891" w:rsidRPr="00A92891">
        <w:t xml:space="preserve"> or not); for business/organisation research; and for </w:t>
      </w:r>
      <w:r w:rsidR="00C0736F">
        <w:t>business/</w:t>
      </w:r>
      <w:r w:rsidR="00A92891" w:rsidRPr="00A92891">
        <w:t>organisation networking.</w:t>
      </w:r>
    </w:p>
    <w:p w14:paraId="47146F34" w14:textId="5A93A90C" w:rsidR="00362F9D" w:rsidRDefault="00362F9D" w:rsidP="004F04E1"/>
    <w:p w14:paraId="10380C4A" w14:textId="77777777" w:rsidR="008F0DF5" w:rsidRDefault="008F0DF5" w:rsidP="008F0DF5">
      <w:pPr>
        <w:pStyle w:val="Heading1"/>
      </w:pPr>
      <w:bookmarkStart w:id="32" w:name="_Toc362618326"/>
      <w:r w:rsidRPr="008F0DF5">
        <w:lastRenderedPageBreak/>
        <w:t>Product Scope</w:t>
      </w:r>
      <w:bookmarkEnd w:id="32"/>
    </w:p>
    <w:p w14:paraId="1AEB1ECE" w14:textId="69CA0BD3" w:rsidR="00152699" w:rsidRDefault="00152699" w:rsidP="004C31FA">
      <w:pPr>
        <w:pStyle w:val="Heading2"/>
      </w:pPr>
      <w:bookmarkStart w:id="33" w:name="_Toc362618327"/>
      <w:r>
        <w:t>Key Concepts</w:t>
      </w:r>
      <w:bookmarkEnd w:id="33"/>
    </w:p>
    <w:p w14:paraId="4909844D" w14:textId="06919E74" w:rsidR="00152699" w:rsidRDefault="00152699" w:rsidP="00152699">
      <w:pPr>
        <w:keepNext/>
      </w:pPr>
      <w:r>
        <w:t xml:space="preserve">The key concepts </w:t>
      </w:r>
      <w:r w:rsidR="00530F10">
        <w:t xml:space="preserve">involved in reaching the </w:t>
      </w:r>
      <w:proofErr w:type="spellStart"/>
      <w:r>
        <w:t>Braiins</w:t>
      </w:r>
      <w:proofErr w:type="spellEnd"/>
      <w:r>
        <w:t xml:space="preserve"> </w:t>
      </w:r>
      <w:r w:rsidR="00530F10">
        <w:t>Vision are</w:t>
      </w:r>
      <w:r>
        <w:t>:</w:t>
      </w:r>
    </w:p>
    <w:p w14:paraId="5177C49A" w14:textId="6F0D80DF" w:rsidR="005B7976" w:rsidRPr="005B7976" w:rsidRDefault="00B479F0" w:rsidP="00D5560C">
      <w:pPr>
        <w:pStyle w:val="ListParagraph"/>
        <w:numPr>
          <w:ilvl w:val="0"/>
          <w:numId w:val="16"/>
        </w:numPr>
        <w:rPr>
          <w:rFonts w:eastAsia="Times New Roman" w:cs="Times New Roman"/>
          <w:szCs w:val="24"/>
          <w:lang w:eastAsia="en-GB"/>
        </w:rPr>
      </w:pPr>
      <w:r w:rsidRPr="005B7976">
        <w:rPr>
          <w:rFonts w:eastAsia="Times New Roman" w:cs="Times New Roman"/>
          <w:szCs w:val="24"/>
          <w:lang w:eastAsia="en-GB"/>
        </w:rPr>
        <w:t xml:space="preserve">Complete re-think of the Integrated/Financial reporting process to take account of changing needs and means, </w:t>
      </w:r>
      <w:r w:rsidR="00D817C0">
        <w:rPr>
          <w:rFonts w:eastAsia="Times New Roman" w:cs="Times New Roman"/>
          <w:szCs w:val="24"/>
          <w:lang w:eastAsia="en-GB"/>
        </w:rPr>
        <w:t>and</w:t>
      </w:r>
      <w:r w:rsidR="005B7976">
        <w:rPr>
          <w:rFonts w:eastAsia="Times New Roman" w:cs="Times New Roman"/>
          <w:szCs w:val="24"/>
          <w:lang w:eastAsia="en-GB"/>
        </w:rPr>
        <w:t xml:space="preserve"> meet higher expectations while </w:t>
      </w:r>
      <w:r w:rsidRPr="005B7976">
        <w:rPr>
          <w:rFonts w:eastAsia="Times New Roman" w:cs="Times New Roman"/>
          <w:szCs w:val="24"/>
          <w:lang w:eastAsia="en-GB"/>
        </w:rPr>
        <w:t>e</w:t>
      </w:r>
      <w:r w:rsidR="00530F10" w:rsidRPr="005B7976">
        <w:rPr>
          <w:rFonts w:eastAsia="Times New Roman" w:cs="Times New Roman"/>
          <w:szCs w:val="24"/>
          <w:lang w:eastAsia="en-GB"/>
        </w:rPr>
        <w:t>liminati</w:t>
      </w:r>
      <w:r w:rsidR="005B7976">
        <w:rPr>
          <w:rFonts w:eastAsia="Times New Roman" w:cs="Times New Roman"/>
          <w:szCs w:val="24"/>
          <w:lang w:eastAsia="en-GB"/>
        </w:rPr>
        <w:t>ng</w:t>
      </w:r>
      <w:r w:rsidR="00530F10" w:rsidRPr="005B7976">
        <w:rPr>
          <w:rFonts w:eastAsia="Times New Roman" w:cs="Times New Roman"/>
          <w:szCs w:val="24"/>
          <w:lang w:eastAsia="en-GB"/>
        </w:rPr>
        <w:t xml:space="preserve"> complexity as seen by a user, with </w:t>
      </w:r>
      <w:proofErr w:type="spellStart"/>
      <w:r w:rsidR="00530F10" w:rsidRPr="005B7976">
        <w:rPr>
          <w:rFonts w:eastAsia="Times New Roman" w:cs="Times New Roman"/>
          <w:szCs w:val="24"/>
          <w:lang w:eastAsia="en-GB"/>
        </w:rPr>
        <w:t>Braiins</w:t>
      </w:r>
      <w:proofErr w:type="spellEnd"/>
      <w:r w:rsidR="00530F10" w:rsidRPr="005B7976">
        <w:rPr>
          <w:rFonts w:eastAsia="Times New Roman" w:cs="Times New Roman"/>
          <w:szCs w:val="24"/>
          <w:lang w:eastAsia="en-GB"/>
        </w:rPr>
        <w:t xml:space="preserve"> handling the heavy lifting unobtrusively and automatically</w:t>
      </w:r>
      <w:r w:rsidR="00D817C0">
        <w:rPr>
          <w:rFonts w:eastAsia="Times New Roman" w:cs="Times New Roman"/>
          <w:szCs w:val="24"/>
          <w:lang w:eastAsia="en-GB"/>
        </w:rPr>
        <w:t xml:space="preserve">. This will </w:t>
      </w:r>
      <w:r w:rsidR="00530F10" w:rsidRPr="005B7976">
        <w:rPr>
          <w:rFonts w:eastAsia="Times New Roman" w:cs="Times New Roman"/>
          <w:szCs w:val="24"/>
          <w:lang w:eastAsia="en-GB"/>
        </w:rPr>
        <w:t>revers</w:t>
      </w:r>
      <w:r w:rsidR="00D817C0">
        <w:rPr>
          <w:rFonts w:eastAsia="Times New Roman" w:cs="Times New Roman"/>
          <w:szCs w:val="24"/>
          <w:lang w:eastAsia="en-GB"/>
        </w:rPr>
        <w:t>e</w:t>
      </w:r>
      <w:r w:rsidR="00530F10" w:rsidRPr="005B7976">
        <w:rPr>
          <w:rFonts w:eastAsia="Times New Roman" w:cs="Times New Roman"/>
          <w:szCs w:val="24"/>
          <w:lang w:eastAsia="en-GB"/>
        </w:rPr>
        <w:t xml:space="preserve"> the trend of recent decades towards ever more complexity.</w:t>
      </w:r>
      <w:r w:rsidRPr="005B7976">
        <w:rPr>
          <w:rFonts w:eastAsia="Times New Roman" w:cs="Times New Roman"/>
          <w:szCs w:val="24"/>
          <w:lang w:eastAsia="en-GB"/>
        </w:rPr>
        <w:br/>
      </w:r>
      <w:r w:rsidRPr="00B479F0">
        <w:rPr>
          <w:rStyle w:val="Line6Char"/>
          <w:rFonts w:eastAsiaTheme="minorHAnsi"/>
        </w:rPr>
        <w:br/>
      </w:r>
      <w:r w:rsidRPr="005B7976">
        <w:rPr>
          <w:rFonts w:eastAsia="Times New Roman" w:cs="Times New Roman"/>
          <w:szCs w:val="24"/>
          <w:lang w:eastAsia="en-GB"/>
        </w:rPr>
        <w:t xml:space="preserve">Fundamental to this </w:t>
      </w:r>
      <w:r w:rsidR="005B7976">
        <w:rPr>
          <w:rFonts w:eastAsia="Times New Roman" w:cs="Times New Roman"/>
          <w:szCs w:val="24"/>
          <w:lang w:eastAsia="en-GB"/>
        </w:rPr>
        <w:t>are</w:t>
      </w:r>
      <w:r w:rsidRPr="005B7976">
        <w:rPr>
          <w:rFonts w:eastAsia="Times New Roman" w:cs="Times New Roman"/>
          <w:szCs w:val="24"/>
          <w:lang w:eastAsia="en-GB"/>
        </w:rPr>
        <w:t xml:space="preserve"> adhering to </w:t>
      </w:r>
      <w:hyperlink r:id="rId19" w:history="1">
        <w:r w:rsidRPr="005B7976">
          <w:rPr>
            <w:rStyle w:val="Hyperlink"/>
            <w:rFonts w:eastAsia="Times New Roman" w:cs="Times New Roman"/>
            <w:szCs w:val="24"/>
            <w:lang w:eastAsia="en-GB"/>
          </w:rPr>
          <w:t xml:space="preserve">Occam's </w:t>
        </w:r>
        <w:proofErr w:type="gramStart"/>
        <w:r w:rsidRPr="005B7976">
          <w:rPr>
            <w:rStyle w:val="Hyperlink"/>
            <w:rFonts w:eastAsia="Times New Roman" w:cs="Times New Roman"/>
            <w:szCs w:val="24"/>
            <w:lang w:eastAsia="en-GB"/>
          </w:rPr>
          <w:t>Razor</w:t>
        </w:r>
        <w:proofErr w:type="gramEnd"/>
      </w:hyperlink>
      <w:r w:rsidRPr="005B7976">
        <w:rPr>
          <w:rFonts w:eastAsia="Times New Roman" w:cs="Times New Roman"/>
          <w:szCs w:val="24"/>
          <w:lang w:eastAsia="en-GB"/>
        </w:rPr>
        <w:t xml:space="preserve"> (KISS) Principles</w:t>
      </w:r>
      <w:r w:rsidR="005B7976" w:rsidRPr="005B7976">
        <w:rPr>
          <w:rFonts w:eastAsia="Times New Roman" w:cs="Times New Roman"/>
          <w:szCs w:val="24"/>
          <w:lang w:eastAsia="en-GB"/>
        </w:rPr>
        <w:t xml:space="preserve"> and Albert Einstein’s dictum “Make everything as simple as possible, but not simpler</w:t>
      </w:r>
      <w:r w:rsidR="005B7976">
        <w:rPr>
          <w:rFonts w:eastAsia="Times New Roman" w:cs="Times New Roman"/>
          <w:szCs w:val="24"/>
          <w:lang w:eastAsia="en-GB"/>
        </w:rPr>
        <w:t>” [to get the job done properly].</w:t>
      </w:r>
    </w:p>
    <w:p w14:paraId="581BE9C5" w14:textId="77777777" w:rsidR="00530F10" w:rsidRDefault="00530F10" w:rsidP="00530F10">
      <w:pPr>
        <w:pStyle w:val="ListBullet"/>
        <w:numPr>
          <w:ilvl w:val="0"/>
          <w:numId w:val="16"/>
        </w:numPr>
      </w:pPr>
      <w:r w:rsidRPr="00B74F30">
        <w:t>Eliminat</w:t>
      </w:r>
      <w:r>
        <w:t xml:space="preserve">ion of </w:t>
      </w:r>
      <w:r w:rsidRPr="00B74F30">
        <w:t>duplicated data, effort and potential errors so that companies or groups operating in multiple countries/jurisdictions can re-use common data to generate accounts for each different set of statements/reporting standards/taxonomies.</w:t>
      </w:r>
    </w:p>
    <w:p w14:paraId="41E4084D" w14:textId="77777777" w:rsidR="00530F10" w:rsidRDefault="00530F10" w:rsidP="00530F10">
      <w:pPr>
        <w:pStyle w:val="ListBullet"/>
        <w:numPr>
          <w:ilvl w:val="0"/>
          <w:numId w:val="16"/>
        </w:numPr>
      </w:pPr>
      <w:r>
        <w:t xml:space="preserve">Elimination of </w:t>
      </w:r>
      <w:r w:rsidRPr="00B74F30">
        <w:t>errors from lack of control over a mishmash of data from various sources.</w:t>
      </w:r>
    </w:p>
    <w:p w14:paraId="21024CD9" w14:textId="77777777" w:rsidR="00530F10" w:rsidRDefault="00530F10" w:rsidP="00530F10">
      <w:pPr>
        <w:pStyle w:val="ListBullet"/>
        <w:numPr>
          <w:ilvl w:val="0"/>
          <w:numId w:val="16"/>
        </w:numPr>
      </w:pPr>
      <w:r>
        <w:t>Semantic focus – knowledge rather than just data</w:t>
      </w:r>
    </w:p>
    <w:p w14:paraId="09C7F6EB" w14:textId="02ED7ECC" w:rsidR="00530F10" w:rsidRDefault="00530F10" w:rsidP="00530F10">
      <w:pPr>
        <w:pStyle w:val="ListBullet"/>
        <w:numPr>
          <w:ilvl w:val="0"/>
          <w:numId w:val="16"/>
        </w:numPr>
      </w:pPr>
      <w:r>
        <w:t>Highest overall quality with continuous evolutionary improvement from a company focussed on Integrated/Financial Reporting alone, driven by people passionate about the role of IFR in the world.</w:t>
      </w:r>
    </w:p>
    <w:p w14:paraId="0D25520C" w14:textId="6887E838" w:rsidR="00152699" w:rsidRDefault="00152699" w:rsidP="00152699">
      <w:pPr>
        <w:pStyle w:val="ListBullet"/>
        <w:numPr>
          <w:ilvl w:val="0"/>
          <w:numId w:val="16"/>
        </w:numPr>
      </w:pPr>
      <w:r>
        <w:t xml:space="preserve">Cloud based to provide accessibility, interconnectivity, reliability, pay as you go cash flow flexibility, development continuity, </w:t>
      </w:r>
      <w:r w:rsidR="00906CAB">
        <w:t xml:space="preserve">and no hassle updating, </w:t>
      </w:r>
      <w:r>
        <w:t>all with no lock in</w:t>
      </w:r>
      <w:r w:rsidR="00820BE9">
        <w:t xml:space="preserve"> either financially or for data</w:t>
      </w:r>
      <w:r>
        <w:t>.</w:t>
      </w:r>
    </w:p>
    <w:p w14:paraId="36868458" w14:textId="107956D7" w:rsidR="00820BE9" w:rsidRDefault="00820BE9" w:rsidP="00820BE9">
      <w:pPr>
        <w:pStyle w:val="ListBullet"/>
        <w:numPr>
          <w:ilvl w:val="0"/>
          <w:numId w:val="16"/>
        </w:numPr>
      </w:pPr>
      <w:r>
        <w:t>Open and flexible both for input and output</w:t>
      </w:r>
      <w:r w:rsidR="00CF490D">
        <w:t xml:space="preserve"> as HTML, semantic HTML, XBRL, </w:t>
      </w:r>
      <w:proofErr w:type="spellStart"/>
      <w:r w:rsidR="00CF490D">
        <w:t>iXBRL</w:t>
      </w:r>
      <w:proofErr w:type="spellEnd"/>
      <w:r w:rsidR="00CF490D">
        <w:t>, FTP, and open data formats</w:t>
      </w:r>
    </w:p>
    <w:p w14:paraId="00B25D2B" w14:textId="0915480A" w:rsidR="00820BE9" w:rsidRDefault="00820BE9" w:rsidP="00820BE9">
      <w:pPr>
        <w:pStyle w:val="ListBullet"/>
        <w:numPr>
          <w:ilvl w:val="0"/>
          <w:numId w:val="16"/>
        </w:numPr>
      </w:pPr>
      <w:r>
        <w:t xml:space="preserve">Speed: Report generation is remarkably fast thanks to the </w:t>
      </w:r>
      <w:proofErr w:type="spellStart"/>
      <w:r>
        <w:t>Braiins</w:t>
      </w:r>
      <w:proofErr w:type="spellEnd"/>
      <w:r>
        <w:t xml:space="preserve"> design, coding, and servers. </w:t>
      </w:r>
      <w:proofErr w:type="spellStart"/>
      <w:r>
        <w:t>Braiins</w:t>
      </w:r>
      <w:proofErr w:type="spellEnd"/>
      <w:r>
        <w:t xml:space="preserve"> handles all the sophistication described here yet still spits out a 50 page set of accounts in under a quarter of a second, effectively on demand, allowing users to focus to completing the job without being distracted by the “coffee break” syndrome of some systems due to the wait for accounts to re-generate after an edit</w:t>
      </w:r>
      <w:r w:rsidR="00CF490D">
        <w:t>.</w:t>
      </w:r>
      <w:r w:rsidR="00CF490D">
        <w:br/>
      </w:r>
      <w:r w:rsidR="00CF490D" w:rsidRPr="00D817C0">
        <w:rPr>
          <w:rStyle w:val="Line6Char"/>
        </w:rPr>
        <w:br/>
      </w:r>
      <w:r w:rsidR="00CF490D">
        <w:t>Client operations in the browser are snappy (and “nice”) too thanks to the use of HTML5 and local storage, using JavaScript and cross-browser, cross-platform libraries.</w:t>
      </w:r>
    </w:p>
    <w:p w14:paraId="7BC57499" w14:textId="38BA2336" w:rsidR="00820BE9" w:rsidRDefault="00820BE9" w:rsidP="000E04CB">
      <w:pPr>
        <w:pStyle w:val="ListBullet"/>
        <w:numPr>
          <w:ilvl w:val="0"/>
          <w:numId w:val="16"/>
        </w:numPr>
      </w:pPr>
      <w:r>
        <w:t xml:space="preserve">Finesse: </w:t>
      </w:r>
      <w:proofErr w:type="spellStart"/>
      <w:r>
        <w:t>Braiins</w:t>
      </w:r>
      <w:proofErr w:type="spellEnd"/>
      <w:r>
        <w:t xml:space="preserve"> </w:t>
      </w:r>
      <w:r w:rsidR="00CF490D">
        <w:t xml:space="preserve">is </w:t>
      </w:r>
      <w:r>
        <w:t>generates good, compliant non-verbose HTML with CSS3 to add customisable style and class to the accounts, with all of this optionally carried across to FTP documents</w:t>
      </w:r>
    </w:p>
    <w:p w14:paraId="66FE530C" w14:textId="77777777" w:rsidR="00152699" w:rsidRDefault="00152699" w:rsidP="00152699">
      <w:pPr>
        <w:pStyle w:val="ListBullet"/>
        <w:numPr>
          <w:ilvl w:val="0"/>
          <w:numId w:val="16"/>
        </w:numPr>
      </w:pPr>
      <w:r>
        <w:t xml:space="preserve">Principle of fully explicit relationships – if one piece of information is related to other pieces of information then their full relationship to each other is declared and controlled within the program. </w:t>
      </w:r>
    </w:p>
    <w:p w14:paraId="45C4E819" w14:textId="77777777" w:rsidR="00152699" w:rsidRDefault="00152699" w:rsidP="00152699">
      <w:pPr>
        <w:pStyle w:val="ListBullet"/>
        <w:numPr>
          <w:ilvl w:val="0"/>
          <w:numId w:val="16"/>
        </w:numPr>
      </w:pPr>
      <w:r>
        <w:t xml:space="preserve">Making XBRL core to the program rather than a “tagged” piece of information attached to a conventional fixed style report. This is part of why </w:t>
      </w:r>
      <w:proofErr w:type="spellStart"/>
      <w:r>
        <w:t>Braiins</w:t>
      </w:r>
      <w:proofErr w:type="spellEnd"/>
      <w:r>
        <w:t xml:space="preserve"> can provide flexible, inter-active, user definable report views.</w:t>
      </w:r>
    </w:p>
    <w:p w14:paraId="2E08E0C6" w14:textId="77777777" w:rsidR="00152699" w:rsidRDefault="00152699" w:rsidP="00152699">
      <w:pPr>
        <w:pStyle w:val="ListBullet"/>
        <w:numPr>
          <w:ilvl w:val="0"/>
          <w:numId w:val="16"/>
        </w:numPr>
      </w:pPr>
      <w:r>
        <w:t>Making XBRL output for regulatory or other requirements easy without any knowledge of XBRL details, or need to descend to things like XBRL manual tagging.</w:t>
      </w:r>
    </w:p>
    <w:p w14:paraId="25A3CFAB" w14:textId="1837D4BF" w:rsidR="00152699" w:rsidRDefault="00152699" w:rsidP="00152699">
      <w:pPr>
        <w:pStyle w:val="ListBullet"/>
        <w:numPr>
          <w:ilvl w:val="0"/>
          <w:numId w:val="16"/>
        </w:numPr>
      </w:pPr>
      <w:r>
        <w:lastRenderedPageBreak/>
        <w:t xml:space="preserve">Creating, storing and organising all data in a standardised form for cross entity/jurisdiction compatibility via </w:t>
      </w:r>
      <w:r w:rsidRPr="00CC0033">
        <w:t xml:space="preserve">SIM </w:t>
      </w:r>
      <w:r>
        <w:t>(</w:t>
      </w:r>
      <w:r w:rsidRPr="00CC0033">
        <w:t>Standardised Information Model</w:t>
      </w:r>
      <w:r>
        <w:t>)</w:t>
      </w:r>
      <w:r w:rsidRPr="00CC0033">
        <w:t xml:space="preserve"> </w:t>
      </w:r>
      <w:r>
        <w:t xml:space="preserve">with access to that data via </w:t>
      </w:r>
      <w:r w:rsidRPr="00CC0033">
        <w:t>S</w:t>
      </w:r>
      <w:r w:rsidR="00C54D4A">
        <w:t>I</w:t>
      </w:r>
      <w:r w:rsidRPr="00CC0033">
        <w:t xml:space="preserve">R (Semantic </w:t>
      </w:r>
      <w:r w:rsidR="00C54D4A">
        <w:t>Integrated</w:t>
      </w:r>
      <w:r w:rsidRPr="00CC0033">
        <w:t xml:space="preserve"> Reporting)</w:t>
      </w:r>
      <w:r>
        <w:t>. The S</w:t>
      </w:r>
      <w:r w:rsidR="00C54D4A">
        <w:t>I</w:t>
      </w:r>
      <w:r>
        <w:t>R-SIM combination is potentially a unified financial reporting system for “everything”.</w:t>
      </w:r>
      <w:r>
        <w:br/>
      </w:r>
      <w:r w:rsidRPr="00F36251">
        <w:rPr>
          <w:rStyle w:val="Line6Char"/>
        </w:rPr>
        <w:br/>
      </w:r>
      <w:r w:rsidRPr="00BA5367">
        <w:t>The development and use of S</w:t>
      </w:r>
      <w:r w:rsidR="00C54D4A">
        <w:t>I</w:t>
      </w:r>
      <w:r w:rsidRPr="00BA5367">
        <w:t xml:space="preserve">R-SIM enables </w:t>
      </w:r>
      <w:proofErr w:type="spellStart"/>
      <w:r w:rsidRPr="00BA5367">
        <w:t>Braiins</w:t>
      </w:r>
      <w:proofErr w:type="spellEnd"/>
      <w:r w:rsidRPr="00BA5367">
        <w:t xml:space="preserve"> to access financial information from virtually any computerised accounting </w:t>
      </w:r>
      <w:proofErr w:type="gramStart"/>
      <w:r w:rsidRPr="00BA5367">
        <w:t>system,</w:t>
      </w:r>
      <w:proofErr w:type="gramEnd"/>
      <w:r w:rsidRPr="00BA5367">
        <w:t xml:space="preserve"> and output across multiple regulatory jurisdictions even for one Entity or Group from one set of raw data.</w:t>
      </w:r>
    </w:p>
    <w:p w14:paraId="17FD5FCF" w14:textId="37E786AD" w:rsidR="00152699" w:rsidRDefault="00152699" w:rsidP="00152699">
      <w:r>
        <w:t xml:space="preserve">The </w:t>
      </w:r>
      <w:r w:rsidR="00530F10">
        <w:t xml:space="preserve">final </w:t>
      </w:r>
      <w:r>
        <w:t>point, the “iceberg beneath the water” (</w:t>
      </w:r>
      <w:commentRangeStart w:id="34"/>
      <w:commentRangeStart w:id="35"/>
      <w:r>
        <w:t>S</w:t>
      </w:r>
      <w:r w:rsidR="00C54D4A">
        <w:t>I</w:t>
      </w:r>
      <w:r>
        <w:t>R-SIM</w:t>
      </w:r>
      <w:commentRangeEnd w:id="34"/>
      <w:r>
        <w:t>)</w:t>
      </w:r>
      <w:r>
        <w:rPr>
          <w:rStyle w:val="CommentReference"/>
        </w:rPr>
        <w:commentReference w:id="34"/>
      </w:r>
      <w:commentRangeEnd w:id="35"/>
      <w:r>
        <w:rPr>
          <w:rStyle w:val="CommentReference"/>
        </w:rPr>
        <w:commentReference w:id="35"/>
      </w:r>
      <w:r>
        <w:t>,</w:t>
      </w:r>
      <w:r w:rsidRPr="00FE56F7">
        <w:t xml:space="preserve"> is the truly revolutionary aspect of </w:t>
      </w:r>
      <w:proofErr w:type="spellStart"/>
      <w:r w:rsidRPr="00FE56F7">
        <w:t>Braiins</w:t>
      </w:r>
      <w:proofErr w:type="spellEnd"/>
      <w:r w:rsidR="00530F10">
        <w:t xml:space="preserve"> and a major </w:t>
      </w:r>
      <w:commentRangeStart w:id="36"/>
      <w:r w:rsidR="00530F10">
        <w:t xml:space="preserve">part of all the other </w:t>
      </w:r>
      <w:commentRangeEnd w:id="36"/>
      <w:r w:rsidR="0067107E">
        <w:rPr>
          <w:rStyle w:val="CommentReference"/>
        </w:rPr>
        <w:commentReference w:id="36"/>
      </w:r>
      <w:r w:rsidR="00530F10">
        <w:t xml:space="preserve">concepts being </w:t>
      </w:r>
      <w:r w:rsidR="006B7933">
        <w:t>realised</w:t>
      </w:r>
      <w:r w:rsidRPr="00FE56F7">
        <w:t>.</w:t>
      </w:r>
    </w:p>
    <w:p w14:paraId="30CE45ED" w14:textId="77777777" w:rsidR="009E7765" w:rsidRDefault="009E7765" w:rsidP="009E7765">
      <w:pPr>
        <w:pStyle w:val="Heading2"/>
      </w:pPr>
      <w:bookmarkStart w:id="37" w:name="_Toc362618328"/>
      <w:r w:rsidRPr="004C31FA">
        <w:t xml:space="preserve">What </w:t>
      </w:r>
      <w:proofErr w:type="spellStart"/>
      <w:r w:rsidRPr="004C31FA">
        <w:t>Braiins</w:t>
      </w:r>
      <w:proofErr w:type="spellEnd"/>
      <w:r w:rsidRPr="004C31FA">
        <w:t xml:space="preserve"> Is Not</w:t>
      </w:r>
      <w:bookmarkEnd w:id="37"/>
    </w:p>
    <w:p w14:paraId="08FB8E7E" w14:textId="3A4F329E" w:rsidR="00CD4D61" w:rsidRDefault="009E7765" w:rsidP="009E7765">
      <w:proofErr w:type="spellStart"/>
      <w:r w:rsidRPr="00714648">
        <w:t>Braiins</w:t>
      </w:r>
      <w:proofErr w:type="spellEnd"/>
      <w:r w:rsidRPr="00714648">
        <w:t xml:space="preserve"> is not a general or management accounting system i.e. it is not intended for sales ledger, stock ledger, VAT/GST, payroll etc. processing.</w:t>
      </w:r>
    </w:p>
    <w:p w14:paraId="745D5EC0" w14:textId="74CCBE45" w:rsidR="009E7765" w:rsidRDefault="009E7765" w:rsidP="009E7765">
      <w:r w:rsidRPr="00714648">
        <w:t>Rather it works with such systems to specialise in the Integrated/Financial Reporting (IFR) annual or quarterly “end product”, business reports, ad hoc analysis/querying of IFR data, and networking related to such data.</w:t>
      </w:r>
    </w:p>
    <w:p w14:paraId="0B55ADDF" w14:textId="32913E2A" w:rsidR="00CD4D61" w:rsidRDefault="00CD4D61" w:rsidP="009E7765">
      <w:r w:rsidRPr="00CD4D61">
        <w:t xml:space="preserve">Accordingly, annual and optionally quarterly data is stored, and kept indefinitely, but </w:t>
      </w:r>
      <w:proofErr w:type="spellStart"/>
      <w:r w:rsidRPr="00CD4D61">
        <w:t>Braiins</w:t>
      </w:r>
      <w:proofErr w:type="spellEnd"/>
      <w:r w:rsidRPr="00CD4D61">
        <w:t xml:space="preserve"> do</w:t>
      </w:r>
      <w:r>
        <w:t>es</w:t>
      </w:r>
      <w:r w:rsidRPr="00CD4D61">
        <w:t xml:space="preserve"> not cater for monthly figures or handl</w:t>
      </w:r>
      <w:r>
        <w:t>e</w:t>
      </w:r>
      <w:r w:rsidRPr="00CD4D61">
        <w:t xml:space="preserve"> cents/pence. </w:t>
      </w:r>
      <w:commentRangeStart w:id="38"/>
      <w:r w:rsidRPr="00CD4D61">
        <w:t>Money values are stored as integer values</w:t>
      </w:r>
      <w:commentRangeEnd w:id="38"/>
      <w:r w:rsidR="00EE109F">
        <w:rPr>
          <w:rStyle w:val="CommentReference"/>
        </w:rPr>
        <w:commentReference w:id="38"/>
      </w:r>
      <w:r w:rsidRPr="00CD4D61">
        <w:t xml:space="preserve">, whether shown in reports in </w:t>
      </w:r>
      <w:r>
        <w:t xml:space="preserve">units, </w:t>
      </w:r>
      <w:r w:rsidRPr="00CD4D61">
        <w:t>thousands or millions.</w:t>
      </w:r>
    </w:p>
    <w:p w14:paraId="3D08DACB" w14:textId="77777777" w:rsidR="009E7765" w:rsidRDefault="009E7765" w:rsidP="009E7765">
      <w:pPr>
        <w:pStyle w:val="Heading2"/>
      </w:pPr>
      <w:bookmarkStart w:id="39" w:name="_Ref362099317"/>
      <w:bookmarkStart w:id="40" w:name="_Ref362099320"/>
      <w:bookmarkStart w:id="41" w:name="_Toc362618329"/>
      <w:proofErr w:type="spellStart"/>
      <w:r>
        <w:t>Braiins</w:t>
      </w:r>
      <w:proofErr w:type="spellEnd"/>
      <w:r>
        <w:t xml:space="preserve"> and XBRL</w:t>
      </w:r>
      <w:bookmarkEnd w:id="39"/>
      <w:bookmarkEnd w:id="40"/>
      <w:bookmarkEnd w:id="41"/>
    </w:p>
    <w:p w14:paraId="17BE7F15" w14:textId="77777777" w:rsidR="009E7765" w:rsidRDefault="009E7765" w:rsidP="009E7765">
      <w:proofErr w:type="spellStart"/>
      <w:r>
        <w:t>Braiins</w:t>
      </w:r>
      <w:proofErr w:type="spellEnd"/>
      <w:r>
        <w:t xml:space="preserve"> is not a direct replacement for or alternative to XBRL. </w:t>
      </w:r>
      <w:proofErr w:type="spellStart"/>
      <w:r>
        <w:t>Braiins</w:t>
      </w:r>
      <w:proofErr w:type="spellEnd"/>
      <w:r>
        <w:t xml:space="preserve"> works with XBRL. Charles Hoffman, the “father” of XBRL, and the hundreds or thousands of people around the world who have worked on XBRL Taxonomies and on fostering the adoption of XBRL have done sterling work. XBRL is well on its way towards ubiquity as a result of their good efforts.</w:t>
      </w:r>
    </w:p>
    <w:p w14:paraId="021DFA3C" w14:textId="77777777" w:rsidR="009E7765" w:rsidRDefault="009E7765" w:rsidP="009E7765">
      <w:r>
        <w:t xml:space="preserve">Whilst we see that XBRL has contributed a lot, and will continue to do so, in our view it should be more of a behind the scenes technology, like databases say, which an accountant or business person should not need to know about in detail if his system is up to the task. XBRL can become very complicated. In our view the expectation of recent years that all accountants should become XBRL literate is unnecessary and misguided. In our opinion the software should do all the XBRL work for a business person or an accountant in business or practice. </w:t>
      </w:r>
    </w:p>
    <w:p w14:paraId="53158CB6" w14:textId="77777777" w:rsidR="009E7765" w:rsidRDefault="009E7765" w:rsidP="009E7765">
      <w:r>
        <w:t>The hope that software would do the work was mentioned by Hoffman</w:t>
      </w:r>
      <w:r w:rsidRPr="004B4CAD">
        <w:t xml:space="preserve"> and van </w:t>
      </w:r>
      <w:proofErr w:type="spellStart"/>
      <w:r w:rsidRPr="004B4CAD">
        <w:t>Egmond</w:t>
      </w:r>
      <w:proofErr w:type="spellEnd"/>
      <w:r>
        <w:t xml:space="preserve"> in their definitive 381 page work </w:t>
      </w:r>
      <w:hyperlink r:id="rId20" w:history="1">
        <w:r w:rsidRPr="00C328CE">
          <w:rPr>
            <w:rStyle w:val="Hyperlink"/>
          </w:rPr>
          <w:t>Digital Financial Reporting Using an XBRL-based Model</w:t>
        </w:r>
      </w:hyperlink>
      <w:r>
        <w:t xml:space="preserve"> when they said in section “</w:t>
      </w:r>
      <w:r w:rsidRPr="00C328CE">
        <w:t>4.13. XBRL is only one of many digital financial report technical syntaxes</w:t>
      </w:r>
      <w:r>
        <w:t>” that “</w:t>
      </w:r>
      <w:r w:rsidRPr="00C328CE">
        <w:t>As software improves more and more information in this document will become obsolete, complexity being absorbed by software applications.</w:t>
      </w:r>
      <w:r>
        <w:t xml:space="preserve">” </w:t>
      </w:r>
      <w:proofErr w:type="spellStart"/>
      <w:r>
        <w:t>Braiins</w:t>
      </w:r>
      <w:proofErr w:type="spellEnd"/>
      <w:r>
        <w:t xml:space="preserve"> does that.</w:t>
      </w:r>
    </w:p>
    <w:p w14:paraId="7CC415CE" w14:textId="7C40517F" w:rsidR="009E7765" w:rsidRDefault="009E7765" w:rsidP="009E7765">
      <w:r>
        <w:t xml:space="preserve">Thus </w:t>
      </w:r>
      <w:proofErr w:type="spellStart"/>
      <w:r>
        <w:t>Braiins</w:t>
      </w:r>
      <w:proofErr w:type="spellEnd"/>
      <w:r>
        <w:t xml:space="preserve"> presents everything in accounting and business</w:t>
      </w:r>
      <w:ins w:id="42" w:author="Charles" w:date="2013-07-26T21:42:00Z">
        <w:r w:rsidR="00B72A2B">
          <w:t>-</w:t>
        </w:r>
      </w:ins>
      <w:del w:id="43" w:author="Charles" w:date="2013-07-26T21:42:00Z">
        <w:r w:rsidDel="00B72A2B">
          <w:delText xml:space="preserve"> </w:delText>
        </w:r>
      </w:del>
      <w:r>
        <w:t xml:space="preserve">speak with nary a mention of XBRL, doing everything in the background to automatically handle the XBRL work. If we have been able to achieve this, it is because we have been able to see further thanks to standing on the shoulders of giants, to quote Isaac Newton. </w:t>
      </w:r>
      <w:commentRangeStart w:id="44"/>
      <w:r>
        <w:t xml:space="preserve">We acknowledge the debt that </w:t>
      </w:r>
      <w:proofErr w:type="spellStart"/>
      <w:r>
        <w:t>Braiins</w:t>
      </w:r>
      <w:proofErr w:type="spellEnd"/>
      <w:r>
        <w:t xml:space="preserve"> and its concepts owe to XBRL</w:t>
      </w:r>
      <w:commentRangeEnd w:id="44"/>
      <w:r>
        <w:rPr>
          <w:rStyle w:val="CommentReference"/>
        </w:rPr>
        <w:commentReference w:id="44"/>
      </w:r>
      <w:r>
        <w:t>.</w:t>
      </w:r>
    </w:p>
    <w:p w14:paraId="3827F752" w14:textId="4CA5343B" w:rsidR="00EB0B30" w:rsidRDefault="00EB0B30" w:rsidP="0046253B">
      <w:pPr>
        <w:pStyle w:val="Heading1"/>
      </w:pPr>
      <w:bookmarkStart w:id="45" w:name="_Toc362618330"/>
      <w:r>
        <w:lastRenderedPageBreak/>
        <w:t xml:space="preserve">Key </w:t>
      </w:r>
      <w:r w:rsidR="009E7765">
        <w:t>T</w:t>
      </w:r>
      <w:r>
        <w:t xml:space="preserve">echnical </w:t>
      </w:r>
      <w:r w:rsidR="009E7765">
        <w:t>F</w:t>
      </w:r>
      <w:r>
        <w:t>eatures</w:t>
      </w:r>
      <w:bookmarkEnd w:id="45"/>
    </w:p>
    <w:p w14:paraId="7047DD6D" w14:textId="3CA38234" w:rsidR="00EB0B30" w:rsidRDefault="0041696F" w:rsidP="0046253B">
      <w:pPr>
        <w:pStyle w:val="Heading2"/>
      </w:pPr>
      <w:bookmarkStart w:id="46" w:name="_Toc362618331"/>
      <w:r>
        <w:t>Standardised Information Model</w:t>
      </w:r>
      <w:r w:rsidR="000C5F21">
        <w:t xml:space="preserve"> (SIM)</w:t>
      </w:r>
      <w:bookmarkEnd w:id="46"/>
    </w:p>
    <w:p w14:paraId="2F6D3F83" w14:textId="11A0117A" w:rsidR="009A6BE2" w:rsidRDefault="009A6BE2" w:rsidP="009624EC">
      <w:pPr>
        <w:rPr>
          <w:u w:val="single"/>
        </w:rPr>
      </w:pPr>
      <w:r>
        <w:t>For full details see</w:t>
      </w:r>
      <w:r w:rsidR="0031404F">
        <w:t xml:space="preserve"> </w:t>
      </w:r>
      <w:r w:rsidR="0031404F" w:rsidRPr="0031404F">
        <w:rPr>
          <w:u w:val="single"/>
        </w:rPr>
        <w:fldChar w:fldCharType="begin"/>
      </w:r>
      <w:r w:rsidR="0031404F" w:rsidRPr="0031404F">
        <w:rPr>
          <w:u w:val="single"/>
        </w:rPr>
        <w:instrText xml:space="preserve"> REF _Ref362426252 \r \h </w:instrText>
      </w:r>
      <w:r w:rsidR="0031404F">
        <w:rPr>
          <w:u w:val="single"/>
        </w:rPr>
        <w:instrText xml:space="preserve"> \* MERGEFORMAT </w:instrText>
      </w:r>
      <w:r w:rsidR="0031404F" w:rsidRPr="0031404F">
        <w:rPr>
          <w:u w:val="single"/>
        </w:rPr>
      </w:r>
      <w:r w:rsidR="0031404F" w:rsidRPr="0031404F">
        <w:rPr>
          <w:u w:val="single"/>
        </w:rPr>
        <w:fldChar w:fldCharType="separate"/>
      </w:r>
      <w:r w:rsidR="00C569B6">
        <w:rPr>
          <w:u w:val="single"/>
        </w:rPr>
        <w:t>Appendix 3</w:t>
      </w:r>
      <w:r w:rsidR="0031404F" w:rsidRPr="0031404F">
        <w:rPr>
          <w:u w:val="single"/>
        </w:rPr>
        <w:fldChar w:fldCharType="end"/>
      </w:r>
      <w:r w:rsidR="0031404F" w:rsidRPr="0031404F">
        <w:rPr>
          <w:u w:val="single"/>
        </w:rPr>
        <w:t xml:space="preserve"> </w:t>
      </w:r>
      <w:r w:rsidR="0031404F" w:rsidRPr="0031404F">
        <w:rPr>
          <w:u w:val="single"/>
        </w:rPr>
        <w:fldChar w:fldCharType="begin"/>
      </w:r>
      <w:r w:rsidR="0031404F" w:rsidRPr="0031404F">
        <w:rPr>
          <w:u w:val="single"/>
        </w:rPr>
        <w:instrText xml:space="preserve"> REF _Ref362426260 \h </w:instrText>
      </w:r>
      <w:r w:rsidR="0031404F">
        <w:rPr>
          <w:u w:val="single"/>
        </w:rPr>
        <w:instrText xml:space="preserve"> \* MERGEFORMAT </w:instrText>
      </w:r>
      <w:r w:rsidR="0031404F" w:rsidRPr="0031404F">
        <w:rPr>
          <w:u w:val="single"/>
        </w:rPr>
      </w:r>
      <w:r w:rsidR="0031404F" w:rsidRPr="0031404F">
        <w:rPr>
          <w:u w:val="single"/>
        </w:rPr>
        <w:fldChar w:fldCharType="separate"/>
      </w:r>
      <w:r w:rsidR="00C569B6" w:rsidRPr="00C569B6">
        <w:rPr>
          <w:u w:val="single"/>
        </w:rPr>
        <w:t>Standardised Information Model (SIM)</w:t>
      </w:r>
      <w:r w:rsidR="0031404F" w:rsidRPr="0031404F">
        <w:rPr>
          <w:u w:val="single"/>
        </w:rPr>
        <w:fldChar w:fldCharType="end"/>
      </w:r>
      <w:r w:rsidR="0031404F">
        <w:t>.</w:t>
      </w:r>
    </w:p>
    <w:p w14:paraId="2424ECBC" w14:textId="0D2A451B" w:rsidR="00637A33" w:rsidRDefault="009624EC" w:rsidP="009624EC">
      <w:r>
        <w:t>No matter what the source, format or method of entry</w:t>
      </w:r>
      <w:r w:rsidR="0041696F">
        <w:t>,</w:t>
      </w:r>
      <w:r>
        <w:t xml:space="preserve"> all data </w:t>
      </w:r>
      <w:r w:rsidR="0041696F">
        <w:t xml:space="preserve">held in </w:t>
      </w:r>
      <w:proofErr w:type="spellStart"/>
      <w:r w:rsidR="0041696F">
        <w:t>Braiins</w:t>
      </w:r>
      <w:proofErr w:type="spellEnd"/>
      <w:r w:rsidR="0041696F">
        <w:t xml:space="preserve"> is</w:t>
      </w:r>
      <w:r>
        <w:t xml:space="preserve"> </w:t>
      </w:r>
      <w:r w:rsidR="00280C62">
        <w:t xml:space="preserve">stored as </w:t>
      </w:r>
      <w:r>
        <w:t>SIM (Standard</w:t>
      </w:r>
      <w:r w:rsidR="0041696F">
        <w:t>ised</w:t>
      </w:r>
      <w:r>
        <w:t xml:space="preserve"> Information Model)</w:t>
      </w:r>
      <w:r w:rsidR="0041696F">
        <w:t xml:space="preserve"> data, which is </w:t>
      </w:r>
      <w:r w:rsidR="00B0597C">
        <w:t xml:space="preserve">semantic </w:t>
      </w:r>
      <w:r w:rsidR="0041696F">
        <w:t xml:space="preserve">data structured for the Integrated/Financial Reporting purpose, normalised so that it is not in general particular to a specific taxonomy, jurisdiction, or entity type. </w:t>
      </w:r>
      <w:proofErr w:type="gramStart"/>
      <w:r w:rsidR="0041696F">
        <w:t>(Some very special case</w:t>
      </w:r>
      <w:r w:rsidR="00637A33">
        <w:t>s</w:t>
      </w:r>
      <w:r w:rsidR="0041696F">
        <w:t xml:space="preserve"> e.g. </w:t>
      </w:r>
      <w:r w:rsidR="00637A33">
        <w:t>if there was such a thing as a requirement to report on Guinness entertainment expense in Ireland, can be defined for handling within SIM as exceptions.)</w:t>
      </w:r>
      <w:proofErr w:type="gramEnd"/>
    </w:p>
    <w:p w14:paraId="1F4C4168" w14:textId="575CC48F" w:rsidR="009624EC" w:rsidRDefault="009624EC" w:rsidP="009624EC">
      <w:r>
        <w:t>So wh</w:t>
      </w:r>
      <w:r w:rsidRPr="00702301">
        <w:t xml:space="preserve">at enters </w:t>
      </w:r>
      <w:proofErr w:type="spellStart"/>
      <w:r w:rsidR="00B0597C">
        <w:t>Braiins</w:t>
      </w:r>
      <w:proofErr w:type="spellEnd"/>
      <w:r w:rsidR="00B0597C">
        <w:t xml:space="preserve"> </w:t>
      </w:r>
      <w:r w:rsidRPr="00702301">
        <w:t xml:space="preserve">as piecemeal data </w:t>
      </w:r>
      <w:r w:rsidR="00B0597C">
        <w:t>i</w:t>
      </w:r>
      <w:r w:rsidRPr="00702301">
        <w:t>s transformed into structured semantic information</w:t>
      </w:r>
      <w:r w:rsidR="00B0597C">
        <w:t>.</w:t>
      </w:r>
    </w:p>
    <w:p w14:paraId="54F91939" w14:textId="77777777" w:rsidR="0074457F" w:rsidRDefault="0074457F" w:rsidP="009624EC">
      <w:r w:rsidRPr="0074457F">
        <w:t>This means that all information is coherent, holistic, comparable and even global.</w:t>
      </w:r>
    </w:p>
    <w:p w14:paraId="6E0E0038" w14:textId="29DEAE3A" w:rsidR="00F844F9" w:rsidRDefault="00F844F9" w:rsidP="009624EC">
      <w:proofErr w:type="spellStart"/>
      <w:r>
        <w:t>Braiins</w:t>
      </w:r>
      <w:proofErr w:type="spellEnd"/>
      <w:r>
        <w:t xml:space="preserve"> Report Objects (B</w:t>
      </w:r>
      <w:r w:rsidR="0009222B">
        <w:t>ros</w:t>
      </w:r>
      <w:r>
        <w:t xml:space="preserve">) underlie SIM and give it much of its power. </w:t>
      </w:r>
      <w:r w:rsidR="00E96ECF">
        <w:t>Only about 1,000 B</w:t>
      </w:r>
      <w:r w:rsidR="0009222B">
        <w:t>ro</w:t>
      </w:r>
      <w:r w:rsidR="00E96ECF">
        <w:t xml:space="preserve">s are needed </w:t>
      </w:r>
      <w:r w:rsidR="0031404F">
        <w:t>to hold</w:t>
      </w:r>
      <w:r w:rsidR="00E96ECF">
        <w:t xml:space="preserve"> all SIM data</w:t>
      </w:r>
      <w:r w:rsidR="0031404F">
        <w:t xml:space="preserve"> for any entity</w:t>
      </w:r>
      <w:r w:rsidR="00E96ECF">
        <w:t>. As an example, just one B</w:t>
      </w:r>
      <w:r w:rsidR="0009222B">
        <w:t>ro</w:t>
      </w:r>
      <w:r w:rsidR="00E96ECF">
        <w:t xml:space="preserve"> (the PPE Bro) holds all data for all Property Plant &amp; Equipment assets. The 1,000 Bros have names and are organised in a tree structure</w:t>
      </w:r>
      <w:r w:rsidR="00823EDB">
        <w:t xml:space="preserve"> for easy navigation</w:t>
      </w:r>
      <w:r w:rsidR="00E96ECF">
        <w:t xml:space="preserve">. </w:t>
      </w:r>
      <w:r w:rsidRPr="00F844F9">
        <w:t xml:space="preserve">For details of </w:t>
      </w:r>
      <w:r w:rsidR="0009222B">
        <w:t xml:space="preserve">Bros and a discussion of the </w:t>
      </w:r>
      <w:r w:rsidR="00F90776">
        <w:t xml:space="preserve">advantages of Bros versus the possible </w:t>
      </w:r>
      <w:r w:rsidR="0009222B">
        <w:t xml:space="preserve">alternatives </w:t>
      </w:r>
      <w:r w:rsidRPr="00F844F9">
        <w:t>see</w:t>
      </w:r>
      <w:r w:rsidR="0031404F">
        <w:t xml:space="preserve"> </w:t>
      </w:r>
      <w:r w:rsidR="0031404F" w:rsidRPr="0031404F">
        <w:rPr>
          <w:u w:val="single"/>
        </w:rPr>
        <w:fldChar w:fldCharType="begin"/>
      </w:r>
      <w:r w:rsidR="0031404F" w:rsidRPr="0031404F">
        <w:rPr>
          <w:u w:val="single"/>
        </w:rPr>
        <w:instrText xml:space="preserve"> REF _Ref362426353 \h </w:instrText>
      </w:r>
      <w:r w:rsidR="0031404F">
        <w:rPr>
          <w:u w:val="single"/>
        </w:rPr>
        <w:instrText xml:space="preserve"> \* MERGEFORMAT </w:instrText>
      </w:r>
      <w:r w:rsidR="0031404F" w:rsidRPr="0031404F">
        <w:rPr>
          <w:u w:val="single"/>
        </w:rPr>
      </w:r>
      <w:r w:rsidR="0031404F" w:rsidRPr="0031404F">
        <w:rPr>
          <w:u w:val="single"/>
        </w:rPr>
        <w:fldChar w:fldCharType="separate"/>
      </w:r>
      <w:r w:rsidR="00C569B6" w:rsidRPr="00C569B6">
        <w:rPr>
          <w:u w:val="single"/>
        </w:rPr>
        <w:t>SIM’s Better Structure</w:t>
      </w:r>
      <w:r w:rsidR="0031404F" w:rsidRPr="0031404F">
        <w:rPr>
          <w:u w:val="single"/>
        </w:rPr>
        <w:fldChar w:fldCharType="end"/>
      </w:r>
      <w:r w:rsidR="0031404F">
        <w:t xml:space="preserve"> within </w:t>
      </w:r>
      <w:r w:rsidR="0031404F">
        <w:fldChar w:fldCharType="begin"/>
      </w:r>
      <w:r w:rsidR="0031404F">
        <w:instrText xml:space="preserve"> REF _Ref362426375 \r \h </w:instrText>
      </w:r>
      <w:r w:rsidR="0031404F">
        <w:fldChar w:fldCharType="separate"/>
      </w:r>
      <w:r w:rsidR="00C569B6">
        <w:t>Appendix 3</w:t>
      </w:r>
      <w:r w:rsidR="0031404F">
        <w:fldChar w:fldCharType="end"/>
      </w:r>
      <w:r w:rsidRPr="00F844F9">
        <w:t>.</w:t>
      </w:r>
    </w:p>
    <w:p w14:paraId="2B918F1C" w14:textId="77777777" w:rsidR="00B50C31" w:rsidRDefault="00B50C31" w:rsidP="00B50C31">
      <w:pPr>
        <w:pStyle w:val="Heading3"/>
      </w:pPr>
      <w:bookmarkStart w:id="47" w:name="_Toc362618332"/>
      <w:r>
        <w:t>Data Input</w:t>
      </w:r>
      <w:bookmarkEnd w:id="47"/>
    </w:p>
    <w:p w14:paraId="0A2BF9B2" w14:textId="77777777" w:rsidR="00B50C31" w:rsidRDefault="00B50C31" w:rsidP="00B50C31">
      <w:pPr>
        <w:pStyle w:val="Heading4"/>
      </w:pPr>
      <w:r>
        <w:t>Multiple Data Sources</w:t>
      </w:r>
    </w:p>
    <w:p w14:paraId="5416D0F1" w14:textId="77777777" w:rsidR="00B50C31" w:rsidRPr="00922D47" w:rsidRDefault="00B50C31" w:rsidP="00B50C31">
      <w:pPr>
        <w:pStyle w:val="Normal6after"/>
      </w:pPr>
      <w:proofErr w:type="spellStart"/>
      <w:r>
        <w:t>Braiins</w:t>
      </w:r>
      <w:proofErr w:type="spellEnd"/>
      <w:r>
        <w:t xml:space="preserve"> takes data into SIM from multiple sources:</w:t>
      </w:r>
    </w:p>
    <w:p w14:paraId="0A5A9EFF" w14:textId="77777777" w:rsidR="00B50C31" w:rsidRDefault="00B50C31" w:rsidP="00B50C31">
      <w:pPr>
        <w:pStyle w:val="ListB6after"/>
      </w:pPr>
      <w:r>
        <w:t xml:space="preserve">Entity General Ledger(s) as a TB in CSV or other open export format, or as a cloud data feed, or in some application specific format which </w:t>
      </w:r>
      <w:proofErr w:type="spellStart"/>
      <w:r>
        <w:t>Braiins</w:t>
      </w:r>
      <w:proofErr w:type="spellEnd"/>
      <w:r>
        <w:t xml:space="preserve"> knows about and can translate</w:t>
      </w:r>
    </w:p>
    <w:p w14:paraId="51925043" w14:textId="77777777" w:rsidR="00B50C31" w:rsidRDefault="00B50C31" w:rsidP="00B50C31">
      <w:pPr>
        <w:pStyle w:val="ListB6after"/>
      </w:pPr>
      <w:proofErr w:type="spellStart"/>
      <w:r>
        <w:t>Spreadsheets</w:t>
      </w:r>
      <w:proofErr w:type="spellEnd"/>
    </w:p>
    <w:p w14:paraId="751DF9F2" w14:textId="77777777" w:rsidR="00B50C31" w:rsidRDefault="00B50C31" w:rsidP="00B50C31">
      <w:pPr>
        <w:pStyle w:val="ListB6after"/>
      </w:pPr>
      <w:r>
        <w:t>Direct user input</w:t>
      </w:r>
    </w:p>
    <w:p w14:paraId="1A0AB06D" w14:textId="77777777" w:rsidR="00B50C31" w:rsidRDefault="00B50C31" w:rsidP="00B50C31">
      <w:pPr>
        <w:pStyle w:val="ListB6after"/>
      </w:pPr>
      <w:r>
        <w:t>Discrete data subsets e.g. disclosure schedules, tables, graphs in various formats such as CSV</w:t>
      </w:r>
    </w:p>
    <w:p w14:paraId="271F14A6" w14:textId="361287A5" w:rsidR="00B50C31" w:rsidRDefault="00B50C31" w:rsidP="00B50C31">
      <w:pPr>
        <w:pStyle w:val="ListBullet"/>
      </w:pPr>
      <w:r>
        <w:t>XBRL reports</w:t>
      </w:r>
      <w:r w:rsidR="00706033">
        <w:t xml:space="preserve"> e.g. when </w:t>
      </w:r>
      <w:r w:rsidR="007A1881">
        <w:t xml:space="preserve">importing published XBRL data for entities not processed via </w:t>
      </w:r>
      <w:proofErr w:type="spellStart"/>
      <w:r w:rsidR="007A1881">
        <w:t>Braiins</w:t>
      </w:r>
      <w:proofErr w:type="spellEnd"/>
    </w:p>
    <w:p w14:paraId="1D7236AF" w14:textId="77777777" w:rsidR="00706033" w:rsidRDefault="00706033" w:rsidP="007A1881">
      <w:pPr>
        <w:pStyle w:val="Heading5"/>
      </w:pPr>
      <w:commentRangeStart w:id="48"/>
      <w:r>
        <w:t xml:space="preserve">Preservation of Source Data Detail </w:t>
      </w:r>
      <w:commentRangeEnd w:id="48"/>
      <w:r>
        <w:rPr>
          <w:rStyle w:val="CommentReference"/>
          <w:rFonts w:asciiTheme="minorHAnsi" w:eastAsiaTheme="minorHAnsi" w:hAnsiTheme="minorHAnsi" w:cstheme="minorBidi"/>
          <w:b/>
          <w:iCs/>
        </w:rPr>
        <w:commentReference w:id="48"/>
      </w:r>
    </w:p>
    <w:p w14:paraId="41A89790" w14:textId="77777777" w:rsidR="00706033" w:rsidRDefault="00706033" w:rsidP="00706033">
      <w:r>
        <w:t>Conventional FAP (Financial Accounts Production) programs require information to be contorted, truncated and split up to fit in with the way they work. This increases the processing time, learning obligation, risk of errors, loss of veracity and detail.</w:t>
      </w:r>
    </w:p>
    <w:p w14:paraId="770DE16A" w14:textId="53B407C1" w:rsidR="00706033" w:rsidRDefault="00706033" w:rsidP="007A1881">
      <w:proofErr w:type="spellStart"/>
      <w:r>
        <w:t>Braiins</w:t>
      </w:r>
      <w:proofErr w:type="spellEnd"/>
      <w:r>
        <w:t xml:space="preserve"> takes an entity’s information on board in the most holistic way possible, avoiding all the above problems</w:t>
      </w:r>
      <w:r w:rsidR="007A1881">
        <w:t xml:space="preserve">, by mapping the source entity’s </w:t>
      </w:r>
      <w:r>
        <w:t>General Ledger(s)</w:t>
      </w:r>
      <w:r w:rsidR="007A1881">
        <w:t xml:space="preserve"> or Excel </w:t>
      </w:r>
      <w:proofErr w:type="spellStart"/>
      <w:r w:rsidR="007A1881">
        <w:t>spreadsheet</w:t>
      </w:r>
      <w:proofErr w:type="spellEnd"/>
      <w:r w:rsidR="007A1881">
        <w:t xml:space="preserve"> data to SIM structured data, preserving the source data detail in the process.</w:t>
      </w:r>
    </w:p>
    <w:p w14:paraId="5B0674EA" w14:textId="77777777" w:rsidR="007A1881" w:rsidRDefault="007A1881" w:rsidP="007A1881">
      <w:pPr>
        <w:pStyle w:val="Normal6after"/>
      </w:pPr>
      <w:r>
        <w:t xml:space="preserve">To assist in organising or sorting out the source data which often is not as well structured, or as clear as SIM is, the </w:t>
      </w:r>
      <w:proofErr w:type="spellStart"/>
      <w:r>
        <w:t>Braiins</w:t>
      </w:r>
      <w:proofErr w:type="spellEnd"/>
      <w:r>
        <w:t xml:space="preserve"> import and data entry routines allow for:</w:t>
      </w:r>
    </w:p>
    <w:p w14:paraId="4E3E0F83" w14:textId="77777777" w:rsidR="00706033" w:rsidRPr="007A1881" w:rsidRDefault="00706033" w:rsidP="007A1881">
      <w:pPr>
        <w:pStyle w:val="ListB6after"/>
      </w:pPr>
      <w:r w:rsidRPr="007A1881">
        <w:t>Incremental imports</w:t>
      </w:r>
    </w:p>
    <w:p w14:paraId="3DE5E1C4" w14:textId="77777777" w:rsidR="00706033" w:rsidRPr="007A1881" w:rsidRDefault="00706033" w:rsidP="007A1881">
      <w:pPr>
        <w:pStyle w:val="ListB6after"/>
      </w:pPr>
      <w:r w:rsidRPr="007A1881">
        <w:t>Partial imports</w:t>
      </w:r>
    </w:p>
    <w:p w14:paraId="6DFA0FB7" w14:textId="592A2971" w:rsidR="00706033" w:rsidRPr="007A1881" w:rsidRDefault="00706033" w:rsidP="007A1881">
      <w:pPr>
        <w:pStyle w:val="ListB6after"/>
      </w:pPr>
      <w:r w:rsidRPr="007A1881">
        <w:t xml:space="preserve">Varying levels of detail e.g. Summary followed </w:t>
      </w:r>
      <w:r w:rsidR="007A1881">
        <w:t>by and reconciled with Detailed</w:t>
      </w:r>
    </w:p>
    <w:p w14:paraId="6E67EFFB" w14:textId="77777777" w:rsidR="00B50C31" w:rsidRDefault="00B50C31" w:rsidP="00B50C31">
      <w:pPr>
        <w:pStyle w:val="Heading4"/>
      </w:pPr>
      <w:r>
        <w:lastRenderedPageBreak/>
        <w:t>Data Organisation</w:t>
      </w:r>
    </w:p>
    <w:p w14:paraId="246E5B8F" w14:textId="12F71819" w:rsidR="00B50C31" w:rsidRDefault="00706033" w:rsidP="00706033">
      <w:pPr>
        <w:pStyle w:val="Normal6after"/>
      </w:pPr>
      <w:r>
        <w:t>The data is organised by:</w:t>
      </w:r>
    </w:p>
    <w:p w14:paraId="5FD3F222" w14:textId="48EB11F0" w:rsidR="00706033" w:rsidRDefault="00706033" w:rsidP="00706033">
      <w:pPr>
        <w:pStyle w:val="ListB6after"/>
      </w:pPr>
      <w:proofErr w:type="spellStart"/>
      <w:r>
        <w:t>DataSet</w:t>
      </w:r>
      <w:proofErr w:type="spellEnd"/>
      <w:r w:rsidR="0087486D">
        <w:t xml:space="preserve"> – a group or set of data</w:t>
      </w:r>
    </w:p>
    <w:p w14:paraId="5097C91E" w14:textId="7CA66644" w:rsidR="00706033" w:rsidRDefault="00706033" w:rsidP="00706033">
      <w:pPr>
        <w:pStyle w:val="ListB6after"/>
      </w:pPr>
      <w:r>
        <w:t>Period</w:t>
      </w:r>
      <w:r w:rsidR="00C610E7">
        <w:t xml:space="preserve"> without any roll forward procedures as SIM handles this automatically and dynamically </w:t>
      </w:r>
      <w:commentRangeStart w:id="49"/>
      <w:r w:rsidR="00C610E7">
        <w:t>with start (opening) balances derived from prior period end (closing) balances</w:t>
      </w:r>
      <w:commentRangeEnd w:id="49"/>
      <w:r w:rsidR="00B72A2B">
        <w:rPr>
          <w:rStyle w:val="CommentReference"/>
          <w:rFonts w:eastAsiaTheme="minorHAnsi" w:cstheme="minorBidi"/>
          <w:lang w:eastAsia="en-US"/>
        </w:rPr>
        <w:commentReference w:id="49"/>
      </w:r>
      <w:r w:rsidR="00C610E7">
        <w:t xml:space="preserve">. Thus PYAs ripple through automatically, though with a record of their effects, so that changes can be highlighted. </w:t>
      </w:r>
    </w:p>
    <w:p w14:paraId="5411AB0F" w14:textId="3F9412FA" w:rsidR="00706033" w:rsidRDefault="00706033" w:rsidP="00706033">
      <w:pPr>
        <w:pStyle w:val="ListB6after"/>
      </w:pPr>
      <w:r>
        <w:t>Journal</w:t>
      </w:r>
      <w:r w:rsidR="0087486D">
        <w:t xml:space="preserve"> – one “posting”</w:t>
      </w:r>
    </w:p>
    <w:p w14:paraId="6138E2B8" w14:textId="36981E60" w:rsidR="00706033" w:rsidRDefault="00706033" w:rsidP="00706033">
      <w:pPr>
        <w:pStyle w:val="ListB6after"/>
      </w:pPr>
      <w:r>
        <w:t xml:space="preserve">Type (Double entry, PYA, cash/non-cash, schedule, disclosure, table, chart, PYA, dynamic e.g. tax </w:t>
      </w:r>
      <w:r w:rsidR="004F3FDC">
        <w:t>provisions</w:t>
      </w:r>
      <w:r>
        <w:t>)</w:t>
      </w:r>
    </w:p>
    <w:p w14:paraId="0809CB30" w14:textId="0315C636" w:rsidR="00706033" w:rsidRDefault="00706033" w:rsidP="0087486D">
      <w:pPr>
        <w:pStyle w:val="ListBullet"/>
      </w:pPr>
      <w:r>
        <w:t>Jurisdiction if applicable</w:t>
      </w:r>
    </w:p>
    <w:p w14:paraId="04D22ABC" w14:textId="536A2BDC" w:rsidR="004F3FDC" w:rsidRDefault="004F3FDC" w:rsidP="00B50C31">
      <w:pPr>
        <w:pStyle w:val="Heading4"/>
      </w:pPr>
      <w:commentRangeStart w:id="50"/>
      <w:r>
        <w:t>Dynamic</w:t>
      </w:r>
      <w:commentRangeEnd w:id="50"/>
      <w:r w:rsidR="005264CA">
        <w:rPr>
          <w:rStyle w:val="CommentReference"/>
          <w:rFonts w:asciiTheme="minorHAnsi" w:eastAsiaTheme="minorHAnsi" w:hAnsiTheme="minorHAnsi" w:cstheme="minorBidi"/>
          <w:b w:val="0"/>
          <w:iCs w:val="0"/>
        </w:rPr>
        <w:commentReference w:id="50"/>
      </w:r>
      <w:r>
        <w:t xml:space="preserve"> Data</w:t>
      </w:r>
    </w:p>
    <w:p w14:paraId="77818959" w14:textId="77777777" w:rsidR="00EB7C7C" w:rsidRDefault="00EB7C7C" w:rsidP="00EB7C7C">
      <w:pPr>
        <w:pStyle w:val="Normal6after"/>
      </w:pPr>
      <w:r>
        <w:t>As indicated under Data Organisation above, data can be defined to be “dynamic’, which means that it is only “posted” (processed/included in balances and totals) dynamically or in real time i.e. at the instant it is required for the particular search or report requested. Dynamic data can be used for such things as</w:t>
      </w:r>
    </w:p>
    <w:p w14:paraId="531AB1D3" w14:textId="19A63E4E" w:rsidR="009C2EC2" w:rsidRDefault="009C2EC2" w:rsidP="00EB7C7C">
      <w:pPr>
        <w:pStyle w:val="ListB6after"/>
      </w:pPr>
      <w:r>
        <w:t>Different asset valuation bases</w:t>
      </w:r>
    </w:p>
    <w:p w14:paraId="19B102FE" w14:textId="36CC76C8" w:rsidR="009C2EC2" w:rsidRDefault="009C2EC2" w:rsidP="00EB7C7C">
      <w:pPr>
        <w:pStyle w:val="ListB6after"/>
      </w:pPr>
      <w:r>
        <w:t>Different liability risk assessments</w:t>
      </w:r>
    </w:p>
    <w:p w14:paraId="066AB552" w14:textId="4224D257" w:rsidR="00EB7C7C" w:rsidRDefault="00EB7C7C" w:rsidP="00EB7C7C">
      <w:pPr>
        <w:pStyle w:val="ListB6after"/>
      </w:pPr>
      <w:r>
        <w:t>R&amp;D grant estimates ahead of approval</w:t>
      </w:r>
    </w:p>
    <w:p w14:paraId="06A616EB" w14:textId="3CD2BC05" w:rsidR="00EB7C7C" w:rsidRDefault="00EB7C7C" w:rsidP="00EB7C7C">
      <w:pPr>
        <w:pStyle w:val="ListB6after"/>
      </w:pPr>
      <w:r>
        <w:t>Tax provisions</w:t>
      </w:r>
      <w:r w:rsidR="005200E8">
        <w:t xml:space="preserve"> or allowable/disallowable status</w:t>
      </w:r>
    </w:p>
    <w:p w14:paraId="0DBE2A51" w14:textId="6443595E" w:rsidR="004F3FDC" w:rsidRPr="004F3FDC" w:rsidRDefault="00EB7C7C" w:rsidP="00EB7C7C">
      <w:pPr>
        <w:pStyle w:val="ListB6after"/>
      </w:pPr>
      <w:r>
        <w:t xml:space="preserve">Data applicable to one Taxonomy or jurisdiction but not others that might be used for searches/reports </w:t>
      </w:r>
    </w:p>
    <w:p w14:paraId="38BB3BAA" w14:textId="77777777" w:rsidR="00B50C31" w:rsidRDefault="00B50C31" w:rsidP="00B50C31">
      <w:pPr>
        <w:pStyle w:val="Heading4"/>
      </w:pPr>
      <w:r>
        <w:t>Validation</w:t>
      </w:r>
    </w:p>
    <w:p w14:paraId="01ECC3E0" w14:textId="77777777" w:rsidR="00B50C31" w:rsidRDefault="00B50C31" w:rsidP="00B50C31">
      <w:pPr>
        <w:pStyle w:val="Normal6after"/>
      </w:pPr>
      <w:r>
        <w:t>Data can be assembled piecemeal but is fully validated for completeness and accuracy before any report construction is undertaken. The construction methods mean that:</w:t>
      </w:r>
    </w:p>
    <w:p w14:paraId="7323170D" w14:textId="77777777" w:rsidR="00B50C31" w:rsidRDefault="00B50C31" w:rsidP="00B50C31">
      <w:pPr>
        <w:pStyle w:val="ListB6after"/>
      </w:pPr>
      <w:r>
        <w:t>All Ledger information confirms to Double Entry principles</w:t>
      </w:r>
    </w:p>
    <w:p w14:paraId="24385426" w14:textId="77777777" w:rsidR="00B50C31" w:rsidRDefault="00B50C31" w:rsidP="00B50C31">
      <w:pPr>
        <w:pStyle w:val="ListB6after"/>
      </w:pPr>
      <w:r>
        <w:t>Detailed information is always in accordance with summary information</w:t>
      </w:r>
    </w:p>
    <w:p w14:paraId="2000FB1E" w14:textId="77777777" w:rsidR="00B50C31" w:rsidRDefault="00B50C31" w:rsidP="00B50C31">
      <w:pPr>
        <w:pStyle w:val="ListB6after"/>
      </w:pPr>
      <w:r>
        <w:t>Completeness; that if an item exists in one then place, then it exists in all required places</w:t>
      </w:r>
    </w:p>
    <w:p w14:paraId="60AE620C" w14:textId="77777777" w:rsidR="00B50C31" w:rsidRDefault="00B50C31" w:rsidP="00B50C31">
      <w:pPr>
        <w:pStyle w:val="ListB6after"/>
      </w:pPr>
      <w:r>
        <w:t>Correctness; adheres to the appropriate characteristics and properties.</w:t>
      </w:r>
    </w:p>
    <w:p w14:paraId="1CF45063" w14:textId="77777777" w:rsidR="00B50C31" w:rsidRDefault="00B50C31" w:rsidP="00B50C31">
      <w:pPr>
        <w:pStyle w:val="ListB6after"/>
      </w:pPr>
      <w:r>
        <w:t>Consistency; proper roll forward and roll up facilities within and between periods.</w:t>
      </w:r>
    </w:p>
    <w:p w14:paraId="26192B91" w14:textId="3514051A" w:rsidR="004F3FDC" w:rsidRDefault="00B50C31" w:rsidP="00D05F50">
      <w:pPr>
        <w:pStyle w:val="ListBullet"/>
      </w:pPr>
      <w:r>
        <w:t>Accuracy ;  no loss of precision or detail</w:t>
      </w:r>
    </w:p>
    <w:p w14:paraId="693C832E" w14:textId="74EFC5FA" w:rsidR="00D05F50" w:rsidRDefault="00E61A15" w:rsidP="00D05F50">
      <w:pPr>
        <w:pStyle w:val="Heading2"/>
      </w:pPr>
      <w:bookmarkStart w:id="51" w:name="_Toc362618333"/>
      <w:r>
        <w:t>Semantic Integrated Reporting</w:t>
      </w:r>
      <w:r w:rsidR="00D05F50">
        <w:t xml:space="preserve"> (</w:t>
      </w:r>
      <w:r>
        <w:t>SIR</w:t>
      </w:r>
      <w:r w:rsidR="00D05F50">
        <w:t>)</w:t>
      </w:r>
      <w:bookmarkEnd w:id="51"/>
    </w:p>
    <w:p w14:paraId="712BA90F" w14:textId="1651D6BD" w:rsidR="0046253B" w:rsidRDefault="0046253B" w:rsidP="00D05F50">
      <w:pPr>
        <w:pStyle w:val="Normal6after"/>
      </w:pPr>
      <w:r>
        <w:t xml:space="preserve">Semantic </w:t>
      </w:r>
      <w:r w:rsidR="00D05F50">
        <w:t xml:space="preserve">Integrated </w:t>
      </w:r>
      <w:r>
        <w:t>Reporting (S</w:t>
      </w:r>
      <w:r w:rsidR="00D05F50">
        <w:t>I</w:t>
      </w:r>
      <w:r>
        <w:t xml:space="preserve">R) is the part of </w:t>
      </w:r>
      <w:proofErr w:type="spellStart"/>
      <w:r>
        <w:t>Braiins</w:t>
      </w:r>
      <w:proofErr w:type="spellEnd"/>
      <w:r>
        <w:t xml:space="preserve"> which uses the SIM data to</w:t>
      </w:r>
      <w:r w:rsidR="00D05F50">
        <w:t>:</w:t>
      </w:r>
    </w:p>
    <w:p w14:paraId="3301A900" w14:textId="08922A74" w:rsidR="0046253B" w:rsidRPr="00D05F50" w:rsidRDefault="0046253B" w:rsidP="00D05F50">
      <w:pPr>
        <w:pStyle w:val="ListB6after"/>
      </w:pPr>
      <w:r w:rsidRPr="00D05F50">
        <w:t xml:space="preserve">Generate reports in plain HTML, sematic HTML, </w:t>
      </w:r>
      <w:proofErr w:type="spellStart"/>
      <w:r w:rsidRPr="00D05F50">
        <w:t>iXBRL</w:t>
      </w:r>
      <w:proofErr w:type="spellEnd"/>
      <w:r w:rsidRPr="00D05F50">
        <w:t>, XBRL, PDF</w:t>
      </w:r>
      <w:r w:rsidR="00D05F50">
        <w:t>, or open export formats</w:t>
      </w:r>
    </w:p>
    <w:p w14:paraId="61BD24E9" w14:textId="1CDAB37D" w:rsidR="0046253B" w:rsidRPr="00D05F50" w:rsidRDefault="0046253B" w:rsidP="00D05F50">
      <w:pPr>
        <w:pStyle w:val="ListB6after"/>
      </w:pPr>
      <w:r w:rsidRPr="00D05F50">
        <w:t>Provide consistency checks</w:t>
      </w:r>
      <w:r w:rsidR="00D05F50">
        <w:t xml:space="preserve"> beyond the input validation described above</w:t>
      </w:r>
    </w:p>
    <w:p w14:paraId="550D8083" w14:textId="4486D05F" w:rsidR="0046253B" w:rsidRDefault="00D05F50" w:rsidP="00D05F50">
      <w:pPr>
        <w:pStyle w:val="ListB6after"/>
      </w:pPr>
      <w:r>
        <w:t xml:space="preserve">Provide </w:t>
      </w:r>
      <w:r w:rsidR="00542A22">
        <w:t xml:space="preserve">interactive </w:t>
      </w:r>
      <w:r w:rsidR="00AF6B18">
        <w:t xml:space="preserve">search, </w:t>
      </w:r>
      <w:r>
        <w:t xml:space="preserve">review, and </w:t>
      </w:r>
      <w:r w:rsidR="0046253B" w:rsidRPr="00D05F50">
        <w:t>compar</w:t>
      </w:r>
      <w:r>
        <w:t>ison abilities including across entities</w:t>
      </w:r>
    </w:p>
    <w:p w14:paraId="17B78A5D" w14:textId="6C7A573D" w:rsidR="00E35A14" w:rsidRDefault="00E35A14" w:rsidP="00E35A14">
      <w:r>
        <w:t xml:space="preserve">Producing integrated/financial reports with correct, validated content for </w:t>
      </w:r>
      <w:proofErr w:type="gramStart"/>
      <w:r>
        <w:t>a target</w:t>
      </w:r>
      <w:proofErr w:type="gramEnd"/>
      <w:r>
        <w:t xml:space="preserve"> taxonomy in the desired presentation style that is paginated and cross referenced, and now also in </w:t>
      </w:r>
      <w:proofErr w:type="spellStart"/>
      <w:r>
        <w:t>iXBRL</w:t>
      </w:r>
      <w:proofErr w:type="spellEnd"/>
      <w:ins w:id="52" w:author="Charles" w:date="2013-07-26T21:50:00Z">
        <w:r w:rsidR="00B72A2B">
          <w:t>,</w:t>
        </w:r>
      </w:ins>
      <w:r>
        <w:t xml:space="preserve"> </w:t>
      </w:r>
      <w:r w:rsidRPr="0048469B">
        <w:t>can become incredibly complicated.</w:t>
      </w:r>
    </w:p>
    <w:p w14:paraId="7743C389" w14:textId="56CD0140" w:rsidR="00E35A14" w:rsidRPr="0048469B" w:rsidRDefault="00E35A14" w:rsidP="00E35A14">
      <w:proofErr w:type="gramStart"/>
      <w:r w:rsidRPr="0048469B">
        <w:lastRenderedPageBreak/>
        <w:t xml:space="preserve">The </w:t>
      </w:r>
      <w:r>
        <w:t>c</w:t>
      </w:r>
      <w:r w:rsidRPr="0048469B">
        <w:t xml:space="preserve">harts </w:t>
      </w:r>
      <w:r>
        <w:t xml:space="preserve">of accounts </w:t>
      </w:r>
      <w:r w:rsidRPr="0048469B">
        <w:t xml:space="preserve">and </w:t>
      </w:r>
      <w:r>
        <w:t>f</w:t>
      </w:r>
      <w:r w:rsidRPr="0048469B">
        <w:t>ormats which specify the output report structure, content, and style quickly become larger and more complicated tha</w:t>
      </w:r>
      <w:del w:id="53" w:author="Charles" w:date="2013-07-26T21:50:00Z">
        <w:r w:rsidRPr="0048469B" w:rsidDel="00B72A2B">
          <w:delText>t</w:delText>
        </w:r>
      </w:del>
      <w:ins w:id="54" w:author="Charles" w:date="2013-07-26T21:51:00Z">
        <w:r w:rsidR="00B72A2B">
          <w:t>n</w:t>
        </w:r>
      </w:ins>
      <w:r w:rsidRPr="0048469B">
        <w:t xml:space="preserve"> the program itself</w:t>
      </w:r>
      <w:ins w:id="55" w:author="Charles" w:date="2013-07-26T21:51:00Z">
        <w:r w:rsidR="00B72A2B">
          <w:t>.</w:t>
        </w:r>
      </w:ins>
      <w:proofErr w:type="gramEnd"/>
      <w:del w:id="56" w:author="Charles" w:date="2013-07-26T21:51:00Z">
        <w:r w:rsidRPr="0048469B" w:rsidDel="00B72A2B">
          <w:delText>,</w:delText>
        </w:r>
      </w:del>
      <w:r w:rsidRPr="0048469B">
        <w:t xml:space="preserve"> </w:t>
      </w:r>
      <w:ins w:id="57" w:author="Charles" w:date="2013-07-26T21:51:00Z">
        <w:r w:rsidR="00B72A2B">
          <w:t xml:space="preserve">They </w:t>
        </w:r>
      </w:ins>
      <w:del w:id="58" w:author="Charles" w:date="2013-07-26T21:51:00Z">
        <w:r w:rsidRPr="0048469B" w:rsidDel="00B72A2B">
          <w:delText>and</w:delText>
        </w:r>
      </w:del>
      <w:r w:rsidRPr="0048469B">
        <w:t xml:space="preserve"> consequently consume ever increasing resources, both from the supplying software house and the end user if they have done any customisation.</w:t>
      </w:r>
    </w:p>
    <w:p w14:paraId="7DB14FFC" w14:textId="77777777" w:rsidR="00E35A14" w:rsidRDefault="00E35A14" w:rsidP="00E35A14">
      <w:proofErr w:type="spellStart"/>
      <w:r w:rsidRPr="0048469B">
        <w:t>Braiins</w:t>
      </w:r>
      <w:proofErr w:type="spellEnd"/>
      <w:r w:rsidRPr="0048469B">
        <w:t xml:space="preserve"> keeps this potential mess more under control than ever before </w:t>
      </w:r>
      <w:r>
        <w:t xml:space="preserve">thanks to SIM </w:t>
      </w:r>
      <w:r w:rsidRPr="0048469B">
        <w:t xml:space="preserve">building in power and taxonomy knowledge (control) at the lowest levels, so that the high level reporting via </w:t>
      </w:r>
      <w:r>
        <w:t>SIR</w:t>
      </w:r>
      <w:r w:rsidRPr="0048469B">
        <w:t xml:space="preserve"> can be simpler, more intuitive, and less prone to error with regulatory change.</w:t>
      </w:r>
    </w:p>
    <w:p w14:paraId="65BF6426" w14:textId="77777777" w:rsidR="00F43636" w:rsidRPr="00F43636" w:rsidRDefault="00F43636" w:rsidP="00F43636">
      <w:pPr>
        <w:pStyle w:val="Heading3"/>
      </w:pPr>
      <w:bookmarkStart w:id="59" w:name="_Toc362618334"/>
      <w:r w:rsidRPr="00F43636">
        <w:t>Personalised Access with Control</w:t>
      </w:r>
      <w:bookmarkEnd w:id="59"/>
    </w:p>
    <w:p w14:paraId="7A71E110" w14:textId="7844F813" w:rsidR="00F43636" w:rsidRPr="00F43636" w:rsidRDefault="00F43636" w:rsidP="00F43636">
      <w:r w:rsidRPr="00F43636">
        <w:t xml:space="preserve">Each user of </w:t>
      </w:r>
      <w:r>
        <w:t xml:space="preserve">SIR </w:t>
      </w:r>
      <w:r w:rsidRPr="00F43636">
        <w:t>has their particular interests and information they are seeking.</w:t>
      </w:r>
    </w:p>
    <w:p w14:paraId="7DD42C27" w14:textId="77777777" w:rsidR="00F43636" w:rsidRPr="00F43636" w:rsidRDefault="00F43636" w:rsidP="00F43636">
      <w:pPr>
        <w:pStyle w:val="Normal6after"/>
      </w:pPr>
      <w:r w:rsidRPr="00F43636">
        <w:t>For example:</w:t>
      </w:r>
    </w:p>
    <w:p w14:paraId="4FAED26C" w14:textId="77777777" w:rsidR="00F43636" w:rsidRPr="00F43636" w:rsidRDefault="00F43636" w:rsidP="00F43636">
      <w:pPr>
        <w:pStyle w:val="ListB6after"/>
      </w:pPr>
      <w:r w:rsidRPr="00F43636">
        <w:t>Conventional style for the Regulatory Authorities or Shareholders</w:t>
      </w:r>
    </w:p>
    <w:p w14:paraId="00CB55A0" w14:textId="77777777" w:rsidR="00F43636" w:rsidRPr="00F43636" w:rsidRDefault="00F43636" w:rsidP="00F43636">
      <w:pPr>
        <w:pStyle w:val="ListB6after"/>
      </w:pPr>
      <w:r w:rsidRPr="00F43636">
        <w:t>Liquidity and Risk based analysis for actual or potential lenders such as Banks.</w:t>
      </w:r>
    </w:p>
    <w:p w14:paraId="13A08D2E" w14:textId="77777777" w:rsidR="00F43636" w:rsidRPr="00F43636" w:rsidRDefault="00F43636" w:rsidP="00F43636">
      <w:pPr>
        <w:pStyle w:val="ListB6after"/>
      </w:pPr>
      <w:r w:rsidRPr="00F43636">
        <w:t>Performance orientated view for Financial Analysts</w:t>
      </w:r>
    </w:p>
    <w:p w14:paraId="1154DE14" w14:textId="77777777" w:rsidR="00F43636" w:rsidRPr="00F43636" w:rsidRDefault="00F43636" w:rsidP="00F43636">
      <w:pPr>
        <w:pStyle w:val="ListB6after"/>
      </w:pPr>
      <w:r w:rsidRPr="00F43636">
        <w:t>Detailed Asset views for aiding Stewardship.</w:t>
      </w:r>
    </w:p>
    <w:p w14:paraId="7FD8655D" w14:textId="77777777" w:rsidR="00F43636" w:rsidRPr="00F43636" w:rsidRDefault="00F43636" w:rsidP="00F43636">
      <w:pPr>
        <w:pStyle w:val="ListB6after"/>
      </w:pPr>
      <w:r w:rsidRPr="00F43636">
        <w:t>In short, totally customisable, whether extracts or complete reports, to best suit the purpose and interest of each and any information user.</w:t>
      </w:r>
    </w:p>
    <w:p w14:paraId="2BB59CE8" w14:textId="77777777" w:rsidR="00F43636" w:rsidRPr="00F43636" w:rsidRDefault="00F43636" w:rsidP="00F43636">
      <w:r w:rsidRPr="00F43636">
        <w:t>Even within these groups there will be a wide variation in specific interests, levels of detail required or accounting knowledge. So one technically orientated major shareholder might prefer to have everything in detail, another shareholder might just want to see some key summaries, preferably using pictures more than words.</w:t>
      </w:r>
    </w:p>
    <w:p w14:paraId="715132BD" w14:textId="77777777" w:rsidR="00F43636" w:rsidRPr="00F43636" w:rsidRDefault="00F43636" w:rsidP="00F43636">
      <w:r w:rsidRPr="00F43636">
        <w:t>SIR caters for such nuances, with users grouped as follows:</w:t>
      </w:r>
    </w:p>
    <w:p w14:paraId="53148148" w14:textId="77777777" w:rsidR="00F43636" w:rsidRPr="00F43636" w:rsidRDefault="00F43636" w:rsidP="00F43636">
      <w:pPr>
        <w:pStyle w:val="Heading4"/>
      </w:pPr>
      <w:r w:rsidRPr="00F43636">
        <w:t>Internal Users</w:t>
      </w:r>
    </w:p>
    <w:p w14:paraId="038CDE5E" w14:textId="77777777" w:rsidR="00F43636" w:rsidRDefault="00F43636" w:rsidP="00F43636">
      <w:pPr>
        <w:pStyle w:val="ListB6after"/>
      </w:pPr>
      <w:r>
        <w:t>Officers</w:t>
      </w:r>
    </w:p>
    <w:p w14:paraId="22FE3385" w14:textId="4E3B5E3E" w:rsidR="00F43636" w:rsidRDefault="00F43636" w:rsidP="00F43636">
      <w:pPr>
        <w:pStyle w:val="ListB6after"/>
      </w:pPr>
      <w:r>
        <w:t>Management</w:t>
      </w:r>
    </w:p>
    <w:p w14:paraId="54B0947A" w14:textId="0D0B3F6D" w:rsidR="00F43636" w:rsidRPr="00F43636" w:rsidRDefault="00F43636" w:rsidP="00F43636">
      <w:pPr>
        <w:pStyle w:val="ListB6after"/>
      </w:pPr>
      <w:r w:rsidRPr="00F43636">
        <w:t>Accounting department</w:t>
      </w:r>
    </w:p>
    <w:p w14:paraId="5C6AA3A9" w14:textId="1C785ADE" w:rsidR="00F43636" w:rsidRPr="00F43636" w:rsidRDefault="00F43636" w:rsidP="00F43636">
      <w:pPr>
        <w:pStyle w:val="ListB6after"/>
      </w:pPr>
      <w:r w:rsidRPr="00F43636">
        <w:t xml:space="preserve">Other </w:t>
      </w:r>
      <w:r>
        <w:t>staff</w:t>
      </w:r>
    </w:p>
    <w:p w14:paraId="02156D4E" w14:textId="77777777" w:rsidR="00F43636" w:rsidRPr="00F43636" w:rsidRDefault="00F43636" w:rsidP="00F43636">
      <w:pPr>
        <w:pStyle w:val="Heading4"/>
      </w:pPr>
      <w:r w:rsidRPr="00F43636">
        <w:t>External Users</w:t>
      </w:r>
    </w:p>
    <w:p w14:paraId="0B0EF3D3" w14:textId="77777777" w:rsidR="00F43636" w:rsidRPr="00F43636" w:rsidRDefault="00F43636" w:rsidP="00F43636">
      <w:pPr>
        <w:pStyle w:val="ListB6after"/>
      </w:pPr>
      <w:r w:rsidRPr="00F43636">
        <w:t>Shareholders</w:t>
      </w:r>
    </w:p>
    <w:p w14:paraId="57AC98C1" w14:textId="77777777" w:rsidR="00F43636" w:rsidRPr="00F43636" w:rsidRDefault="00F43636" w:rsidP="00F43636">
      <w:pPr>
        <w:pStyle w:val="ListB6after"/>
      </w:pPr>
      <w:r w:rsidRPr="00F43636">
        <w:t>Potential investors</w:t>
      </w:r>
    </w:p>
    <w:p w14:paraId="136D104E" w14:textId="77777777" w:rsidR="00F43636" w:rsidRPr="00F43636" w:rsidRDefault="00F43636" w:rsidP="00F43636">
      <w:pPr>
        <w:pStyle w:val="ListB6after"/>
      </w:pPr>
      <w:r w:rsidRPr="00F43636">
        <w:t>Creditors</w:t>
      </w:r>
    </w:p>
    <w:p w14:paraId="5A172F9D" w14:textId="77777777" w:rsidR="00F43636" w:rsidRPr="00F43636" w:rsidRDefault="00F43636" w:rsidP="00F43636">
      <w:pPr>
        <w:pStyle w:val="ListB6after"/>
      </w:pPr>
      <w:r w:rsidRPr="00F43636">
        <w:t>Banks and debenture holders</w:t>
      </w:r>
    </w:p>
    <w:p w14:paraId="468A8B7A" w14:textId="77777777" w:rsidR="00F43636" w:rsidRPr="00F43636" w:rsidRDefault="00F43636" w:rsidP="00F43636">
      <w:pPr>
        <w:pStyle w:val="ListB6after"/>
      </w:pPr>
      <w:r w:rsidRPr="00F43636">
        <w:t>Financial Analysts</w:t>
      </w:r>
    </w:p>
    <w:p w14:paraId="4C15A14F" w14:textId="77777777" w:rsidR="00F43636" w:rsidRPr="00F43636" w:rsidRDefault="00F43636" w:rsidP="00F43636">
      <w:pPr>
        <w:pStyle w:val="ListB6after"/>
      </w:pPr>
      <w:r w:rsidRPr="00F43636">
        <w:t>Regulatory Authorities</w:t>
      </w:r>
    </w:p>
    <w:p w14:paraId="74DA334E" w14:textId="77777777" w:rsidR="00F43636" w:rsidRPr="00F43636" w:rsidRDefault="00F43636" w:rsidP="00F43636">
      <w:r w:rsidRPr="00F43636">
        <w:t>This does not mean that any users can see more than they should as non-public content is controlled by the publisher, whether just the minimum legal disclosures or augmented with additional voluntary information.</w:t>
      </w:r>
    </w:p>
    <w:p w14:paraId="71EF2ED8" w14:textId="77777777" w:rsidR="00F43636" w:rsidRPr="00F43636" w:rsidRDefault="00F43636" w:rsidP="00F43636">
      <w:r w:rsidRPr="00F43636">
        <w:t xml:space="preserve">The gradation in access is described in </w:t>
      </w:r>
      <w:r w:rsidR="00D5560C">
        <w:fldChar w:fldCharType="begin"/>
      </w:r>
      <w:r w:rsidR="00D5560C">
        <w:instrText xml:space="preserve"> REF _Ref362506934 </w:instrText>
      </w:r>
      <w:r w:rsidR="00D5560C">
        <w:fldChar w:fldCharType="separate"/>
      </w:r>
      <w:r w:rsidR="00C569B6">
        <w:t xml:space="preserve">The </w:t>
      </w:r>
      <w:proofErr w:type="spellStart"/>
      <w:r w:rsidR="00C569B6">
        <w:t>Braiins</w:t>
      </w:r>
      <w:proofErr w:type="spellEnd"/>
      <w:r w:rsidR="00C569B6">
        <w:t xml:space="preserve"> Product and Community</w:t>
      </w:r>
      <w:r w:rsidR="00D5560C">
        <w:fldChar w:fldCharType="end"/>
      </w:r>
      <w:r w:rsidRPr="00F43636">
        <w:t xml:space="preserve"> - </w:t>
      </w:r>
      <w:r w:rsidRPr="00F43636">
        <w:rPr>
          <w:u w:val="single"/>
        </w:rPr>
        <w:fldChar w:fldCharType="begin"/>
      </w:r>
      <w:r w:rsidRPr="00F43636">
        <w:rPr>
          <w:u w:val="single"/>
        </w:rPr>
        <w:instrText xml:space="preserve"> REF _Ref362506870 \h  \* MERGEFORMAT </w:instrText>
      </w:r>
      <w:r w:rsidRPr="00F43636">
        <w:rPr>
          <w:u w:val="single"/>
        </w:rPr>
      </w:r>
      <w:r w:rsidRPr="00F43636">
        <w:rPr>
          <w:u w:val="single"/>
        </w:rPr>
        <w:fldChar w:fldCharType="separate"/>
      </w:r>
      <w:r w:rsidR="00C569B6" w:rsidRPr="00C569B6">
        <w:rPr>
          <w:u w:val="single"/>
        </w:rPr>
        <w:t>Review and Analysis of Integrated or Financial Report Data</w:t>
      </w:r>
      <w:r w:rsidRPr="00F43636">
        <w:rPr>
          <w:u w:val="single"/>
        </w:rPr>
        <w:fldChar w:fldCharType="end"/>
      </w:r>
      <w:r w:rsidRPr="00F43636">
        <w:rPr>
          <w:u w:val="single"/>
        </w:rPr>
        <w:t>.</w:t>
      </w:r>
    </w:p>
    <w:p w14:paraId="16566212" w14:textId="5E31A035" w:rsidR="00E35A14" w:rsidRPr="0048469B" w:rsidRDefault="00E35A14" w:rsidP="00E35A14">
      <w:pPr>
        <w:pStyle w:val="Heading3"/>
      </w:pPr>
      <w:bookmarkStart w:id="60" w:name="_Toc362618335"/>
      <w:r w:rsidRPr="0048469B">
        <w:lastRenderedPageBreak/>
        <w:t>Report</w:t>
      </w:r>
      <w:r w:rsidR="004D3A36">
        <w:t>ing</w:t>
      </w:r>
      <w:bookmarkEnd w:id="60"/>
    </w:p>
    <w:p w14:paraId="0AFD1932" w14:textId="060DFF60" w:rsidR="00E35A14" w:rsidRDefault="00F43636" w:rsidP="00E35A14">
      <w:r>
        <w:t xml:space="preserve">The </w:t>
      </w:r>
      <w:r w:rsidR="00E35A14">
        <w:t xml:space="preserve">SIR </w:t>
      </w:r>
      <w:r w:rsidR="00E35A14" w:rsidRPr="0048469B">
        <w:t xml:space="preserve">report generator can produce any desired report as </w:t>
      </w:r>
      <w:r w:rsidR="00E35A14">
        <w:t xml:space="preserve">HTML, sematic HMTL, </w:t>
      </w:r>
      <w:proofErr w:type="spellStart"/>
      <w:r w:rsidR="00E35A14">
        <w:t>iXBRL</w:t>
      </w:r>
      <w:proofErr w:type="spellEnd"/>
      <w:r w:rsidR="00E35A14">
        <w:t xml:space="preserve">, XBRL, PDF, </w:t>
      </w:r>
      <w:r w:rsidR="00E35A14" w:rsidRPr="0048469B">
        <w:t xml:space="preserve">or </w:t>
      </w:r>
      <w:r w:rsidR="00E35A14">
        <w:t>in open export formats</w:t>
      </w:r>
      <w:r w:rsidR="00E35A14" w:rsidRPr="0048469B">
        <w:t>.</w:t>
      </w:r>
    </w:p>
    <w:p w14:paraId="2ABC3FAC" w14:textId="3ED41FAE" w:rsidR="00E35A14" w:rsidRPr="0048469B" w:rsidRDefault="00E35A14" w:rsidP="00E35A14">
      <w:r w:rsidRPr="0048469B">
        <w:t>The report generator is powerful yet easier to use than others because it works with SIM and SIM’s B</w:t>
      </w:r>
      <w:r>
        <w:t>ro</w:t>
      </w:r>
      <w:r w:rsidRPr="0048469B">
        <w:t xml:space="preserve">s that already have performed many of the required summations, and which know where they </w:t>
      </w:r>
      <w:ins w:id="61" w:author="Charles" w:date="2013-07-26T21:53:00Z">
        <w:r w:rsidR="005653A9">
          <w:t>should</w:t>
        </w:r>
      </w:ins>
      <w:del w:id="62" w:author="Charles" w:date="2013-07-26T21:53:00Z">
        <w:r w:rsidRPr="0048469B" w:rsidDel="005653A9">
          <w:delText>can</w:delText>
        </w:r>
      </w:del>
      <w:r w:rsidRPr="0048469B">
        <w:t xml:space="preserve"> or should not be used, because of their inbuilt knowledge e.g. a Revenue B</w:t>
      </w:r>
      <w:r>
        <w:t>ro</w:t>
      </w:r>
      <w:r w:rsidRPr="0048469B">
        <w:t xml:space="preserve"> could not be wrongly used in a Balance Sheet report. It is also fast, very fast.</w:t>
      </w:r>
      <w:r>
        <w:t xml:space="preserve"> (Report formats are compiled into PHP code that runs on the server in native mode like any other program.)</w:t>
      </w:r>
    </w:p>
    <w:p w14:paraId="12E37F48" w14:textId="77777777" w:rsidR="00E35A14" w:rsidRPr="0048469B" w:rsidRDefault="00E35A14" w:rsidP="00E35A14">
      <w:r w:rsidRPr="0048469B">
        <w:t>Restated figures are kept track of so that every value in the comparatives of a set of accounts that is affected by restatements can be shown in a different style for example.</w:t>
      </w:r>
    </w:p>
    <w:p w14:paraId="3C969FCF" w14:textId="77777777" w:rsidR="00E35A14" w:rsidRPr="0048469B" w:rsidRDefault="00E35A14" w:rsidP="00E35A14">
      <w:r w:rsidRPr="0048469B">
        <w:t>Schedule tables for notes fall out easily.</w:t>
      </w:r>
    </w:p>
    <w:p w14:paraId="797D99F1" w14:textId="77777777" w:rsidR="00E35A14" w:rsidRDefault="00E35A14" w:rsidP="00E35A14">
      <w:r w:rsidRPr="0048469B">
        <w:t>Graphs and images can be embedded.</w:t>
      </w:r>
    </w:p>
    <w:p w14:paraId="3ED78B84" w14:textId="77777777" w:rsidR="00663527" w:rsidRPr="00663527" w:rsidRDefault="00663527" w:rsidP="00663527">
      <w:pPr>
        <w:keepNext/>
        <w:keepLines/>
        <w:spacing w:before="40" w:after="60"/>
        <w:outlineLvl w:val="3"/>
        <w:rPr>
          <w:rFonts w:asciiTheme="majorHAnsi" w:eastAsiaTheme="majorEastAsia" w:hAnsiTheme="majorHAnsi" w:cstheme="majorBidi"/>
          <w:b/>
          <w:iCs/>
        </w:rPr>
      </w:pPr>
      <w:r w:rsidRPr="00663527">
        <w:rPr>
          <w:rFonts w:asciiTheme="majorHAnsi" w:eastAsiaTheme="majorEastAsia" w:hAnsiTheme="majorHAnsi" w:cstheme="majorBidi"/>
          <w:b/>
          <w:iCs/>
        </w:rPr>
        <w:t>Interactive and Dynamic Reports</w:t>
      </w:r>
    </w:p>
    <w:p w14:paraId="069F448B" w14:textId="69F014DF" w:rsidR="00CA196C" w:rsidRDefault="00CA196C" w:rsidP="00663527">
      <w:r w:rsidRPr="00CA196C">
        <w:t xml:space="preserve">Uniquely to </w:t>
      </w:r>
      <w:proofErr w:type="spellStart"/>
      <w:r w:rsidRPr="00CA196C">
        <w:t>Braiins</w:t>
      </w:r>
      <w:proofErr w:type="spellEnd"/>
      <w:r w:rsidRPr="00CA196C">
        <w:t xml:space="preserve"> and SIR-SIM, reports can be interactive and dynamic, with selections available according to the data itself e.g. whether dynamic type data has been imported/entered or not, </w:t>
      </w:r>
      <w:r>
        <w:t>whether multiple taxonomies/jurisdictions have been defined, and by type of related party.</w:t>
      </w:r>
    </w:p>
    <w:p w14:paraId="797F57AB" w14:textId="5DB33347" w:rsidR="00663527" w:rsidRDefault="00CA196C" w:rsidP="00663527">
      <w:r>
        <w:t>Thus</w:t>
      </w:r>
      <w:r w:rsidR="00663527" w:rsidRPr="00663527">
        <w:t xml:space="preserve"> user</w:t>
      </w:r>
      <w:r>
        <w:t>s</w:t>
      </w:r>
      <w:r w:rsidR="00663527" w:rsidRPr="00663527">
        <w:t xml:space="preserve"> can see whatever they want, however they want.</w:t>
      </w:r>
      <w:r>
        <w:t xml:space="preserve"> </w:t>
      </w:r>
      <w:r w:rsidR="00663527" w:rsidRPr="00663527">
        <w:t xml:space="preserve">Any user can have </w:t>
      </w:r>
      <w:r>
        <w:t>any style and amount of content within privacy limits where applicable.</w:t>
      </w:r>
    </w:p>
    <w:p w14:paraId="030A685C" w14:textId="47A33EEC" w:rsidR="0050158A" w:rsidRDefault="0050158A" w:rsidP="00663527">
      <w:proofErr w:type="spellStart"/>
      <w:r>
        <w:t>Braiins</w:t>
      </w:r>
      <w:proofErr w:type="spellEnd"/>
      <w:r>
        <w:t xml:space="preserve"> plus SIR-SIM </w:t>
      </w:r>
      <w:r w:rsidRPr="0050158A">
        <w:t>release user</w:t>
      </w:r>
      <w:r>
        <w:t>s</w:t>
      </w:r>
      <w:r w:rsidRPr="0050158A">
        <w:t xml:space="preserve"> from the limitations of the static p</w:t>
      </w:r>
      <w:r>
        <w:t>aper based single style report.</w:t>
      </w:r>
    </w:p>
    <w:p w14:paraId="59980F2D" w14:textId="6CE27F49" w:rsidR="00D818ED" w:rsidRDefault="00D818ED" w:rsidP="00D818ED">
      <w:pPr>
        <w:pStyle w:val="Heading4"/>
      </w:pPr>
      <w:r>
        <w:t>XBRL Reports</w:t>
      </w:r>
    </w:p>
    <w:p w14:paraId="483A07BC" w14:textId="0C46B2B7" w:rsidR="00D818ED" w:rsidRDefault="00D818ED" w:rsidP="00D818ED">
      <w:r w:rsidRPr="00C610E7">
        <w:t>For XBRL reports SIM data is mapped (converted) to the target XBRL taxonomy, based on the knowledge embedded within SIM, so giving the best possible XBRL tagging, unrelated to how or where the item is used in an XBRL report.</w:t>
      </w:r>
      <w:r w:rsidR="00A77988">
        <w:t xml:space="preserve"> (</w:t>
      </w:r>
      <w:r w:rsidR="00A77988" w:rsidRPr="00A77988">
        <w:t xml:space="preserve">Information in XBRL form is created direct from </w:t>
      </w:r>
      <w:r w:rsidR="00A77988">
        <w:t xml:space="preserve">the </w:t>
      </w:r>
      <w:r w:rsidR="00A77988" w:rsidRPr="00A77988">
        <w:t>SIM database, not after the information has been assembled in a set order or as an adjunct to a conventional report generator.</w:t>
      </w:r>
      <w:r w:rsidR="00A77988">
        <w:t>)</w:t>
      </w:r>
    </w:p>
    <w:p w14:paraId="5457B954" w14:textId="4EAB0196" w:rsidR="00D818ED" w:rsidRDefault="00D818ED" w:rsidP="00E35A14">
      <w:r w:rsidRPr="00C610E7">
        <w:t>Th</w:t>
      </w:r>
      <w:r w:rsidR="00A77988">
        <w:t>e</w:t>
      </w:r>
      <w:r w:rsidRPr="00C610E7">
        <w:t xml:space="preserve"> </w:t>
      </w:r>
      <w:proofErr w:type="spellStart"/>
      <w:r w:rsidR="002E5E5A">
        <w:t>Braiins</w:t>
      </w:r>
      <w:proofErr w:type="spellEnd"/>
      <w:r w:rsidR="002E5E5A">
        <w:t xml:space="preserve"> </w:t>
      </w:r>
      <w:r>
        <w:t xml:space="preserve">process of data to </w:t>
      </w:r>
      <w:r w:rsidRPr="00C610E7">
        <w:t>SIM to XBRL avoids lock</w:t>
      </w:r>
      <w:ins w:id="63" w:author="Charles" w:date="2013-07-26T21:54:00Z">
        <w:r w:rsidR="005653A9">
          <w:t>-</w:t>
        </w:r>
      </w:ins>
      <w:del w:id="64" w:author="Charles" w:date="2013-07-26T21:54:00Z">
        <w:r w:rsidRPr="00C610E7" w:rsidDel="005653A9">
          <w:delText xml:space="preserve"> </w:delText>
        </w:r>
      </w:del>
      <w:r w:rsidRPr="00C610E7">
        <w:t>in to any one XBRL Taxonomy or XBRL construction model which are almost as numerous and varied as t</w:t>
      </w:r>
      <w:r>
        <w:t>he Taxonomies themselves.</w:t>
      </w:r>
    </w:p>
    <w:p w14:paraId="6287B945" w14:textId="65241C6D" w:rsidR="00E35A14" w:rsidRDefault="00E35A14" w:rsidP="00E35A14">
      <w:pPr>
        <w:pStyle w:val="Heading3"/>
      </w:pPr>
      <w:bookmarkStart w:id="65" w:name="_Toc362618336"/>
      <w:r>
        <w:t>C</w:t>
      </w:r>
      <w:r w:rsidRPr="00B636C9">
        <w:t xml:space="preserve">onsistency </w:t>
      </w:r>
      <w:r>
        <w:t>C</w:t>
      </w:r>
      <w:r w:rsidRPr="00B636C9">
        <w:t>hecks</w:t>
      </w:r>
      <w:bookmarkEnd w:id="65"/>
    </w:p>
    <w:p w14:paraId="0BDB7CB0" w14:textId="5F257397" w:rsidR="00E35A14" w:rsidRDefault="00E35A14" w:rsidP="00E35A14">
      <w:r>
        <w:t>As has been mentioned, SIM starts the validation process by controlling what can be entered where, with checks defined at the B</w:t>
      </w:r>
      <w:r w:rsidR="004D3A36">
        <w:t>ro</w:t>
      </w:r>
      <w:r>
        <w:t xml:space="preserve"> level.</w:t>
      </w:r>
    </w:p>
    <w:p w14:paraId="7E4B1FA2" w14:textId="460ECF0D" w:rsidR="00E35A14" w:rsidRDefault="00E35A14" w:rsidP="00E35A14">
      <w:r>
        <w:t>Further</w:t>
      </w:r>
      <w:r w:rsidR="004D3A36">
        <w:t>,</w:t>
      </w:r>
      <w:r>
        <w:t xml:space="preserve"> broader</w:t>
      </w:r>
      <w:r w:rsidR="004D3A36">
        <w:t>, knowledge based</w:t>
      </w:r>
      <w:r>
        <w:t xml:space="preserve"> consistency checks are performed using the report generator, which has access to all the data via SIM plus any required degree of logic and programming. A person writing validation or consistency check formats does not need to be a programmer to do this, however, as formats can use functions written by </w:t>
      </w:r>
      <w:proofErr w:type="spellStart"/>
      <w:r>
        <w:t>Braiins</w:t>
      </w:r>
      <w:proofErr w:type="spellEnd"/>
      <w:r>
        <w:t xml:space="preserve"> programmers to handle the IT stuff. </w:t>
      </w:r>
    </w:p>
    <w:p w14:paraId="230996CB" w14:textId="77777777" w:rsidR="00E35A14" w:rsidRDefault="00E35A14" w:rsidP="00E35A14">
      <w:r>
        <w:t xml:space="preserve">Because report generator formats are compiled to PHP code, they can use functions written in PHP code. Creating and adding additional PHP functions to the library of functions for use in validation formats is easy and quick for </w:t>
      </w:r>
      <w:proofErr w:type="spellStart"/>
      <w:r>
        <w:t>Braiins</w:t>
      </w:r>
      <w:proofErr w:type="spellEnd"/>
      <w:r>
        <w:t xml:space="preserve"> programmers. The library of such functions will become extensive and powerful, so enabling the validation and data consistency checks to also be extensive.</w:t>
      </w:r>
    </w:p>
    <w:p w14:paraId="41EAB6D9" w14:textId="412A09AD" w:rsidR="00E35A14" w:rsidRDefault="004D3A36" w:rsidP="00E35A14">
      <w:pPr>
        <w:pStyle w:val="Heading3"/>
      </w:pPr>
      <w:bookmarkStart w:id="66" w:name="_Toc362618337"/>
      <w:r>
        <w:t xml:space="preserve">Search, </w:t>
      </w:r>
      <w:r w:rsidR="00E35A14" w:rsidRPr="00056009">
        <w:t xml:space="preserve">Analyse and </w:t>
      </w:r>
      <w:r w:rsidR="00E35A14">
        <w:t>C</w:t>
      </w:r>
      <w:r w:rsidR="00E35A14" w:rsidRPr="00056009">
        <w:t xml:space="preserve">ompare </w:t>
      </w:r>
      <w:r w:rsidR="00E35A14">
        <w:t>D</w:t>
      </w:r>
      <w:r w:rsidR="00E35A14" w:rsidRPr="00056009">
        <w:t>ata</w:t>
      </w:r>
      <w:bookmarkEnd w:id="66"/>
    </w:p>
    <w:p w14:paraId="5539CF0C" w14:textId="62E46BEF" w:rsidR="00702301" w:rsidRPr="00702301" w:rsidRDefault="00B5585C" w:rsidP="00702301">
      <w:r>
        <w:t xml:space="preserve">SIR can search </w:t>
      </w:r>
      <w:r w:rsidR="00702301">
        <w:t xml:space="preserve">SIM data on a plethora of bases. Because we are looking at information, not data, the searches can be much more rigorous, meaningful and intuitive.  </w:t>
      </w:r>
    </w:p>
    <w:p w14:paraId="38DA8AEE" w14:textId="03C84B7F" w:rsidR="004D5B78" w:rsidRDefault="00B5585C" w:rsidP="00702301">
      <w:pPr>
        <w:pStyle w:val="ListB6after"/>
      </w:pPr>
      <w:r>
        <w:lastRenderedPageBreak/>
        <w:t>S</w:t>
      </w:r>
      <w:r w:rsidR="00B21AF5">
        <w:t>earche</w:t>
      </w:r>
      <w:r>
        <w:t>s</w:t>
      </w:r>
      <w:r w:rsidR="00B21AF5">
        <w:t xml:space="preserve"> within and </w:t>
      </w:r>
      <w:r w:rsidR="00CD4D61">
        <w:t xml:space="preserve">across </w:t>
      </w:r>
      <w:r w:rsidR="00B21AF5">
        <w:t>Entities</w:t>
      </w:r>
    </w:p>
    <w:p w14:paraId="04178169" w14:textId="77777777" w:rsidR="00CA196C" w:rsidRDefault="00CA196C" w:rsidP="00702301">
      <w:pPr>
        <w:pStyle w:val="ListB6after"/>
      </w:pPr>
      <w:r>
        <w:t>By related party</w:t>
      </w:r>
    </w:p>
    <w:p w14:paraId="5769FE74" w14:textId="14CC4A9A" w:rsidR="00B21AF5" w:rsidRDefault="00B21AF5" w:rsidP="00702301">
      <w:pPr>
        <w:pStyle w:val="ListB6after"/>
      </w:pPr>
      <w:r>
        <w:t>By periods</w:t>
      </w:r>
      <w:r w:rsidR="00541759">
        <w:t xml:space="preserve"> including prior years</w:t>
      </w:r>
    </w:p>
    <w:p w14:paraId="34305411" w14:textId="4D958AAA" w:rsidR="00B21AF5" w:rsidRDefault="00B21AF5" w:rsidP="00702301">
      <w:pPr>
        <w:pStyle w:val="ListB6after"/>
      </w:pPr>
      <w:r>
        <w:t>By item types</w:t>
      </w:r>
      <w:r w:rsidR="00F844F9">
        <w:t xml:space="preserve"> e.g. DE journal, schedule, PYA</w:t>
      </w:r>
    </w:p>
    <w:p w14:paraId="5ED03162" w14:textId="3ECF3CD6" w:rsidR="00CD4D61" w:rsidRDefault="00CD4D61" w:rsidP="00702301">
      <w:pPr>
        <w:pStyle w:val="ListB6after"/>
      </w:pPr>
      <w:r>
        <w:t>By data type e.g. money, shares, text …</w:t>
      </w:r>
    </w:p>
    <w:p w14:paraId="7403540A" w14:textId="1E536C7D" w:rsidR="00CD4D61" w:rsidRDefault="00CD4D61" w:rsidP="00702301">
      <w:pPr>
        <w:pStyle w:val="ListB6after"/>
      </w:pPr>
      <w:r>
        <w:t>By description (free text or prompted)</w:t>
      </w:r>
    </w:p>
    <w:p w14:paraId="3BB14808" w14:textId="7B432DA1" w:rsidR="00F844F9" w:rsidRDefault="00F844F9" w:rsidP="00702301">
      <w:pPr>
        <w:pStyle w:val="ListB6after"/>
      </w:pPr>
      <w:r>
        <w:t>By location in the SIM tree e.g. PPE</w:t>
      </w:r>
    </w:p>
    <w:p w14:paraId="238C3B05" w14:textId="0B4EEE06" w:rsidR="00CD4D61" w:rsidRDefault="00CD4D61" w:rsidP="00702301">
      <w:pPr>
        <w:pStyle w:val="ListB6after"/>
      </w:pPr>
      <w:r>
        <w:t xml:space="preserve">By </w:t>
      </w:r>
      <w:r w:rsidR="00F844F9">
        <w:t xml:space="preserve">report target location </w:t>
      </w:r>
      <w:r>
        <w:t xml:space="preserve">e.g. BS or </w:t>
      </w:r>
      <w:r w:rsidR="00F844F9">
        <w:t>Directors’ Report</w:t>
      </w:r>
    </w:p>
    <w:p w14:paraId="6EDE4990" w14:textId="3DFD00B1" w:rsidR="00F844F9" w:rsidRDefault="00F844F9" w:rsidP="00702301">
      <w:pPr>
        <w:pStyle w:val="ListB6after"/>
      </w:pPr>
      <w:r>
        <w:t>By date of the item if it is dated</w:t>
      </w:r>
    </w:p>
    <w:p w14:paraId="21D3C3F8" w14:textId="4C498648" w:rsidR="00F844F9" w:rsidRPr="00F844F9" w:rsidRDefault="00F844F9" w:rsidP="00F844F9">
      <w:pPr>
        <w:pStyle w:val="ListBullet"/>
      </w:pPr>
      <w:r w:rsidRPr="00F844F9">
        <w:t xml:space="preserve">By person who </w:t>
      </w:r>
      <w:r>
        <w:t>imported/</w:t>
      </w:r>
      <w:r w:rsidRPr="00F844F9">
        <w:t>entered/edited it</w:t>
      </w:r>
    </w:p>
    <w:p w14:paraId="2819A1FD" w14:textId="77777777" w:rsidR="00F844F9" w:rsidRDefault="00F844F9" w:rsidP="00F844F9">
      <w:pPr>
        <w:pStyle w:val="ListBullet"/>
      </w:pPr>
      <w:r w:rsidRPr="00F844F9">
        <w:t>By date of import/entry/edit</w:t>
      </w:r>
    </w:p>
    <w:p w14:paraId="4071BC93" w14:textId="7272F48A" w:rsidR="002B6B6F" w:rsidRPr="00F844F9" w:rsidRDefault="002B6B6F" w:rsidP="00F844F9">
      <w:pPr>
        <w:pStyle w:val="ListBullet"/>
      </w:pPr>
      <w:r>
        <w:t>By XBRL concept</w:t>
      </w:r>
    </w:p>
    <w:p w14:paraId="719D7BAF" w14:textId="34062D91" w:rsidR="00B21AF5" w:rsidRDefault="00B21AF5" w:rsidP="00702301">
      <w:pPr>
        <w:pStyle w:val="ListB6after"/>
      </w:pPr>
      <w:r>
        <w:t>By any combination</w:t>
      </w:r>
      <w:r w:rsidR="0062350F">
        <w:t xml:space="preserve"> of the above.</w:t>
      </w:r>
    </w:p>
    <w:p w14:paraId="1CC726FD" w14:textId="0C97FDBB" w:rsidR="00C2155A" w:rsidRDefault="00D818ED" w:rsidP="00702301">
      <w:r>
        <w:t>T</w:t>
      </w:r>
      <w:r w:rsidR="004D3A36">
        <w:t xml:space="preserve">he report generator can be used to </w:t>
      </w:r>
      <w:r>
        <w:t xml:space="preserve">generate search, </w:t>
      </w:r>
      <w:r w:rsidR="004D3A36">
        <w:t>analys</w:t>
      </w:r>
      <w:r>
        <w:t>is</w:t>
      </w:r>
      <w:r w:rsidR="004D3A36">
        <w:t xml:space="preserve"> and compar</w:t>
      </w:r>
      <w:r>
        <w:t>ison reports.</w:t>
      </w:r>
    </w:p>
    <w:p w14:paraId="43548C03" w14:textId="77777777" w:rsidR="00F336FF" w:rsidRDefault="00F336FF" w:rsidP="00F336FF">
      <w:pPr>
        <w:pStyle w:val="ListBI1"/>
        <w:numPr>
          <w:ilvl w:val="0"/>
          <w:numId w:val="0"/>
        </w:numPr>
      </w:pPr>
    </w:p>
    <w:p w14:paraId="40BB837D" w14:textId="4258D8B9" w:rsidR="0058751B" w:rsidRDefault="00431A12" w:rsidP="00F36251">
      <w:pPr>
        <w:pStyle w:val="Heading1"/>
      </w:pPr>
      <w:bookmarkStart w:id="67" w:name="_Toc362618338"/>
      <w:r>
        <w:lastRenderedPageBreak/>
        <w:t xml:space="preserve">The </w:t>
      </w:r>
      <w:r w:rsidR="0058751B">
        <w:t>Result</w:t>
      </w:r>
      <w:bookmarkEnd w:id="67"/>
    </w:p>
    <w:p w14:paraId="5485CBDE" w14:textId="1EDF8FDB" w:rsidR="00712827" w:rsidRDefault="00B3403B">
      <w:r>
        <w:t xml:space="preserve">The end result of the </w:t>
      </w:r>
      <w:proofErr w:type="spellStart"/>
      <w:r>
        <w:t>Braiins</w:t>
      </w:r>
      <w:proofErr w:type="spellEnd"/>
      <w:r>
        <w:t xml:space="preserve"> re-think </w:t>
      </w:r>
      <w:r w:rsidR="00431A12">
        <w:t xml:space="preserve">is Integrated/Financial Reporting as it can and should be in the cloud computing age, which </w:t>
      </w:r>
      <w:r>
        <w:t>will empower Accountants to save the world.</w:t>
      </w:r>
    </w:p>
    <w:p w14:paraId="1EAA7836" w14:textId="77777777" w:rsidR="005D5D48" w:rsidRDefault="005D5D48"/>
    <w:p w14:paraId="6F6045F3" w14:textId="4050B268" w:rsidR="005D5D48" w:rsidRDefault="005D5D48">
      <w:r w:rsidRPr="00F36251">
        <w:rPr>
          <w:b/>
        </w:rPr>
        <w:t>David Hartley</w:t>
      </w:r>
      <w:r w:rsidRPr="00B30398">
        <w:t xml:space="preserve"> and </w:t>
      </w:r>
      <w:r w:rsidRPr="00F36251">
        <w:rPr>
          <w:b/>
        </w:rPr>
        <w:t xml:space="preserve">Charles </w:t>
      </w:r>
      <w:proofErr w:type="spellStart"/>
      <w:r w:rsidRPr="00F36251">
        <w:rPr>
          <w:b/>
        </w:rPr>
        <w:t>Woodgate</w:t>
      </w:r>
      <w:proofErr w:type="spellEnd"/>
      <w:r>
        <w:br/>
      </w:r>
      <w:proofErr w:type="spellStart"/>
      <w:r>
        <w:t>Braiins</w:t>
      </w:r>
      <w:proofErr w:type="spellEnd"/>
      <w:r>
        <w:t xml:space="preserve"> Ltd</w:t>
      </w:r>
      <w:proofErr w:type="gramStart"/>
      <w:r>
        <w:t>.</w:t>
      </w:r>
      <w:proofErr w:type="gramEnd"/>
      <w:r>
        <w:br/>
        <w:t>July 2013</w:t>
      </w:r>
    </w:p>
    <w:p w14:paraId="57594D73" w14:textId="430DA3AE" w:rsidR="00130482" w:rsidRDefault="00130482"/>
    <w:p w14:paraId="4AFC083D" w14:textId="443737B2" w:rsidR="0006560E" w:rsidRDefault="005D5D48" w:rsidP="0006560E">
      <w:pPr>
        <w:pStyle w:val="Heading1"/>
        <w:numPr>
          <w:ilvl w:val="0"/>
          <w:numId w:val="12"/>
        </w:numPr>
      </w:pPr>
      <w:bookmarkStart w:id="68" w:name="_Toc361228463"/>
      <w:bookmarkStart w:id="69" w:name="_Toc361233723"/>
      <w:bookmarkStart w:id="70" w:name="_Toc361235655"/>
      <w:bookmarkStart w:id="71" w:name="_Toc361235780"/>
      <w:bookmarkStart w:id="72" w:name="_Toc361388098"/>
      <w:bookmarkStart w:id="73" w:name="_Toc361389342"/>
      <w:bookmarkStart w:id="74" w:name="_Toc361454881"/>
      <w:bookmarkStart w:id="75" w:name="_Toc361454999"/>
      <w:bookmarkStart w:id="76" w:name="_Toc361462301"/>
      <w:bookmarkStart w:id="77" w:name="_Toc361464763"/>
      <w:bookmarkStart w:id="78" w:name="_Toc361228464"/>
      <w:bookmarkStart w:id="79" w:name="_Toc361233724"/>
      <w:bookmarkStart w:id="80" w:name="_Toc361235656"/>
      <w:bookmarkStart w:id="81" w:name="_Toc361235781"/>
      <w:bookmarkStart w:id="82" w:name="_Toc361388099"/>
      <w:bookmarkStart w:id="83" w:name="_Toc361389343"/>
      <w:bookmarkStart w:id="84" w:name="_Toc361454882"/>
      <w:bookmarkStart w:id="85" w:name="_Toc361455000"/>
      <w:bookmarkStart w:id="86" w:name="_Toc361462302"/>
      <w:bookmarkStart w:id="87" w:name="_Toc361464764"/>
      <w:bookmarkStart w:id="88" w:name="_Toc361228465"/>
      <w:bookmarkStart w:id="89" w:name="_Toc361233725"/>
      <w:bookmarkStart w:id="90" w:name="_Toc361235657"/>
      <w:bookmarkStart w:id="91" w:name="_Toc361235782"/>
      <w:bookmarkStart w:id="92" w:name="_Toc361388100"/>
      <w:bookmarkStart w:id="93" w:name="_Toc361389344"/>
      <w:bookmarkStart w:id="94" w:name="_Toc361454883"/>
      <w:bookmarkStart w:id="95" w:name="_Toc361455001"/>
      <w:bookmarkStart w:id="96" w:name="_Toc361462303"/>
      <w:bookmarkStart w:id="97" w:name="_Toc361464765"/>
      <w:bookmarkStart w:id="98" w:name="_Toc361228466"/>
      <w:bookmarkStart w:id="99" w:name="_Toc361233726"/>
      <w:bookmarkStart w:id="100" w:name="_Toc361235658"/>
      <w:bookmarkStart w:id="101" w:name="_Toc361235783"/>
      <w:bookmarkStart w:id="102" w:name="_Toc361388101"/>
      <w:bookmarkStart w:id="103" w:name="_Toc361389345"/>
      <w:bookmarkStart w:id="104" w:name="_Toc361454884"/>
      <w:bookmarkStart w:id="105" w:name="_Toc361455002"/>
      <w:bookmarkStart w:id="106" w:name="_Toc361462304"/>
      <w:bookmarkStart w:id="107" w:name="_Toc361464766"/>
      <w:bookmarkStart w:id="108" w:name="_Toc361228467"/>
      <w:bookmarkStart w:id="109" w:name="_Toc361233727"/>
      <w:bookmarkStart w:id="110" w:name="_Toc361235659"/>
      <w:bookmarkStart w:id="111" w:name="_Toc361235784"/>
      <w:bookmarkStart w:id="112" w:name="_Toc361388102"/>
      <w:bookmarkStart w:id="113" w:name="_Toc361389346"/>
      <w:bookmarkStart w:id="114" w:name="_Toc361454885"/>
      <w:bookmarkStart w:id="115" w:name="_Toc361455003"/>
      <w:bookmarkStart w:id="116" w:name="_Toc361462305"/>
      <w:bookmarkStart w:id="117" w:name="_Toc361464767"/>
      <w:bookmarkStart w:id="118" w:name="_Toc361228468"/>
      <w:bookmarkStart w:id="119" w:name="_Toc361233728"/>
      <w:bookmarkStart w:id="120" w:name="_Toc361235660"/>
      <w:bookmarkStart w:id="121" w:name="_Toc361235785"/>
      <w:bookmarkStart w:id="122" w:name="_Toc361388103"/>
      <w:bookmarkStart w:id="123" w:name="_Toc361389347"/>
      <w:bookmarkStart w:id="124" w:name="_Toc361454886"/>
      <w:bookmarkStart w:id="125" w:name="_Toc361455004"/>
      <w:bookmarkStart w:id="126" w:name="_Toc361462306"/>
      <w:bookmarkStart w:id="127" w:name="_Toc361464768"/>
      <w:bookmarkStart w:id="128" w:name="_Toc361228469"/>
      <w:bookmarkStart w:id="129" w:name="_Toc361233729"/>
      <w:bookmarkStart w:id="130" w:name="_Toc361235661"/>
      <w:bookmarkStart w:id="131" w:name="_Toc361235786"/>
      <w:bookmarkStart w:id="132" w:name="_Toc361388104"/>
      <w:bookmarkStart w:id="133" w:name="_Toc361389348"/>
      <w:bookmarkStart w:id="134" w:name="_Toc361454887"/>
      <w:bookmarkStart w:id="135" w:name="_Toc361455005"/>
      <w:bookmarkStart w:id="136" w:name="_Toc361462307"/>
      <w:bookmarkStart w:id="137" w:name="_Toc361464769"/>
      <w:bookmarkStart w:id="138" w:name="_Toc361228470"/>
      <w:bookmarkStart w:id="139" w:name="_Toc361233730"/>
      <w:bookmarkStart w:id="140" w:name="_Toc361235662"/>
      <w:bookmarkStart w:id="141" w:name="_Toc361235787"/>
      <w:bookmarkStart w:id="142" w:name="_Toc361388105"/>
      <w:bookmarkStart w:id="143" w:name="_Toc361389349"/>
      <w:bookmarkStart w:id="144" w:name="_Toc361454888"/>
      <w:bookmarkStart w:id="145" w:name="_Toc361455006"/>
      <w:bookmarkStart w:id="146" w:name="_Toc361462308"/>
      <w:bookmarkStart w:id="147" w:name="_Toc361464770"/>
      <w:bookmarkStart w:id="148" w:name="_Toc361228471"/>
      <w:bookmarkStart w:id="149" w:name="_Toc361233731"/>
      <w:bookmarkStart w:id="150" w:name="_Toc361235663"/>
      <w:bookmarkStart w:id="151" w:name="_Toc361235788"/>
      <w:bookmarkStart w:id="152" w:name="_Toc361388106"/>
      <w:bookmarkStart w:id="153" w:name="_Toc361389350"/>
      <w:bookmarkStart w:id="154" w:name="_Toc361454889"/>
      <w:bookmarkStart w:id="155" w:name="_Toc361455007"/>
      <w:bookmarkStart w:id="156" w:name="_Toc361462309"/>
      <w:bookmarkStart w:id="157" w:name="_Toc361464771"/>
      <w:bookmarkStart w:id="158" w:name="_Toc361228472"/>
      <w:bookmarkStart w:id="159" w:name="_Toc361233732"/>
      <w:bookmarkStart w:id="160" w:name="_Toc361235664"/>
      <w:bookmarkStart w:id="161" w:name="_Toc361235789"/>
      <w:bookmarkStart w:id="162" w:name="_Toc361388107"/>
      <w:bookmarkStart w:id="163" w:name="_Toc361389351"/>
      <w:bookmarkStart w:id="164" w:name="_Toc361454890"/>
      <w:bookmarkStart w:id="165" w:name="_Toc361455008"/>
      <w:bookmarkStart w:id="166" w:name="_Toc361462310"/>
      <w:bookmarkStart w:id="167" w:name="_Toc361464772"/>
      <w:bookmarkStart w:id="168" w:name="_Toc361228473"/>
      <w:bookmarkStart w:id="169" w:name="_Toc361233733"/>
      <w:bookmarkStart w:id="170" w:name="_Toc361235665"/>
      <w:bookmarkStart w:id="171" w:name="_Toc361235790"/>
      <w:bookmarkStart w:id="172" w:name="_Toc361388108"/>
      <w:bookmarkStart w:id="173" w:name="_Toc361389352"/>
      <w:bookmarkStart w:id="174" w:name="_Toc361454891"/>
      <w:bookmarkStart w:id="175" w:name="_Toc361455009"/>
      <w:bookmarkStart w:id="176" w:name="_Toc361462311"/>
      <w:bookmarkStart w:id="177" w:name="_Toc361464773"/>
      <w:bookmarkStart w:id="178" w:name="_Toc361228474"/>
      <w:bookmarkStart w:id="179" w:name="_Toc361233734"/>
      <w:bookmarkStart w:id="180" w:name="_Toc361235666"/>
      <w:bookmarkStart w:id="181" w:name="_Toc361235791"/>
      <w:bookmarkStart w:id="182" w:name="_Toc361388109"/>
      <w:bookmarkStart w:id="183" w:name="_Toc361389353"/>
      <w:bookmarkStart w:id="184" w:name="_Toc361454892"/>
      <w:bookmarkStart w:id="185" w:name="_Toc361455010"/>
      <w:bookmarkStart w:id="186" w:name="_Toc361462312"/>
      <w:bookmarkStart w:id="187" w:name="_Toc361464774"/>
      <w:bookmarkStart w:id="188" w:name="_Toc361228475"/>
      <w:bookmarkStart w:id="189" w:name="_Toc361233735"/>
      <w:bookmarkStart w:id="190" w:name="_Toc361235667"/>
      <w:bookmarkStart w:id="191" w:name="_Toc361235792"/>
      <w:bookmarkStart w:id="192" w:name="_Toc361388110"/>
      <w:bookmarkStart w:id="193" w:name="_Toc361389354"/>
      <w:bookmarkStart w:id="194" w:name="_Toc361454893"/>
      <w:bookmarkStart w:id="195" w:name="_Toc361455011"/>
      <w:bookmarkStart w:id="196" w:name="_Toc361462313"/>
      <w:bookmarkStart w:id="197" w:name="_Toc361464775"/>
      <w:bookmarkStart w:id="198" w:name="_Toc361228476"/>
      <w:bookmarkStart w:id="199" w:name="_Toc361233736"/>
      <w:bookmarkStart w:id="200" w:name="_Toc361235668"/>
      <w:bookmarkStart w:id="201" w:name="_Toc361235793"/>
      <w:bookmarkStart w:id="202" w:name="_Toc361388111"/>
      <w:bookmarkStart w:id="203" w:name="_Toc361389355"/>
      <w:bookmarkStart w:id="204" w:name="_Toc361454894"/>
      <w:bookmarkStart w:id="205" w:name="_Toc361455012"/>
      <w:bookmarkStart w:id="206" w:name="_Toc361462314"/>
      <w:bookmarkStart w:id="207" w:name="_Toc361464776"/>
      <w:bookmarkStart w:id="208" w:name="_Ref361031171"/>
      <w:bookmarkStart w:id="209" w:name="_Toc36261833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lastRenderedPageBreak/>
        <w:t>HR</w:t>
      </w:r>
      <w:r w:rsidR="0006560E">
        <w:t xml:space="preserve">H </w:t>
      </w:r>
      <w:proofErr w:type="gramStart"/>
      <w:r w:rsidR="0006560E">
        <w:t>The</w:t>
      </w:r>
      <w:proofErr w:type="gramEnd"/>
      <w:r w:rsidR="0006560E">
        <w:t xml:space="preserve"> Prince of Wales Address to International Forum of Independent Audit Regulators 201</w:t>
      </w:r>
      <w:r w:rsidR="00896CF2">
        <w:t>2</w:t>
      </w:r>
      <w:bookmarkEnd w:id="208"/>
      <w:bookmarkEnd w:id="209"/>
    </w:p>
    <w:p w14:paraId="16CFC81F" w14:textId="35D306D6" w:rsidR="00D97CEA" w:rsidRDefault="00E00E4E" w:rsidP="00D97CEA">
      <w:proofErr w:type="gramStart"/>
      <w:r>
        <w:t>Video link, caption, and t</w:t>
      </w:r>
      <w:r w:rsidR="00D97CEA">
        <w:t>ranscript to be entered here.</w:t>
      </w:r>
      <w:proofErr w:type="gramEnd"/>
    </w:p>
    <w:p w14:paraId="6868F262" w14:textId="0E9B017D" w:rsidR="00AE79BE" w:rsidRDefault="00AE79BE" w:rsidP="00AE79BE">
      <w:pPr>
        <w:pStyle w:val="Heading1"/>
        <w:numPr>
          <w:ilvl w:val="0"/>
          <w:numId w:val="12"/>
        </w:numPr>
        <w:ind w:left="357" w:hanging="357"/>
      </w:pPr>
      <w:bookmarkStart w:id="210" w:name="_Ref362097642"/>
      <w:bookmarkStart w:id="211" w:name="_Toc362618340"/>
      <w:r>
        <w:lastRenderedPageBreak/>
        <w:t>The Market</w:t>
      </w:r>
      <w:bookmarkEnd w:id="210"/>
      <w:r w:rsidR="00082D57">
        <w:t xml:space="preserve"> and Competitors</w:t>
      </w:r>
      <w:bookmarkEnd w:id="211"/>
    </w:p>
    <w:p w14:paraId="7D66B634" w14:textId="77777777" w:rsidR="00AE79BE" w:rsidRPr="00D97CEA" w:rsidRDefault="00AE79BE" w:rsidP="00D97CEA"/>
    <w:p w14:paraId="010E6D73" w14:textId="396E21CE" w:rsidR="00822CF4" w:rsidRDefault="00F90776" w:rsidP="00F90776">
      <w:pPr>
        <w:pStyle w:val="Heading1"/>
        <w:numPr>
          <w:ilvl w:val="0"/>
          <w:numId w:val="12"/>
        </w:numPr>
      </w:pPr>
      <w:bookmarkStart w:id="212" w:name="_Ref362426252"/>
      <w:bookmarkStart w:id="213" w:name="_Ref362426260"/>
      <w:bookmarkStart w:id="214" w:name="_Ref362426375"/>
      <w:bookmarkStart w:id="215" w:name="_Toc362618341"/>
      <w:r w:rsidRPr="00F90776">
        <w:lastRenderedPageBreak/>
        <w:t>Standardised Information Model (SIM)</w:t>
      </w:r>
      <w:bookmarkEnd w:id="212"/>
      <w:bookmarkEnd w:id="213"/>
      <w:bookmarkEnd w:id="214"/>
      <w:bookmarkEnd w:id="215"/>
    </w:p>
    <w:p w14:paraId="666BC436" w14:textId="77777777" w:rsidR="008C2DD4" w:rsidRDefault="008C2DD4" w:rsidP="0048469B">
      <w:proofErr w:type="spellStart"/>
      <w:r>
        <w:t>Braiins</w:t>
      </w:r>
      <w:proofErr w:type="spellEnd"/>
      <w:r>
        <w:t xml:space="preserve"> organises and stores all its data using the Standardised Information Model (SIM) which </w:t>
      </w:r>
      <w:proofErr w:type="spellStart"/>
      <w:r>
        <w:t>Braiins</w:t>
      </w:r>
      <w:proofErr w:type="spellEnd"/>
      <w:r>
        <w:t xml:space="preserve"> developed specifically for Integrated/Financial Reporting use.</w:t>
      </w:r>
    </w:p>
    <w:p w14:paraId="72AB7D66" w14:textId="77777777" w:rsidR="00F90776" w:rsidRDefault="00F90776" w:rsidP="00F90776">
      <w:pPr>
        <w:pStyle w:val="Heading2"/>
      </w:pPr>
      <w:bookmarkStart w:id="216" w:name="_Ref362426353"/>
      <w:bookmarkStart w:id="217" w:name="_Toc362618342"/>
      <w:r>
        <w:t>SIM’s Better Structure</w:t>
      </w:r>
      <w:bookmarkEnd w:id="216"/>
      <w:bookmarkEnd w:id="217"/>
    </w:p>
    <w:p w14:paraId="2312501E" w14:textId="72886AD8" w:rsidR="0048469B" w:rsidRPr="0048469B" w:rsidRDefault="0048469B" w:rsidP="0048469B">
      <w:r w:rsidRPr="0048469B">
        <w:t>Conventional Financial Reporting (FR) programs take the various components – data import, GL codes, tables and schedules, report generator and latterly (</w:t>
      </w:r>
      <w:proofErr w:type="spellStart"/>
      <w:r w:rsidRPr="0048469B">
        <w:t>i</w:t>
      </w:r>
      <w:proofErr w:type="spellEnd"/>
      <w:r w:rsidRPr="0048469B">
        <w:t>)XBRL output - and bolt them together like a toolbox for a user to assemble each entity’s financial reports on your in-house computers, or increasingly, via cloud services.</w:t>
      </w:r>
    </w:p>
    <w:p w14:paraId="1098514A" w14:textId="77777777" w:rsidR="0048469B" w:rsidRPr="0048469B" w:rsidRDefault="0048469B" w:rsidP="0048469B">
      <w:r w:rsidRPr="0048469B">
        <w:t xml:space="preserve">But we asked ourselves this question? In this changed reporting and IT environment, if you were to design a brand new Financial Reporting program would it be constructed like any of the existing programs? We concluded “No”. So </w:t>
      </w:r>
      <w:proofErr w:type="spellStart"/>
      <w:r w:rsidRPr="0048469B">
        <w:t>Braiins</w:t>
      </w:r>
      <w:proofErr w:type="spellEnd"/>
      <w:r w:rsidRPr="0048469B">
        <w:t xml:space="preserve"> starts with a clean design and a fresh perspective.</w:t>
      </w:r>
    </w:p>
    <w:p w14:paraId="3E7334D0" w14:textId="77777777" w:rsidR="0048469B" w:rsidRPr="0048469B" w:rsidRDefault="0048469B" w:rsidP="0048469B">
      <w:r w:rsidRPr="0048469B">
        <w:t xml:space="preserve">In the nearly 40 years since FR programs started to appear (HAPAS, </w:t>
      </w:r>
      <w:proofErr w:type="spellStart"/>
      <w:r w:rsidRPr="0048469B">
        <w:t>HArtley</w:t>
      </w:r>
      <w:proofErr w:type="spellEnd"/>
      <w:r w:rsidRPr="0048469B">
        <w:t xml:space="preserve"> Professional Accounting System launched in 1975 being one of the first), the accounting and IT worlds have changed dramatically. It is time that FR program concepts did also.</w:t>
      </w:r>
    </w:p>
    <w:p w14:paraId="64BDDA7D" w14:textId="77777777" w:rsidR="0048469B" w:rsidRPr="0048469B" w:rsidRDefault="0048469B" w:rsidP="0048469B">
      <w:r w:rsidRPr="0048469B">
        <w:t>FR program developers face the question of how to organise the data, which typically involves a Chart of Accounts (CoA) in some shape or form. Three very different ways are:</w:t>
      </w:r>
    </w:p>
    <w:p w14:paraId="6273DFD3" w14:textId="77777777" w:rsidR="0048469B" w:rsidRPr="0048469B" w:rsidRDefault="0048469B" w:rsidP="005200E8">
      <w:pPr>
        <w:pStyle w:val="ListB6after"/>
      </w:pPr>
      <w:r w:rsidRPr="0048469B">
        <w:t>Try to make the Chart(s) so comprehensive that they have a code or multi-level sub code for every possible piece of accounting and disclosure information, both double entry, and schedule in nature, which could ever be required. This can mean having multiple Charts according to the target taxonomy, jurisdiction, and entity type, with each running to many thousands of Codes. This becomes a nightmare for all concerned, especially if additional disclosure requirements come along which don’t fit the coding structure plan, as has happened all too often.</w:t>
      </w:r>
      <w:r w:rsidRPr="0048469B">
        <w:br/>
      </w:r>
      <w:r w:rsidRPr="0048469B">
        <w:rPr>
          <w:sz w:val="12"/>
          <w:szCs w:val="12"/>
        </w:rPr>
        <w:br/>
      </w:r>
      <w:r w:rsidRPr="0048469B">
        <w:t xml:space="preserve">One attempt at developing a new chart targeting IFRS contains </w:t>
      </w:r>
      <w:commentRangeStart w:id="218"/>
      <w:r w:rsidRPr="0048469B">
        <w:t xml:space="preserve">35,000 </w:t>
      </w:r>
      <w:commentRangeEnd w:id="218"/>
      <w:r w:rsidRPr="0048469B">
        <w:rPr>
          <w:sz w:val="16"/>
          <w:szCs w:val="16"/>
        </w:rPr>
        <w:commentReference w:id="218"/>
      </w:r>
      <w:r w:rsidRPr="0048469B">
        <w:t>accounts, but even that monster just scratches the surface, as the theoretical number of variations via the IFRS XBRL Taxonomy runs into the hundreds of millions.</w:t>
      </w:r>
    </w:p>
    <w:p w14:paraId="125E8982" w14:textId="77777777" w:rsidR="0048469B" w:rsidRPr="0048469B" w:rsidRDefault="0048469B" w:rsidP="005200E8">
      <w:pPr>
        <w:pStyle w:val="ListB6after"/>
      </w:pPr>
      <w:r w:rsidRPr="0048469B">
        <w:t>Dispense with an internal CoA in the FR system and link information directly from the entity’s own GL CoA, then add schedules produced in Excel and/or Word.</w:t>
      </w:r>
      <w:r w:rsidRPr="0048469B">
        <w:br/>
      </w:r>
      <w:r w:rsidRPr="0048469B">
        <w:rPr>
          <w:sz w:val="12"/>
          <w:szCs w:val="12"/>
        </w:rPr>
        <w:br/>
      </w:r>
      <w:r w:rsidRPr="0048469B">
        <w:t>This approach has its niceties, and demonstrates well, so is beloved by Marketing, but it also has problems due to entity GL variations, and the complete lack of any structure for the schedule information, meaning that much control, logic and accounting integrity is thrown away with the internal CoA.</w:t>
      </w:r>
    </w:p>
    <w:p w14:paraId="4FCDEA43" w14:textId="77777777" w:rsidR="0048469B" w:rsidRPr="0048469B" w:rsidRDefault="0048469B" w:rsidP="005200E8">
      <w:pPr>
        <w:pStyle w:val="ListBullet"/>
        <w:keepLines w:val="0"/>
        <w:numPr>
          <w:ilvl w:val="0"/>
          <w:numId w:val="19"/>
        </w:numPr>
        <w:ind w:left="357" w:hanging="357"/>
      </w:pPr>
      <w:r w:rsidRPr="0048469B">
        <w:t xml:space="preserve">The advent of XBRL Taxonomies was initially seen by </w:t>
      </w:r>
      <w:commentRangeStart w:id="219"/>
      <w:commentRangeStart w:id="220"/>
      <w:r w:rsidRPr="0048469B">
        <w:t>some</w:t>
      </w:r>
      <w:commentRangeEnd w:id="219"/>
      <w:r w:rsidRPr="0048469B">
        <w:rPr>
          <w:sz w:val="16"/>
          <w:szCs w:val="16"/>
        </w:rPr>
        <w:commentReference w:id="219"/>
      </w:r>
      <w:commentRangeEnd w:id="220"/>
      <w:r w:rsidRPr="0048469B">
        <w:rPr>
          <w:sz w:val="16"/>
          <w:szCs w:val="16"/>
        </w:rPr>
        <w:commentReference w:id="220"/>
      </w:r>
      <w:r w:rsidRPr="0048469B">
        <w:t xml:space="preserve"> as the way out of the mire, by using the XBRL concept codes (names) directly as the CoA codes, which would then make the generation of XBRL financial statements easy.</w:t>
      </w:r>
      <w:r w:rsidRPr="0048469B">
        <w:br/>
      </w:r>
      <w:r w:rsidRPr="0048469B">
        <w:rPr>
          <w:sz w:val="12"/>
          <w:szCs w:val="12"/>
        </w:rPr>
        <w:br/>
      </w:r>
      <w:r w:rsidRPr="0048469B">
        <w:t>Unfortunately, things didn’t quite work out as hoped, as XBRL is designed to describe the result (the financial statements), not the input data. Often there is no direct one to one match between an entity’s GL and the XBRL Taxonomy. XBRL Taxonomies do not use double entry concepts or control accounts. Thus, attempting to transfer data into an XBRL code based FR system from an entity’s GL would require some operations similar to the manual XBRL tagging that people have to resort to when converting Word or other non-XBRL accounts to XBRL. Not very good!</w:t>
      </w:r>
      <w:r w:rsidRPr="0048469B">
        <w:br/>
      </w:r>
      <w:r w:rsidRPr="0048469B">
        <w:rPr>
          <w:sz w:val="12"/>
          <w:szCs w:val="12"/>
        </w:rPr>
        <w:br/>
      </w:r>
      <w:r w:rsidRPr="0048469B">
        <w:t xml:space="preserve">Charles Hoffman has wondered why accounting software does not use XBRL directly. This would </w:t>
      </w:r>
      <w:r w:rsidRPr="0048469B">
        <w:lastRenderedPageBreak/>
        <w:t>seem to be why. As far as we know, the apparently tempting option of a pure XBRL “chart” is not used by any real world FR system.</w:t>
      </w:r>
    </w:p>
    <w:p w14:paraId="29A0E25C" w14:textId="78175F2B" w:rsidR="0048469B" w:rsidRPr="0048469B" w:rsidRDefault="0048469B" w:rsidP="0048469B">
      <w:r w:rsidRPr="0048469B">
        <w:t xml:space="preserve">FR systems that have evolved from last century’s simple 3 </w:t>
      </w:r>
      <w:ins w:id="221" w:author="Charles" w:date="2013-07-26T21:59:00Z">
        <w:r w:rsidR="005653A9">
          <w:t xml:space="preserve">and </w:t>
        </w:r>
      </w:ins>
      <w:r w:rsidRPr="0048469B">
        <w:t xml:space="preserve">then 5 digit code charts </w:t>
      </w:r>
      <w:ins w:id="222" w:author="Charles" w:date="2013-07-26T21:59:00Z">
        <w:r w:rsidR="005653A9">
          <w:t xml:space="preserve">which </w:t>
        </w:r>
      </w:ins>
      <w:r w:rsidRPr="0048469B">
        <w:t>have tended to go the first way, with ever more complicated and messy charts.</w:t>
      </w:r>
    </w:p>
    <w:p w14:paraId="1C18AAFB" w14:textId="77777777" w:rsidR="0048469B" w:rsidRPr="0048469B" w:rsidRDefault="0048469B" w:rsidP="0048469B">
      <w:r w:rsidRPr="0048469B">
        <w:t>The trend in the market for newer systems seems to be towards the second more flexible “marketing driven” option, as the first all-encompassing chart is perceived as being too messy, too difficult, and not “user friendly”.</w:t>
      </w:r>
    </w:p>
    <w:p w14:paraId="79642490" w14:textId="77777777" w:rsidR="0048469B" w:rsidRPr="0048469B" w:rsidRDefault="0048469B" w:rsidP="0048469B">
      <w:r w:rsidRPr="0048469B">
        <w:t xml:space="preserve">The </w:t>
      </w:r>
      <w:proofErr w:type="spellStart"/>
      <w:r w:rsidRPr="0048469B">
        <w:t>Braiins</w:t>
      </w:r>
      <w:proofErr w:type="spellEnd"/>
      <w:r w:rsidRPr="0048469B">
        <w:t xml:space="preserve"> fresh start has allowed us to take a different, and we </w:t>
      </w:r>
      <w:proofErr w:type="gramStart"/>
      <w:r w:rsidRPr="0048469B">
        <w:t>believe,</w:t>
      </w:r>
      <w:proofErr w:type="gramEnd"/>
      <w:r w:rsidRPr="0048469B">
        <w:t xml:space="preserve"> smarter approach.</w:t>
      </w:r>
    </w:p>
    <w:p w14:paraId="11DBB029" w14:textId="7B6FDA45" w:rsidR="0048469B" w:rsidRPr="0048469B" w:rsidRDefault="0048469B" w:rsidP="0048469B">
      <w:r w:rsidRPr="0048469B">
        <w:t xml:space="preserve">The </w:t>
      </w:r>
      <w:r w:rsidR="00B30398">
        <w:t>Standard</w:t>
      </w:r>
      <w:r w:rsidR="005200E8">
        <w:t>i</w:t>
      </w:r>
      <w:r w:rsidR="00B30398">
        <w:t>s</w:t>
      </w:r>
      <w:r w:rsidR="005200E8">
        <w:t>ed</w:t>
      </w:r>
      <w:r w:rsidR="00B30398">
        <w:t xml:space="preserve"> Information Model (</w:t>
      </w:r>
      <w:r w:rsidRPr="0048469B">
        <w:t>SIM</w:t>
      </w:r>
      <w:r w:rsidR="00B30398">
        <w:t>)</w:t>
      </w:r>
      <w:r w:rsidRPr="0048469B">
        <w:t xml:space="preserve"> equivalent of a CoA maintains all the accounting details and integrity in a tree structure of only </w:t>
      </w:r>
      <w:r w:rsidR="00432AA7">
        <w:t>one</w:t>
      </w:r>
      <w:r w:rsidRPr="0048469B">
        <w:t xml:space="preserve"> thousand </w:t>
      </w:r>
      <w:r w:rsidR="00432AA7">
        <w:t xml:space="preserve">“account” </w:t>
      </w:r>
      <w:r w:rsidRPr="0048469B">
        <w:t>codes, which have names to make then easy remember or search for.  The names are similar to XBRL names but tend to be shorter, far fewer in number, and intended for standardised cross taxonomy/jurisdiction/entity type use.</w:t>
      </w:r>
    </w:p>
    <w:p w14:paraId="27BBF455" w14:textId="6A98AC8F" w:rsidR="001C557C" w:rsidRDefault="001C557C" w:rsidP="00F90776">
      <w:pPr>
        <w:pStyle w:val="Heading3"/>
      </w:pPr>
      <w:bookmarkStart w:id="223" w:name="_Toc362618343"/>
      <w:proofErr w:type="spellStart"/>
      <w:r w:rsidRPr="001C557C">
        <w:t>Braiins</w:t>
      </w:r>
      <w:proofErr w:type="spellEnd"/>
      <w:r w:rsidRPr="001C557C">
        <w:t xml:space="preserve"> Report Objects </w:t>
      </w:r>
      <w:r>
        <w:t>or BROs</w:t>
      </w:r>
      <w:bookmarkEnd w:id="223"/>
    </w:p>
    <w:p w14:paraId="47860077" w14:textId="50BB1E81" w:rsidR="001C557C" w:rsidRDefault="00432AA7" w:rsidP="00F36251">
      <w:pPr>
        <w:pStyle w:val="Normal6after"/>
      </w:pPr>
      <w:r w:rsidRPr="00432AA7">
        <w:t xml:space="preserve">The "accounts" themselves are actually smart objects called BROs or </w:t>
      </w:r>
      <w:proofErr w:type="spellStart"/>
      <w:r w:rsidRPr="00432AA7">
        <w:t>Braiins</w:t>
      </w:r>
      <w:proofErr w:type="spellEnd"/>
      <w:r w:rsidRPr="00432AA7">
        <w:t xml:space="preserve"> Report Objects which embody</w:t>
      </w:r>
      <w:ins w:id="224" w:author="Charles" w:date="2013-07-26T22:01:00Z">
        <w:r w:rsidR="005653A9">
          <w:t>:</w:t>
        </w:r>
      </w:ins>
      <w:del w:id="225" w:author="Charles" w:date="2013-07-26T22:01:00Z">
        <w:r w:rsidRPr="00432AA7" w:rsidDel="005653A9">
          <w:delText xml:space="preserve"> within themselves</w:delText>
        </w:r>
      </w:del>
    </w:p>
    <w:p w14:paraId="6F2B921D" w14:textId="7E600848" w:rsidR="001C557C" w:rsidRDefault="00432AA7" w:rsidP="00F336FF">
      <w:pPr>
        <w:pStyle w:val="ListB6after"/>
        <w:numPr>
          <w:ilvl w:val="0"/>
          <w:numId w:val="19"/>
        </w:numPr>
        <w:ind w:left="357" w:hanging="357"/>
      </w:pPr>
      <w:r w:rsidRPr="00432AA7">
        <w:t>the knowledge of what sort of data they can hold</w:t>
      </w:r>
      <w:r w:rsidR="001C557C">
        <w:t xml:space="preserve"> – money, integer number, number with decimal fraction, text, shares, percentage, ratio like 77:81 for a share split, image, video, attachment</w:t>
      </w:r>
    </w:p>
    <w:p w14:paraId="0CEFE02D" w14:textId="77777777" w:rsidR="001C557C" w:rsidRDefault="00B74A67" w:rsidP="00F336FF">
      <w:pPr>
        <w:pStyle w:val="ListB6after"/>
        <w:numPr>
          <w:ilvl w:val="0"/>
          <w:numId w:val="19"/>
        </w:numPr>
        <w:ind w:left="357" w:hanging="357"/>
      </w:pPr>
      <w:r>
        <w:t>whether</w:t>
      </w:r>
      <w:r w:rsidR="001C557C">
        <w:t>, for money,</w:t>
      </w:r>
      <w:r>
        <w:t xml:space="preserve"> </w:t>
      </w:r>
      <w:r w:rsidR="001C557C">
        <w:t xml:space="preserve">if </w:t>
      </w:r>
      <w:r>
        <w:t>the data is Double Entry in nature (</w:t>
      </w:r>
      <w:r w:rsidR="001C557C">
        <w:t>posting to the BRO has to be part of a balancing double entry journal) or schedule (single entry) in nature</w:t>
      </w:r>
    </w:p>
    <w:p w14:paraId="51C68808" w14:textId="6E5ABF41" w:rsidR="001C557C" w:rsidRDefault="00432AA7" w:rsidP="00F336FF">
      <w:pPr>
        <w:pStyle w:val="ListB6after"/>
        <w:numPr>
          <w:ilvl w:val="0"/>
          <w:numId w:val="19"/>
        </w:numPr>
        <w:ind w:left="357" w:hanging="357"/>
      </w:pPr>
      <w:r w:rsidRPr="00432AA7">
        <w:t xml:space="preserve">what sums (additions) should be performed with </w:t>
      </w:r>
      <w:r w:rsidR="001C557C">
        <w:t xml:space="preserve">numerical </w:t>
      </w:r>
      <w:r w:rsidRPr="00432AA7">
        <w:t>data</w:t>
      </w:r>
      <w:r>
        <w:t xml:space="preserve"> if any</w:t>
      </w:r>
    </w:p>
    <w:p w14:paraId="439AA3B8" w14:textId="1E879F30" w:rsidR="008D267B" w:rsidRDefault="008D267B" w:rsidP="00F336FF">
      <w:pPr>
        <w:pStyle w:val="ListB6after"/>
        <w:numPr>
          <w:ilvl w:val="0"/>
          <w:numId w:val="19"/>
        </w:numPr>
        <w:ind w:left="357" w:hanging="357"/>
      </w:pPr>
      <w:r>
        <w:t>what properties (next section) can be used to further describe any data item</w:t>
      </w:r>
    </w:p>
    <w:p w14:paraId="562BACA4" w14:textId="77777777" w:rsidR="001C557C" w:rsidRDefault="001C557C" w:rsidP="00F336FF">
      <w:pPr>
        <w:pStyle w:val="ListB6after"/>
        <w:numPr>
          <w:ilvl w:val="0"/>
          <w:numId w:val="19"/>
        </w:numPr>
        <w:ind w:left="357" w:hanging="357"/>
      </w:pPr>
      <w:r>
        <w:t>what additional checks if any should be performed with the data</w:t>
      </w:r>
    </w:p>
    <w:p w14:paraId="7622A4C0" w14:textId="5B2AEB3F" w:rsidR="008D267B" w:rsidRDefault="008D267B" w:rsidP="00F336FF">
      <w:pPr>
        <w:pStyle w:val="ListB6after"/>
        <w:numPr>
          <w:ilvl w:val="0"/>
          <w:numId w:val="19"/>
        </w:numPr>
        <w:ind w:left="357" w:hanging="357"/>
      </w:pPr>
      <w:r>
        <w:t>how to convert the data for export and output</w:t>
      </w:r>
    </w:p>
    <w:p w14:paraId="2A174E7D" w14:textId="188FC7ED" w:rsidR="008D267B" w:rsidRDefault="008D267B" w:rsidP="00F336FF">
      <w:pPr>
        <w:pStyle w:val="ListB6after"/>
        <w:numPr>
          <w:ilvl w:val="0"/>
          <w:numId w:val="19"/>
        </w:numPr>
        <w:ind w:left="357" w:hanging="357"/>
      </w:pPr>
      <w:r>
        <w:t>how to compare the data</w:t>
      </w:r>
    </w:p>
    <w:p w14:paraId="3D2949E3" w14:textId="77777777" w:rsidR="001C557C" w:rsidRDefault="00432AA7" w:rsidP="00F336FF">
      <w:pPr>
        <w:pStyle w:val="ListBullet"/>
        <w:numPr>
          <w:ilvl w:val="0"/>
          <w:numId w:val="19"/>
        </w:numPr>
        <w:ind w:left="357" w:hanging="357"/>
      </w:pPr>
      <w:proofErr w:type="gramStart"/>
      <w:r w:rsidRPr="00432AA7">
        <w:t>how</w:t>
      </w:r>
      <w:proofErr w:type="gramEnd"/>
      <w:r w:rsidRPr="00432AA7">
        <w:t xml:space="preserve"> to convert that data to XBRL output.</w:t>
      </w:r>
    </w:p>
    <w:p w14:paraId="64EC18D0" w14:textId="66F53DEC" w:rsidR="00432AA7" w:rsidRPr="0048469B" w:rsidRDefault="00432AA7" w:rsidP="0048469B">
      <w:r w:rsidRPr="00432AA7">
        <w:t xml:space="preserve">One BRO can hold lots of data. BROs at the base or core of </w:t>
      </w:r>
      <w:proofErr w:type="spellStart"/>
      <w:r w:rsidRPr="00432AA7">
        <w:t>Braiins</w:t>
      </w:r>
      <w:proofErr w:type="spellEnd"/>
      <w:r w:rsidRPr="00432AA7">
        <w:t xml:space="preserve"> prevent many errors ever getting started. Higher level checks are performed using a version of the </w:t>
      </w:r>
      <w:proofErr w:type="spellStart"/>
      <w:r w:rsidRPr="00432AA7">
        <w:t>Braiins</w:t>
      </w:r>
      <w:proofErr w:type="spellEnd"/>
      <w:r w:rsidRPr="00432AA7">
        <w:t xml:space="preserve"> report generator, as a kind of super formula </w:t>
      </w:r>
      <w:proofErr w:type="spellStart"/>
      <w:r w:rsidRPr="00432AA7">
        <w:t>linkbase</w:t>
      </w:r>
      <w:proofErr w:type="spellEnd"/>
      <w:r w:rsidRPr="00432AA7">
        <w:t>, but one which can be easily extended and augmented for various entity types and taxonomies/jurisdictions.</w:t>
      </w:r>
    </w:p>
    <w:p w14:paraId="2A68017F" w14:textId="77777777" w:rsidR="008D267B" w:rsidRDefault="008D267B" w:rsidP="00F36251">
      <w:pPr>
        <w:pStyle w:val="Heading3"/>
      </w:pPr>
      <w:bookmarkStart w:id="226" w:name="_Toc362618344"/>
      <w:r>
        <w:t>Properties</w:t>
      </w:r>
      <w:bookmarkEnd w:id="226"/>
    </w:p>
    <w:p w14:paraId="4542613C" w14:textId="53C18F13" w:rsidR="0048469B" w:rsidRDefault="0048469B" w:rsidP="0048469B">
      <w:r w:rsidRPr="0048469B">
        <w:t xml:space="preserve">In addition to its </w:t>
      </w:r>
      <w:r w:rsidR="00C91305">
        <w:t xml:space="preserve">BRO </w:t>
      </w:r>
      <w:r w:rsidRPr="0048469B">
        <w:t xml:space="preserve">code in the tree, any item of financial or other information can be </w:t>
      </w:r>
      <w:r w:rsidR="00C91305">
        <w:t xml:space="preserve">further </w:t>
      </w:r>
      <w:r w:rsidRPr="0048469B">
        <w:t xml:space="preserve">described </w:t>
      </w:r>
      <w:r w:rsidR="00C91305">
        <w:t xml:space="preserve">if desired </w:t>
      </w:r>
      <w:r w:rsidRPr="0048469B">
        <w:t xml:space="preserve">by </w:t>
      </w:r>
      <w:r w:rsidR="00C91305">
        <w:t xml:space="preserve">adding to it </w:t>
      </w:r>
      <w:r w:rsidRPr="0048469B">
        <w:t xml:space="preserve">as many </w:t>
      </w:r>
      <w:r w:rsidR="00C91305">
        <w:t>properties</w:t>
      </w:r>
      <w:r w:rsidRPr="0048469B">
        <w:t xml:space="preserve"> as are needed to fully describe that piece of information, using </w:t>
      </w:r>
      <w:r w:rsidR="00C91305">
        <w:t xml:space="preserve">properties </w:t>
      </w:r>
      <w:r w:rsidRPr="0048469B">
        <w:t xml:space="preserve">permitted for that </w:t>
      </w:r>
      <w:r w:rsidR="00C91305">
        <w:t>BRO</w:t>
      </w:r>
      <w:r w:rsidRPr="0048469B">
        <w:t xml:space="preserve">. The concept is similar to the tagging of blog post and other web pages so that web search engines can find and organise the information. SIM does the same for the data in </w:t>
      </w:r>
      <w:proofErr w:type="spellStart"/>
      <w:r w:rsidRPr="0048469B">
        <w:t>Braiins</w:t>
      </w:r>
      <w:proofErr w:type="spellEnd"/>
      <w:r w:rsidRPr="0048469B">
        <w:t>, but in a controlled way, so that many possible errors are eliminated right at the start.</w:t>
      </w:r>
    </w:p>
    <w:p w14:paraId="59E8E94D" w14:textId="77777777" w:rsidR="00432AA7" w:rsidRDefault="00432AA7" w:rsidP="00432AA7">
      <w:r>
        <w:t xml:space="preserve">Properties are a bit like XBRL dimensions, but both broader and simpler. Properties are grouped into Folios, a bit like XBRL </w:t>
      </w:r>
      <w:proofErr w:type="spellStart"/>
      <w:r>
        <w:t>hypercubes</w:t>
      </w:r>
      <w:proofErr w:type="spellEnd"/>
      <w:r>
        <w:t>. (Different names have been used deliberately to avoid confusion.)</w:t>
      </w:r>
    </w:p>
    <w:p w14:paraId="7A7B21C4" w14:textId="77777777" w:rsidR="00C91305" w:rsidRDefault="00432AA7" w:rsidP="00432AA7">
      <w:r>
        <w:t xml:space="preserve">Properties describe a value to any desired degree of detail. SIM includes dynamic properties e.g. </w:t>
      </w:r>
      <w:proofErr w:type="spellStart"/>
      <w:r>
        <w:t>Officer.BondJ</w:t>
      </w:r>
      <w:proofErr w:type="spellEnd"/>
      <w:r>
        <w:t xml:space="preserve"> or Sales, Asia, HK, </w:t>
      </w:r>
      <w:proofErr w:type="spellStart"/>
      <w:r>
        <w:t>Entity.WongAndCo</w:t>
      </w:r>
      <w:proofErr w:type="spellEnd"/>
      <w:r>
        <w:t xml:space="preserve">. In this way the short and simple "chart of </w:t>
      </w:r>
      <w:r>
        <w:lastRenderedPageBreak/>
        <w:t>accounts" can handle any degree of detail or complexity. People, Entity, Address, and Contact details are held in the database just once but can be referenced as properties, with any edits to the DB values flowing through to wherever that property is used.</w:t>
      </w:r>
    </w:p>
    <w:p w14:paraId="15DEE973" w14:textId="362F9BB2" w:rsidR="007F3096" w:rsidRDefault="00432AA7" w:rsidP="00432AA7">
      <w:r>
        <w:t xml:space="preserve">The property system is flexible and open ended e.g. </w:t>
      </w:r>
      <w:r w:rsidR="007F3096">
        <w:t xml:space="preserve">there is </w:t>
      </w:r>
      <w:r>
        <w:t>no 40 Directors limit as in UK-GAAP and UK-IFRS</w:t>
      </w:r>
      <w:r w:rsidR="007F3096">
        <w:t>, or for anything else</w:t>
      </w:r>
      <w:r w:rsidR="00970256">
        <w:t>.</w:t>
      </w:r>
      <w:r>
        <w:t xml:space="preserve">  </w:t>
      </w:r>
      <w:r w:rsidR="007F3096">
        <w:t>(The limits still apply, of course, when outputting XB</w:t>
      </w:r>
      <w:del w:id="227" w:author="Charles" w:date="2013-07-26T22:03:00Z">
        <w:r w:rsidR="007F3096" w:rsidDel="00BB171A">
          <w:delText>B</w:delText>
        </w:r>
      </w:del>
      <w:r w:rsidR="007F3096">
        <w:t>RL for a given taxonomy, but there are no limits within SIM itself.)</w:t>
      </w:r>
    </w:p>
    <w:p w14:paraId="42BAE435" w14:textId="23AE90A9" w:rsidR="00432AA7" w:rsidRDefault="00970256" w:rsidP="00432AA7">
      <w:r>
        <w:t xml:space="preserve">There are </w:t>
      </w:r>
      <w:r w:rsidR="00432AA7">
        <w:t xml:space="preserve">two forms of dynamic property </w:t>
      </w:r>
      <w:r>
        <w:t xml:space="preserve">to </w:t>
      </w:r>
      <w:r w:rsidR="00432AA7">
        <w:t>replac</w:t>
      </w:r>
      <w:r>
        <w:t>e</w:t>
      </w:r>
      <w:r w:rsidR="00432AA7">
        <w:t xml:space="preserve"> XBRL tuples or typed dimensions and the X for extensibility of XBRL. There is no need to start trying to think in terms of n dimensional </w:t>
      </w:r>
      <w:proofErr w:type="spellStart"/>
      <w:r w:rsidR="00432AA7">
        <w:t>hypercubes</w:t>
      </w:r>
      <w:proofErr w:type="spellEnd"/>
      <w:r w:rsidR="00432AA7">
        <w:t xml:space="preserve"> (huh?) as with XBRL. Just attach whatever properties are needed or desired to describe a particular value (within controlled limits as per the BRO's knowledge), and </w:t>
      </w:r>
      <w:proofErr w:type="spellStart"/>
      <w:r w:rsidR="00432AA7">
        <w:t>Braiins</w:t>
      </w:r>
      <w:proofErr w:type="spellEnd"/>
      <w:r w:rsidR="00432AA7">
        <w:t xml:space="preserve"> via SIM sorts it all out.</w:t>
      </w:r>
    </w:p>
    <w:p w14:paraId="53F2CA01" w14:textId="7AF0597D" w:rsidR="008D267B" w:rsidRPr="0048469B" w:rsidRDefault="007F3096" w:rsidP="00432AA7">
      <w:r>
        <w:t xml:space="preserve">In short, </w:t>
      </w:r>
      <w:proofErr w:type="spellStart"/>
      <w:r w:rsidR="008D267B">
        <w:t>Braiins</w:t>
      </w:r>
      <w:proofErr w:type="spellEnd"/>
      <w:r w:rsidR="008D267B">
        <w:t xml:space="preserve"> and SIM are “</w:t>
      </w:r>
      <w:commentRangeStart w:id="228"/>
      <w:r w:rsidR="008D267B">
        <w:t>properties</w:t>
      </w:r>
      <w:commentRangeEnd w:id="228"/>
      <w:r w:rsidR="00BB171A">
        <w:rPr>
          <w:rStyle w:val="CommentReference"/>
        </w:rPr>
        <w:commentReference w:id="228"/>
      </w:r>
      <w:r w:rsidR="008D267B">
        <w:t xml:space="preserve"> all the way”.</w:t>
      </w:r>
    </w:p>
    <w:p w14:paraId="1E9904C1" w14:textId="77777777" w:rsidR="0048469B" w:rsidRPr="0048469B" w:rsidRDefault="0048469B" w:rsidP="0048469B">
      <w:r w:rsidRPr="0048469B">
        <w:t>An example should make it clear.</w:t>
      </w:r>
    </w:p>
    <w:p w14:paraId="6F581E4D" w14:textId="283B98B8" w:rsidR="0048469B" w:rsidRPr="0048469B" w:rsidRDefault="0048469B" w:rsidP="0048469B">
      <w:proofErr w:type="spellStart"/>
      <w:r w:rsidRPr="0048469B">
        <w:t>BS.Assets.PPE</w:t>
      </w:r>
      <w:proofErr w:type="spellEnd"/>
      <w:r w:rsidRPr="0048469B">
        <w:t xml:space="preserve"> could be the code for </w:t>
      </w:r>
      <w:r w:rsidR="00C91305">
        <w:t xml:space="preserve">the </w:t>
      </w:r>
      <w:r w:rsidRPr="0048469B">
        <w:t>Property Plant and Equipment assets</w:t>
      </w:r>
      <w:r w:rsidR="00C91305">
        <w:t xml:space="preserve"> BRO</w:t>
      </w:r>
      <w:r w:rsidRPr="0048469B">
        <w:t>. (Tangible Fixed Assets in older terminology.) That’s it</w:t>
      </w:r>
      <w:r w:rsidR="00970256">
        <w:t xml:space="preserve"> - o</w:t>
      </w:r>
      <w:r w:rsidRPr="0048469B">
        <w:t xml:space="preserve">ne </w:t>
      </w:r>
      <w:r w:rsidR="00970256">
        <w:t xml:space="preserve">BRO (one </w:t>
      </w:r>
      <w:r w:rsidRPr="0048469B">
        <w:t>code</w:t>
      </w:r>
      <w:r w:rsidR="00C91305">
        <w:t xml:space="preserve">) </w:t>
      </w:r>
      <w:r w:rsidR="00970256">
        <w:t xml:space="preserve">for </w:t>
      </w:r>
      <w:r w:rsidRPr="0048469B">
        <w:t>all PPE assets.</w:t>
      </w:r>
    </w:p>
    <w:p w14:paraId="228F6709" w14:textId="1A624A77" w:rsidR="0048469B" w:rsidRPr="0048469B" w:rsidRDefault="0048469B" w:rsidP="0048469B">
      <w:r w:rsidRPr="0048469B">
        <w:t xml:space="preserve">A particular asset class could be tagged as ‘Land and Buildings’, and a transaction affecting it tagged as an Acquisition or a Disposal, or Depreciation or Impairment etc. SIM knows how these relate to one another and which combinations are valid. SIM automatically performs Start/End (Opening/Closing) calculations using movement postings. SIM automatically sums the PPE assets by class (tag group), and for all PPE assets. A TB can show full details, intermediate sums, or just the total sums e.g. all PPE Assets. Similarly a </w:t>
      </w:r>
      <w:r w:rsidR="00E61A15">
        <w:t>SIR</w:t>
      </w:r>
      <w:r w:rsidRPr="0048469B">
        <w:t xml:space="preserve"> report (and </w:t>
      </w:r>
      <w:r w:rsidR="00E61A15">
        <w:t xml:space="preserve">the </w:t>
      </w:r>
      <w:r w:rsidRPr="0048469B">
        <w:t xml:space="preserve">report writer) does not need to be concerned about summing PPE assets or groups of them. </w:t>
      </w:r>
      <w:proofErr w:type="gramStart"/>
      <w:r w:rsidRPr="0048469B">
        <w:t>That all falls out via the tag groups used.</w:t>
      </w:r>
      <w:proofErr w:type="gramEnd"/>
    </w:p>
    <w:p w14:paraId="72708FDF" w14:textId="77777777" w:rsidR="0048469B" w:rsidRDefault="0048469B" w:rsidP="0048469B">
      <w:r w:rsidRPr="0048469B">
        <w:t>SIM would prevent a PPE entry being tagged as something silly for a PPE Asset like ‘Special Purpose Entity’. (XBRL tagging systems cannot prevent all such silly postings due to the broader ways in which XBRL Taxonomies are defined, so ‘valid’ XBRL can sometimes be accounting nonsense. SIM keeps the lid on that can of worms.)</w:t>
      </w:r>
    </w:p>
    <w:p w14:paraId="5E0FA8F3" w14:textId="77777777" w:rsidR="0022271B" w:rsidRDefault="0022271B" w:rsidP="00F36251">
      <w:pPr>
        <w:pStyle w:val="Heading3"/>
      </w:pPr>
      <w:bookmarkStart w:id="229" w:name="_Toc362618345"/>
      <w:r>
        <w:t>SIM Breadth and Depth</w:t>
      </w:r>
      <w:bookmarkEnd w:id="229"/>
    </w:p>
    <w:p w14:paraId="14A6F736" w14:textId="7D328EEC" w:rsidR="0022271B" w:rsidRDefault="0022271B" w:rsidP="00F36251">
      <w:pPr>
        <w:pStyle w:val="Normal6after"/>
      </w:pPr>
      <w:r w:rsidRPr="0022271B">
        <w:t xml:space="preserve">Over the last few decades accounting standards have become ever more complicated, and despite the best efforts of the IASB with IFRS, there are still international/jurisdictional variations in effect, and this is likely to remain the case. </w:t>
      </w:r>
      <w:r w:rsidR="005200E8">
        <w:t xml:space="preserve">Most notably, US GAAP is not likely to go away any time soon. </w:t>
      </w:r>
      <w:r w:rsidRPr="0022271B">
        <w:t>SIM is designed to cope with this, whereas other structures are not.</w:t>
      </w:r>
    </w:p>
    <w:p w14:paraId="4D2BA94E" w14:textId="6466808C" w:rsidR="00977F1B" w:rsidRDefault="00977F1B" w:rsidP="00F36251">
      <w:pPr>
        <w:pStyle w:val="Normal6after"/>
      </w:pPr>
      <w:r>
        <w:t>SIM’s data types and dynamic properties (tags) make it possible to handle information relating to different</w:t>
      </w:r>
    </w:p>
    <w:p w14:paraId="173D1A03" w14:textId="77777777" w:rsidR="00977F1B" w:rsidRDefault="00977F1B" w:rsidP="00F336FF">
      <w:pPr>
        <w:pStyle w:val="ListB6after"/>
        <w:numPr>
          <w:ilvl w:val="0"/>
          <w:numId w:val="19"/>
        </w:numPr>
        <w:ind w:left="357" w:hanging="357"/>
      </w:pPr>
      <w:r>
        <w:t>Taxonomies (standards)</w:t>
      </w:r>
    </w:p>
    <w:p w14:paraId="1F0AEEBA" w14:textId="6579B32B" w:rsidR="00977F1B" w:rsidRDefault="00977F1B" w:rsidP="00F336FF">
      <w:pPr>
        <w:pStyle w:val="ListB6after"/>
        <w:numPr>
          <w:ilvl w:val="0"/>
          <w:numId w:val="19"/>
        </w:numPr>
        <w:ind w:left="357" w:hanging="357"/>
      </w:pPr>
      <w:r>
        <w:t>Jurisdictions</w:t>
      </w:r>
    </w:p>
    <w:p w14:paraId="017523CD" w14:textId="77777777" w:rsidR="00977F1B" w:rsidRDefault="00977F1B" w:rsidP="00F336FF">
      <w:pPr>
        <w:pStyle w:val="ListB6after"/>
        <w:numPr>
          <w:ilvl w:val="0"/>
          <w:numId w:val="19"/>
        </w:numPr>
        <w:ind w:left="357" w:hanging="357"/>
      </w:pPr>
      <w:r>
        <w:t>Industries</w:t>
      </w:r>
    </w:p>
    <w:p w14:paraId="05EB14DE" w14:textId="63EB4886" w:rsidR="00977F1B" w:rsidRDefault="00977F1B" w:rsidP="00F336FF">
      <w:pPr>
        <w:pStyle w:val="ListB6after"/>
        <w:numPr>
          <w:ilvl w:val="0"/>
          <w:numId w:val="19"/>
        </w:numPr>
        <w:ind w:left="357" w:hanging="357"/>
      </w:pPr>
      <w:r>
        <w:t>Entity legal status</w:t>
      </w:r>
    </w:p>
    <w:p w14:paraId="268C2E44" w14:textId="77777777" w:rsidR="00977F1B" w:rsidRDefault="00977F1B" w:rsidP="00F336FF">
      <w:pPr>
        <w:pStyle w:val="ListB6after"/>
        <w:numPr>
          <w:ilvl w:val="0"/>
          <w:numId w:val="19"/>
        </w:numPr>
        <w:ind w:left="357" w:hanging="357"/>
      </w:pPr>
      <w:r>
        <w:t>Information type</w:t>
      </w:r>
    </w:p>
    <w:p w14:paraId="01EE607F" w14:textId="6AD7ACB7" w:rsidR="00977F1B" w:rsidRPr="0048469B" w:rsidRDefault="00977F1B" w:rsidP="00977F1B">
      <w:proofErr w:type="gramStart"/>
      <w:r>
        <w:t>without</w:t>
      </w:r>
      <w:proofErr w:type="gramEnd"/>
      <w:r>
        <w:t xml:space="preserve"> having to duplicate common data or structures.</w:t>
      </w:r>
    </w:p>
    <w:p w14:paraId="3C56AB9F" w14:textId="49C3B314" w:rsidR="0048469B" w:rsidRDefault="0048469B" w:rsidP="0048469B">
      <w:r w:rsidRPr="0048469B">
        <w:t xml:space="preserve">Whereas an entity's general ledgers are controlled double entry environments, the financial statement reporting complexities mean that many entities, especially larger ones, use a multitude of Excel </w:t>
      </w:r>
      <w:proofErr w:type="spellStart"/>
      <w:r w:rsidRPr="0048469B">
        <w:t>spreadsheets</w:t>
      </w:r>
      <w:proofErr w:type="spellEnd"/>
      <w:r w:rsidRPr="0048469B">
        <w:t xml:space="preserve"> and Word documents that are pulled together to produce the financial </w:t>
      </w:r>
      <w:r w:rsidRPr="0048469B">
        <w:lastRenderedPageBreak/>
        <w:t xml:space="preserve">statements. This has led to numerous errors, some quite serious. This complicated area is often referred to as </w:t>
      </w:r>
      <w:commentRangeStart w:id="230"/>
      <w:r w:rsidRPr="0048469B">
        <w:t>Record to Report</w:t>
      </w:r>
      <w:commentRangeEnd w:id="230"/>
      <w:r w:rsidRPr="0048469B">
        <w:rPr>
          <w:sz w:val="16"/>
          <w:szCs w:val="16"/>
        </w:rPr>
        <w:commentReference w:id="230"/>
      </w:r>
      <w:r w:rsidRPr="0048469B">
        <w:t>.</w:t>
      </w:r>
      <w:r w:rsidR="000C5B23">
        <w:t xml:space="preserve"> </w:t>
      </w:r>
      <w:r w:rsidR="00B30398">
        <w:t xml:space="preserve">SIM </w:t>
      </w:r>
      <w:r w:rsidRPr="0048469B">
        <w:t>brings that whole situation back under control, without inhibiting flexibility, or making things complicated. In fact, it actually makes it all easier.</w:t>
      </w:r>
    </w:p>
    <w:p w14:paraId="260ACEA6" w14:textId="01C8569A" w:rsidR="0030161E" w:rsidRDefault="0030161E" w:rsidP="0048469B">
      <w:r w:rsidRPr="0030161E">
        <w:t xml:space="preserve">If there was interest from the financial reporting community, we would open source SIM which might be viewed as the basis for a possible global standard in much the same way as SBR and XBRL-GL. At all times we remain open to working with XBRL.org, regulatory bodies, and standards bodies, in addition to our customers to see </w:t>
      </w:r>
      <w:proofErr w:type="spellStart"/>
      <w:r w:rsidRPr="0030161E">
        <w:t>Braiins</w:t>
      </w:r>
      <w:proofErr w:type="spellEnd"/>
      <w:r w:rsidRPr="0030161E">
        <w:t xml:space="preserve"> and Financial Reporting continue to advance.</w:t>
      </w:r>
    </w:p>
    <w:p w14:paraId="0D41B092" w14:textId="12EC3D17" w:rsidR="00B30398" w:rsidRDefault="00B30398" w:rsidP="00F36251">
      <w:pPr>
        <w:pStyle w:val="Heading3"/>
      </w:pPr>
      <w:bookmarkStart w:id="231" w:name="_Toc362618346"/>
      <w:r>
        <w:t xml:space="preserve">SIM </w:t>
      </w:r>
      <w:r w:rsidR="008074E8">
        <w:t>and</w:t>
      </w:r>
      <w:r>
        <w:t xml:space="preserve"> XBRL</w:t>
      </w:r>
      <w:bookmarkEnd w:id="231"/>
    </w:p>
    <w:p w14:paraId="7AF0E2AB" w14:textId="77777777" w:rsidR="008074E8" w:rsidRDefault="008074E8" w:rsidP="0048469B">
      <w:r w:rsidRPr="008074E8">
        <w:t xml:space="preserve">XBRL adoption is widespread throughout the world, and is well on its way to becoming ubiquitous. So </w:t>
      </w:r>
      <w:proofErr w:type="spellStart"/>
      <w:r w:rsidRPr="008074E8">
        <w:t>Braiins</w:t>
      </w:r>
      <w:proofErr w:type="spellEnd"/>
      <w:r w:rsidRPr="008074E8">
        <w:t xml:space="preserve"> must and does speak XBRL.</w:t>
      </w:r>
    </w:p>
    <w:p w14:paraId="7076943C" w14:textId="77777777" w:rsidR="008074E8" w:rsidRDefault="008074E8" w:rsidP="008074E8">
      <w:r w:rsidRPr="008074E8">
        <w:t>Given that, why SIM?</w:t>
      </w:r>
    </w:p>
    <w:p w14:paraId="54A8EF1D" w14:textId="6CD487B1" w:rsidR="00B636C9" w:rsidRDefault="00B636C9" w:rsidP="008074E8">
      <w:r w:rsidRPr="00B636C9">
        <w:t>The</w:t>
      </w:r>
      <w:r>
        <w:t xml:space="preserve"> SIM</w:t>
      </w:r>
      <w:r w:rsidRPr="00B636C9">
        <w:t xml:space="preserve"> concepts are not incompatible with XBRL, let alone competing. On the contrary, they are derived from concepts used in XBRL taxonomies. We have just refined and extended them, and applied them to the very core of the program, rather than leave them as extended add-ins as is done by many conventional accounts production programs. In short, we have taken XBRL to its financial reporting logical conclusion.</w:t>
      </w:r>
    </w:p>
    <w:p w14:paraId="2967AEA6" w14:textId="6FEA17A7" w:rsidR="008074E8" w:rsidRDefault="008074E8" w:rsidP="008074E8">
      <w:r>
        <w:t>The aims of XBRL are laudable: machine readable accounting/business data that is standardised and comparable across entities. (No XBRL system yet provides for cross jurisdictional comparisons.)</w:t>
      </w:r>
    </w:p>
    <w:p w14:paraId="73684047" w14:textId="09A3CC68" w:rsidR="008074E8" w:rsidRDefault="008074E8" w:rsidP="008074E8">
      <w:r>
        <w:t>The originators of XBRL and all those who have much put much effort into it over the years are to be congratulated on their success.</w:t>
      </w:r>
    </w:p>
    <w:p w14:paraId="6617C8E2" w14:textId="287EAF08" w:rsidR="008074E8" w:rsidRDefault="008074E8" w:rsidP="008074E8">
      <w:r w:rsidRPr="008074E8">
        <w:t xml:space="preserve">However, in practice XBRL has become complicated and intimidating. In part this is the "arrow in the back" consequences of XBRL evolving on the fly e.g. tuples came and went, the calculation </w:t>
      </w:r>
      <w:proofErr w:type="spellStart"/>
      <w:r w:rsidRPr="008074E8">
        <w:t>linkbase</w:t>
      </w:r>
      <w:proofErr w:type="spellEnd"/>
      <w:r w:rsidRPr="008074E8">
        <w:t xml:space="preserve"> is being replaced by the formula </w:t>
      </w:r>
      <w:proofErr w:type="spellStart"/>
      <w:r w:rsidRPr="008074E8">
        <w:t>linkbase</w:t>
      </w:r>
      <w:proofErr w:type="spellEnd"/>
      <w:r w:rsidRPr="008074E8">
        <w:t xml:space="preserve"> before many have even caught up with the calculation </w:t>
      </w:r>
      <w:proofErr w:type="spellStart"/>
      <w:r w:rsidRPr="008074E8">
        <w:t>linkbase</w:t>
      </w:r>
      <w:proofErr w:type="spellEnd"/>
      <w:r w:rsidRPr="008074E8">
        <w:t xml:space="preserve">; the table </w:t>
      </w:r>
      <w:proofErr w:type="spellStart"/>
      <w:r w:rsidRPr="008074E8">
        <w:t>linkbase</w:t>
      </w:r>
      <w:proofErr w:type="spellEnd"/>
      <w:r w:rsidRPr="008074E8">
        <w:t xml:space="preserve"> has arrived recently, and so on. </w:t>
      </w:r>
      <w:r>
        <w:t>And h</w:t>
      </w:r>
      <w:r w:rsidRPr="008074E8">
        <w:t xml:space="preserve">ow many </w:t>
      </w:r>
      <w:r>
        <w:t xml:space="preserve">accountants </w:t>
      </w:r>
      <w:r w:rsidRPr="008074E8">
        <w:t xml:space="preserve">even know what a </w:t>
      </w:r>
      <w:proofErr w:type="spellStart"/>
      <w:r w:rsidRPr="008074E8">
        <w:t>linkbase</w:t>
      </w:r>
      <w:proofErr w:type="spellEnd"/>
      <w:r w:rsidRPr="008074E8">
        <w:t xml:space="preserve"> is anyway?</w:t>
      </w:r>
      <w:r>
        <w:t xml:space="preserve"> The </w:t>
      </w:r>
      <w:proofErr w:type="spellStart"/>
      <w:r>
        <w:t>Braiins</w:t>
      </w:r>
      <w:proofErr w:type="spellEnd"/>
      <w:r>
        <w:t xml:space="preserve"> contention is that they do not need to know.</w:t>
      </w:r>
    </w:p>
    <w:p w14:paraId="7B190388" w14:textId="5CEB9D6B" w:rsidR="00AD16FB" w:rsidRDefault="00AD16FB" w:rsidP="008074E8">
      <w:r w:rsidRPr="00AD16FB">
        <w:t xml:space="preserve">What started barely 10 years ago with the intent of providing a universal business/financial language has now become diverse and </w:t>
      </w:r>
      <w:proofErr w:type="gramStart"/>
      <w:r w:rsidRPr="00AD16FB">
        <w:t>fragmented.</w:t>
      </w:r>
      <w:proofErr w:type="gramEnd"/>
      <w:r w:rsidRPr="00AD16FB">
        <w:t xml:space="preserve"> This is compounded by the difficulty in translating between the taxonomies.</w:t>
      </w:r>
    </w:p>
    <w:p w14:paraId="6402CF99" w14:textId="67543B0B" w:rsidR="0048469B" w:rsidRPr="0048469B" w:rsidRDefault="00B30398" w:rsidP="0048469B">
      <w:r>
        <w:t xml:space="preserve">XBRL </w:t>
      </w:r>
      <w:r w:rsidR="0048469B" w:rsidRPr="0048469B">
        <w:t xml:space="preserve">Taxonomies can provide a measure of checking when the accounts are output in XBRL form via the Calculation and Formula </w:t>
      </w:r>
      <w:proofErr w:type="spellStart"/>
      <w:r w:rsidR="0048469B" w:rsidRPr="0048469B">
        <w:t>linkbases</w:t>
      </w:r>
      <w:proofErr w:type="spellEnd"/>
      <w:r w:rsidR="0048469B" w:rsidRPr="0048469B">
        <w:t xml:space="preserve">, but not all Taxonomies make use of these facilities. The UK ones do not, for example. The UK regulatory authorities, and others, make the assumption that the systems used to generate the accounts provide accounting integrity. That was once the case in </w:t>
      </w:r>
      <w:r>
        <w:t>simpler days</w:t>
      </w:r>
      <w:r w:rsidR="0048469B" w:rsidRPr="0048469B">
        <w:t>, but is no longer necessarily true. Bolting on XBRL to older systems designed for the pre XBRL world, the demand from marketing departments to allow editing on the face of the accounts, plus the widespread use of Excel and Word as "accounts generation" tools, mean data integrity and control has been lost. In most cases, complete nonsense can be entered, and even be verified as valid XBRL by XBRL gateways.</w:t>
      </w:r>
    </w:p>
    <w:p w14:paraId="1FC5EACF" w14:textId="146CD59C" w:rsidR="00AD16FB" w:rsidRDefault="00AD16FB" w:rsidP="0048469B">
      <w:r w:rsidRPr="00AD16FB">
        <w:t>The common use of the X (</w:t>
      </w:r>
      <w:proofErr w:type="spellStart"/>
      <w:r w:rsidRPr="00AD16FB">
        <w:t>eXtensible</w:t>
      </w:r>
      <w:proofErr w:type="spellEnd"/>
      <w:r w:rsidRPr="00AD16FB">
        <w:t>) feature of XBRL to add entity specific tags, especially in the US re US GAAP, has reduced the utility of XBRL data.</w:t>
      </w:r>
      <w:r>
        <w:t xml:space="preserve"> Thus the data isn’t as comparable across entities or as “semantic” as is desirable.</w:t>
      </w:r>
    </w:p>
    <w:p w14:paraId="5AE2FC71" w14:textId="160FEDB3" w:rsidR="0048469B" w:rsidRPr="0048469B" w:rsidRDefault="0048469B" w:rsidP="0048469B">
      <w:r w:rsidRPr="0048469B">
        <w:t>So, in some respects, despite all the advances in computer power and sophistication, and the advent of XBRL, accounting and business reporting has gone backwards.</w:t>
      </w:r>
      <w:r w:rsidR="003B6BE6">
        <w:t xml:space="preserve"> Further, i</w:t>
      </w:r>
      <w:r w:rsidR="003B6BE6" w:rsidRPr="003B6BE6">
        <w:t>t appears to us that too much of the XBRL complexity intrudes on the accounting.</w:t>
      </w:r>
    </w:p>
    <w:p w14:paraId="2569FEA6" w14:textId="13529938" w:rsidR="008074E8" w:rsidRDefault="0048469B" w:rsidP="0048469B">
      <w:proofErr w:type="spellStart"/>
      <w:r w:rsidRPr="0048469B">
        <w:lastRenderedPageBreak/>
        <w:t>Braiins</w:t>
      </w:r>
      <w:proofErr w:type="spellEnd"/>
      <w:r w:rsidRPr="0048469B">
        <w:t xml:space="preserve"> </w:t>
      </w:r>
      <w:r w:rsidR="00B30398">
        <w:t xml:space="preserve">via SIM </w:t>
      </w:r>
      <w:r w:rsidRPr="0048469B">
        <w:t>reverses th</w:t>
      </w:r>
      <w:r w:rsidR="003B6BE6">
        <w:t>ese</w:t>
      </w:r>
      <w:r w:rsidRPr="0048469B">
        <w:t xml:space="preserve"> negative trend</w:t>
      </w:r>
      <w:r w:rsidR="003B6BE6">
        <w:t>s</w:t>
      </w:r>
      <w:r w:rsidRPr="0048469B">
        <w:t xml:space="preserve">, </w:t>
      </w:r>
      <w:r w:rsidR="008074E8">
        <w:t xml:space="preserve">while retaining the benefits of XBRL, so </w:t>
      </w:r>
      <w:r w:rsidRPr="0048469B">
        <w:t>taking a giant leap forwards</w:t>
      </w:r>
      <w:r w:rsidR="003B6BE6">
        <w:t xml:space="preserve"> again</w:t>
      </w:r>
      <w:r w:rsidRPr="0048469B">
        <w:t xml:space="preserve">, in a non-intimidating way. In fact </w:t>
      </w:r>
      <w:proofErr w:type="spellStart"/>
      <w:r w:rsidRPr="0048469B">
        <w:t>Braiins</w:t>
      </w:r>
      <w:proofErr w:type="spellEnd"/>
      <w:r w:rsidRPr="0048469B">
        <w:t xml:space="preserve"> is deceptively simple and easy. Accountants and business people can understand it without having to study a difficult 400 page book like "XBRL for Dummies" or wade through a 65 slide PowerPoint slide show on "How to Use Dimensions".</w:t>
      </w:r>
    </w:p>
    <w:p w14:paraId="472FA2BF" w14:textId="77777777" w:rsidR="008074E8" w:rsidRDefault="008074E8" w:rsidP="0048469B">
      <w:r>
        <w:t>With SIM e</w:t>
      </w:r>
      <w:r w:rsidR="0048469B" w:rsidRPr="0048469B">
        <w:t>verything just works in a natural way, with clear choices at every step</w:t>
      </w:r>
      <w:r>
        <w:t>, and the XBRL “stuff” happens automatically in the background</w:t>
      </w:r>
      <w:r w:rsidR="0048469B" w:rsidRPr="0048469B">
        <w:t>.</w:t>
      </w:r>
    </w:p>
    <w:p w14:paraId="0F000EA9" w14:textId="0AE1C5F4" w:rsidR="008074E8" w:rsidRDefault="008074E8" w:rsidP="0048469B">
      <w:r>
        <w:t xml:space="preserve">One approach to making use of XBRL and of coping with its </w:t>
      </w:r>
      <w:proofErr w:type="gramStart"/>
      <w:r>
        <w:t>complexities,</w:t>
      </w:r>
      <w:proofErr w:type="gramEnd"/>
      <w:r>
        <w:t xml:space="preserve"> is for accountants to study it. XBRL courses are available and accountants can become XBRL certified.</w:t>
      </w:r>
    </w:p>
    <w:p w14:paraId="58EE12B8" w14:textId="3770271C" w:rsidR="0048469B" w:rsidRDefault="008074E8" w:rsidP="0048469B">
      <w:proofErr w:type="spellStart"/>
      <w:r>
        <w:t>Braiins</w:t>
      </w:r>
      <w:proofErr w:type="spellEnd"/>
      <w:r>
        <w:t xml:space="preserve"> takes a different view and via SIM hides the XBRL detail, freeing the accountant to focus on the accounting and business insights, working just with natural, guided inputs that make sense without any specific study of certification being needed beyond understand of the accounting principles and standards in use.</w:t>
      </w:r>
    </w:p>
    <w:p w14:paraId="567F96F0" w14:textId="498770B6" w:rsidR="00AD16FB" w:rsidRDefault="00AD16FB" w:rsidP="0048469B">
      <w:r w:rsidRPr="00AD16FB">
        <w:t>Any computer system tries to hide the XBRL details, but with varying degrees of success. At least one system even offers editing on the face accounts for both accounting/layout and XBRL. Awful! Many or most systems end up with some need for manual XBRL tagging.</w:t>
      </w:r>
    </w:p>
    <w:p w14:paraId="6BFBE1DD" w14:textId="43DAECFA" w:rsidR="00AD16FB" w:rsidRDefault="00AD16FB" w:rsidP="0048469B">
      <w:proofErr w:type="spellStart"/>
      <w:r>
        <w:t>Braiins</w:t>
      </w:r>
      <w:proofErr w:type="spellEnd"/>
      <w:r>
        <w:t xml:space="preserve"> and SIM go all the way – XBRL benefits </w:t>
      </w:r>
      <w:r w:rsidR="003B6BE6">
        <w:t xml:space="preserve">retained </w:t>
      </w:r>
      <w:r>
        <w:t>with all XBRL detail and complexities hidden.</w:t>
      </w:r>
    </w:p>
    <w:p w14:paraId="7425523A" w14:textId="77777777" w:rsidR="00BA2409" w:rsidRDefault="00BA2409">
      <w:pPr>
        <w:spacing w:before="200" w:after="200" w:line="276" w:lineRule="auto"/>
      </w:pPr>
      <w:r>
        <w:br w:type="page"/>
      </w:r>
    </w:p>
    <w:p w14:paraId="60E2510B" w14:textId="47F216D7" w:rsidR="004E04E8" w:rsidRDefault="004E04E8" w:rsidP="004E04E8">
      <w:pPr>
        <w:pStyle w:val="Heading1"/>
        <w:numPr>
          <w:ilvl w:val="0"/>
          <w:numId w:val="12"/>
        </w:numPr>
      </w:pPr>
      <w:bookmarkStart w:id="232" w:name="_Toc362618347"/>
      <w:proofErr w:type="spellStart"/>
      <w:r w:rsidRPr="004E04E8">
        <w:lastRenderedPageBreak/>
        <w:t>Braiins</w:t>
      </w:r>
      <w:proofErr w:type="spellEnd"/>
      <w:r w:rsidRPr="004E04E8">
        <w:t xml:space="preserve"> Website and </w:t>
      </w:r>
      <w:proofErr w:type="spellStart"/>
      <w:r w:rsidRPr="004E04E8">
        <w:t>Braiins</w:t>
      </w:r>
      <w:proofErr w:type="spellEnd"/>
      <w:r w:rsidRPr="004E04E8">
        <w:t xml:space="preserve"> Desktop</w:t>
      </w:r>
      <w:bookmarkEnd w:id="232"/>
    </w:p>
    <w:p w14:paraId="06E43B82" w14:textId="1B14F10D" w:rsidR="00495C65" w:rsidRDefault="00371E61" w:rsidP="00F36251">
      <w:r>
        <w:t xml:space="preserve">The </w:t>
      </w:r>
      <w:proofErr w:type="spellStart"/>
      <w:r>
        <w:t>Braiins</w:t>
      </w:r>
      <w:proofErr w:type="spellEnd"/>
      <w:r>
        <w:t xml:space="preserve"> website (Braiins.com) is where it all happens.</w:t>
      </w:r>
    </w:p>
    <w:p w14:paraId="3E0D30C6" w14:textId="7EEACB6F" w:rsidR="00371E61" w:rsidRDefault="00371E61" w:rsidP="00F36251">
      <w:r>
        <w:t xml:space="preserve">The main site provides information (marketing), sign up, and login for Members. (Users of </w:t>
      </w:r>
      <w:proofErr w:type="spellStart"/>
      <w:r>
        <w:t>Braiins</w:t>
      </w:r>
      <w:proofErr w:type="spellEnd"/>
      <w:r>
        <w:t xml:space="preserve"> are called Members.)</w:t>
      </w:r>
    </w:p>
    <w:p w14:paraId="0A1C68BD" w14:textId="4F965971" w:rsidR="00371E61" w:rsidRDefault="00371E61" w:rsidP="00F36251">
      <w:pPr>
        <w:keepNext/>
      </w:pPr>
      <w:r>
        <w:t xml:space="preserve">Members access all of the </w:t>
      </w:r>
      <w:proofErr w:type="spellStart"/>
      <w:r>
        <w:t>Braiins</w:t>
      </w:r>
      <w:proofErr w:type="spellEnd"/>
      <w:r>
        <w:t xml:space="preserve"> functionality via the </w:t>
      </w:r>
      <w:proofErr w:type="spellStart"/>
      <w:r>
        <w:t>Braiins</w:t>
      </w:r>
      <w:proofErr w:type="spellEnd"/>
      <w:r>
        <w:t xml:space="preserve"> Desktop or </w:t>
      </w:r>
      <w:commentRangeStart w:id="233"/>
      <w:r>
        <w:t>BDT</w:t>
      </w:r>
      <w:commentRangeEnd w:id="233"/>
      <w:r w:rsidR="00BA2409">
        <w:rPr>
          <w:rStyle w:val="CommentReference"/>
        </w:rPr>
        <w:commentReference w:id="233"/>
      </w:r>
      <w:r>
        <w:t>:</w:t>
      </w:r>
    </w:p>
    <w:p w14:paraId="2103149A" w14:textId="532973CD" w:rsidR="00BA2409" w:rsidRDefault="00BA2409" w:rsidP="00F36251">
      <w:r w:rsidRPr="00325FA9">
        <w:rPr>
          <w:noProof/>
          <w:lang w:eastAsia="en-GB"/>
        </w:rPr>
        <w:drawing>
          <wp:inline distT="0" distB="0" distL="0" distR="0" wp14:anchorId="784C6406" wp14:editId="25A6313E">
            <wp:extent cx="5572125" cy="556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5562600"/>
                    </a:xfrm>
                    <a:prstGeom prst="rect">
                      <a:avLst/>
                    </a:prstGeom>
                  </pic:spPr>
                </pic:pic>
              </a:graphicData>
            </a:graphic>
          </wp:inline>
        </w:drawing>
      </w:r>
    </w:p>
    <w:p w14:paraId="108B6B0C" w14:textId="4B0090E4" w:rsidR="00BA2409" w:rsidRDefault="00BA2409">
      <w:pPr>
        <w:spacing w:before="200" w:after="200" w:line="276" w:lineRule="auto"/>
      </w:pPr>
      <w:r>
        <w:br w:type="page"/>
      </w:r>
    </w:p>
    <w:p w14:paraId="61A834E7" w14:textId="2E813369" w:rsidR="004E04E8" w:rsidRDefault="004E04E8" w:rsidP="004E04E8">
      <w:pPr>
        <w:pStyle w:val="Heading1"/>
        <w:numPr>
          <w:ilvl w:val="0"/>
          <w:numId w:val="12"/>
        </w:numPr>
      </w:pPr>
      <w:bookmarkStart w:id="234" w:name="_Toc362618348"/>
      <w:bookmarkStart w:id="235" w:name="_Ref361384702"/>
      <w:r>
        <w:lastRenderedPageBreak/>
        <w:t>The Technology</w:t>
      </w:r>
      <w:bookmarkEnd w:id="234"/>
    </w:p>
    <w:bookmarkEnd w:id="235"/>
    <w:p w14:paraId="30F09C2C" w14:textId="4C19CE05" w:rsidR="00E67311" w:rsidRDefault="00E67311" w:rsidP="00F36251">
      <w:proofErr w:type="spellStart"/>
      <w:r>
        <w:t>Braiins</w:t>
      </w:r>
      <w:proofErr w:type="spellEnd"/>
      <w:r>
        <w:t xml:space="preserve"> is built upon the following technologies and design decisions:</w:t>
      </w:r>
    </w:p>
    <w:p w14:paraId="15016551" w14:textId="225B6A70" w:rsidR="00E67311" w:rsidRDefault="00E67311" w:rsidP="00F336FF">
      <w:pPr>
        <w:pStyle w:val="ListB6after"/>
        <w:numPr>
          <w:ilvl w:val="0"/>
          <w:numId w:val="19"/>
        </w:numPr>
        <w:ind w:left="357" w:hanging="357"/>
      </w:pPr>
      <w:r>
        <w:t>Data</w:t>
      </w:r>
      <w:r w:rsidR="0001304C">
        <w:t xml:space="preserve"> - any and all data appropriate to wide ranging financial reporting:</w:t>
      </w:r>
    </w:p>
    <w:p w14:paraId="7AA12062" w14:textId="616075B7" w:rsidR="0001304C" w:rsidRDefault="00381A50" w:rsidP="00F36251">
      <w:pPr>
        <w:pStyle w:val="ListBI1"/>
      </w:pPr>
      <w:r>
        <w:t xml:space="preserve">Data described, </w:t>
      </w:r>
      <w:r w:rsidR="0001304C">
        <w:t>categorised</w:t>
      </w:r>
      <w:r>
        <w:t>, and made “intelligent”</w:t>
      </w:r>
      <w:r w:rsidR="0001304C">
        <w:t xml:space="preserve"> using SIM</w:t>
      </w:r>
    </w:p>
    <w:p w14:paraId="5CDE12FD" w14:textId="0D5AE40A" w:rsidR="0001304C" w:rsidRDefault="0001304C" w:rsidP="00F36251">
      <w:pPr>
        <w:pStyle w:val="ListBI1"/>
      </w:pPr>
      <w:r>
        <w:t xml:space="preserve">Data stored in Journals within </w:t>
      </w:r>
      <w:proofErr w:type="spellStart"/>
      <w:r>
        <w:t>DataSets</w:t>
      </w:r>
      <w:proofErr w:type="spellEnd"/>
    </w:p>
    <w:p w14:paraId="7032AEDC" w14:textId="17A1FF7A" w:rsidR="00E67311" w:rsidRDefault="002C3632" w:rsidP="00F36251">
      <w:pPr>
        <w:pStyle w:val="ListBI1"/>
      </w:pPr>
      <w:r>
        <w:t xml:space="preserve">Data is </w:t>
      </w:r>
      <w:r w:rsidR="005200E8">
        <w:t>Integrated/</w:t>
      </w:r>
      <w:r>
        <w:t>Financial Reporting focussed i.e. it is NOT a complete transaction based ledger, but a record of the final balances and any edits made to them</w:t>
      </w:r>
    </w:p>
    <w:p w14:paraId="48EE0545" w14:textId="77777777" w:rsidR="002C3632" w:rsidRDefault="00E67311" w:rsidP="00F36251">
      <w:pPr>
        <w:pStyle w:val="ListBI1"/>
      </w:pPr>
      <w:r>
        <w:t>No limits by year i.e. data is kept until specifically deleted</w:t>
      </w:r>
    </w:p>
    <w:p w14:paraId="418F7D0A" w14:textId="09D6A878" w:rsidR="00D00D2C" w:rsidRDefault="00D00D2C" w:rsidP="00F36251">
      <w:pPr>
        <w:pStyle w:val="ListBI1"/>
      </w:pPr>
      <w:r>
        <w:t>No limits on numbers e.g. of officers or subsidiaries</w:t>
      </w:r>
    </w:p>
    <w:p w14:paraId="58B9805F" w14:textId="70D9F390" w:rsidR="00E67311" w:rsidRDefault="00E67311" w:rsidP="00F36251">
      <w:pPr>
        <w:pStyle w:val="ListBI1"/>
      </w:pPr>
      <w:r>
        <w:t>4 periods per year for quarterly report</w:t>
      </w:r>
      <w:r w:rsidR="006A581A">
        <w:t>ing</w:t>
      </w:r>
      <w:r>
        <w:t xml:space="preserve">. (Not monthly as </w:t>
      </w:r>
      <w:proofErr w:type="spellStart"/>
      <w:r>
        <w:t>Braiins</w:t>
      </w:r>
      <w:proofErr w:type="spellEnd"/>
      <w:r>
        <w:t xml:space="preserve"> is not expected to be used for monthly management reporting)</w:t>
      </w:r>
    </w:p>
    <w:p w14:paraId="74F9BCAE" w14:textId="3F606A15" w:rsidR="003B057B" w:rsidRDefault="003B057B" w:rsidP="00F36251">
      <w:pPr>
        <w:pStyle w:val="ListBI1"/>
      </w:pPr>
      <w:r>
        <w:t>Data exportable</w:t>
      </w:r>
    </w:p>
    <w:p w14:paraId="2BC8548D" w14:textId="56534F0D" w:rsidR="003B057B" w:rsidRDefault="003B057B" w:rsidP="00F36251">
      <w:pPr>
        <w:pStyle w:val="ListBI1"/>
      </w:pPr>
      <w:r>
        <w:t xml:space="preserve">Data </w:t>
      </w:r>
      <w:proofErr w:type="spellStart"/>
      <w:r>
        <w:t>deleteable</w:t>
      </w:r>
      <w:proofErr w:type="spellEnd"/>
    </w:p>
    <w:p w14:paraId="70D27EB1" w14:textId="550C7E36" w:rsidR="003B057B" w:rsidRDefault="003B057B" w:rsidP="00F36251">
      <w:pPr>
        <w:pStyle w:val="ListBI1"/>
      </w:pPr>
      <w:r>
        <w:t>Data importable in various formats according to source, list will keep growing as needed</w:t>
      </w:r>
    </w:p>
    <w:p w14:paraId="4C90D781" w14:textId="77777777" w:rsidR="00381A50" w:rsidRDefault="00381A50" w:rsidP="00F36251">
      <w:pPr>
        <w:pStyle w:val="ListBI1"/>
        <w:spacing w:after="60"/>
      </w:pPr>
      <w:r>
        <w:t>Data types:</w:t>
      </w:r>
    </w:p>
    <w:p w14:paraId="15CB12D6" w14:textId="049E553D" w:rsidR="00E67311" w:rsidRDefault="00E67311" w:rsidP="00F36251">
      <w:pPr>
        <w:pStyle w:val="ListBI2"/>
      </w:pPr>
      <w:commentRangeStart w:id="236"/>
      <w:r>
        <w:t>GL data</w:t>
      </w:r>
      <w:r w:rsidR="00143B27">
        <w:t xml:space="preserve"> in whole dollars or pounds </w:t>
      </w:r>
      <w:proofErr w:type="spellStart"/>
      <w:r w:rsidR="00143B27">
        <w:t>etc</w:t>
      </w:r>
      <w:proofErr w:type="spellEnd"/>
      <w:r w:rsidR="00143B27">
        <w:t xml:space="preserve"> i.e. cents or pence are not stored</w:t>
      </w:r>
      <w:commentRangeEnd w:id="236"/>
      <w:r w:rsidR="00DD0BAF">
        <w:rPr>
          <w:rStyle w:val="CommentReference"/>
          <w:rFonts w:eastAsiaTheme="minorHAnsi" w:cstheme="minorBidi"/>
          <w:lang w:eastAsia="en-US"/>
        </w:rPr>
        <w:commentReference w:id="236"/>
      </w:r>
    </w:p>
    <w:p w14:paraId="240D4F50" w14:textId="76AD36C8" w:rsidR="00E67311" w:rsidRDefault="00E67311" w:rsidP="00F36251">
      <w:pPr>
        <w:pStyle w:val="ListBI2"/>
      </w:pPr>
      <w:r>
        <w:t xml:space="preserve">Additional financial disclosure </w:t>
      </w:r>
      <w:r w:rsidR="00381A50">
        <w:t xml:space="preserve">numeric or text </w:t>
      </w:r>
      <w:r>
        <w:t>data</w:t>
      </w:r>
    </w:p>
    <w:p w14:paraId="34A86123" w14:textId="3EE873BF" w:rsidR="00E67311" w:rsidRDefault="00E67311" w:rsidP="00F36251">
      <w:pPr>
        <w:pStyle w:val="ListBI2"/>
      </w:pPr>
      <w:r>
        <w:t xml:space="preserve">Non-financial ancillary environmental </w:t>
      </w:r>
      <w:r w:rsidR="00381A50">
        <w:t xml:space="preserve">text </w:t>
      </w:r>
      <w:r>
        <w:t>or other data</w:t>
      </w:r>
    </w:p>
    <w:p w14:paraId="5DCFA503" w14:textId="2D5A3D55" w:rsidR="002F51C6" w:rsidRDefault="00E67311" w:rsidP="00F36251">
      <w:pPr>
        <w:pStyle w:val="ListBI2"/>
        <w:spacing w:after="120"/>
      </w:pPr>
      <w:r>
        <w:t xml:space="preserve">Optional related data </w:t>
      </w:r>
      <w:r w:rsidR="0001304C">
        <w:t xml:space="preserve">dynamically (live, in real time) </w:t>
      </w:r>
      <w:r>
        <w:t>br</w:t>
      </w:r>
      <w:r w:rsidR="0001304C">
        <w:t>ou</w:t>
      </w:r>
      <w:r>
        <w:t xml:space="preserve">ght into play, or removed as desired </w:t>
      </w:r>
      <w:r w:rsidR="00F55B92">
        <w:t xml:space="preserve">according to the report being produced </w:t>
      </w:r>
      <w:r w:rsidR="002F51C6" w:rsidRPr="002F51C6">
        <w:t>e.g. accounting information specific to corporation/income tax</w:t>
      </w:r>
      <w:r w:rsidR="00F55B92">
        <w:t>.</w:t>
      </w:r>
      <w:r w:rsidR="00F55B92">
        <w:br/>
      </w:r>
      <w:r w:rsidR="00F55B92" w:rsidRPr="00F36251">
        <w:rPr>
          <w:rStyle w:val="Line6Char"/>
          <w:rFonts w:eastAsiaTheme="minorHAnsi"/>
        </w:rPr>
        <w:br/>
      </w:r>
      <w:r w:rsidR="00F55B92">
        <w:t>T</w:t>
      </w:r>
      <w:r w:rsidR="002F51C6" w:rsidRPr="002F51C6">
        <w:t xml:space="preserve">his </w:t>
      </w:r>
      <w:r w:rsidR="00F55B92">
        <w:t xml:space="preserve">kind of data is </w:t>
      </w:r>
      <w:r w:rsidR="002F51C6" w:rsidRPr="002F51C6">
        <w:t xml:space="preserve">stored </w:t>
      </w:r>
      <w:r w:rsidR="00F55B92">
        <w:t xml:space="preserve">using </w:t>
      </w:r>
      <w:proofErr w:type="spellStart"/>
      <w:r w:rsidR="00F55B92">
        <w:t>DataSets</w:t>
      </w:r>
      <w:proofErr w:type="spellEnd"/>
      <w:r w:rsidR="00F55B92">
        <w:t xml:space="preserve"> and Journals with the SIM properties (tags) defining exactly what aspect the data applies to e.g. </w:t>
      </w:r>
      <w:r w:rsidR="002F51C6" w:rsidRPr="002F51C6">
        <w:t>Income Tax Status</w:t>
      </w:r>
      <w:r w:rsidR="00F55B92">
        <w:br/>
      </w:r>
      <w:r w:rsidR="002F51C6" w:rsidRPr="002F51C6">
        <w:tab/>
        <w:t>- Allowable (default)</w:t>
      </w:r>
      <w:r w:rsidR="00F55B92">
        <w:br/>
      </w:r>
      <w:r w:rsidR="002F51C6" w:rsidRPr="002F51C6">
        <w:tab/>
        <w:t>- Disallowable</w:t>
      </w:r>
      <w:r w:rsidR="00F55B92">
        <w:br/>
      </w:r>
      <w:r w:rsidR="00F55B92" w:rsidRPr="00F36251">
        <w:rPr>
          <w:rStyle w:val="Line6Char"/>
          <w:rFonts w:eastAsiaTheme="minorHAnsi"/>
        </w:rPr>
        <w:br/>
      </w:r>
      <w:r w:rsidR="00FD0D1A">
        <w:t xml:space="preserve">The </w:t>
      </w:r>
      <w:r w:rsidR="002F51C6" w:rsidRPr="002F51C6">
        <w:t xml:space="preserve">types of data </w:t>
      </w:r>
      <w:r w:rsidR="00FD0D1A">
        <w:t xml:space="preserve">that </w:t>
      </w:r>
      <w:r w:rsidR="002F51C6" w:rsidRPr="002F51C6">
        <w:t>is allowable or disallowable will vary from country to country, but is not related per se to a Regulatory Accounting Taxonomy.</w:t>
      </w:r>
      <w:r w:rsidR="00F55B92">
        <w:t xml:space="preserve"> </w:t>
      </w:r>
      <w:proofErr w:type="spellStart"/>
      <w:r w:rsidR="00F55B92">
        <w:t>Braiin</w:t>
      </w:r>
      <w:r w:rsidR="003616FE">
        <w:t>s</w:t>
      </w:r>
      <w:proofErr w:type="spellEnd"/>
      <w:r w:rsidR="00F55B92">
        <w:t xml:space="preserve">’ ability to work with different jurisdictions as well as different taxonomies allows </w:t>
      </w:r>
      <w:r w:rsidR="00DD0BAF">
        <w:t xml:space="preserve">it </w:t>
      </w:r>
      <w:r w:rsidR="00F55B92">
        <w:t>to cope with such differences dynamically i.e</w:t>
      </w:r>
      <w:r w:rsidR="003616FE">
        <w:t>.</w:t>
      </w:r>
      <w:r w:rsidR="00F55B92">
        <w:t xml:space="preserve"> with</w:t>
      </w:r>
      <w:r w:rsidR="003616FE">
        <w:t>out</w:t>
      </w:r>
      <w:r w:rsidR="00F55B92">
        <w:t xml:space="preserve"> manual intervention or re-posting</w:t>
      </w:r>
    </w:p>
    <w:p w14:paraId="28857566" w14:textId="0D738E37" w:rsidR="00D00D2C" w:rsidRDefault="00D00D2C" w:rsidP="00F36251">
      <w:pPr>
        <w:pStyle w:val="ListBI1"/>
      </w:pPr>
      <w:r>
        <w:t xml:space="preserve">Data organised by Agent (Accountancy Practice) or Group, </w:t>
      </w:r>
      <w:r w:rsidR="00143B27">
        <w:t xml:space="preserve">and </w:t>
      </w:r>
      <w:r>
        <w:t>any number of Entities within that Agent or Group.</w:t>
      </w:r>
    </w:p>
    <w:p w14:paraId="252398B1" w14:textId="4EE6D551" w:rsidR="00143B27" w:rsidRPr="002F51C6" w:rsidRDefault="00143B27" w:rsidP="00F36251">
      <w:pPr>
        <w:pStyle w:val="ListBI1"/>
      </w:pPr>
      <w:r>
        <w:t xml:space="preserve">Entities, people, contacts, </w:t>
      </w:r>
      <w:r w:rsidR="00DD424A">
        <w:t xml:space="preserve">and </w:t>
      </w:r>
      <w:r>
        <w:t xml:space="preserve">addresses </w:t>
      </w:r>
      <w:r w:rsidR="00DD424A">
        <w:t xml:space="preserve">DB information </w:t>
      </w:r>
      <w:r>
        <w:t>are available</w:t>
      </w:r>
      <w:r w:rsidR="00DD424A">
        <w:t xml:space="preserve"> to any entity of the Agent or Group, including being used to describe other data e.g. the remuneration of </w:t>
      </w:r>
      <w:proofErr w:type="spellStart"/>
      <w:r w:rsidR="00DD424A">
        <w:t>BondJames</w:t>
      </w:r>
      <w:proofErr w:type="spellEnd"/>
      <w:r w:rsidR="00DD424A">
        <w:t xml:space="preserve"> from Entity </w:t>
      </w:r>
      <w:proofErr w:type="spellStart"/>
      <w:r w:rsidR="00DD424A">
        <w:t>XYZCorp</w:t>
      </w:r>
      <w:proofErr w:type="spellEnd"/>
      <w:r w:rsidR="00DD424A">
        <w:t>. This use of DB references to describe data is a part of SIM that is natural but powerful and not available in XBRL.</w:t>
      </w:r>
    </w:p>
    <w:p w14:paraId="366A3634" w14:textId="62CC2D32" w:rsidR="00320E2E" w:rsidRDefault="00320E2E" w:rsidP="00F336FF">
      <w:pPr>
        <w:pStyle w:val="ListB6after"/>
        <w:numPr>
          <w:ilvl w:val="0"/>
          <w:numId w:val="19"/>
        </w:numPr>
        <w:ind w:left="357" w:hanging="357"/>
      </w:pPr>
      <w:r>
        <w:t>SIM (</w:t>
      </w:r>
      <w:r w:rsidR="00820BE9">
        <w:t>Standardised Information Model</w:t>
      </w:r>
      <w:r>
        <w:t>) invol</w:t>
      </w:r>
      <w:r w:rsidR="00820BE9">
        <w:t>v</w:t>
      </w:r>
      <w:r w:rsidR="00DD0BAF">
        <w:t>es</w:t>
      </w:r>
      <w:r>
        <w:t xml:space="preserve"> </w:t>
      </w:r>
      <w:r w:rsidR="00001F14">
        <w:t xml:space="preserve">DB data, </w:t>
      </w:r>
      <w:r>
        <w:t xml:space="preserve">Folios, Properties, and Property </w:t>
      </w:r>
      <w:r w:rsidR="00820BE9">
        <w:t>Members</w:t>
      </w:r>
      <w:r>
        <w:t xml:space="preserve"> (somewhat similar to XBRL </w:t>
      </w:r>
      <w:proofErr w:type="spellStart"/>
      <w:r>
        <w:t>Hypercubes</w:t>
      </w:r>
      <w:proofErr w:type="spellEnd"/>
      <w:r>
        <w:t xml:space="preserve">, Dimensions, and Dimension </w:t>
      </w:r>
      <w:r w:rsidR="00820BE9">
        <w:t>M</w:t>
      </w:r>
      <w:r>
        <w:t>embers</w:t>
      </w:r>
      <w:r w:rsidR="008E02ED">
        <w:t xml:space="preserve"> but more flexible and natural</w:t>
      </w:r>
      <w:r w:rsidR="00143B27">
        <w:t xml:space="preserve"> with no need for a tuple equivalent and without limits as to numbers anywhere</w:t>
      </w:r>
      <w:r>
        <w:t xml:space="preserve">) </w:t>
      </w:r>
      <w:r w:rsidR="008E02ED">
        <w:t>to describe the data, and BROs (</w:t>
      </w:r>
      <w:proofErr w:type="spellStart"/>
      <w:r w:rsidR="008E02ED">
        <w:t>Braiins</w:t>
      </w:r>
      <w:proofErr w:type="spellEnd"/>
      <w:r w:rsidR="008E02ED">
        <w:t xml:space="preserve"> Report Objects) to store it, provide intelligence, and perform some automatic validation and processing</w:t>
      </w:r>
    </w:p>
    <w:p w14:paraId="432B16F1" w14:textId="625FDA1B" w:rsidR="00345528" w:rsidRPr="00345528" w:rsidRDefault="00E61A15" w:rsidP="00FB2336">
      <w:pPr>
        <w:pStyle w:val="ListParagraph"/>
        <w:numPr>
          <w:ilvl w:val="0"/>
          <w:numId w:val="19"/>
        </w:numPr>
        <w:rPr>
          <w:rFonts w:eastAsia="Times New Roman" w:cs="Times New Roman"/>
          <w:szCs w:val="24"/>
          <w:lang w:eastAsia="en-GB"/>
        </w:rPr>
      </w:pPr>
      <w:r>
        <w:lastRenderedPageBreak/>
        <w:t>SIR</w:t>
      </w:r>
      <w:r w:rsidR="00945E24">
        <w:t xml:space="preserve"> (</w:t>
      </w:r>
      <w:r>
        <w:t>Semantic Integrated Reporting</w:t>
      </w:r>
      <w:r w:rsidR="00945E24">
        <w:t xml:space="preserve">) front end to SIM to provide the </w:t>
      </w:r>
      <w:proofErr w:type="spellStart"/>
      <w:r w:rsidR="00945E24">
        <w:t>Braiins</w:t>
      </w:r>
      <w:proofErr w:type="spellEnd"/>
      <w:r w:rsidR="00945E24">
        <w:t xml:space="preserve"> Report Generator, plus Analysis and Validation tools</w:t>
      </w:r>
      <w:r w:rsidR="00D00D2C">
        <w:t xml:space="preserve">. Report Generator formats are compiled into PHP code as part of the process by which </w:t>
      </w:r>
      <w:proofErr w:type="spellStart"/>
      <w:r w:rsidR="00D00D2C">
        <w:t>Braiins</w:t>
      </w:r>
      <w:proofErr w:type="spellEnd"/>
      <w:r w:rsidR="00D00D2C">
        <w:t xml:space="preserve"> deliver its speed.</w:t>
      </w:r>
      <w:r w:rsidR="00345528">
        <w:br/>
      </w:r>
      <w:r w:rsidR="00345528">
        <w:br/>
      </w:r>
      <w:r w:rsidR="00345528">
        <w:rPr>
          <w:rFonts w:eastAsia="Times New Roman" w:cs="Times New Roman"/>
          <w:szCs w:val="24"/>
          <w:lang w:eastAsia="en-GB"/>
        </w:rPr>
        <w:t xml:space="preserve">SIR’s </w:t>
      </w:r>
      <w:r w:rsidR="00345528" w:rsidRPr="00345528">
        <w:rPr>
          <w:rFonts w:eastAsia="Times New Roman" w:cs="Times New Roman"/>
          <w:szCs w:val="24"/>
          <w:lang w:eastAsia="en-GB"/>
        </w:rPr>
        <w:t xml:space="preserve">reports can be HTML, semantic HTML, </w:t>
      </w:r>
      <w:proofErr w:type="spellStart"/>
      <w:r w:rsidR="00345528" w:rsidRPr="00345528">
        <w:rPr>
          <w:rFonts w:eastAsia="Times New Roman" w:cs="Times New Roman"/>
          <w:szCs w:val="24"/>
          <w:lang w:eastAsia="en-GB"/>
        </w:rPr>
        <w:t>iXBRL</w:t>
      </w:r>
      <w:proofErr w:type="spellEnd"/>
      <w:r w:rsidR="00345528" w:rsidRPr="00345528">
        <w:rPr>
          <w:rFonts w:eastAsia="Times New Roman" w:cs="Times New Roman"/>
          <w:szCs w:val="24"/>
          <w:lang w:eastAsia="en-GB"/>
        </w:rPr>
        <w:t>, XBRL, PDF, or open data formats</w:t>
      </w:r>
      <w:r w:rsidR="00FB2336">
        <w:rPr>
          <w:rFonts w:eastAsia="Times New Roman" w:cs="Times New Roman"/>
          <w:szCs w:val="24"/>
          <w:lang w:eastAsia="en-GB"/>
        </w:rPr>
        <w:t>.</w:t>
      </w:r>
      <w:r w:rsidR="00FB2336">
        <w:rPr>
          <w:rFonts w:eastAsia="Times New Roman" w:cs="Times New Roman"/>
          <w:szCs w:val="24"/>
          <w:lang w:eastAsia="en-GB"/>
        </w:rPr>
        <w:br/>
      </w:r>
      <w:r w:rsidR="00FB2336">
        <w:rPr>
          <w:rFonts w:eastAsia="Times New Roman" w:cs="Times New Roman"/>
          <w:szCs w:val="24"/>
          <w:lang w:eastAsia="en-GB"/>
        </w:rPr>
        <w:br/>
        <w:t>SIR</w:t>
      </w:r>
      <w:r w:rsidR="00FB2336" w:rsidRPr="00FB2336">
        <w:rPr>
          <w:rFonts w:eastAsia="Times New Roman" w:cs="Times New Roman"/>
          <w:szCs w:val="24"/>
          <w:lang w:eastAsia="en-GB"/>
        </w:rPr>
        <w:t xml:space="preserve"> generates good, compliant non-verbose HTML with CSS3 to add customisable style and class to the accounts, with all of this optionally carried across to FTP documents</w:t>
      </w:r>
      <w:r w:rsidR="00FB2336">
        <w:rPr>
          <w:rFonts w:eastAsia="Times New Roman" w:cs="Times New Roman"/>
          <w:szCs w:val="24"/>
          <w:lang w:eastAsia="en-GB"/>
        </w:rPr>
        <w:t>.</w:t>
      </w:r>
    </w:p>
    <w:p w14:paraId="3635A4E9" w14:textId="77777777" w:rsidR="003616FE" w:rsidRDefault="003616FE" w:rsidP="00F336FF">
      <w:pPr>
        <w:pStyle w:val="ListB6after"/>
        <w:numPr>
          <w:ilvl w:val="0"/>
          <w:numId w:val="19"/>
        </w:numPr>
        <w:ind w:left="357" w:hanging="357"/>
      </w:pPr>
      <w:r>
        <w:t>Cloud</w:t>
      </w:r>
      <w:r w:rsidR="002F51C6">
        <w:t xml:space="preserve"> </w:t>
      </w:r>
      <w:r>
        <w:t xml:space="preserve">based </w:t>
      </w:r>
      <w:r w:rsidR="002F51C6">
        <w:t xml:space="preserve">using </w:t>
      </w:r>
      <w:r>
        <w:t xml:space="preserve">UK </w:t>
      </w:r>
      <w:r w:rsidR="002F51C6">
        <w:t xml:space="preserve">servers </w:t>
      </w:r>
      <w:r>
        <w:t xml:space="preserve">initially, later others but </w:t>
      </w:r>
      <w:r w:rsidR="002F51C6">
        <w:t>NOT USA</w:t>
      </w:r>
      <w:r>
        <w:t xml:space="preserve"> ones</w:t>
      </w:r>
    </w:p>
    <w:p w14:paraId="59A9BA53" w14:textId="0077B189" w:rsidR="003616FE" w:rsidRDefault="002F51C6" w:rsidP="00F336FF">
      <w:pPr>
        <w:pStyle w:val="ListB6after"/>
        <w:numPr>
          <w:ilvl w:val="0"/>
          <w:numId w:val="19"/>
        </w:numPr>
        <w:ind w:left="357" w:hanging="357"/>
      </w:pPr>
      <w:r>
        <w:t xml:space="preserve">MySQL </w:t>
      </w:r>
      <w:r w:rsidR="003616FE">
        <w:t xml:space="preserve">database running on a cluster of Linux servers, to become a </w:t>
      </w:r>
      <w:proofErr w:type="spellStart"/>
      <w:r>
        <w:t>Hadoop</w:t>
      </w:r>
      <w:proofErr w:type="spellEnd"/>
      <w:r>
        <w:t xml:space="preserve"> cluster</w:t>
      </w:r>
      <w:r w:rsidR="003616FE">
        <w:t xml:space="preserve"> as size increases</w:t>
      </w:r>
    </w:p>
    <w:p w14:paraId="0AE27238" w14:textId="0CB19938" w:rsidR="003616FE" w:rsidRDefault="003616FE" w:rsidP="00F336FF">
      <w:pPr>
        <w:pStyle w:val="ListB6after"/>
        <w:numPr>
          <w:ilvl w:val="0"/>
          <w:numId w:val="19"/>
        </w:numPr>
        <w:ind w:left="357" w:hanging="357"/>
      </w:pPr>
      <w:r>
        <w:t>PHP 5 on the servers</w:t>
      </w:r>
      <w:r w:rsidR="00945E24">
        <w:t>, optimised and compiled</w:t>
      </w:r>
    </w:p>
    <w:p w14:paraId="25EBD946" w14:textId="77777777" w:rsidR="00345528" w:rsidRPr="00345528" w:rsidRDefault="00345528" w:rsidP="00452165">
      <w:pPr>
        <w:pStyle w:val="ListB6after"/>
      </w:pPr>
      <w:r w:rsidRPr="00345528">
        <w:t xml:space="preserve">OOP (Object Oriented Programming) built in to the heart of </w:t>
      </w:r>
      <w:proofErr w:type="spellStart"/>
      <w:r w:rsidRPr="00345528">
        <w:t>Braiins</w:t>
      </w:r>
      <w:proofErr w:type="spellEnd"/>
      <w:r w:rsidRPr="00345528">
        <w:t xml:space="preserve"> to implement SIM and in particular BROs within SIM</w:t>
      </w:r>
    </w:p>
    <w:p w14:paraId="5E261E00" w14:textId="75155764" w:rsidR="00345528" w:rsidRDefault="00345528" w:rsidP="00452165">
      <w:pPr>
        <w:pStyle w:val="ListB6after"/>
      </w:pPr>
      <w:r>
        <w:t>XBRL taxonomies which are published in XML form (103,000 nodes of XM</w:t>
      </w:r>
      <w:r w:rsidR="00452165">
        <w:t>L</w:t>
      </w:r>
      <w:r>
        <w:t xml:space="preserve"> for UK-IFRS), are converted from the XML to MySQL DB form for use by </w:t>
      </w:r>
      <w:proofErr w:type="spellStart"/>
      <w:r>
        <w:t>Braiins</w:t>
      </w:r>
      <w:proofErr w:type="spellEnd"/>
      <w:r>
        <w:t xml:space="preserve">, then optimised again for SIR-SIM use as pure PHP code as another aspect of providing the </w:t>
      </w:r>
      <w:proofErr w:type="spellStart"/>
      <w:r>
        <w:t>Braiins</w:t>
      </w:r>
      <w:proofErr w:type="spellEnd"/>
      <w:r>
        <w:t xml:space="preserve"> speed</w:t>
      </w:r>
    </w:p>
    <w:p w14:paraId="123F3AF1" w14:textId="3793E87E" w:rsidR="00FB2336" w:rsidRDefault="00FB2336" w:rsidP="00452165">
      <w:pPr>
        <w:pStyle w:val="ListB6after"/>
      </w:pPr>
      <w:r>
        <w:t>Client:</w:t>
      </w:r>
    </w:p>
    <w:p w14:paraId="3C2FDCDA" w14:textId="77777777" w:rsidR="00FB2336" w:rsidRDefault="00FB2336" w:rsidP="00FB2336">
      <w:pPr>
        <w:pStyle w:val="ListBI1"/>
      </w:pPr>
      <w:r>
        <w:t>Uses</w:t>
      </w:r>
    </w:p>
    <w:p w14:paraId="421C9714" w14:textId="12B37F10" w:rsidR="00FB2336" w:rsidRDefault="006F0DE7" w:rsidP="00FB2336">
      <w:pPr>
        <w:pStyle w:val="ListBI2"/>
      </w:pPr>
      <w:r>
        <w:t>HTML5</w:t>
      </w:r>
      <w:r w:rsidR="00FB2336">
        <w:t xml:space="preserve"> – the latest web standard</w:t>
      </w:r>
    </w:p>
    <w:p w14:paraId="5EC6FBB7" w14:textId="0B1E4BA7" w:rsidR="00FB2336" w:rsidRDefault="00FB2336" w:rsidP="00FB2336">
      <w:pPr>
        <w:pStyle w:val="ListBI2"/>
      </w:pPr>
      <w:r>
        <w:t xml:space="preserve">HTML5 local storage feature as part of providing </w:t>
      </w:r>
      <w:proofErr w:type="spellStart"/>
      <w:r>
        <w:t>Braiins</w:t>
      </w:r>
      <w:proofErr w:type="spellEnd"/>
      <w:r>
        <w:t xml:space="preserve"> speed and responsiveness</w:t>
      </w:r>
    </w:p>
    <w:p w14:paraId="75979141" w14:textId="49DCEC37" w:rsidR="00FB2336" w:rsidRDefault="00FB2336" w:rsidP="00FB2336">
      <w:pPr>
        <w:pStyle w:val="ListBI2"/>
      </w:pPr>
      <w:proofErr w:type="spellStart"/>
      <w:r>
        <w:t>jQuery</w:t>
      </w:r>
      <w:proofErr w:type="spellEnd"/>
      <w:r>
        <w:t xml:space="preserve"> cross browser JavaScript library</w:t>
      </w:r>
    </w:p>
    <w:p w14:paraId="3C149F77" w14:textId="4A4A973E" w:rsidR="00FB2336" w:rsidRDefault="00FB2336" w:rsidP="00FB2336">
      <w:pPr>
        <w:pStyle w:val="ListBI2"/>
      </w:pPr>
      <w:proofErr w:type="spellStart"/>
      <w:r>
        <w:t>Wijmo</w:t>
      </w:r>
      <w:proofErr w:type="spellEnd"/>
      <w:r>
        <w:t xml:space="preserve"> cross platform components library</w:t>
      </w:r>
    </w:p>
    <w:p w14:paraId="04189F9B" w14:textId="2B44C820" w:rsidR="00345528" w:rsidRDefault="00452165" w:rsidP="00452165">
      <w:pPr>
        <w:pStyle w:val="ListBI1"/>
      </w:pPr>
      <w:r>
        <w:t xml:space="preserve">Needs to be </w:t>
      </w:r>
      <w:r w:rsidR="00001F14">
        <w:t xml:space="preserve">an internet connected device with a reasonable screen form factor able to run an HTML5 capable browser e.g. Chrome, </w:t>
      </w:r>
      <w:proofErr w:type="spellStart"/>
      <w:r w:rsidR="00001F14">
        <w:t>FireFox</w:t>
      </w:r>
      <w:proofErr w:type="spellEnd"/>
      <w:r w:rsidR="00001F14">
        <w:t xml:space="preserve"> or Internet Explorer 10. (Not IE before 10.) All modern PCs, laptops, plus most tablets and </w:t>
      </w:r>
      <w:proofErr w:type="spellStart"/>
      <w:r w:rsidR="00001F14">
        <w:t>phablets</w:t>
      </w:r>
      <w:proofErr w:type="spellEnd"/>
      <w:r w:rsidR="00001F14">
        <w:t xml:space="preserve"> are good.</w:t>
      </w:r>
    </w:p>
    <w:p w14:paraId="009DB112" w14:textId="2D32AA0E" w:rsidR="00082D57" w:rsidRDefault="00082D57" w:rsidP="00082D57">
      <w:pPr>
        <w:pStyle w:val="Heading1"/>
        <w:numPr>
          <w:ilvl w:val="0"/>
          <w:numId w:val="12"/>
        </w:numPr>
      </w:pPr>
      <w:bookmarkStart w:id="237" w:name="_Toc362618349"/>
      <w:bookmarkStart w:id="238" w:name="_Ref362091263"/>
      <w:bookmarkStart w:id="239" w:name="_Ref362091271"/>
      <w:r>
        <w:lastRenderedPageBreak/>
        <w:t>Possible Partners or Suppliers</w:t>
      </w:r>
      <w:bookmarkEnd w:id="237"/>
    </w:p>
    <w:p w14:paraId="0BB294B6" w14:textId="7666ACD2" w:rsidR="00082D57" w:rsidRDefault="00082D57" w:rsidP="00082D57">
      <w:r>
        <w:t>Details and comments to be added:</w:t>
      </w:r>
    </w:p>
    <w:p w14:paraId="5CFFB161" w14:textId="3DFB9E85" w:rsidR="00082D57" w:rsidRDefault="00082D57" w:rsidP="00082D57">
      <w:r>
        <w:t>Iris India</w:t>
      </w:r>
    </w:p>
    <w:p w14:paraId="5F2C350A" w14:textId="4C99B2FD" w:rsidR="00082D57" w:rsidRDefault="00082D57" w:rsidP="00082D57">
      <w:r>
        <w:t xml:space="preserve">Microsoft </w:t>
      </w:r>
      <w:proofErr w:type="spellStart"/>
      <w:r>
        <w:t>BizSpark</w:t>
      </w:r>
      <w:proofErr w:type="spellEnd"/>
    </w:p>
    <w:p w14:paraId="218D80FA" w14:textId="6FD159DC" w:rsidR="00082D57" w:rsidRDefault="00082D57" w:rsidP="00082D57">
      <w:r>
        <w:t>Microsoft Azure</w:t>
      </w:r>
    </w:p>
    <w:p w14:paraId="5C00ECEC" w14:textId="275E43B4" w:rsidR="00082D57" w:rsidRDefault="00082D57" w:rsidP="00082D57">
      <w:r>
        <w:t>More….</w:t>
      </w:r>
    </w:p>
    <w:p w14:paraId="3F746848" w14:textId="77777777" w:rsidR="00082D57" w:rsidRPr="00082D57" w:rsidRDefault="00082D57" w:rsidP="00082D57"/>
    <w:p w14:paraId="3EDFB03F" w14:textId="237F1B6B" w:rsidR="002C4353" w:rsidRDefault="00CD0129" w:rsidP="002C4353">
      <w:pPr>
        <w:pStyle w:val="Heading1"/>
        <w:numPr>
          <w:ilvl w:val="0"/>
          <w:numId w:val="12"/>
        </w:numPr>
      </w:pPr>
      <w:bookmarkStart w:id="240" w:name="_Ref362599169"/>
      <w:bookmarkStart w:id="241" w:name="_Ref362599176"/>
      <w:bookmarkStart w:id="242" w:name="_Toc362618350"/>
      <w:r>
        <w:lastRenderedPageBreak/>
        <w:t xml:space="preserve">The </w:t>
      </w:r>
      <w:proofErr w:type="spellStart"/>
      <w:r w:rsidR="00930361">
        <w:t>Braiins</w:t>
      </w:r>
      <w:proofErr w:type="spellEnd"/>
      <w:r w:rsidR="00930361">
        <w:t xml:space="preserve"> Road Map</w:t>
      </w:r>
      <w:bookmarkEnd w:id="238"/>
      <w:bookmarkEnd w:id="239"/>
      <w:bookmarkEnd w:id="240"/>
      <w:bookmarkEnd w:id="241"/>
      <w:bookmarkEnd w:id="242"/>
    </w:p>
    <w:p w14:paraId="4C50CF6C" w14:textId="3D5DACE0" w:rsidR="002F51C6" w:rsidRDefault="00D5426C" w:rsidP="00F336FF">
      <w:pPr>
        <w:pStyle w:val="ListB6after"/>
        <w:numPr>
          <w:ilvl w:val="0"/>
          <w:numId w:val="19"/>
        </w:numPr>
        <w:ind w:left="357" w:hanging="357"/>
      </w:pPr>
      <w:r>
        <w:t>Reach demonstrable point by 1</w:t>
      </w:r>
      <w:r w:rsidRPr="00D5426C">
        <w:rPr>
          <w:vertAlign w:val="superscript"/>
        </w:rPr>
        <w:t>st</w:t>
      </w:r>
      <w:r>
        <w:t xml:space="preserve"> quarter 2014</w:t>
      </w:r>
      <w:r w:rsidR="00F74810">
        <w:t xml:space="preserve"> working with UK-IFRS</w:t>
      </w:r>
    </w:p>
    <w:p w14:paraId="5E0C26E0" w14:textId="4F1CCD8A" w:rsidR="00D5426C" w:rsidRDefault="00F74810" w:rsidP="00D5426C">
      <w:pPr>
        <w:pStyle w:val="ListParagraph"/>
        <w:numPr>
          <w:ilvl w:val="0"/>
          <w:numId w:val="19"/>
        </w:numPr>
        <w:rPr>
          <w:rFonts w:eastAsia="Times New Roman" w:cs="Times New Roman"/>
          <w:szCs w:val="24"/>
          <w:lang w:eastAsia="en-GB"/>
        </w:rPr>
      </w:pPr>
      <w:r>
        <w:rPr>
          <w:rFonts w:eastAsia="Times New Roman" w:cs="Times New Roman"/>
          <w:szCs w:val="24"/>
          <w:lang w:eastAsia="en-GB"/>
        </w:rPr>
        <w:t>Launch in the UK by 1</w:t>
      </w:r>
      <w:r w:rsidRPr="00F74810">
        <w:rPr>
          <w:rFonts w:eastAsia="Times New Roman" w:cs="Times New Roman"/>
          <w:szCs w:val="24"/>
          <w:vertAlign w:val="superscript"/>
          <w:lang w:eastAsia="en-GB"/>
        </w:rPr>
        <w:t>st</w:t>
      </w:r>
      <w:r>
        <w:rPr>
          <w:rFonts w:eastAsia="Times New Roman" w:cs="Times New Roman"/>
          <w:szCs w:val="24"/>
          <w:lang w:eastAsia="en-GB"/>
        </w:rPr>
        <w:t xml:space="preserve"> quarter 2015, for use </w:t>
      </w:r>
      <w:r w:rsidR="00D5426C" w:rsidRPr="00D5426C">
        <w:rPr>
          <w:rFonts w:eastAsia="Times New Roman" w:cs="Times New Roman"/>
          <w:szCs w:val="24"/>
          <w:lang w:eastAsia="en-GB"/>
        </w:rPr>
        <w:t>by Agents (Accounting Practices) with FRS 102</w:t>
      </w:r>
      <w:r>
        <w:rPr>
          <w:rFonts w:eastAsia="Times New Roman" w:cs="Times New Roman"/>
          <w:szCs w:val="24"/>
          <w:lang w:eastAsia="en-GB"/>
        </w:rPr>
        <w:t xml:space="preserve"> (taxonomy due for release in 2014 being developed from UK-IFRS),</w:t>
      </w:r>
      <w:r w:rsidR="00D5426C" w:rsidRPr="00D5426C">
        <w:rPr>
          <w:rFonts w:eastAsia="Times New Roman" w:cs="Times New Roman"/>
          <w:szCs w:val="24"/>
          <w:lang w:eastAsia="en-GB"/>
        </w:rPr>
        <w:t xml:space="preserve"> Private Limited Companies, English only</w:t>
      </w:r>
      <w:r w:rsidR="00D5426C">
        <w:rPr>
          <w:rFonts w:eastAsia="Times New Roman" w:cs="Times New Roman"/>
          <w:szCs w:val="24"/>
          <w:lang w:eastAsia="en-GB"/>
        </w:rPr>
        <w:t xml:space="preserve">, </w:t>
      </w:r>
      <w:r w:rsidR="009F0F02">
        <w:rPr>
          <w:rFonts w:eastAsia="Times New Roman" w:cs="Times New Roman"/>
          <w:szCs w:val="24"/>
          <w:lang w:eastAsia="en-GB"/>
        </w:rPr>
        <w:t xml:space="preserve">Financial Reporting only, </w:t>
      </w:r>
      <w:r w:rsidR="00C875B7">
        <w:rPr>
          <w:rFonts w:eastAsia="Times New Roman" w:cs="Times New Roman"/>
          <w:szCs w:val="24"/>
          <w:lang w:eastAsia="en-GB"/>
        </w:rPr>
        <w:t xml:space="preserve">and manually written </w:t>
      </w:r>
      <w:r w:rsidR="00D5426C">
        <w:rPr>
          <w:rFonts w:eastAsia="Times New Roman" w:cs="Times New Roman"/>
          <w:szCs w:val="24"/>
          <w:lang w:eastAsia="en-GB"/>
        </w:rPr>
        <w:t>formats</w:t>
      </w:r>
      <w:r>
        <w:rPr>
          <w:rFonts w:eastAsia="Times New Roman" w:cs="Times New Roman"/>
          <w:szCs w:val="24"/>
          <w:lang w:eastAsia="en-GB"/>
        </w:rPr>
        <w:t>.</w:t>
      </w:r>
      <w:r w:rsidR="00C875B7">
        <w:rPr>
          <w:rFonts w:eastAsia="Times New Roman" w:cs="Times New Roman"/>
          <w:szCs w:val="24"/>
          <w:lang w:eastAsia="en-GB"/>
        </w:rPr>
        <w:br/>
      </w:r>
      <w:r w:rsidR="00C875B7" w:rsidRPr="00C875B7">
        <w:rPr>
          <w:rStyle w:val="Line6Char"/>
          <w:rFonts w:eastAsiaTheme="minorHAnsi"/>
        </w:rPr>
        <w:br/>
      </w:r>
      <w:r w:rsidR="00C875B7">
        <w:rPr>
          <w:rFonts w:eastAsia="Times New Roman" w:cs="Times New Roman"/>
          <w:szCs w:val="24"/>
          <w:lang w:eastAsia="en-GB"/>
        </w:rPr>
        <w:t>The f</w:t>
      </w:r>
      <w:r>
        <w:rPr>
          <w:rFonts w:eastAsia="Times New Roman" w:cs="Times New Roman"/>
          <w:szCs w:val="24"/>
          <w:lang w:eastAsia="en-GB"/>
        </w:rPr>
        <w:t xml:space="preserve">unding required </w:t>
      </w:r>
      <w:r w:rsidR="00C875B7">
        <w:rPr>
          <w:rFonts w:eastAsia="Times New Roman" w:cs="Times New Roman"/>
          <w:szCs w:val="24"/>
          <w:lang w:eastAsia="en-GB"/>
        </w:rPr>
        <w:t xml:space="preserve">will </w:t>
      </w:r>
      <w:r>
        <w:rPr>
          <w:rFonts w:eastAsia="Times New Roman" w:cs="Times New Roman"/>
          <w:szCs w:val="24"/>
          <w:lang w:eastAsia="en-GB"/>
        </w:rPr>
        <w:t xml:space="preserve">depend on </w:t>
      </w:r>
      <w:r w:rsidR="00C875B7">
        <w:rPr>
          <w:rFonts w:eastAsia="Times New Roman" w:cs="Times New Roman"/>
          <w:szCs w:val="24"/>
          <w:lang w:eastAsia="en-GB"/>
        </w:rPr>
        <w:t xml:space="preserve">the </w:t>
      </w:r>
      <w:r>
        <w:rPr>
          <w:rFonts w:eastAsia="Times New Roman" w:cs="Times New Roman"/>
          <w:szCs w:val="24"/>
          <w:lang w:eastAsia="en-GB"/>
        </w:rPr>
        <w:t xml:space="preserve">associates or partners found, </w:t>
      </w:r>
      <w:r w:rsidR="00C875B7">
        <w:rPr>
          <w:rFonts w:eastAsia="Times New Roman" w:cs="Times New Roman"/>
          <w:szCs w:val="24"/>
          <w:lang w:eastAsia="en-GB"/>
        </w:rPr>
        <w:t xml:space="preserve">the nature of any partnerships, the </w:t>
      </w:r>
      <w:r>
        <w:rPr>
          <w:rFonts w:eastAsia="Times New Roman" w:cs="Times New Roman"/>
          <w:szCs w:val="24"/>
          <w:lang w:eastAsia="en-GB"/>
        </w:rPr>
        <w:t>features completed for launch, and the marketing plan</w:t>
      </w:r>
      <w:r w:rsidR="00C875B7">
        <w:rPr>
          <w:rFonts w:eastAsia="Times New Roman" w:cs="Times New Roman"/>
          <w:szCs w:val="24"/>
          <w:lang w:eastAsia="en-GB"/>
        </w:rPr>
        <w:t xml:space="preserve"> to be developed. The estimated </w:t>
      </w:r>
      <w:r>
        <w:rPr>
          <w:rFonts w:eastAsia="Times New Roman" w:cs="Times New Roman"/>
          <w:szCs w:val="24"/>
          <w:lang w:eastAsia="en-GB"/>
        </w:rPr>
        <w:t>rang</w:t>
      </w:r>
      <w:r w:rsidR="00C875B7">
        <w:rPr>
          <w:rFonts w:eastAsia="Times New Roman" w:cs="Times New Roman"/>
          <w:szCs w:val="24"/>
          <w:lang w:eastAsia="en-GB"/>
        </w:rPr>
        <w:t xml:space="preserve">e is </w:t>
      </w:r>
      <w:r>
        <w:rPr>
          <w:rFonts w:eastAsia="Times New Roman" w:cs="Times New Roman"/>
          <w:szCs w:val="24"/>
          <w:lang w:eastAsia="en-GB"/>
        </w:rPr>
        <w:t xml:space="preserve">from </w:t>
      </w:r>
      <w:r w:rsidR="00C875B7">
        <w:rPr>
          <w:rFonts w:eastAsia="Times New Roman" w:cs="Times New Roman"/>
          <w:szCs w:val="24"/>
          <w:lang w:eastAsia="en-GB"/>
        </w:rPr>
        <w:t>US</w:t>
      </w:r>
      <w:r>
        <w:rPr>
          <w:rFonts w:eastAsia="Times New Roman" w:cs="Times New Roman"/>
          <w:szCs w:val="24"/>
          <w:lang w:eastAsia="en-GB"/>
        </w:rPr>
        <w:t>$100,000 to $2 million.</w:t>
      </w:r>
    </w:p>
    <w:p w14:paraId="756B1D72" w14:textId="52E558B6" w:rsidR="00BA2409" w:rsidRDefault="00D5426C" w:rsidP="00F336FF">
      <w:pPr>
        <w:pStyle w:val="ListB6after"/>
        <w:numPr>
          <w:ilvl w:val="0"/>
          <w:numId w:val="19"/>
        </w:numPr>
        <w:ind w:left="357" w:hanging="357"/>
      </w:pPr>
      <w:r>
        <w:t>Add o</w:t>
      </w:r>
      <w:r w:rsidR="00BA2409">
        <w:t xml:space="preserve">ther </w:t>
      </w:r>
      <w:r>
        <w:t xml:space="preserve">UK </w:t>
      </w:r>
      <w:r w:rsidR="00BA2409">
        <w:t>entity types</w:t>
      </w:r>
      <w:r>
        <w:t xml:space="preserve"> and taxonomies</w:t>
      </w:r>
      <w:r w:rsidR="00F74810">
        <w:t xml:space="preserve"> e.g. UK-IFRS</w:t>
      </w:r>
    </w:p>
    <w:p w14:paraId="7CAD4D54" w14:textId="1367CEAE" w:rsidR="00392EBA" w:rsidRDefault="00392EBA" w:rsidP="00F336FF">
      <w:pPr>
        <w:pStyle w:val="ListB6after"/>
        <w:numPr>
          <w:ilvl w:val="0"/>
          <w:numId w:val="19"/>
        </w:numPr>
        <w:ind w:left="357" w:hanging="357"/>
      </w:pPr>
      <w:r>
        <w:t>Gain UK customers</w:t>
      </w:r>
      <w:r w:rsidR="00F74810">
        <w:t>,</w:t>
      </w:r>
      <w:r>
        <w:t xml:space="preserve"> build income and cash flow</w:t>
      </w:r>
    </w:p>
    <w:p w14:paraId="379BF75C" w14:textId="39E8F67A" w:rsidR="009F0F02" w:rsidRDefault="009F0F02" w:rsidP="00F336FF">
      <w:pPr>
        <w:pStyle w:val="ListB6after"/>
        <w:numPr>
          <w:ilvl w:val="0"/>
          <w:numId w:val="19"/>
        </w:numPr>
        <w:ind w:left="357" w:hanging="357"/>
      </w:pPr>
      <w:r>
        <w:t>Add Integrated Reporting ability and continue to develop this as the &lt;IR&gt; Framework is issued and evolves</w:t>
      </w:r>
    </w:p>
    <w:p w14:paraId="1F7C8E85" w14:textId="4AC4E2C8" w:rsidR="00392EBA" w:rsidRDefault="00392EBA" w:rsidP="00F336FF">
      <w:pPr>
        <w:pStyle w:val="ListB6after"/>
        <w:numPr>
          <w:ilvl w:val="0"/>
          <w:numId w:val="19"/>
        </w:numPr>
        <w:ind w:left="357" w:hanging="357"/>
      </w:pPr>
      <w:r>
        <w:t>Review timing and business plan/funding needs for the</w:t>
      </w:r>
      <w:r w:rsidR="00F74810">
        <w:t xml:space="preserve"> following progression</w:t>
      </w:r>
      <w:r>
        <w:t>:</w:t>
      </w:r>
    </w:p>
    <w:p w14:paraId="491AB7DE" w14:textId="3FE4B34E" w:rsidR="002F51C6" w:rsidRDefault="00D5426C" w:rsidP="00392EBA">
      <w:pPr>
        <w:pStyle w:val="ListB6after"/>
        <w:numPr>
          <w:ilvl w:val="0"/>
          <w:numId w:val="19"/>
        </w:numPr>
        <w:ind w:left="357" w:hanging="357"/>
      </w:pPr>
      <w:r>
        <w:t>Add o</w:t>
      </w:r>
      <w:r w:rsidR="00DF5900">
        <w:t xml:space="preserve">ther </w:t>
      </w:r>
      <w:r w:rsidR="00392EBA">
        <w:t xml:space="preserve">English regulatory </w:t>
      </w:r>
      <w:r w:rsidR="00DF5900">
        <w:t>taxonom</w:t>
      </w:r>
      <w:r w:rsidR="00392EBA">
        <w:t>y and/or jurisdiction support</w:t>
      </w:r>
      <w:r>
        <w:t xml:space="preserve"> e.g. standard IFRS, </w:t>
      </w:r>
      <w:commentRangeStart w:id="243"/>
      <w:r w:rsidR="00392EBA">
        <w:t>USA (</w:t>
      </w:r>
      <w:r>
        <w:t>US-GAAP</w:t>
      </w:r>
      <w:r w:rsidR="00392EBA">
        <w:t>)</w:t>
      </w:r>
      <w:commentRangeEnd w:id="243"/>
      <w:r w:rsidR="00074BD0">
        <w:rPr>
          <w:rStyle w:val="CommentReference"/>
          <w:rFonts w:eastAsiaTheme="minorHAnsi" w:cstheme="minorBidi"/>
          <w:lang w:eastAsia="en-US"/>
        </w:rPr>
        <w:commentReference w:id="243"/>
      </w:r>
      <w:r w:rsidR="00392EBA">
        <w:t>, Canada, Ireland, Australia, South Africa, India, Singapore, New Zealand</w:t>
      </w:r>
    </w:p>
    <w:p w14:paraId="43BF9572" w14:textId="34AC55FA" w:rsidR="00392EBA" w:rsidRPr="002F51C6" w:rsidRDefault="00392EBA" w:rsidP="00392EBA">
      <w:pPr>
        <w:pStyle w:val="ListB6after"/>
        <w:numPr>
          <w:ilvl w:val="0"/>
          <w:numId w:val="19"/>
        </w:numPr>
        <w:ind w:left="357" w:hanging="357"/>
      </w:pPr>
      <w:r>
        <w:t>Add specialist taxonomy support e.g. Australian SBR, Dutch SBR</w:t>
      </w:r>
    </w:p>
    <w:p w14:paraId="1830F01C" w14:textId="77777777" w:rsidR="00D5426C" w:rsidRDefault="00D5426C" w:rsidP="00F336FF">
      <w:pPr>
        <w:pStyle w:val="ListB6after"/>
        <w:numPr>
          <w:ilvl w:val="0"/>
          <w:numId w:val="19"/>
        </w:numPr>
        <w:ind w:left="357" w:hanging="357"/>
      </w:pPr>
      <w:r>
        <w:t>Continue product improvement e.g. GUI for report generator/querying</w:t>
      </w:r>
    </w:p>
    <w:p w14:paraId="477E7BCD" w14:textId="18245EAD" w:rsidR="00DF5900" w:rsidRDefault="00D5426C" w:rsidP="00F336FF">
      <w:pPr>
        <w:pStyle w:val="ListB6after"/>
        <w:numPr>
          <w:ilvl w:val="0"/>
          <w:numId w:val="19"/>
        </w:numPr>
        <w:ind w:left="357" w:hanging="357"/>
      </w:pPr>
      <w:r>
        <w:t>Add Review and analysis (non-IFR Production) role support</w:t>
      </w:r>
    </w:p>
    <w:p w14:paraId="23DAEF91" w14:textId="31B393A1" w:rsidR="00392EBA" w:rsidRDefault="00392EBA" w:rsidP="00F336FF">
      <w:pPr>
        <w:pStyle w:val="ListB6after"/>
        <w:numPr>
          <w:ilvl w:val="0"/>
          <w:numId w:val="19"/>
        </w:numPr>
        <w:ind w:left="357" w:hanging="357"/>
      </w:pPr>
      <w:r>
        <w:t>Add import of public entity data with conversion into SIM e.g. SEC filings</w:t>
      </w:r>
    </w:p>
    <w:p w14:paraId="7BC51DF1" w14:textId="0B7268A1" w:rsidR="002F51C6" w:rsidRDefault="00D5426C" w:rsidP="00F336FF">
      <w:pPr>
        <w:pStyle w:val="ListB6after"/>
        <w:numPr>
          <w:ilvl w:val="0"/>
          <w:numId w:val="19"/>
        </w:numPr>
        <w:ind w:left="357" w:hanging="357"/>
      </w:pPr>
      <w:r>
        <w:t xml:space="preserve">Add support for </w:t>
      </w:r>
      <w:r w:rsidR="002F51C6" w:rsidRPr="002F51C6">
        <w:t>Languages other than English</w:t>
      </w:r>
      <w:r>
        <w:t xml:space="preserve"> – Chinese, Japanese, Korean, German, Spanish</w:t>
      </w:r>
    </w:p>
    <w:p w14:paraId="5A99BC58" w14:textId="4650C679" w:rsidR="00D5426C" w:rsidRPr="002F51C6" w:rsidRDefault="00D5426C" w:rsidP="00F336FF">
      <w:pPr>
        <w:pStyle w:val="ListB6after"/>
        <w:numPr>
          <w:ilvl w:val="0"/>
          <w:numId w:val="19"/>
        </w:numPr>
        <w:ind w:left="357" w:hanging="357"/>
      </w:pPr>
      <w:r>
        <w:t>Add non-English Taxonomies</w:t>
      </w:r>
      <w:r w:rsidR="00392EBA">
        <w:t xml:space="preserve"> as used by the additional languages</w:t>
      </w:r>
    </w:p>
    <w:p w14:paraId="1AE6E99C" w14:textId="7555EFE4" w:rsidR="002F51C6" w:rsidRPr="002F51C6" w:rsidRDefault="00392EBA" w:rsidP="00F336FF">
      <w:pPr>
        <w:pStyle w:val="ListB6after"/>
        <w:numPr>
          <w:ilvl w:val="0"/>
          <w:numId w:val="19"/>
        </w:numPr>
        <w:ind w:left="357" w:hanging="357"/>
      </w:pPr>
      <w:r>
        <w:t xml:space="preserve">Build the </w:t>
      </w:r>
      <w:proofErr w:type="spellStart"/>
      <w:r>
        <w:t>Braiins</w:t>
      </w:r>
      <w:proofErr w:type="spellEnd"/>
      <w:r>
        <w:t xml:space="preserve"> Community with its Networking role</w:t>
      </w:r>
      <w:r w:rsidR="00C72328">
        <w:t xml:space="preserve">, either directly or by linking up with </w:t>
      </w:r>
      <w:bookmarkStart w:id="244" w:name="_GoBack"/>
      <w:bookmarkEnd w:id="244"/>
      <w:r w:rsidR="00C72328">
        <w:t>suitable partners e.g. LinkedIn or Microsoft</w:t>
      </w:r>
    </w:p>
    <w:p w14:paraId="120D30D8" w14:textId="1BBD0DB2" w:rsidR="00392EBA" w:rsidRDefault="00392EBA" w:rsidP="00392EBA">
      <w:pPr>
        <w:pStyle w:val="ListB6after"/>
        <w:numPr>
          <w:ilvl w:val="0"/>
          <w:numId w:val="19"/>
        </w:numPr>
        <w:ind w:left="357" w:hanging="357"/>
      </w:pPr>
      <w:r>
        <w:t>Evolve towards the full Vision and Product/Community Plans</w:t>
      </w:r>
      <w:r w:rsidR="00EC3713">
        <w:t xml:space="preserve"> set out in this document</w:t>
      </w:r>
    </w:p>
    <w:p w14:paraId="7E3CF76E" w14:textId="65B932D1" w:rsidR="00F74810" w:rsidRDefault="00F74810" w:rsidP="000E04CB">
      <w:pPr>
        <w:pStyle w:val="ListParagraph"/>
        <w:numPr>
          <w:ilvl w:val="0"/>
          <w:numId w:val="19"/>
        </w:numPr>
        <w:ind w:left="357" w:hanging="357"/>
      </w:pPr>
      <w:r>
        <w:t xml:space="preserve">Build multi-billion dollar value by </w:t>
      </w:r>
      <w:r w:rsidRPr="00F74810">
        <w:rPr>
          <w:rFonts w:eastAsia="Times New Roman" w:cs="Times New Roman"/>
          <w:szCs w:val="24"/>
          <w:lang w:eastAsia="en-GB"/>
        </w:rPr>
        <w:t>becom</w:t>
      </w:r>
      <w:r>
        <w:rPr>
          <w:rFonts w:eastAsia="Times New Roman" w:cs="Times New Roman"/>
          <w:szCs w:val="24"/>
          <w:lang w:eastAsia="en-GB"/>
        </w:rPr>
        <w:t>ing t</w:t>
      </w:r>
      <w:r w:rsidRPr="00F74810">
        <w:rPr>
          <w:rFonts w:eastAsia="Times New Roman" w:cs="Times New Roman"/>
          <w:szCs w:val="24"/>
          <w:lang w:eastAsia="en-GB"/>
        </w:rPr>
        <w:t>he Integrated/Financial Reporting Service and Community for the World within 5 to 10 years, the time taken being dependent upon funding</w:t>
      </w:r>
      <w:r w:rsidR="00C72328">
        <w:rPr>
          <w:rFonts w:eastAsia="Times New Roman" w:cs="Times New Roman"/>
          <w:szCs w:val="24"/>
          <w:lang w:eastAsia="en-GB"/>
        </w:rPr>
        <w:t>, partners, and obviously, the degrees of success achieved.</w:t>
      </w:r>
    </w:p>
    <w:sectPr w:rsidR="00F74810" w:rsidSect="007C29E7">
      <w:headerReference w:type="default" r:id="rId2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Charles" w:date="2013-07-26T22:18:00Z" w:initials="C">
    <w:p w14:paraId="4CFF3B26" w14:textId="1775D4C4" w:rsidR="00D5560C" w:rsidRDefault="00D5560C">
      <w:pPr>
        <w:pStyle w:val="CommentText"/>
      </w:pPr>
      <w:r>
        <w:rPr>
          <w:rStyle w:val="CommentReference"/>
        </w:rPr>
        <w:annotationRef/>
      </w:r>
      <w:r>
        <w:t>Had forgotten about them until I looked up the link.</w:t>
      </w:r>
    </w:p>
  </w:comment>
  <w:comment w:id="15" w:author="Charles" w:date="2013-07-26T22:18:00Z" w:initials="C">
    <w:p w14:paraId="39D2C0A6" w14:textId="10EF7243" w:rsidR="00D5560C" w:rsidRDefault="00D5560C">
      <w:pPr>
        <w:pStyle w:val="CommentText"/>
      </w:pPr>
      <w:r>
        <w:rPr>
          <w:rStyle w:val="CommentReference"/>
        </w:rPr>
        <w:annotationRef/>
      </w:r>
      <w:r>
        <w:t xml:space="preserve">Bit of a non-sequitur with regard to the previous </w:t>
      </w:r>
      <w:proofErr w:type="spellStart"/>
      <w:r>
        <w:t>para</w:t>
      </w:r>
      <w:proofErr w:type="spellEnd"/>
      <w:r>
        <w:t>.</w:t>
      </w:r>
    </w:p>
  </w:comment>
  <w:comment w:id="21" w:author="Charles" w:date="2013-07-26T22:18:00Z" w:initials="C">
    <w:p w14:paraId="0D352540" w14:textId="34846D99" w:rsidR="006F4E64" w:rsidRDefault="006F4E64">
      <w:pPr>
        <w:pStyle w:val="CommentText"/>
      </w:pPr>
      <w:r>
        <w:rPr>
          <w:rStyle w:val="CommentReference"/>
        </w:rPr>
        <w:annotationRef/>
      </w:r>
      <w:r>
        <w:t>“Openly”? Not “Open”</w:t>
      </w:r>
    </w:p>
  </w:comment>
  <w:comment w:id="23" w:author="Charles" w:date="2013-07-26T22:18:00Z" w:initials="C">
    <w:p w14:paraId="6C058C45" w14:textId="2C6BACAB" w:rsidR="006F4E64" w:rsidRDefault="006F4E64">
      <w:pPr>
        <w:pStyle w:val="CommentText"/>
      </w:pPr>
      <w:r>
        <w:rPr>
          <w:rStyle w:val="CommentReference"/>
        </w:rPr>
        <w:annotationRef/>
      </w:r>
      <w:r>
        <w:t xml:space="preserve">Ah, the </w:t>
      </w:r>
      <w:proofErr w:type="spellStart"/>
      <w:r>
        <w:t>AngloAussie</w:t>
      </w:r>
      <w:proofErr w:type="spellEnd"/>
      <w:r>
        <w:t xml:space="preserve"> roots shining through.</w:t>
      </w:r>
    </w:p>
  </w:comment>
  <w:comment w:id="24" w:author="Charles" w:date="2013-07-26T22:18:00Z" w:initials="C">
    <w:p w14:paraId="39CBF01E" w14:textId="56BB76FE" w:rsidR="006F4E64" w:rsidRDefault="006F4E64">
      <w:pPr>
        <w:pStyle w:val="CommentText"/>
      </w:pPr>
      <w:r>
        <w:rPr>
          <w:rStyle w:val="CommentReference"/>
        </w:rPr>
        <w:annotationRef/>
      </w:r>
      <w:r>
        <w:t>Whoa Bruce, that fancy word is Italian.</w:t>
      </w:r>
    </w:p>
  </w:comment>
  <w:comment w:id="28" w:author="Charles" w:date="2013-07-26T22:18:00Z" w:initials="C">
    <w:p w14:paraId="273359C3" w14:textId="16073CDA" w:rsidR="006F4E64" w:rsidRDefault="006F4E64">
      <w:pPr>
        <w:pStyle w:val="CommentText"/>
      </w:pPr>
      <w:r>
        <w:rPr>
          <w:rStyle w:val="CommentReference"/>
        </w:rPr>
        <w:annotationRef/>
      </w:r>
      <w:r>
        <w:t>Hopefully more than just one KPI, unless it is TARI of course.</w:t>
      </w:r>
    </w:p>
  </w:comment>
  <w:comment w:id="34" w:author="Charles" w:date="2013-07-26T22:18:00Z" w:initials="C">
    <w:p w14:paraId="6E5134A1" w14:textId="77777777" w:rsidR="00D5560C" w:rsidRDefault="00D5560C" w:rsidP="00152699">
      <w:pPr>
        <w:pStyle w:val="CommentText"/>
      </w:pPr>
      <w:r>
        <w:rPr>
          <w:rStyle w:val="CommentReference"/>
        </w:rPr>
        <w:annotationRef/>
      </w:r>
      <w:r>
        <w:t xml:space="preserve">David, as noted earlier re open source, note that you have put both SFR and SIM together as part of the iceberg. But SFR, even if not called that, was implicit in the Bros, even if we were still stumbling towards defining it, let alone reaching it. But SIM is what started as BRL, and is the big chunk below the water-line, and also the bit that we would consider potentially open source and true long term goal. Would suggest that SFR needs to stay within </w:t>
      </w:r>
      <w:proofErr w:type="spellStart"/>
      <w:r>
        <w:t>Braiins</w:t>
      </w:r>
      <w:proofErr w:type="spellEnd"/>
      <w:r>
        <w:t xml:space="preserve"> to have a cash generating USP.  So re including SFR as well as SIM, are you sure that is what you want to do?</w:t>
      </w:r>
    </w:p>
  </w:comment>
  <w:comment w:id="35" w:author="David Hartley" w:date="2013-07-26T22:18:00Z" w:initials="DH">
    <w:p w14:paraId="3C5CF9AD" w14:textId="77777777" w:rsidR="00D5560C" w:rsidRDefault="00D5560C" w:rsidP="00152699">
      <w:pPr>
        <w:pStyle w:val="CommentText"/>
      </w:pPr>
      <w:r>
        <w:rPr>
          <w:rStyle w:val="CommentReference"/>
        </w:rPr>
        <w:annotationRef/>
      </w:r>
      <w:r>
        <w:t>I think so, but TBD. See also my comments by email re the implementation of SFR and SIM for that matter versus their definition.</w:t>
      </w:r>
      <w:r>
        <w:br/>
      </w:r>
      <w:r>
        <w:br/>
        <w:t xml:space="preserve">Mention of XBRL removed here in view of the addition of the separate </w:t>
      </w:r>
      <w:proofErr w:type="spellStart"/>
      <w:r>
        <w:t>Braiins</w:t>
      </w:r>
      <w:proofErr w:type="spellEnd"/>
      <w:r>
        <w:t xml:space="preserve"> and XBRL section</w:t>
      </w:r>
    </w:p>
  </w:comment>
  <w:comment w:id="36" w:author="Charles" w:date="2013-07-26T22:18:00Z" w:initials="C">
    <w:p w14:paraId="02E1EA90" w14:textId="7E42076D" w:rsidR="0067107E" w:rsidRDefault="0067107E">
      <w:pPr>
        <w:pStyle w:val="CommentText"/>
      </w:pPr>
      <w:r>
        <w:rPr>
          <w:rStyle w:val="CommentReference"/>
        </w:rPr>
        <w:annotationRef/>
      </w:r>
      <w:r>
        <w:t xml:space="preserve">Difficult to follow meaning of “part of </w:t>
      </w:r>
      <w:r w:rsidR="00EE109F">
        <w:t xml:space="preserve">all </w:t>
      </w:r>
      <w:r>
        <w:t>the other”</w:t>
      </w:r>
      <w:r w:rsidR="00EE109F">
        <w:t xml:space="preserve"> maybe “part in </w:t>
      </w:r>
      <w:r w:rsidR="00EE109F" w:rsidRPr="00EE109F">
        <w:rPr>
          <w:b/>
        </w:rPr>
        <w:t>enabling</w:t>
      </w:r>
      <w:r w:rsidR="00EE109F">
        <w:t xml:space="preserve"> all the other”</w:t>
      </w:r>
    </w:p>
  </w:comment>
  <w:comment w:id="38" w:author="Charles" w:date="2013-07-26T22:18:00Z" w:initials="C">
    <w:p w14:paraId="4623E346" w14:textId="03695353" w:rsidR="00EE109F" w:rsidRDefault="00EE109F">
      <w:pPr>
        <w:pStyle w:val="CommentText"/>
      </w:pPr>
      <w:r>
        <w:rPr>
          <w:rStyle w:val="CommentReference"/>
        </w:rPr>
        <w:annotationRef/>
      </w:r>
      <w:r>
        <w:t>Hope entering in integer values does not give rounding problems. Wasted nearly an hour on rounding issues this afternoon submitting Mentor accounts to CH, even though posting round pound values.</w:t>
      </w:r>
    </w:p>
  </w:comment>
  <w:comment w:id="44" w:author="Charles" w:date="2013-07-26T22:18:00Z" w:initials="C">
    <w:p w14:paraId="09858211" w14:textId="77777777" w:rsidR="00D5560C" w:rsidRDefault="00D5560C" w:rsidP="009E7765">
      <w:pPr>
        <w:pStyle w:val="CommentText"/>
      </w:pPr>
      <w:r>
        <w:rPr>
          <w:rStyle w:val="CommentReference"/>
        </w:rPr>
        <w:annotationRef/>
      </w:r>
      <w:r>
        <w:t>Think that this is a very good sentiment and statement.</w:t>
      </w:r>
    </w:p>
  </w:comment>
  <w:comment w:id="48" w:author="Charles" w:date="2013-07-26T22:18:00Z" w:initials="C">
    <w:p w14:paraId="2D39E17C" w14:textId="77777777" w:rsidR="00D5560C" w:rsidRDefault="00D5560C" w:rsidP="00706033">
      <w:pPr>
        <w:pStyle w:val="CommentText"/>
      </w:pPr>
      <w:r>
        <w:rPr>
          <w:rStyle w:val="CommentReference"/>
        </w:rPr>
        <w:annotationRef/>
      </w:r>
      <w:r>
        <w:t>Note to self. Need to think of a better title</w:t>
      </w:r>
    </w:p>
  </w:comment>
  <w:comment w:id="49" w:author="Charles" w:date="2013-07-26T22:18:00Z" w:initials="C">
    <w:p w14:paraId="4A836E4C" w14:textId="25BDE755" w:rsidR="00B72A2B" w:rsidRDefault="00B72A2B">
      <w:pPr>
        <w:pStyle w:val="CommentText"/>
      </w:pPr>
      <w:r>
        <w:rPr>
          <w:rStyle w:val="CommentReference"/>
        </w:rPr>
        <w:annotationRef/>
      </w:r>
      <w:r>
        <w:t>Need to be a little careful that does not confuse readers who will be thinking, why any need for roll forward at all, all these figures would come from in house GL/ERP system</w:t>
      </w:r>
    </w:p>
  </w:comment>
  <w:comment w:id="50" w:author="David Hartley" w:date="2013-07-26T22:18:00Z" w:initials="DH">
    <w:p w14:paraId="6D678AB5" w14:textId="01607522" w:rsidR="00D5560C" w:rsidRDefault="00D5560C">
      <w:pPr>
        <w:pStyle w:val="CommentText"/>
      </w:pPr>
      <w:r>
        <w:rPr>
          <w:rStyle w:val="CommentReference"/>
        </w:rPr>
        <w:annotationRef/>
      </w:r>
      <w:r>
        <w:t>Other, better, different examples, Charles?</w:t>
      </w:r>
      <w:r w:rsidR="00B72A2B">
        <w:t xml:space="preserve"> Hmm. Will get back to you.</w:t>
      </w:r>
    </w:p>
  </w:comment>
  <w:comment w:id="218" w:author="Charles" w:date="2013-07-26T22:18:00Z" w:initials="C">
    <w:p w14:paraId="10AA390E" w14:textId="77777777" w:rsidR="00D5560C" w:rsidRDefault="00D5560C" w:rsidP="0048469B">
      <w:pPr>
        <w:pStyle w:val="CommentText"/>
      </w:pPr>
      <w:r>
        <w:rPr>
          <w:rStyle w:val="CommentReference"/>
        </w:rPr>
        <w:annotationRef/>
      </w:r>
      <w:r>
        <w:t>Checking back, looks to be about 25,000, although potentially it could expand to much more than 35,000.</w:t>
      </w:r>
    </w:p>
  </w:comment>
  <w:comment w:id="219" w:author="Charles" w:date="2013-07-26T22:18:00Z" w:initials="C">
    <w:p w14:paraId="6D5B7D4A" w14:textId="77777777" w:rsidR="00D5560C" w:rsidRDefault="00D5560C" w:rsidP="0048469B">
      <w:pPr>
        <w:pStyle w:val="CommentText"/>
      </w:pPr>
      <w:r>
        <w:rPr>
          <w:rStyle w:val="CommentReference"/>
        </w:rPr>
        <w:annotationRef/>
      </w:r>
      <w:r>
        <w:t>Specifically, me.</w:t>
      </w:r>
    </w:p>
  </w:comment>
  <w:comment w:id="220" w:author="David Hartley" w:date="2013-07-26T22:18:00Z" w:initials="DH">
    <w:p w14:paraId="69E26A5B" w14:textId="77777777" w:rsidR="00D5560C" w:rsidRDefault="00D5560C" w:rsidP="0048469B">
      <w:pPr>
        <w:pStyle w:val="CommentText"/>
      </w:pPr>
      <w:r>
        <w:rPr>
          <w:rStyle w:val="CommentReference"/>
        </w:rPr>
        <w:annotationRef/>
      </w:r>
      <w:r>
        <w:t>And some within Sage!</w:t>
      </w:r>
    </w:p>
  </w:comment>
  <w:comment w:id="228" w:author="Charles" w:date="2013-07-26T22:18:00Z" w:initials="C">
    <w:p w14:paraId="28E82D4D" w14:textId="2889B3EA" w:rsidR="00BB171A" w:rsidRDefault="00BB171A">
      <w:pPr>
        <w:pStyle w:val="CommentText"/>
      </w:pPr>
      <w:r>
        <w:rPr>
          <w:rStyle w:val="CommentReference"/>
        </w:rPr>
        <w:annotationRef/>
      </w:r>
      <w:r>
        <w:t>Sound like some really high value properties!</w:t>
      </w:r>
    </w:p>
  </w:comment>
  <w:comment w:id="230" w:author="Charles" w:date="2013-07-26T22:18:00Z" w:initials="C">
    <w:p w14:paraId="27A07B1F" w14:textId="77777777" w:rsidR="00D5560C" w:rsidRDefault="00D5560C" w:rsidP="0048469B">
      <w:r>
        <w:rPr>
          <w:rStyle w:val="CommentReference"/>
        </w:rPr>
        <w:annotationRef/>
      </w:r>
      <w:hyperlink r:id="rId1" w:history="1">
        <w:r>
          <w:rPr>
            <w:rStyle w:val="Hyperlink"/>
          </w:rPr>
          <w:t>http://en.wikipedia.org/wiki/Record_to_report</w:t>
        </w:r>
      </w:hyperlink>
    </w:p>
    <w:p w14:paraId="52A011DA" w14:textId="77777777" w:rsidR="00D5560C" w:rsidRDefault="00D5560C" w:rsidP="0048469B">
      <w:pPr>
        <w:pStyle w:val="CommentText"/>
      </w:pPr>
    </w:p>
  </w:comment>
  <w:comment w:id="233" w:author="David Hartley" w:date="2013-07-26T22:18:00Z" w:initials="DH">
    <w:p w14:paraId="56D06851" w14:textId="66AB0C37" w:rsidR="00D5560C" w:rsidRDefault="00D5560C">
      <w:pPr>
        <w:pStyle w:val="CommentText"/>
      </w:pPr>
      <w:r>
        <w:rPr>
          <w:rStyle w:val="CommentReference"/>
        </w:rPr>
        <w:annotationRef/>
      </w:r>
      <w:r>
        <w:t>Only pic so far!</w:t>
      </w:r>
      <w:r>
        <w:br/>
        <w:t>And clearly a WIP.</w:t>
      </w:r>
    </w:p>
  </w:comment>
  <w:comment w:id="236" w:author="Charles" w:date="2013-07-26T22:18:00Z" w:initials="C">
    <w:p w14:paraId="63CB6A16" w14:textId="11BC51B5" w:rsidR="00D5560C" w:rsidRDefault="00D5560C">
      <w:pPr>
        <w:pStyle w:val="CommentText"/>
      </w:pPr>
      <w:r>
        <w:rPr>
          <w:rStyle w:val="CommentReference"/>
        </w:rPr>
        <w:annotationRef/>
      </w:r>
      <w:r>
        <w:t xml:space="preserve">Seems very sensible. This is what Paul Brace did with </w:t>
      </w:r>
      <w:proofErr w:type="spellStart"/>
      <w:r>
        <w:t>ProCap</w:t>
      </w:r>
      <w:proofErr w:type="spellEnd"/>
      <w:r>
        <w:t>. If the source data does included cents or pence, what are your thoughts on rounding? Do it within the source document?</w:t>
      </w:r>
    </w:p>
  </w:comment>
  <w:comment w:id="243" w:author="Charles" w:date="2013-07-26T22:18:00Z" w:initials="C">
    <w:p w14:paraId="2D7A266F" w14:textId="0E10AE02" w:rsidR="00074BD0" w:rsidRDefault="00074BD0">
      <w:pPr>
        <w:pStyle w:val="CommentText"/>
      </w:pPr>
      <w:r>
        <w:rPr>
          <w:rStyle w:val="CommentReference"/>
        </w:rPr>
        <w:annotationRef/>
      </w:r>
      <w:r>
        <w:t>Could decide that only want to work with variations of IFRS. But that is not a central issue.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134A1" w15:done="0"/>
  <w15:commentEx w15:paraId="3C5CF9AD" w15:paraIdParent="6E5134A1" w15:done="0"/>
  <w15:commentEx w15:paraId="09858211" w15:done="0"/>
  <w15:commentEx w15:paraId="2D39E17C" w15:done="0"/>
  <w15:commentEx w15:paraId="6D678AB5" w15:done="0"/>
  <w15:commentEx w15:paraId="10AA390E" w15:done="0"/>
  <w15:commentEx w15:paraId="6D5B7D4A" w15:done="0"/>
  <w15:commentEx w15:paraId="69E26A5B" w15:paraIdParent="6D5B7D4A" w15:done="0"/>
  <w15:commentEx w15:paraId="52A011DA" w15:done="0"/>
  <w15:commentEx w15:paraId="56D06851" w15:done="0"/>
  <w15:commentEx w15:paraId="63CB6A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6E072" w14:textId="77777777" w:rsidR="00A52144" w:rsidRDefault="00A52144" w:rsidP="00D778FD">
      <w:r>
        <w:separator/>
      </w:r>
    </w:p>
  </w:endnote>
  <w:endnote w:type="continuationSeparator" w:id="0">
    <w:p w14:paraId="3420C2DC" w14:textId="77777777" w:rsidR="00A52144" w:rsidRDefault="00A52144"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11A6D" w14:textId="77777777" w:rsidR="00A52144" w:rsidRDefault="00A52144" w:rsidP="00D778FD">
      <w:r>
        <w:separator/>
      </w:r>
    </w:p>
  </w:footnote>
  <w:footnote w:type="continuationSeparator" w:id="0">
    <w:p w14:paraId="679E05D3" w14:textId="77777777" w:rsidR="00A52144" w:rsidRDefault="00A52144" w:rsidP="00D778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14:paraId="3027764F" w14:textId="77777777" w:rsidR="00D5560C" w:rsidRDefault="00D5560C">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74BD0">
          <w:rPr>
            <w:b/>
            <w:bCs/>
            <w:noProof/>
          </w:rPr>
          <w:t>31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74BD0">
          <w:rPr>
            <w:b/>
            <w:bCs/>
            <w:noProof/>
          </w:rPr>
          <w:t>31</w:t>
        </w:r>
        <w:r>
          <w:rPr>
            <w:b/>
            <w:bCs/>
            <w:sz w:val="24"/>
            <w:szCs w:val="24"/>
          </w:rPr>
          <w:fldChar w:fldCharType="end"/>
        </w:r>
      </w:p>
    </w:sdtContent>
  </w:sdt>
  <w:p w14:paraId="74F28BFD" w14:textId="77777777" w:rsidR="00D5560C" w:rsidRDefault="00D556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38491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F4C6BAE"/>
    <w:multiLevelType w:val="hybridMultilevel"/>
    <w:tmpl w:val="6BA04EE6"/>
    <w:lvl w:ilvl="0" w:tplc="4FEA3C1E">
      <w:start w:val="1"/>
      <w:numFmt w:val="bullet"/>
      <w:pStyle w:val="ListBI2"/>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3">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C56376A"/>
    <w:multiLevelType w:val="multilevel"/>
    <w:tmpl w:val="938491EE"/>
    <w:numStyleLink w:val="Style1"/>
  </w:abstractNum>
  <w:num w:numId="1">
    <w:abstractNumId w:val="14"/>
  </w:num>
  <w:num w:numId="2">
    <w:abstractNumId w:val="17"/>
  </w:num>
  <w:num w:numId="3">
    <w:abstractNumId w:val="3"/>
  </w:num>
  <w:num w:numId="4">
    <w:abstractNumId w:val="20"/>
  </w:num>
  <w:num w:numId="5">
    <w:abstractNumId w:val="15"/>
  </w:num>
  <w:num w:numId="6">
    <w:abstractNumId w:val="11"/>
  </w:num>
  <w:num w:numId="7">
    <w:abstractNumId w:val="16"/>
  </w:num>
  <w:num w:numId="8">
    <w:abstractNumId w:val="10"/>
  </w:num>
  <w:num w:numId="9">
    <w:abstractNumId w:val="22"/>
  </w:num>
  <w:num w:numId="10">
    <w:abstractNumId w:val="2"/>
  </w:num>
  <w:num w:numId="11">
    <w:abstractNumId w:val="18"/>
  </w:num>
  <w:num w:numId="12">
    <w:abstractNumId w:val="8"/>
  </w:num>
  <w:num w:numId="13">
    <w:abstractNumId w:val="13"/>
  </w:num>
  <w:num w:numId="14">
    <w:abstractNumId w:val="0"/>
  </w:num>
  <w:num w:numId="15">
    <w:abstractNumId w:val="5"/>
  </w:num>
  <w:num w:numId="16">
    <w:abstractNumId w:val="19"/>
  </w:num>
  <w:num w:numId="17">
    <w:abstractNumId w:val="12"/>
  </w:num>
  <w:num w:numId="18">
    <w:abstractNumId w:val="1"/>
  </w:num>
  <w:num w:numId="19">
    <w:abstractNumId w:val="25"/>
  </w:num>
  <w:num w:numId="20">
    <w:abstractNumId w:val="9"/>
  </w:num>
  <w:num w:numId="21">
    <w:abstractNumId w:val="7"/>
  </w:num>
  <w:num w:numId="22">
    <w:abstractNumId w:val="21"/>
  </w:num>
  <w:num w:numId="23">
    <w:abstractNumId w:val="6"/>
  </w:num>
  <w:num w:numId="24">
    <w:abstractNumId w:val="4"/>
  </w:num>
  <w:num w:numId="25">
    <w:abstractNumId w:val="24"/>
  </w:num>
  <w:num w:numId="26">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Hartley">
    <w15:presenceInfo w15:providerId="Windows Live" w15:userId="d4f31c33aacb3c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1B"/>
    <w:rsid w:val="00001F14"/>
    <w:rsid w:val="000025B4"/>
    <w:rsid w:val="0001304C"/>
    <w:rsid w:val="0003517B"/>
    <w:rsid w:val="00040525"/>
    <w:rsid w:val="00044D05"/>
    <w:rsid w:val="00045858"/>
    <w:rsid w:val="00046C6C"/>
    <w:rsid w:val="000513FC"/>
    <w:rsid w:val="00056009"/>
    <w:rsid w:val="000619C0"/>
    <w:rsid w:val="00062C26"/>
    <w:rsid w:val="00063AE7"/>
    <w:rsid w:val="0006456B"/>
    <w:rsid w:val="0006560E"/>
    <w:rsid w:val="00071E34"/>
    <w:rsid w:val="000723C3"/>
    <w:rsid w:val="00073361"/>
    <w:rsid w:val="00074BD0"/>
    <w:rsid w:val="00082D57"/>
    <w:rsid w:val="000847BC"/>
    <w:rsid w:val="00085FDE"/>
    <w:rsid w:val="0009222B"/>
    <w:rsid w:val="000A2CE7"/>
    <w:rsid w:val="000A56B6"/>
    <w:rsid w:val="000A5F51"/>
    <w:rsid w:val="000A6FDB"/>
    <w:rsid w:val="000B11FC"/>
    <w:rsid w:val="000B32C0"/>
    <w:rsid w:val="000C1A3C"/>
    <w:rsid w:val="000C5B23"/>
    <w:rsid w:val="000C5F21"/>
    <w:rsid w:val="000C76E2"/>
    <w:rsid w:val="000E04CB"/>
    <w:rsid w:val="000E4CDC"/>
    <w:rsid w:val="000F02ED"/>
    <w:rsid w:val="000F1E1F"/>
    <w:rsid w:val="000F6172"/>
    <w:rsid w:val="00104312"/>
    <w:rsid w:val="001101E5"/>
    <w:rsid w:val="00130482"/>
    <w:rsid w:val="001426B0"/>
    <w:rsid w:val="00143B27"/>
    <w:rsid w:val="00146B58"/>
    <w:rsid w:val="00151085"/>
    <w:rsid w:val="00152699"/>
    <w:rsid w:val="001561A3"/>
    <w:rsid w:val="00166D6C"/>
    <w:rsid w:val="0017252F"/>
    <w:rsid w:val="0017447A"/>
    <w:rsid w:val="001749C1"/>
    <w:rsid w:val="00181A11"/>
    <w:rsid w:val="00182707"/>
    <w:rsid w:val="001937DC"/>
    <w:rsid w:val="001A3CAC"/>
    <w:rsid w:val="001A414D"/>
    <w:rsid w:val="001B6050"/>
    <w:rsid w:val="001C0652"/>
    <w:rsid w:val="001C44D9"/>
    <w:rsid w:val="001C557C"/>
    <w:rsid w:val="001D3F43"/>
    <w:rsid w:val="001D4886"/>
    <w:rsid w:val="001E200D"/>
    <w:rsid w:val="001F6BE5"/>
    <w:rsid w:val="00201959"/>
    <w:rsid w:val="00203DB4"/>
    <w:rsid w:val="00205179"/>
    <w:rsid w:val="002220F2"/>
    <w:rsid w:val="0022271B"/>
    <w:rsid w:val="00224B75"/>
    <w:rsid w:val="0022602A"/>
    <w:rsid w:val="00226D4C"/>
    <w:rsid w:val="0024032C"/>
    <w:rsid w:val="00240D22"/>
    <w:rsid w:val="002450EA"/>
    <w:rsid w:val="00245CD4"/>
    <w:rsid w:val="00255377"/>
    <w:rsid w:val="00266E4F"/>
    <w:rsid w:val="002727B3"/>
    <w:rsid w:val="00274F3D"/>
    <w:rsid w:val="00276A64"/>
    <w:rsid w:val="00280C62"/>
    <w:rsid w:val="002864C9"/>
    <w:rsid w:val="00295EED"/>
    <w:rsid w:val="00295FEE"/>
    <w:rsid w:val="002A2198"/>
    <w:rsid w:val="002B2552"/>
    <w:rsid w:val="002B2E33"/>
    <w:rsid w:val="002B6B6F"/>
    <w:rsid w:val="002C3632"/>
    <w:rsid w:val="002C4353"/>
    <w:rsid w:val="002C4A79"/>
    <w:rsid w:val="002C6BF3"/>
    <w:rsid w:val="002D0ABE"/>
    <w:rsid w:val="002E5E5A"/>
    <w:rsid w:val="002F102C"/>
    <w:rsid w:val="002F239E"/>
    <w:rsid w:val="002F51C6"/>
    <w:rsid w:val="002F61F8"/>
    <w:rsid w:val="00300ACF"/>
    <w:rsid w:val="0030161E"/>
    <w:rsid w:val="003056EF"/>
    <w:rsid w:val="003066BA"/>
    <w:rsid w:val="0031404F"/>
    <w:rsid w:val="003172E7"/>
    <w:rsid w:val="00320E2E"/>
    <w:rsid w:val="003250A0"/>
    <w:rsid w:val="00325FA9"/>
    <w:rsid w:val="003264BC"/>
    <w:rsid w:val="00327CC6"/>
    <w:rsid w:val="00332ABD"/>
    <w:rsid w:val="00333AA0"/>
    <w:rsid w:val="00341436"/>
    <w:rsid w:val="00345528"/>
    <w:rsid w:val="003456FD"/>
    <w:rsid w:val="00350D33"/>
    <w:rsid w:val="00355376"/>
    <w:rsid w:val="003574BD"/>
    <w:rsid w:val="003616FE"/>
    <w:rsid w:val="00362F10"/>
    <w:rsid w:val="00362F9D"/>
    <w:rsid w:val="00371E61"/>
    <w:rsid w:val="00381A50"/>
    <w:rsid w:val="00381A99"/>
    <w:rsid w:val="00385132"/>
    <w:rsid w:val="00385C97"/>
    <w:rsid w:val="00392EBA"/>
    <w:rsid w:val="00394F31"/>
    <w:rsid w:val="003979B2"/>
    <w:rsid w:val="003A2B66"/>
    <w:rsid w:val="003B0253"/>
    <w:rsid w:val="003B057B"/>
    <w:rsid w:val="003B586D"/>
    <w:rsid w:val="003B5883"/>
    <w:rsid w:val="003B6BE6"/>
    <w:rsid w:val="003C14FA"/>
    <w:rsid w:val="003C3AC6"/>
    <w:rsid w:val="003C644F"/>
    <w:rsid w:val="003F677D"/>
    <w:rsid w:val="00402752"/>
    <w:rsid w:val="0040389D"/>
    <w:rsid w:val="0041696F"/>
    <w:rsid w:val="00423791"/>
    <w:rsid w:val="00431A12"/>
    <w:rsid w:val="00432AA7"/>
    <w:rsid w:val="0044032A"/>
    <w:rsid w:val="00452165"/>
    <w:rsid w:val="004523C3"/>
    <w:rsid w:val="00455754"/>
    <w:rsid w:val="00455B91"/>
    <w:rsid w:val="004567E4"/>
    <w:rsid w:val="00457B1D"/>
    <w:rsid w:val="0046253B"/>
    <w:rsid w:val="0046273C"/>
    <w:rsid w:val="004642F3"/>
    <w:rsid w:val="00464BB9"/>
    <w:rsid w:val="004667BE"/>
    <w:rsid w:val="00476598"/>
    <w:rsid w:val="0048469B"/>
    <w:rsid w:val="0048510D"/>
    <w:rsid w:val="00495C65"/>
    <w:rsid w:val="004A1705"/>
    <w:rsid w:val="004B4CAD"/>
    <w:rsid w:val="004B79C5"/>
    <w:rsid w:val="004C2AE9"/>
    <w:rsid w:val="004C31FA"/>
    <w:rsid w:val="004D33E4"/>
    <w:rsid w:val="004D3A36"/>
    <w:rsid w:val="004D43AF"/>
    <w:rsid w:val="004D5B78"/>
    <w:rsid w:val="004D7A8F"/>
    <w:rsid w:val="004E04E8"/>
    <w:rsid w:val="004E2B76"/>
    <w:rsid w:val="004F04E1"/>
    <w:rsid w:val="004F3FDC"/>
    <w:rsid w:val="004F5FCD"/>
    <w:rsid w:val="0050158A"/>
    <w:rsid w:val="00502B23"/>
    <w:rsid w:val="00503855"/>
    <w:rsid w:val="00510E3A"/>
    <w:rsid w:val="0051105A"/>
    <w:rsid w:val="00514713"/>
    <w:rsid w:val="005200E8"/>
    <w:rsid w:val="00522182"/>
    <w:rsid w:val="0052259D"/>
    <w:rsid w:val="00522FB0"/>
    <w:rsid w:val="00526040"/>
    <w:rsid w:val="005264CA"/>
    <w:rsid w:val="00527137"/>
    <w:rsid w:val="00530F10"/>
    <w:rsid w:val="00533685"/>
    <w:rsid w:val="00534D6E"/>
    <w:rsid w:val="00541759"/>
    <w:rsid w:val="00542A22"/>
    <w:rsid w:val="005432FB"/>
    <w:rsid w:val="005478A6"/>
    <w:rsid w:val="00556597"/>
    <w:rsid w:val="005614DC"/>
    <w:rsid w:val="005617C1"/>
    <w:rsid w:val="005653A9"/>
    <w:rsid w:val="00570306"/>
    <w:rsid w:val="00571009"/>
    <w:rsid w:val="00571718"/>
    <w:rsid w:val="00573189"/>
    <w:rsid w:val="00576C41"/>
    <w:rsid w:val="00584DBE"/>
    <w:rsid w:val="005850CC"/>
    <w:rsid w:val="00586783"/>
    <w:rsid w:val="0058751B"/>
    <w:rsid w:val="00594B5C"/>
    <w:rsid w:val="00594DE9"/>
    <w:rsid w:val="0059582F"/>
    <w:rsid w:val="005A00CB"/>
    <w:rsid w:val="005A0800"/>
    <w:rsid w:val="005A2C31"/>
    <w:rsid w:val="005A339C"/>
    <w:rsid w:val="005A4FF2"/>
    <w:rsid w:val="005A5968"/>
    <w:rsid w:val="005B7976"/>
    <w:rsid w:val="005D0DE2"/>
    <w:rsid w:val="005D5D48"/>
    <w:rsid w:val="005E4A2C"/>
    <w:rsid w:val="005F75A6"/>
    <w:rsid w:val="00602D13"/>
    <w:rsid w:val="00604246"/>
    <w:rsid w:val="006050FE"/>
    <w:rsid w:val="006126BF"/>
    <w:rsid w:val="0062213A"/>
    <w:rsid w:val="00622986"/>
    <w:rsid w:val="0062350F"/>
    <w:rsid w:val="00624AD0"/>
    <w:rsid w:val="006357C1"/>
    <w:rsid w:val="006373EA"/>
    <w:rsid w:val="00637A33"/>
    <w:rsid w:val="006604B8"/>
    <w:rsid w:val="00663527"/>
    <w:rsid w:val="0067107E"/>
    <w:rsid w:val="006734F6"/>
    <w:rsid w:val="00681D40"/>
    <w:rsid w:val="0069782A"/>
    <w:rsid w:val="006A5483"/>
    <w:rsid w:val="006A581A"/>
    <w:rsid w:val="006B0333"/>
    <w:rsid w:val="006B560A"/>
    <w:rsid w:val="006B661B"/>
    <w:rsid w:val="006B7933"/>
    <w:rsid w:val="006C7748"/>
    <w:rsid w:val="006D1444"/>
    <w:rsid w:val="006D58F4"/>
    <w:rsid w:val="006D65F1"/>
    <w:rsid w:val="006D7FB0"/>
    <w:rsid w:val="006E2AF9"/>
    <w:rsid w:val="006E706D"/>
    <w:rsid w:val="006F0DE7"/>
    <w:rsid w:val="006F4E64"/>
    <w:rsid w:val="00700835"/>
    <w:rsid w:val="00702301"/>
    <w:rsid w:val="00706033"/>
    <w:rsid w:val="007071EF"/>
    <w:rsid w:val="00712827"/>
    <w:rsid w:val="00714648"/>
    <w:rsid w:val="007166E1"/>
    <w:rsid w:val="007268CB"/>
    <w:rsid w:val="00730EBB"/>
    <w:rsid w:val="00734E29"/>
    <w:rsid w:val="00736D6D"/>
    <w:rsid w:val="0074457F"/>
    <w:rsid w:val="00755F24"/>
    <w:rsid w:val="00756885"/>
    <w:rsid w:val="00760E15"/>
    <w:rsid w:val="00770E7D"/>
    <w:rsid w:val="00777F1B"/>
    <w:rsid w:val="00782D73"/>
    <w:rsid w:val="0078630D"/>
    <w:rsid w:val="0078636E"/>
    <w:rsid w:val="00793FE2"/>
    <w:rsid w:val="00795F78"/>
    <w:rsid w:val="007A1021"/>
    <w:rsid w:val="007A1881"/>
    <w:rsid w:val="007B3BC1"/>
    <w:rsid w:val="007B73A8"/>
    <w:rsid w:val="007C29E7"/>
    <w:rsid w:val="007C5750"/>
    <w:rsid w:val="007C728E"/>
    <w:rsid w:val="007D3A4D"/>
    <w:rsid w:val="007D6579"/>
    <w:rsid w:val="007E27DF"/>
    <w:rsid w:val="007E686A"/>
    <w:rsid w:val="007E76C9"/>
    <w:rsid w:val="007F3096"/>
    <w:rsid w:val="0080451C"/>
    <w:rsid w:val="00807126"/>
    <w:rsid w:val="008074E8"/>
    <w:rsid w:val="00807910"/>
    <w:rsid w:val="00811226"/>
    <w:rsid w:val="00812E67"/>
    <w:rsid w:val="00817A6C"/>
    <w:rsid w:val="00820BE9"/>
    <w:rsid w:val="0082123E"/>
    <w:rsid w:val="00822CF4"/>
    <w:rsid w:val="00823EDB"/>
    <w:rsid w:val="00830B98"/>
    <w:rsid w:val="00831D3C"/>
    <w:rsid w:val="00833206"/>
    <w:rsid w:val="00833FFF"/>
    <w:rsid w:val="0083717D"/>
    <w:rsid w:val="00842739"/>
    <w:rsid w:val="0085235D"/>
    <w:rsid w:val="00853BDA"/>
    <w:rsid w:val="0087148F"/>
    <w:rsid w:val="00872CC5"/>
    <w:rsid w:val="0087486D"/>
    <w:rsid w:val="00875928"/>
    <w:rsid w:val="00896032"/>
    <w:rsid w:val="00896CF2"/>
    <w:rsid w:val="008A4EC3"/>
    <w:rsid w:val="008A7B35"/>
    <w:rsid w:val="008A7B82"/>
    <w:rsid w:val="008C2DD4"/>
    <w:rsid w:val="008C4987"/>
    <w:rsid w:val="008C6CE6"/>
    <w:rsid w:val="008D267B"/>
    <w:rsid w:val="008E02ED"/>
    <w:rsid w:val="008E38A0"/>
    <w:rsid w:val="008E7CBB"/>
    <w:rsid w:val="008F0DF5"/>
    <w:rsid w:val="008F2614"/>
    <w:rsid w:val="0090072F"/>
    <w:rsid w:val="00906CAB"/>
    <w:rsid w:val="00913015"/>
    <w:rsid w:val="00917D99"/>
    <w:rsid w:val="00922D47"/>
    <w:rsid w:val="00930361"/>
    <w:rsid w:val="00931DC5"/>
    <w:rsid w:val="00943248"/>
    <w:rsid w:val="00945E24"/>
    <w:rsid w:val="009552B2"/>
    <w:rsid w:val="009558E5"/>
    <w:rsid w:val="00956A1E"/>
    <w:rsid w:val="00957115"/>
    <w:rsid w:val="00961EEF"/>
    <w:rsid w:val="009624EC"/>
    <w:rsid w:val="00962830"/>
    <w:rsid w:val="00962F52"/>
    <w:rsid w:val="00963A88"/>
    <w:rsid w:val="00970256"/>
    <w:rsid w:val="00970901"/>
    <w:rsid w:val="00972104"/>
    <w:rsid w:val="00974071"/>
    <w:rsid w:val="009753E0"/>
    <w:rsid w:val="00977F1B"/>
    <w:rsid w:val="009835BC"/>
    <w:rsid w:val="00983B49"/>
    <w:rsid w:val="009902AF"/>
    <w:rsid w:val="009930CB"/>
    <w:rsid w:val="009A6BE2"/>
    <w:rsid w:val="009B1F37"/>
    <w:rsid w:val="009B5E1A"/>
    <w:rsid w:val="009C2EC2"/>
    <w:rsid w:val="009C55DB"/>
    <w:rsid w:val="009C6DCE"/>
    <w:rsid w:val="009D05D6"/>
    <w:rsid w:val="009D19DA"/>
    <w:rsid w:val="009D23DD"/>
    <w:rsid w:val="009E08C4"/>
    <w:rsid w:val="009E703C"/>
    <w:rsid w:val="009E7765"/>
    <w:rsid w:val="009F0F02"/>
    <w:rsid w:val="009F1A2C"/>
    <w:rsid w:val="009F1D5A"/>
    <w:rsid w:val="009F3A04"/>
    <w:rsid w:val="009F5F84"/>
    <w:rsid w:val="00A03C56"/>
    <w:rsid w:val="00A0567D"/>
    <w:rsid w:val="00A45E9E"/>
    <w:rsid w:val="00A52144"/>
    <w:rsid w:val="00A670E8"/>
    <w:rsid w:val="00A673C2"/>
    <w:rsid w:val="00A77988"/>
    <w:rsid w:val="00A82B51"/>
    <w:rsid w:val="00A92891"/>
    <w:rsid w:val="00AA05FA"/>
    <w:rsid w:val="00AC0FDD"/>
    <w:rsid w:val="00AC1337"/>
    <w:rsid w:val="00AC40A8"/>
    <w:rsid w:val="00AD16FB"/>
    <w:rsid w:val="00AE6189"/>
    <w:rsid w:val="00AE6C2E"/>
    <w:rsid w:val="00AE79BE"/>
    <w:rsid w:val="00AF55E9"/>
    <w:rsid w:val="00AF6B18"/>
    <w:rsid w:val="00B0597C"/>
    <w:rsid w:val="00B153EF"/>
    <w:rsid w:val="00B15D6E"/>
    <w:rsid w:val="00B21AF5"/>
    <w:rsid w:val="00B23407"/>
    <w:rsid w:val="00B30398"/>
    <w:rsid w:val="00B30E46"/>
    <w:rsid w:val="00B3403B"/>
    <w:rsid w:val="00B44CAA"/>
    <w:rsid w:val="00B45206"/>
    <w:rsid w:val="00B479F0"/>
    <w:rsid w:val="00B47BDF"/>
    <w:rsid w:val="00B50C31"/>
    <w:rsid w:val="00B5585C"/>
    <w:rsid w:val="00B55927"/>
    <w:rsid w:val="00B57055"/>
    <w:rsid w:val="00B578D7"/>
    <w:rsid w:val="00B579C9"/>
    <w:rsid w:val="00B60C89"/>
    <w:rsid w:val="00B636C9"/>
    <w:rsid w:val="00B7007C"/>
    <w:rsid w:val="00B71DBE"/>
    <w:rsid w:val="00B7218D"/>
    <w:rsid w:val="00B72A2B"/>
    <w:rsid w:val="00B74A67"/>
    <w:rsid w:val="00B74F30"/>
    <w:rsid w:val="00B77F60"/>
    <w:rsid w:val="00B854AB"/>
    <w:rsid w:val="00B94782"/>
    <w:rsid w:val="00B94E59"/>
    <w:rsid w:val="00B95909"/>
    <w:rsid w:val="00B95DB3"/>
    <w:rsid w:val="00B97CCB"/>
    <w:rsid w:val="00BA0306"/>
    <w:rsid w:val="00BA1135"/>
    <w:rsid w:val="00BA2409"/>
    <w:rsid w:val="00BA5367"/>
    <w:rsid w:val="00BB171A"/>
    <w:rsid w:val="00BB7D49"/>
    <w:rsid w:val="00BC0938"/>
    <w:rsid w:val="00BC0F2E"/>
    <w:rsid w:val="00BC1441"/>
    <w:rsid w:val="00BC669A"/>
    <w:rsid w:val="00BC71B0"/>
    <w:rsid w:val="00BD0585"/>
    <w:rsid w:val="00BD489D"/>
    <w:rsid w:val="00BF266E"/>
    <w:rsid w:val="00C05485"/>
    <w:rsid w:val="00C07338"/>
    <w:rsid w:val="00C0736F"/>
    <w:rsid w:val="00C12E7D"/>
    <w:rsid w:val="00C15CBE"/>
    <w:rsid w:val="00C2155A"/>
    <w:rsid w:val="00C22F33"/>
    <w:rsid w:val="00C244C0"/>
    <w:rsid w:val="00C328CE"/>
    <w:rsid w:val="00C40763"/>
    <w:rsid w:val="00C54D4A"/>
    <w:rsid w:val="00C55513"/>
    <w:rsid w:val="00C569B6"/>
    <w:rsid w:val="00C610E7"/>
    <w:rsid w:val="00C63C59"/>
    <w:rsid w:val="00C72328"/>
    <w:rsid w:val="00C76A70"/>
    <w:rsid w:val="00C77888"/>
    <w:rsid w:val="00C84CAD"/>
    <w:rsid w:val="00C86F28"/>
    <w:rsid w:val="00C875B7"/>
    <w:rsid w:val="00C91305"/>
    <w:rsid w:val="00C95647"/>
    <w:rsid w:val="00C96E2E"/>
    <w:rsid w:val="00CA13F2"/>
    <w:rsid w:val="00CA196C"/>
    <w:rsid w:val="00CA6457"/>
    <w:rsid w:val="00CA6CC4"/>
    <w:rsid w:val="00CB5813"/>
    <w:rsid w:val="00CB6485"/>
    <w:rsid w:val="00CC0033"/>
    <w:rsid w:val="00CC2069"/>
    <w:rsid w:val="00CD0129"/>
    <w:rsid w:val="00CD33F5"/>
    <w:rsid w:val="00CD46B9"/>
    <w:rsid w:val="00CD4D61"/>
    <w:rsid w:val="00CF490D"/>
    <w:rsid w:val="00CF636D"/>
    <w:rsid w:val="00D00D2C"/>
    <w:rsid w:val="00D04F16"/>
    <w:rsid w:val="00D05F50"/>
    <w:rsid w:val="00D16FAE"/>
    <w:rsid w:val="00D1723C"/>
    <w:rsid w:val="00D21CF0"/>
    <w:rsid w:val="00D24E9F"/>
    <w:rsid w:val="00D25B89"/>
    <w:rsid w:val="00D277D9"/>
    <w:rsid w:val="00D30082"/>
    <w:rsid w:val="00D31019"/>
    <w:rsid w:val="00D31CD4"/>
    <w:rsid w:val="00D3369F"/>
    <w:rsid w:val="00D34F50"/>
    <w:rsid w:val="00D35A8D"/>
    <w:rsid w:val="00D36BE4"/>
    <w:rsid w:val="00D44A50"/>
    <w:rsid w:val="00D5426C"/>
    <w:rsid w:val="00D54A92"/>
    <w:rsid w:val="00D5560C"/>
    <w:rsid w:val="00D62A89"/>
    <w:rsid w:val="00D66B27"/>
    <w:rsid w:val="00D76284"/>
    <w:rsid w:val="00D778FD"/>
    <w:rsid w:val="00D817C0"/>
    <w:rsid w:val="00D8184B"/>
    <w:rsid w:val="00D818ED"/>
    <w:rsid w:val="00D843DC"/>
    <w:rsid w:val="00D86CC4"/>
    <w:rsid w:val="00D94D7E"/>
    <w:rsid w:val="00D97104"/>
    <w:rsid w:val="00D97CEA"/>
    <w:rsid w:val="00D97EAB"/>
    <w:rsid w:val="00DA4B02"/>
    <w:rsid w:val="00DA5F89"/>
    <w:rsid w:val="00DB506A"/>
    <w:rsid w:val="00DB5108"/>
    <w:rsid w:val="00DD0BAF"/>
    <w:rsid w:val="00DD22EF"/>
    <w:rsid w:val="00DD2463"/>
    <w:rsid w:val="00DD424A"/>
    <w:rsid w:val="00DD5728"/>
    <w:rsid w:val="00DE5033"/>
    <w:rsid w:val="00DE5C34"/>
    <w:rsid w:val="00DF5900"/>
    <w:rsid w:val="00E00E4E"/>
    <w:rsid w:val="00E056B9"/>
    <w:rsid w:val="00E065ED"/>
    <w:rsid w:val="00E06847"/>
    <w:rsid w:val="00E10387"/>
    <w:rsid w:val="00E109FA"/>
    <w:rsid w:val="00E10BAB"/>
    <w:rsid w:val="00E16E92"/>
    <w:rsid w:val="00E17B88"/>
    <w:rsid w:val="00E21A87"/>
    <w:rsid w:val="00E25D88"/>
    <w:rsid w:val="00E31C64"/>
    <w:rsid w:val="00E35A14"/>
    <w:rsid w:val="00E512E4"/>
    <w:rsid w:val="00E53C0D"/>
    <w:rsid w:val="00E570AE"/>
    <w:rsid w:val="00E578E8"/>
    <w:rsid w:val="00E61A15"/>
    <w:rsid w:val="00E67311"/>
    <w:rsid w:val="00E70C4C"/>
    <w:rsid w:val="00E75D11"/>
    <w:rsid w:val="00E85910"/>
    <w:rsid w:val="00E906F9"/>
    <w:rsid w:val="00E96BB5"/>
    <w:rsid w:val="00E96ECF"/>
    <w:rsid w:val="00E9793E"/>
    <w:rsid w:val="00E979AD"/>
    <w:rsid w:val="00EA0858"/>
    <w:rsid w:val="00EA18AF"/>
    <w:rsid w:val="00EA705B"/>
    <w:rsid w:val="00EA761F"/>
    <w:rsid w:val="00EA7B86"/>
    <w:rsid w:val="00EB0B30"/>
    <w:rsid w:val="00EB7C7C"/>
    <w:rsid w:val="00EC0E10"/>
    <w:rsid w:val="00EC229C"/>
    <w:rsid w:val="00EC3713"/>
    <w:rsid w:val="00ED43E6"/>
    <w:rsid w:val="00EE109F"/>
    <w:rsid w:val="00EE294C"/>
    <w:rsid w:val="00EE2EBD"/>
    <w:rsid w:val="00EF2566"/>
    <w:rsid w:val="00F01B69"/>
    <w:rsid w:val="00F02DA7"/>
    <w:rsid w:val="00F057FF"/>
    <w:rsid w:val="00F15A4A"/>
    <w:rsid w:val="00F2392F"/>
    <w:rsid w:val="00F23F8B"/>
    <w:rsid w:val="00F301F3"/>
    <w:rsid w:val="00F336FF"/>
    <w:rsid w:val="00F36251"/>
    <w:rsid w:val="00F375A2"/>
    <w:rsid w:val="00F37B1B"/>
    <w:rsid w:val="00F434DB"/>
    <w:rsid w:val="00F43636"/>
    <w:rsid w:val="00F44582"/>
    <w:rsid w:val="00F521EE"/>
    <w:rsid w:val="00F54BEF"/>
    <w:rsid w:val="00F55B92"/>
    <w:rsid w:val="00F574F9"/>
    <w:rsid w:val="00F61B9A"/>
    <w:rsid w:val="00F6387C"/>
    <w:rsid w:val="00F74810"/>
    <w:rsid w:val="00F7611B"/>
    <w:rsid w:val="00F76BF7"/>
    <w:rsid w:val="00F8055E"/>
    <w:rsid w:val="00F844F9"/>
    <w:rsid w:val="00F90776"/>
    <w:rsid w:val="00F97B43"/>
    <w:rsid w:val="00FA0B8F"/>
    <w:rsid w:val="00FA16B0"/>
    <w:rsid w:val="00FB1C85"/>
    <w:rsid w:val="00FB2336"/>
    <w:rsid w:val="00FB32EA"/>
    <w:rsid w:val="00FB3E23"/>
    <w:rsid w:val="00FB504B"/>
    <w:rsid w:val="00FC5A2F"/>
    <w:rsid w:val="00FD0D1A"/>
    <w:rsid w:val="00FE02D1"/>
    <w:rsid w:val="00FE0546"/>
    <w:rsid w:val="00FE56F7"/>
    <w:rsid w:val="00FE7993"/>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35A14"/>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D61"/>
    <w:pPr>
      <w:keepNext/>
      <w:keepLines/>
      <w:spacing w:before="6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4D61"/>
    <w:pPr>
      <w:keepNext/>
      <w:keepLines/>
      <w:spacing w:before="4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A03C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D6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0A6FDB"/>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 w:type="paragraph" w:customStyle="1" w:styleId="ListBI2">
    <w:name w:val="List B I2"/>
    <w:basedOn w:val="ListBI1"/>
    <w:link w:val="ListBI2Char"/>
    <w:qFormat/>
    <w:rsid w:val="00381A50"/>
    <w:pPr>
      <w:numPr>
        <w:numId w:val="17"/>
      </w:numPr>
      <w:spacing w:after="60"/>
      <w:ind w:left="936" w:hanging="227"/>
    </w:pPr>
  </w:style>
  <w:style w:type="paragraph" w:customStyle="1" w:styleId="Normal6after">
    <w:name w:val="Normal 6 after"/>
    <w:basedOn w:val="Normal"/>
    <w:next w:val="Normal"/>
    <w:link w:val="Normal6afterChar"/>
    <w:qFormat/>
    <w:rsid w:val="0078636E"/>
    <w:pPr>
      <w:spacing w:after="120"/>
    </w:pPr>
  </w:style>
  <w:style w:type="character" w:customStyle="1" w:styleId="ListBI1Char">
    <w:name w:val="List B I1 Char"/>
    <w:basedOn w:val="ListBulletChar"/>
    <w:link w:val="ListBI1"/>
    <w:rsid w:val="00381A50"/>
    <w:rPr>
      <w:rFonts w:eastAsia="Times New Roman" w:cs="Times New Roman"/>
      <w:szCs w:val="24"/>
      <w:lang w:eastAsia="en-GB"/>
    </w:rPr>
  </w:style>
  <w:style w:type="character" w:customStyle="1" w:styleId="ListBI2Char">
    <w:name w:val="List B I2 Char"/>
    <w:basedOn w:val="ListBI1Char"/>
    <w:link w:val="ListBI2"/>
    <w:rsid w:val="00381A50"/>
    <w:rPr>
      <w:rFonts w:eastAsia="Times New Roman" w:cs="Times New Roman"/>
      <w:szCs w:val="24"/>
      <w:lang w:eastAsia="en-GB"/>
    </w:rPr>
  </w:style>
  <w:style w:type="character" w:customStyle="1" w:styleId="Normal6afterChar">
    <w:name w:val="Normal 6 after Char"/>
    <w:basedOn w:val="DefaultParagraphFont"/>
    <w:link w:val="Normal6after"/>
    <w:rsid w:val="0078636E"/>
  </w:style>
  <w:style w:type="character" w:customStyle="1" w:styleId="Heading4Char">
    <w:name w:val="Heading 4 Char"/>
    <w:basedOn w:val="DefaultParagraphFont"/>
    <w:link w:val="Heading4"/>
    <w:uiPriority w:val="9"/>
    <w:rsid w:val="00CD4D61"/>
    <w:rPr>
      <w:rFonts w:asciiTheme="majorHAnsi" w:eastAsiaTheme="majorEastAsia" w:hAnsiTheme="majorHAnsi" w:cstheme="majorBidi"/>
      <w:b/>
      <w:iCs/>
    </w:rPr>
  </w:style>
  <w:style w:type="paragraph" w:customStyle="1" w:styleId="Line6">
    <w:name w:val="Line 6"/>
    <w:basedOn w:val="ListBullet"/>
    <w:next w:val="ListB6after"/>
    <w:link w:val="Line6Char"/>
    <w:qFormat/>
    <w:rsid w:val="000A6FDB"/>
    <w:pPr>
      <w:keepNext/>
      <w:numPr>
        <w:numId w:val="0"/>
      </w:numPr>
    </w:pPr>
    <w:rPr>
      <w:sz w:val="12"/>
      <w:szCs w:val="12"/>
    </w:rPr>
  </w:style>
  <w:style w:type="character" w:customStyle="1" w:styleId="Line6Char">
    <w:name w:val="Line 6 Char"/>
    <w:basedOn w:val="ListBulletChar"/>
    <w:link w:val="Line6"/>
    <w:rsid w:val="000A6FDB"/>
    <w:rPr>
      <w:rFonts w:eastAsia="Times New Roman" w:cs="Times New Roman"/>
      <w:sz w:val="12"/>
      <w:szCs w:val="12"/>
      <w:lang w:eastAsia="en-GB"/>
    </w:rPr>
  </w:style>
  <w:style w:type="numbering" w:customStyle="1" w:styleId="Style1">
    <w:name w:val="Style1"/>
    <w:uiPriority w:val="99"/>
    <w:rsid w:val="00F336FF"/>
    <w:pPr>
      <w:numPr>
        <w:numId w:val="18"/>
      </w:numPr>
    </w:pPr>
  </w:style>
  <w:style w:type="paragraph" w:styleId="ListParagraph">
    <w:name w:val="List Paragraph"/>
    <w:basedOn w:val="Normal"/>
    <w:uiPriority w:val="34"/>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7C29E7"/>
    <w:pPr>
      <w:spacing w:before="0" w:after="0" w:line="240" w:lineRule="auto"/>
    </w:pPr>
    <w:rPr>
      <w:rFonts w:eastAsiaTheme="minorEastAsia"/>
      <w:lang w:val="en-US"/>
    </w:rPr>
  </w:style>
  <w:style w:type="character" w:customStyle="1" w:styleId="NoSpacingChar">
    <w:name w:val="No Spacing Char"/>
    <w:basedOn w:val="DefaultParagraphFont"/>
    <w:link w:val="NoSpacing"/>
    <w:uiPriority w:val="1"/>
    <w:rsid w:val="007C29E7"/>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35A14"/>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D61"/>
    <w:pPr>
      <w:keepNext/>
      <w:keepLines/>
      <w:spacing w:before="6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4D61"/>
    <w:pPr>
      <w:keepNext/>
      <w:keepLines/>
      <w:spacing w:before="4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A03C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D6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0A6FDB"/>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 w:type="paragraph" w:customStyle="1" w:styleId="ListBI2">
    <w:name w:val="List B I2"/>
    <w:basedOn w:val="ListBI1"/>
    <w:link w:val="ListBI2Char"/>
    <w:qFormat/>
    <w:rsid w:val="00381A50"/>
    <w:pPr>
      <w:numPr>
        <w:numId w:val="17"/>
      </w:numPr>
      <w:spacing w:after="60"/>
      <w:ind w:left="936" w:hanging="227"/>
    </w:pPr>
  </w:style>
  <w:style w:type="paragraph" w:customStyle="1" w:styleId="Normal6after">
    <w:name w:val="Normal 6 after"/>
    <w:basedOn w:val="Normal"/>
    <w:next w:val="Normal"/>
    <w:link w:val="Normal6afterChar"/>
    <w:qFormat/>
    <w:rsid w:val="0078636E"/>
    <w:pPr>
      <w:spacing w:after="120"/>
    </w:pPr>
  </w:style>
  <w:style w:type="character" w:customStyle="1" w:styleId="ListBI1Char">
    <w:name w:val="List B I1 Char"/>
    <w:basedOn w:val="ListBulletChar"/>
    <w:link w:val="ListBI1"/>
    <w:rsid w:val="00381A50"/>
    <w:rPr>
      <w:rFonts w:eastAsia="Times New Roman" w:cs="Times New Roman"/>
      <w:szCs w:val="24"/>
      <w:lang w:eastAsia="en-GB"/>
    </w:rPr>
  </w:style>
  <w:style w:type="character" w:customStyle="1" w:styleId="ListBI2Char">
    <w:name w:val="List B I2 Char"/>
    <w:basedOn w:val="ListBI1Char"/>
    <w:link w:val="ListBI2"/>
    <w:rsid w:val="00381A50"/>
    <w:rPr>
      <w:rFonts w:eastAsia="Times New Roman" w:cs="Times New Roman"/>
      <w:szCs w:val="24"/>
      <w:lang w:eastAsia="en-GB"/>
    </w:rPr>
  </w:style>
  <w:style w:type="character" w:customStyle="1" w:styleId="Normal6afterChar">
    <w:name w:val="Normal 6 after Char"/>
    <w:basedOn w:val="DefaultParagraphFont"/>
    <w:link w:val="Normal6after"/>
    <w:rsid w:val="0078636E"/>
  </w:style>
  <w:style w:type="character" w:customStyle="1" w:styleId="Heading4Char">
    <w:name w:val="Heading 4 Char"/>
    <w:basedOn w:val="DefaultParagraphFont"/>
    <w:link w:val="Heading4"/>
    <w:uiPriority w:val="9"/>
    <w:rsid w:val="00CD4D61"/>
    <w:rPr>
      <w:rFonts w:asciiTheme="majorHAnsi" w:eastAsiaTheme="majorEastAsia" w:hAnsiTheme="majorHAnsi" w:cstheme="majorBidi"/>
      <w:b/>
      <w:iCs/>
    </w:rPr>
  </w:style>
  <w:style w:type="paragraph" w:customStyle="1" w:styleId="Line6">
    <w:name w:val="Line 6"/>
    <w:basedOn w:val="ListBullet"/>
    <w:next w:val="ListB6after"/>
    <w:link w:val="Line6Char"/>
    <w:qFormat/>
    <w:rsid w:val="000A6FDB"/>
    <w:pPr>
      <w:keepNext/>
      <w:numPr>
        <w:numId w:val="0"/>
      </w:numPr>
    </w:pPr>
    <w:rPr>
      <w:sz w:val="12"/>
      <w:szCs w:val="12"/>
    </w:rPr>
  </w:style>
  <w:style w:type="character" w:customStyle="1" w:styleId="Line6Char">
    <w:name w:val="Line 6 Char"/>
    <w:basedOn w:val="ListBulletChar"/>
    <w:link w:val="Line6"/>
    <w:rsid w:val="000A6FDB"/>
    <w:rPr>
      <w:rFonts w:eastAsia="Times New Roman" w:cs="Times New Roman"/>
      <w:sz w:val="12"/>
      <w:szCs w:val="12"/>
      <w:lang w:eastAsia="en-GB"/>
    </w:rPr>
  </w:style>
  <w:style w:type="numbering" w:customStyle="1" w:styleId="Style1">
    <w:name w:val="Style1"/>
    <w:uiPriority w:val="99"/>
    <w:rsid w:val="00F336FF"/>
    <w:pPr>
      <w:numPr>
        <w:numId w:val="18"/>
      </w:numPr>
    </w:pPr>
  </w:style>
  <w:style w:type="paragraph" w:styleId="ListParagraph">
    <w:name w:val="List Paragraph"/>
    <w:basedOn w:val="Normal"/>
    <w:uiPriority w:val="34"/>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7C29E7"/>
    <w:pPr>
      <w:spacing w:before="0" w:after="0" w:line="240" w:lineRule="auto"/>
    </w:pPr>
    <w:rPr>
      <w:rFonts w:eastAsiaTheme="minorEastAsia"/>
      <w:lang w:val="en-US"/>
    </w:rPr>
  </w:style>
  <w:style w:type="character" w:customStyle="1" w:styleId="NoSpacingChar">
    <w:name w:val="No Spacing Char"/>
    <w:basedOn w:val="DefaultParagraphFont"/>
    <w:link w:val="NoSpacing"/>
    <w:uiPriority w:val="1"/>
    <w:rsid w:val="007C29E7"/>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Record_to_report"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ccountingforsustainability.org/hrh-the-prince-of-wales-address-to-international-forum-of-independent-audit-regulators-2012" TargetMode="External"/><Relationship Id="rId18" Type="http://schemas.openxmlformats.org/officeDocument/2006/relationships/hyperlink" Target="http://www.tagetik.com/uk/software/demo/cdm-movie" TargetMode="External"/><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http://www.theiirc.org/" TargetMode="External"/><Relationship Id="rId17" Type="http://schemas.openxmlformats.org/officeDocument/2006/relationships/hyperlink" Target="http://issuu.com/fei_canada/docs/the_cost_of_ifrs_transition_in_cana?mode=embed&amp;layout=http%3A%2F%2Fskin.issuu.com%2Fv%2Flight%2Flayout.xml&amp;backgroundColor=F0693C&amp;showFlipBtn=true"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theiirc.org/wp-content/uploads/Consultation-Draft/Consultation-Draft-of-the-InternationalIRFramework.pdf" TargetMode="External"/><Relationship Id="rId20" Type="http://schemas.openxmlformats.org/officeDocument/2006/relationships/hyperlink" Target="http://www.xbrlsite.com/DigitalFinancialReporting/Book/DigitalFinancialReporting-2012-09-30.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en.wikipedia.org/wiki/Occam%27s_razo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iirc.or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Braiins aims to make Integrated Reporting easy, natural and accurate for entities of any kind or size anywhere, and provide semantic access to the data, with the data standardised to be comparable across entities, countries, and accounting standards.
In the process Braiins will become synonymous with Integrated Reporting so that “Braiins is Integrated Reporting” becomes a known catchphrase, and Braiins.com becomes the world’s go-to place for Integrated Reporting, Business Research, and Business Networking.
</Abstract>
  <CompanyAddress/>
  <CompanyPhone/>
  <CompanyFax/>
  <CompanyEmail>July 2013</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5E0A50-5B3D-4F74-A03E-628EDD78C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32</Pages>
  <Words>9103</Words>
  <Characters>51888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Braiins</vt:lpstr>
    </vt:vector>
  </TitlesOfParts>
  <Company>Hewlett-Packard</Company>
  <LinksUpToDate>false</LinksUpToDate>
  <CharactersWithSpaces>60870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Braiins</dc:title>
  <dc:subject>Braiins is Integrated Reporting</dc:subject>
  <dc:creator>David Hartley and Charles Woodgate</dc:creator>
  <cp:lastModifiedBy>Charles</cp:lastModifiedBy>
  <cp:revision>3</cp:revision>
  <dcterms:created xsi:type="dcterms:W3CDTF">2013-07-26T20:01:00Z</dcterms:created>
  <dcterms:modified xsi:type="dcterms:W3CDTF">2013-07-26T21:18:00Z</dcterms:modified>
</cp:coreProperties>
</file>