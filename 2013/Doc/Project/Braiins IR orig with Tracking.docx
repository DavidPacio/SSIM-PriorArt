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2409183"/>
        <w:docPartObj>
          <w:docPartGallery w:val="Cover Pages"/>
          <w:docPartUnique/>
        </w:docPartObj>
      </w:sdtPr>
      <w:sdtEndPr>
        <w:rPr>
          <w:b/>
          <w:bCs/>
        </w:rPr>
      </w:sdtEndPr>
      <w:sdtContent>
        <w:bookmarkStart w:id="0" w:name="_GoBack" w:displacedByCustomXml="prev"/>
        <w:bookmarkEnd w:id="0" w:displacedByCustomXml="prev"/>
        <w:p w14:paraId="2406DA94" w14:textId="73DDF0DF" w:rsidR="007C29E7" w:rsidRDefault="007C29E7">
          <w:r>
            <w:rPr>
              <w:noProof/>
              <w:lang w:val="en-AU" w:eastAsia="en-AU"/>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0151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BDA56E" w14:textId="65240D28" w:rsidR="00EE6025" w:rsidRDefault="00EE602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EE6025" w:rsidRDefault="000211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E6025">
                                      <w:rPr>
                                        <w:color w:val="595959" w:themeColor="text1" w:themeTint="A6"/>
                                        <w:sz w:val="18"/>
                                        <w:szCs w:val="18"/>
                                      </w:rPr>
                                      <w:t>July 2013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1FEC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BDA56E" w14:textId="65240D28" w:rsidR="00EE6025" w:rsidRDefault="00EE602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EE6025" w:rsidRDefault="000211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E6025">
                                <w:rPr>
                                  <w:color w:val="595959" w:themeColor="text1" w:themeTint="A6"/>
                                  <w:sz w:val="18"/>
                                  <w:szCs w:val="18"/>
                                </w:rPr>
                                <w:t>July 2013</w:t>
                              </w:r>
                            </w:sdtContent>
                          </w:sdt>
                        </w:p>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EE6025" w:rsidRDefault="00EE602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EndPr/>
                                <w:sdtContent>
                                  <w:p w14:paraId="0D03FA58" w14:textId="4C15992E" w:rsidR="00EE6025" w:rsidRDefault="00EE6025" w:rsidP="00166D6C">
                                    <w:pPr>
                                      <w:pStyle w:val="NoSpacing"/>
                                      <w:ind w:left="142" w:firstLine="142"/>
                                      <w:jc w:val="right"/>
                                      <w:rPr>
                                        <w:color w:val="595959" w:themeColor="text1" w:themeTint="A6"/>
                                        <w:sz w:val="20"/>
                                        <w:szCs w:val="20"/>
                                      </w:rPr>
                                    </w:pPr>
                                    <w:del w:id="1" w:author="David Hartley" w:date="2013-07-31T09:43:00Z">
                                      <w:r w:rsidDel="009A2778">
                                        <w:rPr>
                                          <w:color w:val="595959" w:themeColor="text1" w:themeTint="A6"/>
                                          <w:sz w:val="20"/>
                                          <w:szCs w:val="20"/>
                                          <w:lang w:val="en-GB"/>
                                        </w:rPr>
                                        <w:br/>
                                        <w:delText>Braiins aims to make Integrated Reporting easy, natural and accurate for entities of any kind or size anywhere, and provide semantic access to the data, with the data standardised to be comparable across entities, countries, and accounting standards.</w:delText>
                                      </w:r>
                                      <w:r w:rsidDel="009A2778">
                                        <w:rPr>
                                          <w:color w:val="595959" w:themeColor="text1" w:themeTint="A6"/>
                                          <w:sz w:val="20"/>
                                          <w:szCs w:val="20"/>
                                          <w:lang w:val="en-GB"/>
                                        </w:rPr>
                                        <w:br/>
                                      </w:r>
                                      <w:r w:rsidDel="009A2778">
                                        <w:rPr>
                                          <w:color w:val="595959" w:themeColor="text1" w:themeTint="A6"/>
                                          <w:sz w:val="20"/>
                                          <w:szCs w:val="20"/>
                                          <w:lang w:val="en-GB"/>
                                        </w:rPr>
                                        <w:br/>
                                        <w:delText xml:space="preserve">In </w:delText>
                                      </w:r>
                                    </w:del>
                                    <w:ins w:id="2" w:author="David Hartley" w:date="2013-07-31T09:43:00Z">
                                      <w:r w:rsidR="009A2778">
                                        <w:rPr>
                                          <w:color w:val="595959" w:themeColor="text1" w:themeTint="A6"/>
                                          <w:sz w:val="20"/>
                                          <w:szCs w:val="20"/>
                                          <w:lang w:val="en-AU"/>
                                        </w:rPr>
                                        <w:br/>
                                        <w:t>Braiins aims to make Integrated Reporting easy, natural and accurate for entities of any kind or size anywhere, and provide semantic access to the data, with the data standardised to be comparable across entities, countries, and accounting standards.</w:t>
                                      </w:r>
                                      <w:r w:rsidR="009A2778">
                                        <w:rPr>
                                          <w:color w:val="595959" w:themeColor="text1" w:themeTint="A6"/>
                                          <w:sz w:val="20"/>
                                          <w:szCs w:val="20"/>
                                          <w:lang w:val="en-AU"/>
                                        </w:rPr>
                                        <w:br/>
                                      </w:r>
                                      <w:r w:rsidR="009A2778">
                                        <w:rPr>
                                          <w:color w:val="595959" w:themeColor="text1" w:themeTint="A6"/>
                                          <w:sz w:val="20"/>
                                          <w:szCs w:val="20"/>
                                          <w:lang w:val="en-AU"/>
                                        </w:rPr>
                                        <w:br/>
                                        <w:t>In t</w:t>
                                      </w:r>
                                    </w:ins>
                                    <w:del w:id="3" w:author="David Hartley" w:date="2013-07-31T09:43:00Z">
                                      <w:r w:rsidDel="009A2778">
                                        <w:rPr>
                                          <w:color w:val="595959" w:themeColor="text1" w:themeTint="A6"/>
                                          <w:sz w:val="20"/>
                                          <w:szCs w:val="20"/>
                                          <w:lang w:val="en-GB"/>
                                        </w:rPr>
                                        <w:delText>the process Braiins will become synonymous with Integrated Reporting so that “Braiins is Integrated Reporting” becomes a known catchphrase, and Braiins.com becomes the world’s go-to place for Integrated Reporting, Business Research, and Business Networking.</w:delText>
                                      </w:r>
                                    </w:del>
                                    <w:ins w:id="4" w:author="David Hartley" w:date="2013-07-31T09:43:00Z">
                                      <w:r w:rsidR="009A2778">
                                        <w:rPr>
                                          <w:color w:val="595959" w:themeColor="text1" w:themeTint="A6"/>
                                          <w:sz w:val="20"/>
                                          <w:szCs w:val="20"/>
                                          <w:lang w:val="en-AU"/>
                                        </w:rPr>
                                        <w:t>he process Braiins will become synonymous with Integrated Reporting so that “Braiins is Integrated Reporting” becomes a known catchphrase, and Braiins.com becomes the world’s go-to place for Integrated Reporting, Business Research, and Business Networking.</w:t>
                                      </w:r>
                                    </w:ins>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71B7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EE6025" w:rsidRDefault="00EE602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EndPr/>
                          <w:sdtContent>
                            <w:p w14:paraId="0D03FA58" w14:textId="4C15992E" w:rsidR="00EE6025" w:rsidRDefault="00EE6025" w:rsidP="00166D6C">
                              <w:pPr>
                                <w:pStyle w:val="NoSpacing"/>
                                <w:ind w:left="142" w:firstLine="142"/>
                                <w:jc w:val="right"/>
                                <w:rPr>
                                  <w:color w:val="595959" w:themeColor="text1" w:themeTint="A6"/>
                                  <w:sz w:val="20"/>
                                  <w:szCs w:val="20"/>
                                </w:rPr>
                              </w:pPr>
                              <w:del w:id="5" w:author="David Hartley" w:date="2013-07-31T09:43:00Z">
                                <w:r w:rsidDel="009A2778">
                                  <w:rPr>
                                    <w:color w:val="595959" w:themeColor="text1" w:themeTint="A6"/>
                                    <w:sz w:val="20"/>
                                    <w:szCs w:val="20"/>
                                    <w:lang w:val="en-GB"/>
                                  </w:rPr>
                                  <w:br/>
                                  <w:delText>Braiins aims to make Integrated Reporting easy, natural and accurate for entities of any kind or size anywhere, and provide semantic access to the data, with the data standardised to be comparable across entities, countries, and accounting standards.</w:delText>
                                </w:r>
                                <w:r w:rsidDel="009A2778">
                                  <w:rPr>
                                    <w:color w:val="595959" w:themeColor="text1" w:themeTint="A6"/>
                                    <w:sz w:val="20"/>
                                    <w:szCs w:val="20"/>
                                    <w:lang w:val="en-GB"/>
                                  </w:rPr>
                                  <w:br/>
                                </w:r>
                                <w:r w:rsidDel="009A2778">
                                  <w:rPr>
                                    <w:color w:val="595959" w:themeColor="text1" w:themeTint="A6"/>
                                    <w:sz w:val="20"/>
                                    <w:szCs w:val="20"/>
                                    <w:lang w:val="en-GB"/>
                                  </w:rPr>
                                  <w:br/>
                                  <w:delText xml:space="preserve">In </w:delText>
                                </w:r>
                              </w:del>
                              <w:ins w:id="6" w:author="David Hartley" w:date="2013-07-31T09:43:00Z">
                                <w:r w:rsidR="009A2778">
                                  <w:rPr>
                                    <w:color w:val="595959" w:themeColor="text1" w:themeTint="A6"/>
                                    <w:sz w:val="20"/>
                                    <w:szCs w:val="20"/>
                                    <w:lang w:val="en-AU"/>
                                  </w:rPr>
                                  <w:br/>
                                  <w:t>Braiins aims to make Integrated Reporting easy, natural and accurate for entities of any kind or size anywhere, and provide semantic access to the data, with the data standardised to be comparable across entities, countries, and accounting standards.</w:t>
                                </w:r>
                                <w:r w:rsidR="009A2778">
                                  <w:rPr>
                                    <w:color w:val="595959" w:themeColor="text1" w:themeTint="A6"/>
                                    <w:sz w:val="20"/>
                                    <w:szCs w:val="20"/>
                                    <w:lang w:val="en-AU"/>
                                  </w:rPr>
                                  <w:br/>
                                </w:r>
                                <w:r w:rsidR="009A2778">
                                  <w:rPr>
                                    <w:color w:val="595959" w:themeColor="text1" w:themeTint="A6"/>
                                    <w:sz w:val="20"/>
                                    <w:szCs w:val="20"/>
                                    <w:lang w:val="en-AU"/>
                                  </w:rPr>
                                  <w:br/>
                                  <w:t>In t</w:t>
                                </w:r>
                              </w:ins>
                              <w:del w:id="7" w:author="David Hartley" w:date="2013-07-31T09:43:00Z">
                                <w:r w:rsidDel="009A2778">
                                  <w:rPr>
                                    <w:color w:val="595959" w:themeColor="text1" w:themeTint="A6"/>
                                    <w:sz w:val="20"/>
                                    <w:szCs w:val="20"/>
                                    <w:lang w:val="en-GB"/>
                                  </w:rPr>
                                  <w:delText>the process Braiins will become synonymous with Integrated Reporting so that “Braiins is Integrated Reporting” becomes a known catchphrase, and Braiins.com becomes the world’s go-to place for Integrated Reporting, Business Research, and Business Networking.</w:delText>
                                </w:r>
                              </w:del>
                              <w:ins w:id="8" w:author="David Hartley" w:date="2013-07-31T09:43:00Z">
                                <w:r w:rsidR="009A2778">
                                  <w:rPr>
                                    <w:color w:val="595959" w:themeColor="text1" w:themeTint="A6"/>
                                    <w:sz w:val="20"/>
                                    <w:szCs w:val="20"/>
                                    <w:lang w:val="en-AU"/>
                                  </w:rPr>
                                  <w:t>he process Braiins will become synonymous with Integrated Reporting so that “Braiins is Integrated Reporting” becomes a known catchphrase, and Braiins.com becomes the world’s go-to place for Integrated Reporting, Business Research, and Business Networking.</w:t>
                                </w:r>
                              </w:ins>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3F83F69" wp14:editId="45A592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CA612" w14:textId="0C1A0B90" w:rsidR="00EE6025" w:rsidRDefault="0002112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025">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DBF6B3" w14:textId="5CFE0C70" w:rsidR="00EE6025" w:rsidRDefault="00EE6025">
                                    <w:pPr>
                                      <w:jc w:val="right"/>
                                      <w:rPr>
                                        <w:smallCaps/>
                                        <w:color w:val="404040" w:themeColor="text1" w:themeTint="BF"/>
                                        <w:sz w:val="36"/>
                                        <w:szCs w:val="36"/>
                                      </w:rPr>
                                    </w:pPr>
                                    <w:r>
                                      <w:rPr>
                                        <w:color w:val="404040" w:themeColor="text1" w:themeTint="BF"/>
                                        <w:sz w:val="36"/>
                                        <w:szCs w:val="36"/>
                                      </w:rPr>
                                      <w:t>Braiins is Integrated Reporting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F83F6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CA612" w14:textId="0C1A0B90" w:rsidR="00EE6025" w:rsidRDefault="0002112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025">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DBF6B3" w14:textId="5CFE0C70" w:rsidR="00EE6025" w:rsidRDefault="00EE6025">
                              <w:pPr>
                                <w:jc w:val="right"/>
                                <w:rPr>
                                  <w:smallCaps/>
                                  <w:color w:val="404040" w:themeColor="text1" w:themeTint="BF"/>
                                  <w:sz w:val="36"/>
                                  <w:szCs w:val="36"/>
                                </w:rPr>
                              </w:pPr>
                              <w:r>
                                <w:rPr>
                                  <w:color w:val="404040" w:themeColor="text1" w:themeTint="BF"/>
                                  <w:sz w:val="36"/>
                                  <w:szCs w:val="36"/>
                                </w:rPr>
                                <w:t>Braiins is Integrated Reporting</w:t>
                              </w:r>
                            </w:p>
                          </w:sdtContent>
                        </w:sdt>
                      </w:txbxContent>
                    </v:textbox>
                    <w10:wrap type="square" anchorx="page" anchory="page"/>
                  </v:shape>
                </w:pict>
              </mc:Fallback>
            </mc:AlternateContent>
          </w:r>
        </w:p>
        <w:p w14:paraId="6F029B68" w14:textId="2CDF3FBA" w:rsidR="007C29E7" w:rsidRDefault="007C29E7">
          <w:pPr>
            <w:spacing w:before="200" w:after="200" w:line="276" w:lineRule="auto"/>
          </w:pPr>
          <w:r>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commentRangeStart w:id="9" w:displacedByCustomXml="prev"/>
        <w:commentRangeStart w:id="10" w:displacedByCustomXml="prev"/>
        <w:p w14:paraId="4B1EF4B1" w14:textId="23EDA5E9" w:rsidR="00B7218D" w:rsidRDefault="00B7218D">
          <w:pPr>
            <w:pStyle w:val="TOCHeading"/>
          </w:pPr>
          <w:r>
            <w:t>Contents</w:t>
          </w:r>
          <w:commentRangeEnd w:id="10"/>
          <w:r w:rsidR="00125FA5">
            <w:rPr>
              <w:rStyle w:val="CommentReference"/>
              <w:rFonts w:asciiTheme="minorHAnsi" w:eastAsiaTheme="minorHAnsi" w:hAnsiTheme="minorHAnsi" w:cstheme="minorBidi"/>
              <w:b w:val="0"/>
              <w:bCs w:val="0"/>
              <w:color w:val="auto"/>
              <w:lang w:val="en-GB" w:eastAsia="en-US"/>
            </w:rPr>
            <w:commentReference w:id="10"/>
          </w:r>
          <w:commentRangeEnd w:id="9"/>
          <w:r w:rsidR="00F5218C">
            <w:rPr>
              <w:rStyle w:val="CommentReference"/>
              <w:rFonts w:asciiTheme="minorHAnsi" w:eastAsiaTheme="minorHAnsi" w:hAnsiTheme="minorHAnsi" w:cstheme="minorBidi"/>
              <w:b w:val="0"/>
              <w:bCs w:val="0"/>
              <w:color w:val="auto"/>
              <w:lang w:val="en-GB" w:eastAsia="en-US"/>
            </w:rPr>
            <w:commentReference w:id="9"/>
          </w:r>
        </w:p>
        <w:p w14:paraId="03617761" w14:textId="77777777" w:rsidR="002651EB" w:rsidRDefault="00B7218D">
          <w:pPr>
            <w:pStyle w:val="TOC1"/>
            <w:tabs>
              <w:tab w:val="right" w:leader="dot" w:pos="9016"/>
            </w:tabs>
            <w:rPr>
              <w:ins w:id="11" w:author="David Hartley" w:date="2013-07-31T09:52:00Z"/>
              <w:rFonts w:eastAsiaTheme="minorEastAsia"/>
              <w:noProof/>
              <w:lang w:val="en-AU" w:eastAsia="en-AU"/>
            </w:rPr>
          </w:pPr>
          <w:r>
            <w:fldChar w:fldCharType="begin"/>
          </w:r>
          <w:r>
            <w:instrText xml:space="preserve"> TOC \o "1-3" \h \z \u </w:instrText>
          </w:r>
          <w:r>
            <w:fldChar w:fldCharType="separate"/>
          </w:r>
          <w:ins w:id="12" w:author="David Hartley" w:date="2013-07-31T09:52:00Z">
            <w:r w:rsidR="002651EB" w:rsidRPr="00E2193B">
              <w:rPr>
                <w:rStyle w:val="Hyperlink"/>
                <w:noProof/>
              </w:rPr>
              <w:fldChar w:fldCharType="begin"/>
            </w:r>
            <w:r w:rsidR="002651EB" w:rsidRPr="00E2193B">
              <w:rPr>
                <w:rStyle w:val="Hyperlink"/>
                <w:noProof/>
              </w:rPr>
              <w:instrText xml:space="preserve"> </w:instrText>
            </w:r>
            <w:r w:rsidR="002651EB">
              <w:rPr>
                <w:noProof/>
              </w:rPr>
              <w:instrText>HYPERLINK \l "_Toc363027683"</w:instrText>
            </w:r>
            <w:r w:rsidR="002651EB" w:rsidRPr="00E2193B">
              <w:rPr>
                <w:rStyle w:val="Hyperlink"/>
                <w:noProof/>
              </w:rPr>
              <w:instrText xml:space="preserve"> </w:instrText>
            </w:r>
            <w:r w:rsidR="002651EB" w:rsidRPr="00E2193B">
              <w:rPr>
                <w:rStyle w:val="Hyperlink"/>
                <w:noProof/>
              </w:rPr>
            </w:r>
            <w:r w:rsidR="002651EB" w:rsidRPr="00E2193B">
              <w:rPr>
                <w:rStyle w:val="Hyperlink"/>
                <w:noProof/>
              </w:rPr>
              <w:fldChar w:fldCharType="separate"/>
            </w:r>
            <w:r w:rsidR="002651EB" w:rsidRPr="00E2193B">
              <w:rPr>
                <w:rStyle w:val="Hyperlink"/>
                <w:noProof/>
              </w:rPr>
              <w:t>Prologue</w:t>
            </w:r>
            <w:r w:rsidR="002651EB">
              <w:rPr>
                <w:noProof/>
                <w:webHidden/>
              </w:rPr>
              <w:tab/>
            </w:r>
            <w:r w:rsidR="002651EB">
              <w:rPr>
                <w:noProof/>
                <w:webHidden/>
              </w:rPr>
              <w:fldChar w:fldCharType="begin"/>
            </w:r>
            <w:r w:rsidR="002651EB">
              <w:rPr>
                <w:noProof/>
                <w:webHidden/>
              </w:rPr>
              <w:instrText xml:space="preserve"> PAGEREF _Toc363027683 \h </w:instrText>
            </w:r>
            <w:r w:rsidR="002651EB">
              <w:rPr>
                <w:noProof/>
                <w:webHidden/>
              </w:rPr>
            </w:r>
          </w:ins>
          <w:r w:rsidR="002651EB">
            <w:rPr>
              <w:noProof/>
              <w:webHidden/>
            </w:rPr>
            <w:fldChar w:fldCharType="separate"/>
          </w:r>
          <w:ins w:id="13" w:author="David Hartley" w:date="2013-07-31T09:52:00Z">
            <w:r w:rsidR="002651EB">
              <w:rPr>
                <w:noProof/>
                <w:webHidden/>
              </w:rPr>
              <w:t>3</w:t>
            </w:r>
            <w:r w:rsidR="002651EB">
              <w:rPr>
                <w:noProof/>
                <w:webHidden/>
              </w:rPr>
              <w:fldChar w:fldCharType="end"/>
            </w:r>
            <w:r w:rsidR="002651EB" w:rsidRPr="00E2193B">
              <w:rPr>
                <w:rStyle w:val="Hyperlink"/>
                <w:noProof/>
              </w:rPr>
              <w:fldChar w:fldCharType="end"/>
            </w:r>
          </w:ins>
        </w:p>
        <w:p w14:paraId="4D2D68CE" w14:textId="77777777" w:rsidR="002651EB" w:rsidRDefault="002651EB">
          <w:pPr>
            <w:pStyle w:val="TOC2"/>
            <w:tabs>
              <w:tab w:val="right" w:leader="dot" w:pos="9016"/>
            </w:tabs>
            <w:rPr>
              <w:ins w:id="14" w:author="David Hartley" w:date="2013-07-31T09:52:00Z"/>
              <w:rFonts w:eastAsiaTheme="minorEastAsia"/>
              <w:noProof/>
              <w:lang w:val="en-AU" w:eastAsia="en-AU"/>
            </w:rPr>
          </w:pPr>
          <w:ins w:id="15"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"_Toc363027684"</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What is Integrated Reporting?</w:t>
            </w:r>
            <w:r>
              <w:rPr>
                <w:noProof/>
                <w:webHidden/>
              </w:rPr>
              <w:tab/>
            </w:r>
            <w:r>
              <w:rPr>
                <w:noProof/>
                <w:webHidden/>
              </w:rPr>
              <w:fldChar w:fldCharType="begin"/>
            </w:r>
            <w:r>
              <w:rPr>
                <w:noProof/>
                <w:webHidden/>
              </w:rPr>
              <w:instrText xml:space="preserve"> PAGEREF _Toc363027684 \h </w:instrText>
            </w:r>
            <w:r>
              <w:rPr>
                <w:noProof/>
                <w:webHidden/>
              </w:rPr>
            </w:r>
          </w:ins>
          <w:r>
            <w:rPr>
              <w:noProof/>
              <w:webHidden/>
            </w:rPr>
            <w:fldChar w:fldCharType="separate"/>
          </w:r>
          <w:ins w:id="16" w:author="David Hartley" w:date="2013-07-31T09:52:00Z">
            <w:r>
              <w:rPr>
                <w:noProof/>
                <w:webHidden/>
              </w:rPr>
              <w:t>3</w:t>
            </w:r>
            <w:r>
              <w:rPr>
                <w:noProof/>
                <w:webHidden/>
              </w:rPr>
              <w:fldChar w:fldCharType="end"/>
            </w:r>
            <w:r w:rsidRPr="00E2193B">
              <w:rPr>
                <w:rStyle w:val="Hyperlink"/>
                <w:noProof/>
              </w:rPr>
              <w:fldChar w:fldCharType="end"/>
            </w:r>
          </w:ins>
        </w:p>
        <w:p w14:paraId="621A72E3" w14:textId="77777777" w:rsidR="002651EB" w:rsidRDefault="002651EB">
          <w:pPr>
            <w:pStyle w:val="TOC2"/>
            <w:tabs>
              <w:tab w:val="right" w:leader="dot" w:pos="9016"/>
            </w:tabs>
            <w:rPr>
              <w:ins w:id="17" w:author="David Hartley" w:date="2013-07-31T09:52:00Z"/>
              <w:rFonts w:eastAsiaTheme="minorEastAsia"/>
              <w:noProof/>
              <w:lang w:val="en-AU" w:eastAsia="en-AU"/>
            </w:rPr>
          </w:pPr>
          <w:ins w:id="18"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"_Toc363027685"</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Document Purpose</w:t>
            </w:r>
            <w:r>
              <w:rPr>
                <w:noProof/>
                <w:webHidden/>
              </w:rPr>
              <w:tab/>
            </w:r>
            <w:r>
              <w:rPr>
                <w:noProof/>
                <w:webHidden/>
              </w:rPr>
              <w:fldChar w:fldCharType="begin"/>
            </w:r>
            <w:r>
              <w:rPr>
                <w:noProof/>
                <w:webHidden/>
              </w:rPr>
              <w:instrText xml:space="preserve"> PAGEREF _Toc363027685 \h </w:instrText>
            </w:r>
            <w:r>
              <w:rPr>
                <w:noProof/>
                <w:webHidden/>
              </w:rPr>
            </w:r>
          </w:ins>
          <w:r>
            <w:rPr>
              <w:noProof/>
              <w:webHidden/>
            </w:rPr>
            <w:fldChar w:fldCharType="separate"/>
          </w:r>
          <w:ins w:id="19" w:author="David Hartley" w:date="2013-07-31T09:52:00Z">
            <w:r>
              <w:rPr>
                <w:noProof/>
                <w:webHidden/>
              </w:rPr>
              <w:t>3</w:t>
            </w:r>
            <w:r>
              <w:rPr>
                <w:noProof/>
                <w:webHidden/>
              </w:rPr>
              <w:fldChar w:fldCharType="end"/>
            </w:r>
            <w:r w:rsidRPr="00E2193B">
              <w:rPr>
                <w:rStyle w:val="Hyperlink"/>
                <w:noProof/>
              </w:rPr>
              <w:fldChar w:fldCharType="end"/>
            </w:r>
          </w:ins>
        </w:p>
        <w:p w14:paraId="2BB65651" w14:textId="77777777" w:rsidR="002651EB" w:rsidRDefault="002651EB">
          <w:pPr>
            <w:pStyle w:val="TOC1"/>
            <w:tabs>
              <w:tab w:val="right" w:leader="dot" w:pos="9016"/>
            </w:tabs>
            <w:rPr>
              <w:ins w:id="20" w:author="David Hartley" w:date="2013-07-31T09:52:00Z"/>
              <w:rFonts w:eastAsiaTheme="minorEastAsia"/>
              <w:noProof/>
              <w:lang w:val="en-AU" w:eastAsia="en-AU"/>
            </w:rPr>
          </w:pPr>
          <w:ins w:id="21"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"_Toc363027686"</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Vision</w:t>
            </w:r>
            <w:r>
              <w:rPr>
                <w:noProof/>
                <w:webHidden/>
              </w:rPr>
              <w:tab/>
            </w:r>
            <w:r>
              <w:rPr>
                <w:noProof/>
                <w:webHidden/>
              </w:rPr>
              <w:fldChar w:fldCharType="begin"/>
            </w:r>
            <w:r>
              <w:rPr>
                <w:noProof/>
                <w:webHidden/>
              </w:rPr>
              <w:instrText xml:space="preserve"> PAGEREF _Toc363027686 \h </w:instrText>
            </w:r>
            <w:r>
              <w:rPr>
                <w:noProof/>
                <w:webHidden/>
              </w:rPr>
            </w:r>
          </w:ins>
          <w:r>
            <w:rPr>
              <w:noProof/>
              <w:webHidden/>
            </w:rPr>
            <w:fldChar w:fldCharType="separate"/>
          </w:r>
          <w:ins w:id="22" w:author="David Hartley" w:date="2013-07-31T09:52:00Z">
            <w:r>
              <w:rPr>
                <w:noProof/>
                <w:webHidden/>
              </w:rPr>
              <w:t>4</w:t>
            </w:r>
            <w:r>
              <w:rPr>
                <w:noProof/>
                <w:webHidden/>
              </w:rPr>
              <w:fldChar w:fldCharType="end"/>
            </w:r>
            <w:r w:rsidRPr="00E2193B">
              <w:rPr>
                <w:rStyle w:val="Hyperlink"/>
                <w:noProof/>
              </w:rPr>
              <w:fldChar w:fldCharType="end"/>
            </w:r>
          </w:ins>
        </w:p>
        <w:p w14:paraId="0D1A31D4" w14:textId="77777777" w:rsidR="002651EB" w:rsidRDefault="002651EB">
          <w:pPr>
            <w:pStyle w:val="TOC2"/>
            <w:tabs>
              <w:tab w:val="right" w:leader="dot" w:pos="9016"/>
            </w:tabs>
            <w:rPr>
              <w:ins w:id="23" w:author="David Hartley" w:date="2013-07-31T09:52:00Z"/>
              <w:rFonts w:eastAsiaTheme="minorEastAsia"/>
              <w:noProof/>
              <w:lang w:val="en-AU" w:eastAsia="en-AU"/>
            </w:rPr>
          </w:pPr>
          <w:ins w:id="24"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"_Toc363027687"</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The Braiins Vision</w:t>
            </w:r>
            <w:r>
              <w:rPr>
                <w:noProof/>
                <w:webHidden/>
              </w:rPr>
              <w:tab/>
            </w:r>
            <w:r>
              <w:rPr>
                <w:noProof/>
                <w:webHidden/>
              </w:rPr>
              <w:fldChar w:fldCharType="begin"/>
            </w:r>
            <w:r>
              <w:rPr>
                <w:noProof/>
                <w:webHidden/>
              </w:rPr>
              <w:instrText xml:space="preserve"> PAGEREF _Toc363027687 \h </w:instrText>
            </w:r>
            <w:r>
              <w:rPr>
                <w:noProof/>
                <w:webHidden/>
              </w:rPr>
            </w:r>
          </w:ins>
          <w:r>
            <w:rPr>
              <w:noProof/>
              <w:webHidden/>
            </w:rPr>
            <w:fldChar w:fldCharType="separate"/>
          </w:r>
          <w:ins w:id="25" w:author="David Hartley" w:date="2013-07-31T09:52:00Z">
            <w:r>
              <w:rPr>
                <w:noProof/>
                <w:webHidden/>
              </w:rPr>
              <w:t>4</w:t>
            </w:r>
            <w:r>
              <w:rPr>
                <w:noProof/>
                <w:webHidden/>
              </w:rPr>
              <w:fldChar w:fldCharType="end"/>
            </w:r>
            <w:r w:rsidRPr="00E2193B">
              <w:rPr>
                <w:rStyle w:val="Hyperlink"/>
                <w:noProof/>
              </w:rPr>
              <w:fldChar w:fldCharType="end"/>
            </w:r>
          </w:ins>
        </w:p>
        <w:p w14:paraId="40F641AC" w14:textId="77777777" w:rsidR="002651EB" w:rsidRDefault="002651EB">
          <w:pPr>
            <w:pStyle w:val="TOC1"/>
            <w:tabs>
              <w:tab w:val="right" w:leader="dot" w:pos="9016"/>
            </w:tabs>
            <w:rPr>
              <w:ins w:id="26" w:author="David Hartley" w:date="2013-07-31T09:52:00Z"/>
              <w:rFonts w:eastAsiaTheme="minorEastAsia"/>
              <w:noProof/>
              <w:lang w:val="en-AU" w:eastAsia="en-AU"/>
            </w:rPr>
          </w:pPr>
          <w:ins w:id="27"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"_Toc363027688"</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Need</w:t>
            </w:r>
            <w:r>
              <w:rPr>
                <w:noProof/>
                <w:webHidden/>
              </w:rPr>
              <w:tab/>
            </w:r>
            <w:r>
              <w:rPr>
                <w:noProof/>
                <w:webHidden/>
              </w:rPr>
              <w:fldChar w:fldCharType="begin"/>
            </w:r>
            <w:r>
              <w:rPr>
                <w:noProof/>
                <w:webHidden/>
              </w:rPr>
              <w:instrText xml:space="preserve"> PAGEREF _Toc363027688 \h </w:instrText>
            </w:r>
            <w:r>
              <w:rPr>
                <w:noProof/>
                <w:webHidden/>
              </w:rPr>
            </w:r>
          </w:ins>
          <w:r>
            <w:rPr>
              <w:noProof/>
              <w:webHidden/>
            </w:rPr>
            <w:fldChar w:fldCharType="separate"/>
          </w:r>
          <w:ins w:id="28" w:author="David Hartley" w:date="2013-07-31T09:52:00Z">
            <w:r>
              <w:rPr>
                <w:noProof/>
                <w:webHidden/>
              </w:rPr>
              <w:t>5</w:t>
            </w:r>
            <w:r>
              <w:rPr>
                <w:noProof/>
                <w:webHidden/>
              </w:rPr>
              <w:fldChar w:fldCharType="end"/>
            </w:r>
            <w:r w:rsidRPr="00E2193B">
              <w:rPr>
                <w:rStyle w:val="Hyperlink"/>
                <w:noProof/>
              </w:rPr>
              <w:fldChar w:fldCharType="end"/>
            </w:r>
          </w:ins>
        </w:p>
        <w:p w14:paraId="42422B0B" w14:textId="77777777" w:rsidR="002651EB" w:rsidRDefault="002651EB">
          <w:pPr>
            <w:pStyle w:val="TOC2"/>
            <w:tabs>
              <w:tab w:val="right" w:leader="dot" w:pos="9016"/>
            </w:tabs>
            <w:rPr>
              <w:ins w:id="29" w:author="David Hartley" w:date="2013-07-31T09:52:00Z"/>
              <w:rFonts w:eastAsiaTheme="minorEastAsia"/>
              <w:noProof/>
              <w:lang w:val="en-AU" w:eastAsia="en-AU"/>
            </w:rPr>
          </w:pPr>
          <w:ins w:id="30"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"_Toc363027689"</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Integrated Reporting</w:t>
            </w:r>
            <w:r>
              <w:rPr>
                <w:noProof/>
                <w:webHidden/>
              </w:rPr>
              <w:tab/>
            </w:r>
            <w:r>
              <w:rPr>
                <w:noProof/>
                <w:webHidden/>
              </w:rPr>
              <w:fldChar w:fldCharType="begin"/>
            </w:r>
            <w:r>
              <w:rPr>
                <w:noProof/>
                <w:webHidden/>
              </w:rPr>
              <w:instrText xml:space="preserve"> PAGEREF _Toc363027689 \h </w:instrText>
            </w:r>
            <w:r>
              <w:rPr>
                <w:noProof/>
                <w:webHidden/>
              </w:rPr>
            </w:r>
          </w:ins>
          <w:r>
            <w:rPr>
              <w:noProof/>
              <w:webHidden/>
            </w:rPr>
            <w:fldChar w:fldCharType="separate"/>
          </w:r>
          <w:ins w:id="31" w:author="David Hartley" w:date="2013-07-31T09:52:00Z">
            <w:r>
              <w:rPr>
                <w:noProof/>
                <w:webHidden/>
              </w:rPr>
              <w:t>5</w:t>
            </w:r>
            <w:r>
              <w:rPr>
                <w:noProof/>
                <w:webHidden/>
              </w:rPr>
              <w:fldChar w:fldCharType="end"/>
            </w:r>
            <w:r w:rsidRPr="00E2193B">
              <w:rPr>
                <w:rStyle w:val="Hyperlink"/>
                <w:noProof/>
              </w:rPr>
              <w:fldChar w:fldCharType="end"/>
            </w:r>
          </w:ins>
        </w:p>
        <w:p w14:paraId="7F7A0A60" w14:textId="77777777" w:rsidR="002651EB" w:rsidRDefault="002651EB">
          <w:pPr>
            <w:pStyle w:val="TOC2"/>
            <w:tabs>
              <w:tab w:val="right" w:leader="dot" w:pos="9016"/>
            </w:tabs>
            <w:rPr>
              <w:ins w:id="32" w:author="David Hartley" w:date="2013-07-31T09:52:00Z"/>
              <w:rFonts w:eastAsiaTheme="minorEastAsia"/>
              <w:noProof/>
              <w:lang w:val="en-AU" w:eastAsia="en-AU"/>
            </w:rPr>
          </w:pPr>
          <w:ins w:id="33"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"_Toc363027690"</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Legislative Reporting Environment</w:t>
            </w:r>
            <w:r>
              <w:rPr>
                <w:noProof/>
                <w:webHidden/>
              </w:rPr>
              <w:tab/>
            </w:r>
            <w:r>
              <w:rPr>
                <w:noProof/>
                <w:webHidden/>
              </w:rPr>
              <w:fldChar w:fldCharType="begin"/>
            </w:r>
            <w:r>
              <w:rPr>
                <w:noProof/>
                <w:webHidden/>
              </w:rPr>
              <w:instrText xml:space="preserve"> PAGEREF _Toc363027690 \h </w:instrText>
            </w:r>
            <w:r>
              <w:rPr>
                <w:noProof/>
                <w:webHidden/>
              </w:rPr>
            </w:r>
          </w:ins>
          <w:r>
            <w:rPr>
              <w:noProof/>
              <w:webHidden/>
            </w:rPr>
            <w:fldChar w:fldCharType="separate"/>
          </w:r>
          <w:ins w:id="34" w:author="David Hartley" w:date="2013-07-31T09:52:00Z">
            <w:r>
              <w:rPr>
                <w:noProof/>
                <w:webHidden/>
              </w:rPr>
              <w:t>5</w:t>
            </w:r>
            <w:r>
              <w:rPr>
                <w:noProof/>
                <w:webHidden/>
              </w:rPr>
              <w:fldChar w:fldCharType="end"/>
            </w:r>
            <w:r w:rsidRPr="00E2193B">
              <w:rPr>
                <w:rStyle w:val="Hyperlink"/>
                <w:noProof/>
              </w:rPr>
              <w:fldChar w:fldCharType="end"/>
            </w:r>
          </w:ins>
        </w:p>
        <w:p w14:paraId="07ED0CB9" w14:textId="77777777" w:rsidR="002651EB" w:rsidRDefault="002651EB">
          <w:pPr>
            <w:pStyle w:val="TOC2"/>
            <w:tabs>
              <w:tab w:val="right" w:leader="dot" w:pos="9016"/>
            </w:tabs>
            <w:rPr>
              <w:ins w:id="35" w:author="David Hartley" w:date="2013-07-31T09:52:00Z"/>
              <w:rFonts w:eastAsiaTheme="minorEastAsia"/>
              <w:noProof/>
              <w:lang w:val="en-AU" w:eastAsia="en-AU"/>
            </w:rPr>
          </w:pPr>
          <w:ins w:id="36"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"_Toc363027691"</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Business Environment</w:t>
            </w:r>
            <w:r>
              <w:rPr>
                <w:noProof/>
                <w:webHidden/>
              </w:rPr>
              <w:tab/>
            </w:r>
            <w:r>
              <w:rPr>
                <w:noProof/>
                <w:webHidden/>
              </w:rPr>
              <w:fldChar w:fldCharType="begin"/>
            </w:r>
            <w:r>
              <w:rPr>
                <w:noProof/>
                <w:webHidden/>
              </w:rPr>
              <w:instrText xml:space="preserve"> PAGEREF _Toc363027691 \h </w:instrText>
            </w:r>
            <w:r>
              <w:rPr>
                <w:noProof/>
                <w:webHidden/>
              </w:rPr>
            </w:r>
          </w:ins>
          <w:r>
            <w:rPr>
              <w:noProof/>
              <w:webHidden/>
            </w:rPr>
            <w:fldChar w:fldCharType="separate"/>
          </w:r>
          <w:ins w:id="37" w:author="David Hartley" w:date="2013-07-31T09:52:00Z">
            <w:r>
              <w:rPr>
                <w:noProof/>
                <w:webHidden/>
              </w:rPr>
              <w:t>6</w:t>
            </w:r>
            <w:r>
              <w:rPr>
                <w:noProof/>
                <w:webHidden/>
              </w:rPr>
              <w:fldChar w:fldCharType="end"/>
            </w:r>
            <w:r w:rsidRPr="00E2193B">
              <w:rPr>
                <w:rStyle w:val="Hyperlink"/>
                <w:noProof/>
              </w:rPr>
              <w:fldChar w:fldCharType="end"/>
            </w:r>
          </w:ins>
        </w:p>
        <w:p w14:paraId="2C0DD4D3" w14:textId="77777777" w:rsidR="002651EB" w:rsidRDefault="002651EB">
          <w:pPr>
            <w:pStyle w:val="TOC2"/>
            <w:tabs>
              <w:tab w:val="right" w:leader="dot" w:pos="9016"/>
            </w:tabs>
            <w:rPr>
              <w:ins w:id="38" w:author="David Hartley" w:date="2013-07-31T09:52:00Z"/>
              <w:rFonts w:eastAsiaTheme="minorEastAsia"/>
              <w:noProof/>
              <w:lang w:val="en-AU" w:eastAsia="en-AU"/>
            </w:rPr>
          </w:pPr>
          <w:ins w:id="39"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"_Toc363027692"</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Technology Advances</w:t>
            </w:r>
            <w:r>
              <w:rPr>
                <w:noProof/>
                <w:webHidden/>
              </w:rPr>
              <w:tab/>
            </w:r>
            <w:r>
              <w:rPr>
                <w:noProof/>
                <w:webHidden/>
              </w:rPr>
              <w:fldChar w:fldCharType="begin"/>
            </w:r>
            <w:r>
              <w:rPr>
                <w:noProof/>
                <w:webHidden/>
              </w:rPr>
              <w:instrText xml:space="preserve"> PAGEREF _Toc363027692 \h </w:instrText>
            </w:r>
            <w:r>
              <w:rPr>
                <w:noProof/>
                <w:webHidden/>
              </w:rPr>
            </w:r>
          </w:ins>
          <w:r>
            <w:rPr>
              <w:noProof/>
              <w:webHidden/>
            </w:rPr>
            <w:fldChar w:fldCharType="separate"/>
          </w:r>
          <w:ins w:id="40" w:author="David Hartley" w:date="2013-07-31T09:52:00Z">
            <w:r>
              <w:rPr>
                <w:noProof/>
                <w:webHidden/>
              </w:rPr>
              <w:t>6</w:t>
            </w:r>
            <w:r>
              <w:rPr>
                <w:noProof/>
                <w:webHidden/>
              </w:rPr>
              <w:fldChar w:fldCharType="end"/>
            </w:r>
            <w:r w:rsidRPr="00E2193B">
              <w:rPr>
                <w:rStyle w:val="Hyperlink"/>
                <w:noProof/>
              </w:rPr>
              <w:fldChar w:fldCharType="end"/>
            </w:r>
          </w:ins>
        </w:p>
        <w:p w14:paraId="29AA5E4C" w14:textId="77777777" w:rsidR="002651EB" w:rsidRDefault="002651EB">
          <w:pPr>
            <w:pStyle w:val="TOC2"/>
            <w:tabs>
              <w:tab w:val="right" w:leader="dot" w:pos="9016"/>
            </w:tabs>
            <w:rPr>
              <w:ins w:id="41" w:author="David Hartley" w:date="2013-07-31T09:52:00Z"/>
              <w:rFonts w:eastAsiaTheme="minorEastAsia"/>
              <w:noProof/>
              <w:lang w:val="en-AU" w:eastAsia="en-AU"/>
            </w:rPr>
          </w:pPr>
          <w:ins w:id="42"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"_Toc363027693"</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Failure of Financial Reporting Systems to Keep Up</w:t>
            </w:r>
            <w:r>
              <w:rPr>
                <w:noProof/>
                <w:webHidden/>
              </w:rPr>
              <w:tab/>
            </w:r>
            <w:r>
              <w:rPr>
                <w:noProof/>
                <w:webHidden/>
              </w:rPr>
              <w:fldChar w:fldCharType="begin"/>
            </w:r>
            <w:r>
              <w:rPr>
                <w:noProof/>
                <w:webHidden/>
              </w:rPr>
              <w:instrText xml:space="preserve"> PAGEREF _Toc363027693 \h </w:instrText>
            </w:r>
            <w:r>
              <w:rPr>
                <w:noProof/>
                <w:webHidden/>
              </w:rPr>
            </w:r>
          </w:ins>
          <w:r>
            <w:rPr>
              <w:noProof/>
              <w:webHidden/>
            </w:rPr>
            <w:fldChar w:fldCharType="separate"/>
          </w:r>
          <w:ins w:id="43" w:author="David Hartley" w:date="2013-07-31T09:52:00Z">
            <w:r>
              <w:rPr>
                <w:noProof/>
                <w:webHidden/>
              </w:rPr>
              <w:t>6</w:t>
            </w:r>
            <w:r>
              <w:rPr>
                <w:noProof/>
                <w:webHidden/>
              </w:rPr>
              <w:fldChar w:fldCharType="end"/>
            </w:r>
            <w:r w:rsidRPr="00E2193B">
              <w:rPr>
                <w:rStyle w:val="Hyperlink"/>
                <w:noProof/>
              </w:rPr>
              <w:fldChar w:fldCharType="end"/>
            </w:r>
          </w:ins>
        </w:p>
        <w:p w14:paraId="07F05391" w14:textId="77777777" w:rsidR="002651EB" w:rsidRDefault="002651EB">
          <w:pPr>
            <w:pStyle w:val="TOC2"/>
            <w:tabs>
              <w:tab w:val="right" w:leader="dot" w:pos="9016"/>
            </w:tabs>
            <w:rPr>
              <w:ins w:id="44" w:author="David Hartley" w:date="2013-07-31T09:52:00Z"/>
              <w:rFonts w:eastAsiaTheme="minorEastAsia"/>
              <w:noProof/>
              <w:lang w:val="en-AU" w:eastAsia="en-AU"/>
            </w:rPr>
          </w:pPr>
          <w:ins w:id="45"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"_Toc363027694"</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The Need for Braiins</w:t>
            </w:r>
            <w:r>
              <w:rPr>
                <w:noProof/>
                <w:webHidden/>
              </w:rPr>
              <w:tab/>
            </w:r>
            <w:r>
              <w:rPr>
                <w:noProof/>
                <w:webHidden/>
              </w:rPr>
              <w:fldChar w:fldCharType="begin"/>
            </w:r>
            <w:r>
              <w:rPr>
                <w:noProof/>
                <w:webHidden/>
              </w:rPr>
              <w:instrText xml:space="preserve"> PAGEREF _Toc363027694 \h </w:instrText>
            </w:r>
            <w:r>
              <w:rPr>
                <w:noProof/>
                <w:webHidden/>
              </w:rPr>
            </w:r>
          </w:ins>
          <w:r>
            <w:rPr>
              <w:noProof/>
              <w:webHidden/>
            </w:rPr>
            <w:fldChar w:fldCharType="separate"/>
          </w:r>
          <w:ins w:id="46" w:author="David Hartley" w:date="2013-07-31T09:52:00Z">
            <w:r>
              <w:rPr>
                <w:noProof/>
                <w:webHidden/>
              </w:rPr>
              <w:t>7</w:t>
            </w:r>
            <w:r>
              <w:rPr>
                <w:noProof/>
                <w:webHidden/>
              </w:rPr>
              <w:fldChar w:fldCharType="end"/>
            </w:r>
            <w:r w:rsidRPr="00E2193B">
              <w:rPr>
                <w:rStyle w:val="Hyperlink"/>
                <w:noProof/>
              </w:rPr>
              <w:fldChar w:fldCharType="end"/>
            </w:r>
          </w:ins>
        </w:p>
        <w:p w14:paraId="29C29FDE" w14:textId="77777777" w:rsidR="002651EB" w:rsidRDefault="002651EB">
          <w:pPr>
            <w:pStyle w:val="TOC1"/>
            <w:tabs>
              <w:tab w:val="right" w:leader="dot" w:pos="9016"/>
            </w:tabs>
            <w:rPr>
              <w:ins w:id="47" w:author="David Hartley" w:date="2013-07-31T09:52:00Z"/>
              <w:rFonts w:eastAsiaTheme="minorEastAsia"/>
              <w:noProof/>
              <w:lang w:val="en-AU" w:eastAsia="en-AU"/>
            </w:rPr>
          </w:pPr>
          <w:ins w:id="48"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"_Toc363027695"</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The Braiins Product and Community</w:t>
            </w:r>
            <w:r>
              <w:rPr>
                <w:noProof/>
                <w:webHidden/>
              </w:rPr>
              <w:tab/>
            </w:r>
            <w:r>
              <w:rPr>
                <w:noProof/>
                <w:webHidden/>
              </w:rPr>
              <w:fldChar w:fldCharType="begin"/>
            </w:r>
            <w:r>
              <w:rPr>
                <w:noProof/>
                <w:webHidden/>
              </w:rPr>
              <w:instrText xml:space="preserve"> PAGEREF _Toc363027695 \h </w:instrText>
            </w:r>
            <w:r>
              <w:rPr>
                <w:noProof/>
                <w:webHidden/>
              </w:rPr>
            </w:r>
          </w:ins>
          <w:r>
            <w:rPr>
              <w:noProof/>
              <w:webHidden/>
            </w:rPr>
            <w:fldChar w:fldCharType="separate"/>
          </w:r>
          <w:ins w:id="49" w:author="David Hartley" w:date="2013-07-31T09:52:00Z">
            <w:r>
              <w:rPr>
                <w:noProof/>
                <w:webHidden/>
              </w:rPr>
              <w:t>8</w:t>
            </w:r>
            <w:r>
              <w:rPr>
                <w:noProof/>
                <w:webHidden/>
              </w:rPr>
              <w:fldChar w:fldCharType="end"/>
            </w:r>
            <w:r w:rsidRPr="00E2193B">
              <w:rPr>
                <w:rStyle w:val="Hyperlink"/>
                <w:noProof/>
              </w:rPr>
              <w:fldChar w:fldCharType="end"/>
            </w:r>
          </w:ins>
        </w:p>
        <w:p w14:paraId="2A7BD859" w14:textId="77777777" w:rsidR="002651EB" w:rsidRDefault="002651EB">
          <w:pPr>
            <w:pStyle w:val="TOC2"/>
            <w:tabs>
              <w:tab w:val="right" w:leader="dot" w:pos="9016"/>
            </w:tabs>
            <w:rPr>
              <w:ins w:id="50" w:author="David Hartley" w:date="2013-07-31T09:52:00Z"/>
              <w:rFonts w:eastAsiaTheme="minorEastAsia"/>
              <w:noProof/>
              <w:lang w:val="en-AU" w:eastAsia="en-AU"/>
            </w:rPr>
          </w:pPr>
          <w:ins w:id="51"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"_Toc363027696"</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Production of Integrated or Financial Reports</w:t>
            </w:r>
            <w:r>
              <w:rPr>
                <w:noProof/>
                <w:webHidden/>
              </w:rPr>
              <w:tab/>
            </w:r>
            <w:r>
              <w:rPr>
                <w:noProof/>
                <w:webHidden/>
              </w:rPr>
              <w:fldChar w:fldCharType="begin"/>
            </w:r>
            <w:r>
              <w:rPr>
                <w:noProof/>
                <w:webHidden/>
              </w:rPr>
              <w:instrText xml:space="preserve"> PAGEREF _Toc363027696 \h </w:instrText>
            </w:r>
            <w:r>
              <w:rPr>
                <w:noProof/>
                <w:webHidden/>
              </w:rPr>
            </w:r>
          </w:ins>
          <w:r>
            <w:rPr>
              <w:noProof/>
              <w:webHidden/>
            </w:rPr>
            <w:fldChar w:fldCharType="separate"/>
          </w:r>
          <w:ins w:id="52" w:author="David Hartley" w:date="2013-07-31T09:52:00Z">
            <w:r>
              <w:rPr>
                <w:noProof/>
                <w:webHidden/>
              </w:rPr>
              <w:t>8</w:t>
            </w:r>
            <w:r>
              <w:rPr>
                <w:noProof/>
                <w:webHidden/>
              </w:rPr>
              <w:fldChar w:fldCharType="end"/>
            </w:r>
            <w:r w:rsidRPr="00E2193B">
              <w:rPr>
                <w:rStyle w:val="Hyperlink"/>
                <w:noProof/>
              </w:rPr>
              <w:fldChar w:fldCharType="end"/>
            </w:r>
          </w:ins>
        </w:p>
        <w:p w14:paraId="6C2799DB" w14:textId="77777777" w:rsidR="002651EB" w:rsidRDefault="002651EB">
          <w:pPr>
            <w:pStyle w:val="TOC2"/>
            <w:tabs>
              <w:tab w:val="right" w:leader="dot" w:pos="9016"/>
            </w:tabs>
            <w:rPr>
              <w:ins w:id="53" w:author="David Hartley" w:date="2013-07-31T09:52:00Z"/>
              <w:rFonts w:eastAsiaTheme="minorEastAsia"/>
              <w:noProof/>
              <w:lang w:val="en-AU" w:eastAsia="en-AU"/>
            </w:rPr>
          </w:pPr>
          <w:ins w:id="54"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"_Toc363027697"</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Review and Analysis of Integrated or Financial Report Data</w:t>
            </w:r>
            <w:r>
              <w:rPr>
                <w:noProof/>
                <w:webHidden/>
              </w:rPr>
              <w:tab/>
            </w:r>
            <w:r>
              <w:rPr>
                <w:noProof/>
                <w:webHidden/>
              </w:rPr>
              <w:fldChar w:fldCharType="begin"/>
            </w:r>
            <w:r>
              <w:rPr>
                <w:noProof/>
                <w:webHidden/>
              </w:rPr>
              <w:instrText xml:space="preserve"> PAGEREF _Toc363027697 \h </w:instrText>
            </w:r>
            <w:r>
              <w:rPr>
                <w:noProof/>
                <w:webHidden/>
              </w:rPr>
            </w:r>
          </w:ins>
          <w:r>
            <w:rPr>
              <w:noProof/>
              <w:webHidden/>
            </w:rPr>
            <w:fldChar w:fldCharType="separate"/>
          </w:r>
          <w:ins w:id="55" w:author="David Hartley" w:date="2013-07-31T09:52:00Z">
            <w:r>
              <w:rPr>
                <w:noProof/>
                <w:webHidden/>
              </w:rPr>
              <w:t>10</w:t>
            </w:r>
            <w:r>
              <w:rPr>
                <w:noProof/>
                <w:webHidden/>
              </w:rPr>
              <w:fldChar w:fldCharType="end"/>
            </w:r>
            <w:r w:rsidRPr="00E2193B">
              <w:rPr>
                <w:rStyle w:val="Hyperlink"/>
                <w:noProof/>
              </w:rPr>
              <w:fldChar w:fldCharType="end"/>
            </w:r>
          </w:ins>
        </w:p>
        <w:p w14:paraId="46466A5B" w14:textId="77777777" w:rsidR="002651EB" w:rsidRDefault="002651EB">
          <w:pPr>
            <w:pStyle w:val="TOC2"/>
            <w:tabs>
              <w:tab w:val="right" w:leader="dot" w:pos="9016"/>
            </w:tabs>
            <w:rPr>
              <w:ins w:id="56" w:author="David Hartley" w:date="2013-07-31T09:52:00Z"/>
              <w:rFonts w:eastAsiaTheme="minorEastAsia"/>
              <w:noProof/>
              <w:lang w:val="en-AU" w:eastAsia="en-AU"/>
            </w:rPr>
          </w:pPr>
          <w:ins w:id="57"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"_Toc363027698"</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Networking via the Braiins Community</w:t>
            </w:r>
            <w:r>
              <w:rPr>
                <w:noProof/>
                <w:webHidden/>
              </w:rPr>
              <w:tab/>
            </w:r>
            <w:r>
              <w:rPr>
                <w:noProof/>
                <w:webHidden/>
              </w:rPr>
              <w:fldChar w:fldCharType="begin"/>
            </w:r>
            <w:r>
              <w:rPr>
                <w:noProof/>
                <w:webHidden/>
              </w:rPr>
              <w:instrText xml:space="preserve"> PAGEREF _Toc363027698 \h </w:instrText>
            </w:r>
            <w:r>
              <w:rPr>
                <w:noProof/>
                <w:webHidden/>
              </w:rPr>
            </w:r>
          </w:ins>
          <w:r>
            <w:rPr>
              <w:noProof/>
              <w:webHidden/>
            </w:rPr>
            <w:fldChar w:fldCharType="separate"/>
          </w:r>
          <w:ins w:id="58" w:author="David Hartley" w:date="2013-07-31T09:52:00Z">
            <w:r>
              <w:rPr>
                <w:noProof/>
                <w:webHidden/>
              </w:rPr>
              <w:t>11</w:t>
            </w:r>
            <w:r>
              <w:rPr>
                <w:noProof/>
                <w:webHidden/>
              </w:rPr>
              <w:fldChar w:fldCharType="end"/>
            </w:r>
            <w:r w:rsidRPr="00E2193B">
              <w:rPr>
                <w:rStyle w:val="Hyperlink"/>
                <w:noProof/>
              </w:rPr>
              <w:fldChar w:fldCharType="end"/>
            </w:r>
          </w:ins>
        </w:p>
        <w:p w14:paraId="166B1262" w14:textId="77777777" w:rsidR="002651EB" w:rsidRDefault="002651EB">
          <w:pPr>
            <w:pStyle w:val="TOC2"/>
            <w:tabs>
              <w:tab w:val="right" w:leader="dot" w:pos="9016"/>
            </w:tabs>
            <w:rPr>
              <w:ins w:id="59" w:author="David Hartley" w:date="2013-07-31T09:52:00Z"/>
              <w:rFonts w:eastAsiaTheme="minorEastAsia"/>
              <w:noProof/>
              <w:lang w:val="en-AU" w:eastAsia="en-AU"/>
            </w:rPr>
          </w:pPr>
          <w:ins w:id="60"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"_Toc363027699"</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In Total</w:t>
            </w:r>
            <w:r>
              <w:rPr>
                <w:noProof/>
                <w:webHidden/>
              </w:rPr>
              <w:tab/>
            </w:r>
            <w:r>
              <w:rPr>
                <w:noProof/>
                <w:webHidden/>
              </w:rPr>
              <w:fldChar w:fldCharType="begin"/>
            </w:r>
            <w:r>
              <w:rPr>
                <w:noProof/>
                <w:webHidden/>
              </w:rPr>
              <w:instrText xml:space="preserve"> PAGEREF _Toc363027699 \h </w:instrText>
            </w:r>
            <w:r>
              <w:rPr>
                <w:noProof/>
                <w:webHidden/>
              </w:rPr>
            </w:r>
          </w:ins>
          <w:r>
            <w:rPr>
              <w:noProof/>
              <w:webHidden/>
            </w:rPr>
            <w:fldChar w:fldCharType="separate"/>
          </w:r>
          <w:ins w:id="61" w:author="David Hartley" w:date="2013-07-31T09:52:00Z">
            <w:r>
              <w:rPr>
                <w:noProof/>
                <w:webHidden/>
              </w:rPr>
              <w:t>11</w:t>
            </w:r>
            <w:r>
              <w:rPr>
                <w:noProof/>
                <w:webHidden/>
              </w:rPr>
              <w:fldChar w:fldCharType="end"/>
            </w:r>
            <w:r w:rsidRPr="00E2193B">
              <w:rPr>
                <w:rStyle w:val="Hyperlink"/>
                <w:noProof/>
              </w:rPr>
              <w:fldChar w:fldCharType="end"/>
            </w:r>
          </w:ins>
        </w:p>
        <w:p w14:paraId="24ACED9B" w14:textId="77777777" w:rsidR="002651EB" w:rsidRDefault="002651EB">
          <w:pPr>
            <w:pStyle w:val="TOC1"/>
            <w:tabs>
              <w:tab w:val="right" w:leader="dot" w:pos="9016"/>
            </w:tabs>
            <w:rPr>
              <w:ins w:id="62" w:author="David Hartley" w:date="2013-07-31T09:52:00Z"/>
              <w:rFonts w:eastAsiaTheme="minorEastAsia"/>
              <w:noProof/>
              <w:lang w:val="en-AU" w:eastAsia="en-AU"/>
            </w:rPr>
          </w:pPr>
          <w:ins w:id="63"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"_Toc363027700"</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Product Scope</w:t>
            </w:r>
            <w:r>
              <w:rPr>
                <w:noProof/>
                <w:webHidden/>
              </w:rPr>
              <w:tab/>
            </w:r>
            <w:r>
              <w:rPr>
                <w:noProof/>
                <w:webHidden/>
              </w:rPr>
              <w:fldChar w:fldCharType="begin"/>
            </w:r>
            <w:r>
              <w:rPr>
                <w:noProof/>
                <w:webHidden/>
              </w:rPr>
              <w:instrText xml:space="preserve"> PAGEREF _Toc363027700 \h </w:instrText>
            </w:r>
            <w:r>
              <w:rPr>
                <w:noProof/>
                <w:webHidden/>
              </w:rPr>
            </w:r>
          </w:ins>
          <w:r>
            <w:rPr>
              <w:noProof/>
              <w:webHidden/>
            </w:rPr>
            <w:fldChar w:fldCharType="separate"/>
          </w:r>
          <w:ins w:id="64" w:author="David Hartley" w:date="2013-07-31T09:52:00Z">
            <w:r>
              <w:rPr>
                <w:noProof/>
                <w:webHidden/>
              </w:rPr>
              <w:t>12</w:t>
            </w:r>
            <w:r>
              <w:rPr>
                <w:noProof/>
                <w:webHidden/>
              </w:rPr>
              <w:fldChar w:fldCharType="end"/>
            </w:r>
            <w:r w:rsidRPr="00E2193B">
              <w:rPr>
                <w:rStyle w:val="Hyperlink"/>
                <w:noProof/>
              </w:rPr>
              <w:fldChar w:fldCharType="end"/>
            </w:r>
          </w:ins>
        </w:p>
        <w:p w14:paraId="19240909" w14:textId="77777777" w:rsidR="002651EB" w:rsidRDefault="002651EB">
          <w:pPr>
            <w:pStyle w:val="TOC2"/>
            <w:tabs>
              <w:tab w:val="right" w:leader="dot" w:pos="9016"/>
            </w:tabs>
            <w:rPr>
              <w:ins w:id="65" w:author="David Hartley" w:date="2013-07-31T09:52:00Z"/>
              <w:rFonts w:eastAsiaTheme="minorEastAsia"/>
              <w:noProof/>
              <w:lang w:val="en-AU" w:eastAsia="en-AU"/>
            </w:rPr>
          </w:pPr>
          <w:ins w:id="66"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"_Toc363027701"</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Key Concepts</w:t>
            </w:r>
            <w:r>
              <w:rPr>
                <w:noProof/>
                <w:webHidden/>
              </w:rPr>
              <w:tab/>
            </w:r>
            <w:r>
              <w:rPr>
                <w:noProof/>
                <w:webHidden/>
              </w:rPr>
              <w:fldChar w:fldCharType="begin"/>
            </w:r>
            <w:r>
              <w:rPr>
                <w:noProof/>
                <w:webHidden/>
              </w:rPr>
              <w:instrText xml:space="preserve"> PAGEREF _Toc363027701 \h </w:instrText>
            </w:r>
            <w:r>
              <w:rPr>
                <w:noProof/>
                <w:webHidden/>
              </w:rPr>
            </w:r>
          </w:ins>
          <w:r>
            <w:rPr>
              <w:noProof/>
              <w:webHidden/>
            </w:rPr>
            <w:fldChar w:fldCharType="separate"/>
          </w:r>
          <w:ins w:id="67" w:author="David Hartley" w:date="2013-07-31T09:52:00Z">
            <w:r>
              <w:rPr>
                <w:noProof/>
                <w:webHidden/>
              </w:rPr>
              <w:t>12</w:t>
            </w:r>
            <w:r>
              <w:rPr>
                <w:noProof/>
                <w:webHidden/>
              </w:rPr>
              <w:fldChar w:fldCharType="end"/>
            </w:r>
            <w:r w:rsidRPr="00E2193B">
              <w:rPr>
                <w:rStyle w:val="Hyperlink"/>
                <w:noProof/>
              </w:rPr>
              <w:fldChar w:fldCharType="end"/>
            </w:r>
          </w:ins>
        </w:p>
        <w:p w14:paraId="167B5AD1" w14:textId="77777777" w:rsidR="002651EB" w:rsidRDefault="002651EB">
          <w:pPr>
            <w:pStyle w:val="TOC2"/>
            <w:tabs>
              <w:tab w:val="right" w:leader="dot" w:pos="9016"/>
            </w:tabs>
            <w:rPr>
              <w:ins w:id="68" w:author="David Hartley" w:date="2013-07-31T09:52:00Z"/>
              <w:rFonts w:eastAsiaTheme="minorEastAsia"/>
              <w:noProof/>
              <w:lang w:val="en-AU" w:eastAsia="en-AU"/>
            </w:rPr>
          </w:pPr>
          <w:ins w:id="69"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"_Toc363027702"</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What Braiins Is Not</w:t>
            </w:r>
            <w:r>
              <w:rPr>
                <w:noProof/>
                <w:webHidden/>
              </w:rPr>
              <w:tab/>
            </w:r>
            <w:r>
              <w:rPr>
                <w:noProof/>
                <w:webHidden/>
              </w:rPr>
              <w:fldChar w:fldCharType="begin"/>
            </w:r>
            <w:r>
              <w:rPr>
                <w:noProof/>
                <w:webHidden/>
              </w:rPr>
              <w:instrText xml:space="preserve"> PAGEREF _Toc363027702 \h </w:instrText>
            </w:r>
            <w:r>
              <w:rPr>
                <w:noProof/>
                <w:webHidden/>
              </w:rPr>
            </w:r>
          </w:ins>
          <w:r>
            <w:rPr>
              <w:noProof/>
              <w:webHidden/>
            </w:rPr>
            <w:fldChar w:fldCharType="separate"/>
          </w:r>
          <w:ins w:id="70" w:author="David Hartley" w:date="2013-07-31T09:52:00Z">
            <w:r>
              <w:rPr>
                <w:noProof/>
                <w:webHidden/>
              </w:rPr>
              <w:t>13</w:t>
            </w:r>
            <w:r>
              <w:rPr>
                <w:noProof/>
                <w:webHidden/>
              </w:rPr>
              <w:fldChar w:fldCharType="end"/>
            </w:r>
            <w:r w:rsidRPr="00E2193B">
              <w:rPr>
                <w:rStyle w:val="Hyperlink"/>
                <w:noProof/>
              </w:rPr>
              <w:fldChar w:fldCharType="end"/>
            </w:r>
          </w:ins>
        </w:p>
        <w:p w14:paraId="1557AE6A" w14:textId="77777777" w:rsidR="002651EB" w:rsidRDefault="002651EB">
          <w:pPr>
            <w:pStyle w:val="TOC2"/>
            <w:tabs>
              <w:tab w:val="right" w:leader="dot" w:pos="9016"/>
            </w:tabs>
            <w:rPr>
              <w:ins w:id="71" w:author="David Hartley" w:date="2013-07-31T09:52:00Z"/>
              <w:rFonts w:eastAsiaTheme="minorEastAsia"/>
              <w:noProof/>
              <w:lang w:val="en-AU" w:eastAsia="en-AU"/>
            </w:rPr>
          </w:pPr>
          <w:ins w:id="72"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"_Toc363027703"</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Braiins and XBRL</w:t>
            </w:r>
            <w:r>
              <w:rPr>
                <w:noProof/>
                <w:webHidden/>
              </w:rPr>
              <w:tab/>
            </w:r>
            <w:r>
              <w:rPr>
                <w:noProof/>
                <w:webHidden/>
              </w:rPr>
              <w:fldChar w:fldCharType="begin"/>
            </w:r>
            <w:r>
              <w:rPr>
                <w:noProof/>
                <w:webHidden/>
              </w:rPr>
              <w:instrText xml:space="preserve"> PAGEREF _Toc363027703 \h </w:instrText>
            </w:r>
            <w:r>
              <w:rPr>
                <w:noProof/>
                <w:webHidden/>
              </w:rPr>
            </w:r>
          </w:ins>
          <w:r>
            <w:rPr>
              <w:noProof/>
              <w:webHidden/>
            </w:rPr>
            <w:fldChar w:fldCharType="separate"/>
          </w:r>
          <w:ins w:id="73" w:author="David Hartley" w:date="2013-07-31T09:52:00Z">
            <w:r>
              <w:rPr>
                <w:noProof/>
                <w:webHidden/>
              </w:rPr>
              <w:t>13</w:t>
            </w:r>
            <w:r>
              <w:rPr>
                <w:noProof/>
                <w:webHidden/>
              </w:rPr>
              <w:fldChar w:fldCharType="end"/>
            </w:r>
            <w:r w:rsidRPr="00E2193B">
              <w:rPr>
                <w:rStyle w:val="Hyperlink"/>
                <w:noProof/>
              </w:rPr>
              <w:fldChar w:fldCharType="end"/>
            </w:r>
          </w:ins>
        </w:p>
        <w:p w14:paraId="5FCACB9B" w14:textId="77777777" w:rsidR="002651EB" w:rsidRDefault="002651EB">
          <w:pPr>
            <w:pStyle w:val="TOC1"/>
            <w:tabs>
              <w:tab w:val="right" w:leader="dot" w:pos="9016"/>
            </w:tabs>
            <w:rPr>
              <w:ins w:id="74" w:author="David Hartley" w:date="2013-07-31T09:52:00Z"/>
              <w:rFonts w:eastAsiaTheme="minorEastAsia"/>
              <w:noProof/>
              <w:lang w:val="en-AU" w:eastAsia="en-AU"/>
            </w:rPr>
          </w:pPr>
          <w:ins w:id="75"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"_Toc363027704"</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Key Technical Features</w:t>
            </w:r>
            <w:r>
              <w:rPr>
                <w:noProof/>
                <w:webHidden/>
              </w:rPr>
              <w:tab/>
            </w:r>
            <w:r>
              <w:rPr>
                <w:noProof/>
                <w:webHidden/>
              </w:rPr>
              <w:fldChar w:fldCharType="begin"/>
            </w:r>
            <w:r>
              <w:rPr>
                <w:noProof/>
                <w:webHidden/>
              </w:rPr>
              <w:instrText xml:space="preserve"> PAGEREF _Toc363027704 \h </w:instrText>
            </w:r>
            <w:r>
              <w:rPr>
                <w:noProof/>
                <w:webHidden/>
              </w:rPr>
            </w:r>
          </w:ins>
          <w:r>
            <w:rPr>
              <w:noProof/>
              <w:webHidden/>
            </w:rPr>
            <w:fldChar w:fldCharType="separate"/>
          </w:r>
          <w:ins w:id="76" w:author="David Hartley" w:date="2013-07-31T09:52:00Z">
            <w:r>
              <w:rPr>
                <w:noProof/>
                <w:webHidden/>
              </w:rPr>
              <w:t>14</w:t>
            </w:r>
            <w:r>
              <w:rPr>
                <w:noProof/>
                <w:webHidden/>
              </w:rPr>
              <w:fldChar w:fldCharType="end"/>
            </w:r>
            <w:r w:rsidRPr="00E2193B">
              <w:rPr>
                <w:rStyle w:val="Hyperlink"/>
                <w:noProof/>
              </w:rPr>
              <w:fldChar w:fldCharType="end"/>
            </w:r>
          </w:ins>
        </w:p>
        <w:p w14:paraId="01F1F4DF" w14:textId="77777777" w:rsidR="002651EB" w:rsidRDefault="002651EB">
          <w:pPr>
            <w:pStyle w:val="TOC2"/>
            <w:tabs>
              <w:tab w:val="right" w:leader="dot" w:pos="9016"/>
            </w:tabs>
            <w:rPr>
              <w:ins w:id="77" w:author="David Hartley" w:date="2013-07-31T09:52:00Z"/>
              <w:rFonts w:eastAsiaTheme="minorEastAsia"/>
              <w:noProof/>
              <w:lang w:val="en-AU" w:eastAsia="en-AU"/>
            </w:rPr>
          </w:pPr>
          <w:ins w:id="78"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"_Toc363027705"</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Standardised Information Model (SIM)</w:t>
            </w:r>
            <w:r>
              <w:rPr>
                <w:noProof/>
                <w:webHidden/>
              </w:rPr>
              <w:tab/>
            </w:r>
            <w:r>
              <w:rPr>
                <w:noProof/>
                <w:webHidden/>
              </w:rPr>
              <w:fldChar w:fldCharType="begin"/>
            </w:r>
            <w:r>
              <w:rPr>
                <w:noProof/>
                <w:webHidden/>
              </w:rPr>
              <w:instrText xml:space="preserve"> PAGEREF _Toc363027705 \h </w:instrText>
            </w:r>
            <w:r>
              <w:rPr>
                <w:noProof/>
                <w:webHidden/>
              </w:rPr>
            </w:r>
          </w:ins>
          <w:r>
            <w:rPr>
              <w:noProof/>
              <w:webHidden/>
            </w:rPr>
            <w:fldChar w:fldCharType="separate"/>
          </w:r>
          <w:ins w:id="79" w:author="David Hartley" w:date="2013-07-31T09:52:00Z">
            <w:r>
              <w:rPr>
                <w:noProof/>
                <w:webHidden/>
              </w:rPr>
              <w:t>14</w:t>
            </w:r>
            <w:r>
              <w:rPr>
                <w:noProof/>
                <w:webHidden/>
              </w:rPr>
              <w:fldChar w:fldCharType="end"/>
            </w:r>
            <w:r w:rsidRPr="00E2193B">
              <w:rPr>
                <w:rStyle w:val="Hyperlink"/>
                <w:noProof/>
              </w:rPr>
              <w:fldChar w:fldCharType="end"/>
            </w:r>
          </w:ins>
        </w:p>
        <w:p w14:paraId="3A4BB048" w14:textId="77777777" w:rsidR="002651EB" w:rsidRDefault="002651EB">
          <w:pPr>
            <w:pStyle w:val="TOC3"/>
            <w:tabs>
              <w:tab w:val="right" w:leader="dot" w:pos="9016"/>
            </w:tabs>
            <w:rPr>
              <w:ins w:id="80" w:author="David Hartley" w:date="2013-07-31T09:52:00Z"/>
              <w:rFonts w:eastAsiaTheme="minorEastAsia"/>
              <w:noProof/>
              <w:lang w:val="en-AU" w:eastAsia="en-AU"/>
            </w:rPr>
          </w:pPr>
          <w:ins w:id="81"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"_Toc363027706"</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Data Input</w:t>
            </w:r>
            <w:r>
              <w:rPr>
                <w:noProof/>
                <w:webHidden/>
              </w:rPr>
              <w:tab/>
            </w:r>
            <w:r>
              <w:rPr>
                <w:noProof/>
                <w:webHidden/>
              </w:rPr>
              <w:fldChar w:fldCharType="begin"/>
            </w:r>
            <w:r>
              <w:rPr>
                <w:noProof/>
                <w:webHidden/>
              </w:rPr>
              <w:instrText xml:space="preserve"> PAGEREF _Toc363027706 \h </w:instrText>
            </w:r>
            <w:r>
              <w:rPr>
                <w:noProof/>
                <w:webHidden/>
              </w:rPr>
            </w:r>
          </w:ins>
          <w:r>
            <w:rPr>
              <w:noProof/>
              <w:webHidden/>
            </w:rPr>
            <w:fldChar w:fldCharType="separate"/>
          </w:r>
          <w:ins w:id="82" w:author="David Hartley" w:date="2013-07-31T09:52:00Z">
            <w:r>
              <w:rPr>
                <w:noProof/>
                <w:webHidden/>
              </w:rPr>
              <w:t>14</w:t>
            </w:r>
            <w:r>
              <w:rPr>
                <w:noProof/>
                <w:webHidden/>
              </w:rPr>
              <w:fldChar w:fldCharType="end"/>
            </w:r>
            <w:r w:rsidRPr="00E2193B">
              <w:rPr>
                <w:rStyle w:val="Hyperlink"/>
                <w:noProof/>
              </w:rPr>
              <w:fldChar w:fldCharType="end"/>
            </w:r>
          </w:ins>
        </w:p>
        <w:p w14:paraId="04B68684" w14:textId="77777777" w:rsidR="002651EB" w:rsidRDefault="002651EB">
          <w:pPr>
            <w:pStyle w:val="TOC2"/>
            <w:tabs>
              <w:tab w:val="right" w:leader="dot" w:pos="9016"/>
            </w:tabs>
            <w:rPr>
              <w:ins w:id="83" w:author="David Hartley" w:date="2013-07-31T09:52:00Z"/>
              <w:rFonts w:eastAsiaTheme="minorEastAsia"/>
              <w:noProof/>
              <w:lang w:val="en-AU" w:eastAsia="en-AU"/>
            </w:rPr>
          </w:pPr>
          <w:ins w:id="84"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"_Toc363027707"</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Semantic Integrated Reporting (SIR)</w:t>
            </w:r>
            <w:r>
              <w:rPr>
                <w:noProof/>
                <w:webHidden/>
              </w:rPr>
              <w:tab/>
            </w:r>
            <w:r>
              <w:rPr>
                <w:noProof/>
                <w:webHidden/>
              </w:rPr>
              <w:fldChar w:fldCharType="begin"/>
            </w:r>
            <w:r>
              <w:rPr>
                <w:noProof/>
                <w:webHidden/>
              </w:rPr>
              <w:instrText xml:space="preserve"> PAGEREF _Toc363027707 \h </w:instrText>
            </w:r>
            <w:r>
              <w:rPr>
                <w:noProof/>
                <w:webHidden/>
              </w:rPr>
            </w:r>
          </w:ins>
          <w:r>
            <w:rPr>
              <w:noProof/>
              <w:webHidden/>
            </w:rPr>
            <w:fldChar w:fldCharType="separate"/>
          </w:r>
          <w:ins w:id="85" w:author="David Hartley" w:date="2013-07-31T09:52:00Z">
            <w:r>
              <w:rPr>
                <w:noProof/>
                <w:webHidden/>
              </w:rPr>
              <w:t>15</w:t>
            </w:r>
            <w:r>
              <w:rPr>
                <w:noProof/>
                <w:webHidden/>
              </w:rPr>
              <w:fldChar w:fldCharType="end"/>
            </w:r>
            <w:r w:rsidRPr="00E2193B">
              <w:rPr>
                <w:rStyle w:val="Hyperlink"/>
                <w:noProof/>
              </w:rPr>
              <w:fldChar w:fldCharType="end"/>
            </w:r>
          </w:ins>
        </w:p>
        <w:p w14:paraId="69531D97" w14:textId="77777777" w:rsidR="002651EB" w:rsidRDefault="002651EB">
          <w:pPr>
            <w:pStyle w:val="TOC3"/>
            <w:tabs>
              <w:tab w:val="right" w:leader="dot" w:pos="9016"/>
            </w:tabs>
            <w:rPr>
              <w:ins w:id="86" w:author="David Hartley" w:date="2013-07-31T09:52:00Z"/>
              <w:rFonts w:eastAsiaTheme="minorEastAsia"/>
              <w:noProof/>
              <w:lang w:val="en-AU" w:eastAsia="en-AU"/>
            </w:rPr>
          </w:pPr>
          <w:ins w:id="87"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"_Toc363027708"</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Personalised Access with Control</w:t>
            </w:r>
            <w:r>
              <w:rPr>
                <w:noProof/>
                <w:webHidden/>
              </w:rPr>
              <w:tab/>
            </w:r>
            <w:r>
              <w:rPr>
                <w:noProof/>
                <w:webHidden/>
              </w:rPr>
              <w:fldChar w:fldCharType="begin"/>
            </w:r>
            <w:r>
              <w:rPr>
                <w:noProof/>
                <w:webHidden/>
              </w:rPr>
              <w:instrText xml:space="preserve"> PAGEREF _Toc363027708 \h </w:instrText>
            </w:r>
            <w:r>
              <w:rPr>
                <w:noProof/>
                <w:webHidden/>
              </w:rPr>
            </w:r>
          </w:ins>
          <w:r>
            <w:rPr>
              <w:noProof/>
              <w:webHidden/>
            </w:rPr>
            <w:fldChar w:fldCharType="separate"/>
          </w:r>
          <w:ins w:id="88" w:author="David Hartley" w:date="2013-07-31T09:52:00Z">
            <w:r>
              <w:rPr>
                <w:noProof/>
                <w:webHidden/>
              </w:rPr>
              <w:t>16</w:t>
            </w:r>
            <w:r>
              <w:rPr>
                <w:noProof/>
                <w:webHidden/>
              </w:rPr>
              <w:fldChar w:fldCharType="end"/>
            </w:r>
            <w:r w:rsidRPr="00E2193B">
              <w:rPr>
                <w:rStyle w:val="Hyperlink"/>
                <w:noProof/>
              </w:rPr>
              <w:fldChar w:fldCharType="end"/>
            </w:r>
          </w:ins>
        </w:p>
        <w:p w14:paraId="34A30711" w14:textId="77777777" w:rsidR="002651EB" w:rsidRDefault="002651EB">
          <w:pPr>
            <w:pStyle w:val="TOC3"/>
            <w:tabs>
              <w:tab w:val="right" w:leader="dot" w:pos="9016"/>
            </w:tabs>
            <w:rPr>
              <w:ins w:id="89" w:author="David Hartley" w:date="2013-07-31T09:52:00Z"/>
              <w:rFonts w:eastAsiaTheme="minorEastAsia"/>
              <w:noProof/>
              <w:lang w:val="en-AU" w:eastAsia="en-AU"/>
            </w:rPr>
          </w:pPr>
          <w:ins w:id="90"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"_Toc363027709"</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Reporting</w:t>
            </w:r>
            <w:r>
              <w:rPr>
                <w:noProof/>
                <w:webHidden/>
              </w:rPr>
              <w:tab/>
            </w:r>
            <w:r>
              <w:rPr>
                <w:noProof/>
                <w:webHidden/>
              </w:rPr>
              <w:fldChar w:fldCharType="begin"/>
            </w:r>
            <w:r>
              <w:rPr>
                <w:noProof/>
                <w:webHidden/>
              </w:rPr>
              <w:instrText xml:space="preserve"> PAGEREF _Toc363027709 \h </w:instrText>
            </w:r>
            <w:r>
              <w:rPr>
                <w:noProof/>
                <w:webHidden/>
              </w:rPr>
            </w:r>
          </w:ins>
          <w:r>
            <w:rPr>
              <w:noProof/>
              <w:webHidden/>
            </w:rPr>
            <w:fldChar w:fldCharType="separate"/>
          </w:r>
          <w:ins w:id="91" w:author="David Hartley" w:date="2013-07-31T09:52:00Z">
            <w:r>
              <w:rPr>
                <w:noProof/>
                <w:webHidden/>
              </w:rPr>
              <w:t>17</w:t>
            </w:r>
            <w:r>
              <w:rPr>
                <w:noProof/>
                <w:webHidden/>
              </w:rPr>
              <w:fldChar w:fldCharType="end"/>
            </w:r>
            <w:r w:rsidRPr="00E2193B">
              <w:rPr>
                <w:rStyle w:val="Hyperlink"/>
                <w:noProof/>
              </w:rPr>
              <w:fldChar w:fldCharType="end"/>
            </w:r>
          </w:ins>
        </w:p>
        <w:p w14:paraId="6D52EF84" w14:textId="77777777" w:rsidR="002651EB" w:rsidRDefault="002651EB">
          <w:pPr>
            <w:pStyle w:val="TOC3"/>
            <w:tabs>
              <w:tab w:val="right" w:leader="dot" w:pos="9016"/>
            </w:tabs>
            <w:rPr>
              <w:ins w:id="92" w:author="David Hartley" w:date="2013-07-31T09:52:00Z"/>
              <w:rFonts w:eastAsiaTheme="minorEastAsia"/>
              <w:noProof/>
              <w:lang w:val="en-AU" w:eastAsia="en-AU"/>
            </w:rPr>
          </w:pPr>
          <w:ins w:id="93"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"_Toc363027710"</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Consistency Checks</w:t>
            </w:r>
            <w:r>
              <w:rPr>
                <w:noProof/>
                <w:webHidden/>
              </w:rPr>
              <w:tab/>
            </w:r>
            <w:r>
              <w:rPr>
                <w:noProof/>
                <w:webHidden/>
              </w:rPr>
              <w:fldChar w:fldCharType="begin"/>
            </w:r>
            <w:r>
              <w:rPr>
                <w:noProof/>
                <w:webHidden/>
              </w:rPr>
              <w:instrText xml:space="preserve"> PAGEREF _Toc363027710 \h </w:instrText>
            </w:r>
            <w:r>
              <w:rPr>
                <w:noProof/>
                <w:webHidden/>
              </w:rPr>
            </w:r>
          </w:ins>
          <w:r>
            <w:rPr>
              <w:noProof/>
              <w:webHidden/>
            </w:rPr>
            <w:fldChar w:fldCharType="separate"/>
          </w:r>
          <w:ins w:id="94" w:author="David Hartley" w:date="2013-07-31T09:52:00Z">
            <w:r>
              <w:rPr>
                <w:noProof/>
                <w:webHidden/>
              </w:rPr>
              <w:t>17</w:t>
            </w:r>
            <w:r>
              <w:rPr>
                <w:noProof/>
                <w:webHidden/>
              </w:rPr>
              <w:fldChar w:fldCharType="end"/>
            </w:r>
            <w:r w:rsidRPr="00E2193B">
              <w:rPr>
                <w:rStyle w:val="Hyperlink"/>
                <w:noProof/>
              </w:rPr>
              <w:fldChar w:fldCharType="end"/>
            </w:r>
          </w:ins>
        </w:p>
        <w:p w14:paraId="21BB7AB7" w14:textId="77777777" w:rsidR="002651EB" w:rsidRDefault="002651EB">
          <w:pPr>
            <w:pStyle w:val="TOC3"/>
            <w:tabs>
              <w:tab w:val="right" w:leader="dot" w:pos="9016"/>
            </w:tabs>
            <w:rPr>
              <w:ins w:id="95" w:author="David Hartley" w:date="2013-07-31T09:52:00Z"/>
              <w:rFonts w:eastAsiaTheme="minorEastAsia"/>
              <w:noProof/>
              <w:lang w:val="en-AU" w:eastAsia="en-AU"/>
            </w:rPr>
          </w:pPr>
          <w:ins w:id="96"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"_Toc363027711"</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Search, Analyse and Compare Data</w:t>
            </w:r>
            <w:r>
              <w:rPr>
                <w:noProof/>
                <w:webHidden/>
              </w:rPr>
              <w:tab/>
            </w:r>
            <w:r>
              <w:rPr>
                <w:noProof/>
                <w:webHidden/>
              </w:rPr>
              <w:fldChar w:fldCharType="begin"/>
            </w:r>
            <w:r>
              <w:rPr>
                <w:noProof/>
                <w:webHidden/>
              </w:rPr>
              <w:instrText xml:space="preserve"> PAGEREF _Toc363027711 \h </w:instrText>
            </w:r>
            <w:r>
              <w:rPr>
                <w:noProof/>
                <w:webHidden/>
              </w:rPr>
            </w:r>
          </w:ins>
          <w:r>
            <w:rPr>
              <w:noProof/>
              <w:webHidden/>
            </w:rPr>
            <w:fldChar w:fldCharType="separate"/>
          </w:r>
          <w:ins w:id="97" w:author="David Hartley" w:date="2013-07-31T09:52:00Z">
            <w:r>
              <w:rPr>
                <w:noProof/>
                <w:webHidden/>
              </w:rPr>
              <w:t>17</w:t>
            </w:r>
            <w:r>
              <w:rPr>
                <w:noProof/>
                <w:webHidden/>
              </w:rPr>
              <w:fldChar w:fldCharType="end"/>
            </w:r>
            <w:r w:rsidRPr="00E2193B">
              <w:rPr>
                <w:rStyle w:val="Hyperlink"/>
                <w:noProof/>
              </w:rPr>
              <w:fldChar w:fldCharType="end"/>
            </w:r>
          </w:ins>
        </w:p>
        <w:p w14:paraId="305F775A" w14:textId="77777777" w:rsidR="002651EB" w:rsidRDefault="002651EB">
          <w:pPr>
            <w:pStyle w:val="TOC1"/>
            <w:tabs>
              <w:tab w:val="right" w:leader="dot" w:pos="9016"/>
            </w:tabs>
            <w:rPr>
              <w:ins w:id="98" w:author="David Hartley" w:date="2013-07-31T09:52:00Z"/>
              <w:rFonts w:eastAsiaTheme="minorEastAsia"/>
              <w:noProof/>
              <w:lang w:val="en-AU" w:eastAsia="en-AU"/>
            </w:rPr>
          </w:pPr>
          <w:ins w:id="99"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"_Toc363027712"</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The Result</w:t>
            </w:r>
            <w:r>
              <w:rPr>
                <w:noProof/>
                <w:webHidden/>
              </w:rPr>
              <w:tab/>
            </w:r>
            <w:r>
              <w:rPr>
                <w:noProof/>
                <w:webHidden/>
              </w:rPr>
              <w:fldChar w:fldCharType="begin"/>
            </w:r>
            <w:r>
              <w:rPr>
                <w:noProof/>
                <w:webHidden/>
              </w:rPr>
              <w:instrText xml:space="preserve"> PAGEREF _Toc363027712 \h </w:instrText>
            </w:r>
            <w:r>
              <w:rPr>
                <w:noProof/>
                <w:webHidden/>
              </w:rPr>
            </w:r>
          </w:ins>
          <w:r>
            <w:rPr>
              <w:noProof/>
              <w:webHidden/>
            </w:rPr>
            <w:fldChar w:fldCharType="separate"/>
          </w:r>
          <w:ins w:id="100" w:author="David Hartley" w:date="2013-07-31T09:52:00Z">
            <w:r>
              <w:rPr>
                <w:noProof/>
                <w:webHidden/>
              </w:rPr>
              <w:t>19</w:t>
            </w:r>
            <w:r>
              <w:rPr>
                <w:noProof/>
                <w:webHidden/>
              </w:rPr>
              <w:fldChar w:fldCharType="end"/>
            </w:r>
            <w:r w:rsidRPr="00E2193B">
              <w:rPr>
                <w:rStyle w:val="Hyperlink"/>
                <w:noProof/>
              </w:rPr>
              <w:fldChar w:fldCharType="end"/>
            </w:r>
          </w:ins>
        </w:p>
        <w:p w14:paraId="59728C5D" w14:textId="77777777" w:rsidR="002651EB" w:rsidRDefault="002651EB">
          <w:pPr>
            <w:pStyle w:val="TOC1"/>
            <w:tabs>
              <w:tab w:val="left" w:pos="1320"/>
              <w:tab w:val="right" w:leader="dot" w:pos="9016"/>
            </w:tabs>
            <w:rPr>
              <w:ins w:id="101" w:author="David Hartley" w:date="2013-07-31T09:52:00Z"/>
              <w:rFonts w:eastAsiaTheme="minorEastAsia"/>
              <w:noProof/>
              <w:lang w:val="en-AU" w:eastAsia="en-AU"/>
            </w:rPr>
          </w:pPr>
          <w:ins w:id="102"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"_Toc363027713"</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Appendix 1</w:t>
            </w:r>
            <w:r>
              <w:rPr>
                <w:rFonts w:eastAsiaTheme="minorEastAsia"/>
                <w:noProof/>
                <w:lang w:val="en-AU" w:eastAsia="en-AU"/>
              </w:rPr>
              <w:tab/>
            </w:r>
            <w:r w:rsidRPr="00E2193B">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_Toc363027713 \h </w:instrText>
            </w:r>
            <w:r>
              <w:rPr>
                <w:noProof/>
                <w:webHidden/>
              </w:rPr>
            </w:r>
          </w:ins>
          <w:r>
            <w:rPr>
              <w:noProof/>
              <w:webHidden/>
            </w:rPr>
            <w:fldChar w:fldCharType="separate"/>
          </w:r>
          <w:ins w:id="103" w:author="David Hartley" w:date="2013-07-31T09:52:00Z">
            <w:r>
              <w:rPr>
                <w:noProof/>
                <w:webHidden/>
              </w:rPr>
              <w:t>20</w:t>
            </w:r>
            <w:r>
              <w:rPr>
                <w:noProof/>
                <w:webHidden/>
              </w:rPr>
              <w:fldChar w:fldCharType="end"/>
            </w:r>
            <w:r w:rsidRPr="00E2193B">
              <w:rPr>
                <w:rStyle w:val="Hyperlink"/>
                <w:noProof/>
              </w:rPr>
              <w:fldChar w:fldCharType="end"/>
            </w:r>
          </w:ins>
        </w:p>
        <w:p w14:paraId="1A7FAF5E" w14:textId="77777777" w:rsidR="002651EB" w:rsidRDefault="002651EB">
          <w:pPr>
            <w:pStyle w:val="TOC1"/>
            <w:tabs>
              <w:tab w:val="left" w:pos="1320"/>
              <w:tab w:val="right" w:leader="dot" w:pos="9016"/>
            </w:tabs>
            <w:rPr>
              <w:ins w:id="104" w:author="David Hartley" w:date="2013-07-31T09:52:00Z"/>
              <w:rFonts w:eastAsiaTheme="minorEastAsia"/>
              <w:noProof/>
              <w:lang w:val="en-AU" w:eastAsia="en-AU"/>
            </w:rPr>
          </w:pPr>
          <w:ins w:id="105"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"_Toc363027714"</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Appendix 2</w:t>
            </w:r>
            <w:r>
              <w:rPr>
                <w:rFonts w:eastAsiaTheme="minorEastAsia"/>
                <w:noProof/>
                <w:lang w:val="en-AU" w:eastAsia="en-AU"/>
              </w:rPr>
              <w:tab/>
            </w:r>
            <w:r w:rsidRPr="00E2193B">
              <w:rPr>
                <w:rStyle w:val="Hyperlink"/>
                <w:noProof/>
              </w:rPr>
              <w:t>The Market and Competitors</w:t>
            </w:r>
            <w:r>
              <w:rPr>
                <w:noProof/>
                <w:webHidden/>
              </w:rPr>
              <w:tab/>
            </w:r>
            <w:r>
              <w:rPr>
                <w:noProof/>
                <w:webHidden/>
              </w:rPr>
              <w:fldChar w:fldCharType="begin"/>
            </w:r>
            <w:r>
              <w:rPr>
                <w:noProof/>
                <w:webHidden/>
              </w:rPr>
              <w:instrText xml:space="preserve"> PAGEREF _Toc363027714 \h </w:instrText>
            </w:r>
            <w:r>
              <w:rPr>
                <w:noProof/>
                <w:webHidden/>
              </w:rPr>
            </w:r>
          </w:ins>
          <w:r>
            <w:rPr>
              <w:noProof/>
              <w:webHidden/>
            </w:rPr>
            <w:fldChar w:fldCharType="separate"/>
          </w:r>
          <w:ins w:id="106" w:author="David Hartley" w:date="2013-07-31T09:52:00Z">
            <w:r>
              <w:rPr>
                <w:noProof/>
                <w:webHidden/>
              </w:rPr>
              <w:t>21</w:t>
            </w:r>
            <w:r>
              <w:rPr>
                <w:noProof/>
                <w:webHidden/>
              </w:rPr>
              <w:fldChar w:fldCharType="end"/>
            </w:r>
            <w:r w:rsidRPr="00E2193B">
              <w:rPr>
                <w:rStyle w:val="Hyperlink"/>
                <w:noProof/>
              </w:rPr>
              <w:fldChar w:fldCharType="end"/>
            </w:r>
          </w:ins>
        </w:p>
        <w:p w14:paraId="2F776BFC" w14:textId="77777777" w:rsidR="002651EB" w:rsidRDefault="002651EB">
          <w:pPr>
            <w:pStyle w:val="TOC1"/>
            <w:tabs>
              <w:tab w:val="left" w:pos="1320"/>
              <w:tab w:val="right" w:leader="dot" w:pos="9016"/>
            </w:tabs>
            <w:rPr>
              <w:ins w:id="107" w:author="David Hartley" w:date="2013-07-31T09:52:00Z"/>
              <w:rFonts w:eastAsiaTheme="minorEastAsia"/>
              <w:noProof/>
              <w:lang w:val="en-AU" w:eastAsia="en-AU"/>
            </w:rPr>
          </w:pPr>
          <w:ins w:id="108"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"_Toc363027715"</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Appendix 3</w:t>
            </w:r>
            <w:r>
              <w:rPr>
                <w:rFonts w:eastAsiaTheme="minorEastAsia"/>
                <w:noProof/>
                <w:lang w:val="en-AU" w:eastAsia="en-AU"/>
              </w:rPr>
              <w:tab/>
            </w:r>
            <w:r w:rsidRPr="00E2193B">
              <w:rPr>
                <w:rStyle w:val="Hyperlink"/>
                <w:noProof/>
              </w:rPr>
              <w:t>Standardised Information Model (SIM)</w:t>
            </w:r>
            <w:r>
              <w:rPr>
                <w:noProof/>
                <w:webHidden/>
              </w:rPr>
              <w:tab/>
            </w:r>
            <w:r>
              <w:rPr>
                <w:noProof/>
                <w:webHidden/>
              </w:rPr>
              <w:fldChar w:fldCharType="begin"/>
            </w:r>
            <w:r>
              <w:rPr>
                <w:noProof/>
                <w:webHidden/>
              </w:rPr>
              <w:instrText xml:space="preserve"> PAGEREF _Toc363027715 \h </w:instrText>
            </w:r>
            <w:r>
              <w:rPr>
                <w:noProof/>
                <w:webHidden/>
              </w:rPr>
            </w:r>
          </w:ins>
          <w:r>
            <w:rPr>
              <w:noProof/>
              <w:webHidden/>
            </w:rPr>
            <w:fldChar w:fldCharType="separate"/>
          </w:r>
          <w:ins w:id="109" w:author="David Hartley" w:date="2013-07-31T09:52:00Z">
            <w:r>
              <w:rPr>
                <w:noProof/>
                <w:webHidden/>
              </w:rPr>
              <w:t>22</w:t>
            </w:r>
            <w:r>
              <w:rPr>
                <w:noProof/>
                <w:webHidden/>
              </w:rPr>
              <w:fldChar w:fldCharType="end"/>
            </w:r>
            <w:r w:rsidRPr="00E2193B">
              <w:rPr>
                <w:rStyle w:val="Hyperlink"/>
                <w:noProof/>
              </w:rPr>
              <w:fldChar w:fldCharType="end"/>
            </w:r>
          </w:ins>
        </w:p>
        <w:p w14:paraId="13767D4A" w14:textId="77777777" w:rsidR="002651EB" w:rsidRDefault="002651EB">
          <w:pPr>
            <w:pStyle w:val="TOC2"/>
            <w:tabs>
              <w:tab w:val="right" w:leader="dot" w:pos="9016"/>
            </w:tabs>
            <w:rPr>
              <w:ins w:id="110" w:author="David Hartley" w:date="2013-07-31T09:52:00Z"/>
              <w:rFonts w:eastAsiaTheme="minorEastAsia"/>
              <w:noProof/>
              <w:lang w:val="en-AU" w:eastAsia="en-AU"/>
            </w:rPr>
          </w:pPr>
          <w:ins w:id="111"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"_Toc363027716"</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SIM’s Better Structure</w:t>
            </w:r>
            <w:r>
              <w:rPr>
                <w:noProof/>
                <w:webHidden/>
              </w:rPr>
              <w:tab/>
            </w:r>
            <w:r>
              <w:rPr>
                <w:noProof/>
                <w:webHidden/>
              </w:rPr>
              <w:fldChar w:fldCharType="begin"/>
            </w:r>
            <w:r>
              <w:rPr>
                <w:noProof/>
                <w:webHidden/>
              </w:rPr>
              <w:instrText xml:space="preserve"> PAGEREF _Toc363027716 \h </w:instrText>
            </w:r>
            <w:r>
              <w:rPr>
                <w:noProof/>
                <w:webHidden/>
              </w:rPr>
            </w:r>
          </w:ins>
          <w:r>
            <w:rPr>
              <w:noProof/>
              <w:webHidden/>
            </w:rPr>
            <w:fldChar w:fldCharType="separate"/>
          </w:r>
          <w:ins w:id="112" w:author="David Hartley" w:date="2013-07-31T09:52:00Z">
            <w:r>
              <w:rPr>
                <w:noProof/>
                <w:webHidden/>
              </w:rPr>
              <w:t>22</w:t>
            </w:r>
            <w:r>
              <w:rPr>
                <w:noProof/>
                <w:webHidden/>
              </w:rPr>
              <w:fldChar w:fldCharType="end"/>
            </w:r>
            <w:r w:rsidRPr="00E2193B">
              <w:rPr>
                <w:rStyle w:val="Hyperlink"/>
                <w:noProof/>
              </w:rPr>
              <w:fldChar w:fldCharType="end"/>
            </w:r>
          </w:ins>
        </w:p>
        <w:p w14:paraId="43B13216" w14:textId="77777777" w:rsidR="002651EB" w:rsidRDefault="002651EB">
          <w:pPr>
            <w:pStyle w:val="TOC3"/>
            <w:tabs>
              <w:tab w:val="right" w:leader="dot" w:pos="9016"/>
            </w:tabs>
            <w:rPr>
              <w:ins w:id="113" w:author="David Hartley" w:date="2013-07-31T09:52:00Z"/>
              <w:rFonts w:eastAsiaTheme="minorEastAsia"/>
              <w:noProof/>
              <w:lang w:val="en-AU" w:eastAsia="en-AU"/>
            </w:rPr>
          </w:pPr>
          <w:ins w:id="114"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"_Toc363027717"</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Braiins Report Objects or BROs</w:t>
            </w:r>
            <w:r>
              <w:rPr>
                <w:noProof/>
                <w:webHidden/>
              </w:rPr>
              <w:tab/>
            </w:r>
            <w:r>
              <w:rPr>
                <w:noProof/>
                <w:webHidden/>
              </w:rPr>
              <w:fldChar w:fldCharType="begin"/>
            </w:r>
            <w:r>
              <w:rPr>
                <w:noProof/>
                <w:webHidden/>
              </w:rPr>
              <w:instrText xml:space="preserve"> PAGEREF _Toc363027717 \h </w:instrText>
            </w:r>
            <w:r>
              <w:rPr>
                <w:noProof/>
                <w:webHidden/>
              </w:rPr>
            </w:r>
          </w:ins>
          <w:r>
            <w:rPr>
              <w:noProof/>
              <w:webHidden/>
            </w:rPr>
            <w:fldChar w:fldCharType="separate"/>
          </w:r>
          <w:ins w:id="115" w:author="David Hartley" w:date="2013-07-31T09:52:00Z">
            <w:r>
              <w:rPr>
                <w:noProof/>
                <w:webHidden/>
              </w:rPr>
              <w:t>23</w:t>
            </w:r>
            <w:r>
              <w:rPr>
                <w:noProof/>
                <w:webHidden/>
              </w:rPr>
              <w:fldChar w:fldCharType="end"/>
            </w:r>
            <w:r w:rsidRPr="00E2193B">
              <w:rPr>
                <w:rStyle w:val="Hyperlink"/>
                <w:noProof/>
              </w:rPr>
              <w:fldChar w:fldCharType="end"/>
            </w:r>
          </w:ins>
        </w:p>
        <w:p w14:paraId="7FDB444A" w14:textId="77777777" w:rsidR="002651EB" w:rsidRDefault="002651EB">
          <w:pPr>
            <w:pStyle w:val="TOC3"/>
            <w:tabs>
              <w:tab w:val="right" w:leader="dot" w:pos="9016"/>
            </w:tabs>
            <w:rPr>
              <w:ins w:id="116" w:author="David Hartley" w:date="2013-07-31T09:52:00Z"/>
              <w:rFonts w:eastAsiaTheme="minorEastAsia"/>
              <w:noProof/>
              <w:lang w:val="en-AU" w:eastAsia="en-AU"/>
            </w:rPr>
          </w:pPr>
          <w:ins w:id="117" w:author="David Hartley" w:date="2013-07-31T09:52:00Z">
            <w:r w:rsidRPr="00E2193B">
              <w:rPr>
                <w:rStyle w:val="Hyperlink"/>
                <w:noProof/>
              </w:rPr>
              <w:lastRenderedPageBreak/>
              <w:fldChar w:fldCharType="begin"/>
            </w:r>
            <w:r w:rsidRPr="00E2193B">
              <w:rPr>
                <w:rStyle w:val="Hyperlink"/>
                <w:noProof/>
              </w:rPr>
              <w:instrText xml:space="preserve"> </w:instrText>
            </w:r>
            <w:r>
              <w:rPr>
                <w:noProof/>
              </w:rPr>
              <w:instrText>HYPERLINK \l "_Toc363027718"</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Properties</w:t>
            </w:r>
            <w:r>
              <w:rPr>
                <w:noProof/>
                <w:webHidden/>
              </w:rPr>
              <w:tab/>
            </w:r>
            <w:r>
              <w:rPr>
                <w:noProof/>
                <w:webHidden/>
              </w:rPr>
              <w:fldChar w:fldCharType="begin"/>
            </w:r>
            <w:r>
              <w:rPr>
                <w:noProof/>
                <w:webHidden/>
              </w:rPr>
              <w:instrText xml:space="preserve"> PAGEREF _Toc363027718 \h </w:instrText>
            </w:r>
            <w:r>
              <w:rPr>
                <w:noProof/>
                <w:webHidden/>
              </w:rPr>
            </w:r>
          </w:ins>
          <w:r>
            <w:rPr>
              <w:noProof/>
              <w:webHidden/>
            </w:rPr>
            <w:fldChar w:fldCharType="separate"/>
          </w:r>
          <w:ins w:id="118" w:author="David Hartley" w:date="2013-07-31T09:52:00Z">
            <w:r>
              <w:rPr>
                <w:noProof/>
                <w:webHidden/>
              </w:rPr>
              <w:t>23</w:t>
            </w:r>
            <w:r>
              <w:rPr>
                <w:noProof/>
                <w:webHidden/>
              </w:rPr>
              <w:fldChar w:fldCharType="end"/>
            </w:r>
            <w:r w:rsidRPr="00E2193B">
              <w:rPr>
                <w:rStyle w:val="Hyperlink"/>
                <w:noProof/>
              </w:rPr>
              <w:fldChar w:fldCharType="end"/>
            </w:r>
          </w:ins>
        </w:p>
        <w:p w14:paraId="19D7C3F8" w14:textId="77777777" w:rsidR="002651EB" w:rsidRDefault="002651EB">
          <w:pPr>
            <w:pStyle w:val="TOC3"/>
            <w:tabs>
              <w:tab w:val="right" w:leader="dot" w:pos="9016"/>
            </w:tabs>
            <w:rPr>
              <w:ins w:id="119" w:author="David Hartley" w:date="2013-07-31T09:52:00Z"/>
              <w:rFonts w:eastAsiaTheme="minorEastAsia"/>
              <w:noProof/>
              <w:lang w:val="en-AU" w:eastAsia="en-AU"/>
            </w:rPr>
          </w:pPr>
          <w:ins w:id="120"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"_Toc363027719"</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SIM Breadth and Depth</w:t>
            </w:r>
            <w:r>
              <w:rPr>
                <w:noProof/>
                <w:webHidden/>
              </w:rPr>
              <w:tab/>
            </w:r>
            <w:r>
              <w:rPr>
                <w:noProof/>
                <w:webHidden/>
              </w:rPr>
              <w:fldChar w:fldCharType="begin"/>
            </w:r>
            <w:r>
              <w:rPr>
                <w:noProof/>
                <w:webHidden/>
              </w:rPr>
              <w:instrText xml:space="preserve"> PAGEREF _Toc363027719 \h </w:instrText>
            </w:r>
            <w:r>
              <w:rPr>
                <w:noProof/>
                <w:webHidden/>
              </w:rPr>
            </w:r>
          </w:ins>
          <w:r>
            <w:rPr>
              <w:noProof/>
              <w:webHidden/>
            </w:rPr>
            <w:fldChar w:fldCharType="separate"/>
          </w:r>
          <w:ins w:id="121" w:author="David Hartley" w:date="2013-07-31T09:52:00Z">
            <w:r>
              <w:rPr>
                <w:noProof/>
                <w:webHidden/>
              </w:rPr>
              <w:t>24</w:t>
            </w:r>
            <w:r>
              <w:rPr>
                <w:noProof/>
                <w:webHidden/>
              </w:rPr>
              <w:fldChar w:fldCharType="end"/>
            </w:r>
            <w:r w:rsidRPr="00E2193B">
              <w:rPr>
                <w:rStyle w:val="Hyperlink"/>
                <w:noProof/>
              </w:rPr>
              <w:fldChar w:fldCharType="end"/>
            </w:r>
          </w:ins>
        </w:p>
        <w:p w14:paraId="0585C8F4" w14:textId="77777777" w:rsidR="002651EB" w:rsidRDefault="002651EB">
          <w:pPr>
            <w:pStyle w:val="TOC3"/>
            <w:tabs>
              <w:tab w:val="right" w:leader="dot" w:pos="9016"/>
            </w:tabs>
            <w:rPr>
              <w:ins w:id="122" w:author="David Hartley" w:date="2013-07-31T09:52:00Z"/>
              <w:rFonts w:eastAsiaTheme="minorEastAsia"/>
              <w:noProof/>
              <w:lang w:val="en-AU" w:eastAsia="en-AU"/>
            </w:rPr>
          </w:pPr>
          <w:ins w:id="123"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"_Toc363027720"</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SIM and XBRL</w:t>
            </w:r>
            <w:r>
              <w:rPr>
                <w:noProof/>
                <w:webHidden/>
              </w:rPr>
              <w:tab/>
            </w:r>
            <w:r>
              <w:rPr>
                <w:noProof/>
                <w:webHidden/>
              </w:rPr>
              <w:fldChar w:fldCharType="begin"/>
            </w:r>
            <w:r>
              <w:rPr>
                <w:noProof/>
                <w:webHidden/>
              </w:rPr>
              <w:instrText xml:space="preserve"> PAGEREF _Toc363027720 \h </w:instrText>
            </w:r>
            <w:r>
              <w:rPr>
                <w:noProof/>
                <w:webHidden/>
              </w:rPr>
            </w:r>
          </w:ins>
          <w:r>
            <w:rPr>
              <w:noProof/>
              <w:webHidden/>
            </w:rPr>
            <w:fldChar w:fldCharType="separate"/>
          </w:r>
          <w:ins w:id="124" w:author="David Hartley" w:date="2013-07-31T09:52:00Z">
            <w:r>
              <w:rPr>
                <w:noProof/>
                <w:webHidden/>
              </w:rPr>
              <w:t>25</w:t>
            </w:r>
            <w:r>
              <w:rPr>
                <w:noProof/>
                <w:webHidden/>
              </w:rPr>
              <w:fldChar w:fldCharType="end"/>
            </w:r>
            <w:r w:rsidRPr="00E2193B">
              <w:rPr>
                <w:rStyle w:val="Hyperlink"/>
                <w:noProof/>
              </w:rPr>
              <w:fldChar w:fldCharType="end"/>
            </w:r>
          </w:ins>
        </w:p>
        <w:p w14:paraId="787AF388" w14:textId="77777777" w:rsidR="002651EB" w:rsidRDefault="002651EB">
          <w:pPr>
            <w:pStyle w:val="TOC1"/>
            <w:tabs>
              <w:tab w:val="left" w:pos="1320"/>
              <w:tab w:val="right" w:leader="dot" w:pos="9016"/>
            </w:tabs>
            <w:rPr>
              <w:ins w:id="125" w:author="David Hartley" w:date="2013-07-31T09:52:00Z"/>
              <w:rFonts w:eastAsiaTheme="minorEastAsia"/>
              <w:noProof/>
              <w:lang w:val="en-AU" w:eastAsia="en-AU"/>
            </w:rPr>
          </w:pPr>
          <w:ins w:id="126"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"_Toc363027721"</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Appendix 4</w:t>
            </w:r>
            <w:r>
              <w:rPr>
                <w:rFonts w:eastAsiaTheme="minorEastAsia"/>
                <w:noProof/>
                <w:lang w:val="en-AU" w:eastAsia="en-AU"/>
              </w:rPr>
              <w:tab/>
            </w:r>
            <w:r w:rsidRPr="00E2193B">
              <w:rPr>
                <w:rStyle w:val="Hyperlink"/>
                <w:noProof/>
              </w:rPr>
              <w:t>Braiins Website and Braiins Desktop</w:t>
            </w:r>
            <w:r>
              <w:rPr>
                <w:noProof/>
                <w:webHidden/>
              </w:rPr>
              <w:tab/>
            </w:r>
            <w:r>
              <w:rPr>
                <w:noProof/>
                <w:webHidden/>
              </w:rPr>
              <w:fldChar w:fldCharType="begin"/>
            </w:r>
            <w:r>
              <w:rPr>
                <w:noProof/>
                <w:webHidden/>
              </w:rPr>
              <w:instrText xml:space="preserve"> PAGEREF _Toc363027721 \h </w:instrText>
            </w:r>
            <w:r>
              <w:rPr>
                <w:noProof/>
                <w:webHidden/>
              </w:rPr>
            </w:r>
          </w:ins>
          <w:r>
            <w:rPr>
              <w:noProof/>
              <w:webHidden/>
            </w:rPr>
            <w:fldChar w:fldCharType="separate"/>
          </w:r>
          <w:ins w:id="127" w:author="David Hartley" w:date="2013-07-31T09:52:00Z">
            <w:r>
              <w:rPr>
                <w:noProof/>
                <w:webHidden/>
              </w:rPr>
              <w:t>27</w:t>
            </w:r>
            <w:r>
              <w:rPr>
                <w:noProof/>
                <w:webHidden/>
              </w:rPr>
              <w:fldChar w:fldCharType="end"/>
            </w:r>
            <w:r w:rsidRPr="00E2193B">
              <w:rPr>
                <w:rStyle w:val="Hyperlink"/>
                <w:noProof/>
              </w:rPr>
              <w:fldChar w:fldCharType="end"/>
            </w:r>
          </w:ins>
        </w:p>
        <w:p w14:paraId="1FDD9FC5" w14:textId="77777777" w:rsidR="002651EB" w:rsidRDefault="002651EB">
          <w:pPr>
            <w:pStyle w:val="TOC1"/>
            <w:tabs>
              <w:tab w:val="left" w:pos="1320"/>
              <w:tab w:val="right" w:leader="dot" w:pos="9016"/>
            </w:tabs>
            <w:rPr>
              <w:ins w:id="128" w:author="David Hartley" w:date="2013-07-31T09:52:00Z"/>
              <w:rFonts w:eastAsiaTheme="minorEastAsia"/>
              <w:noProof/>
              <w:lang w:val="en-AU" w:eastAsia="en-AU"/>
            </w:rPr>
          </w:pPr>
          <w:ins w:id="129"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"_Toc363027722"</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Appendix 5</w:t>
            </w:r>
            <w:r>
              <w:rPr>
                <w:rFonts w:eastAsiaTheme="minorEastAsia"/>
                <w:noProof/>
                <w:lang w:val="en-AU" w:eastAsia="en-AU"/>
              </w:rPr>
              <w:tab/>
            </w:r>
            <w:r w:rsidRPr="00E2193B">
              <w:rPr>
                <w:rStyle w:val="Hyperlink"/>
                <w:noProof/>
              </w:rPr>
              <w:t>The Technology</w:t>
            </w:r>
            <w:r>
              <w:rPr>
                <w:noProof/>
                <w:webHidden/>
              </w:rPr>
              <w:tab/>
            </w:r>
            <w:r>
              <w:rPr>
                <w:noProof/>
                <w:webHidden/>
              </w:rPr>
              <w:fldChar w:fldCharType="begin"/>
            </w:r>
            <w:r>
              <w:rPr>
                <w:noProof/>
                <w:webHidden/>
              </w:rPr>
              <w:instrText xml:space="preserve"> PAGEREF _Toc363027722 \h </w:instrText>
            </w:r>
            <w:r>
              <w:rPr>
                <w:noProof/>
                <w:webHidden/>
              </w:rPr>
            </w:r>
          </w:ins>
          <w:r>
            <w:rPr>
              <w:noProof/>
              <w:webHidden/>
            </w:rPr>
            <w:fldChar w:fldCharType="separate"/>
          </w:r>
          <w:ins w:id="130" w:author="David Hartley" w:date="2013-07-31T09:52:00Z">
            <w:r>
              <w:rPr>
                <w:noProof/>
                <w:webHidden/>
              </w:rPr>
              <w:t>28</w:t>
            </w:r>
            <w:r>
              <w:rPr>
                <w:noProof/>
                <w:webHidden/>
              </w:rPr>
              <w:fldChar w:fldCharType="end"/>
            </w:r>
            <w:r w:rsidRPr="00E2193B">
              <w:rPr>
                <w:rStyle w:val="Hyperlink"/>
                <w:noProof/>
              </w:rPr>
              <w:fldChar w:fldCharType="end"/>
            </w:r>
          </w:ins>
        </w:p>
        <w:p w14:paraId="144709AF" w14:textId="77777777" w:rsidR="002651EB" w:rsidRDefault="002651EB">
          <w:pPr>
            <w:pStyle w:val="TOC1"/>
            <w:tabs>
              <w:tab w:val="left" w:pos="1320"/>
              <w:tab w:val="right" w:leader="dot" w:pos="9016"/>
            </w:tabs>
            <w:rPr>
              <w:ins w:id="131" w:author="David Hartley" w:date="2013-07-31T09:52:00Z"/>
              <w:rFonts w:eastAsiaTheme="minorEastAsia"/>
              <w:noProof/>
              <w:lang w:val="en-AU" w:eastAsia="en-AU"/>
            </w:rPr>
          </w:pPr>
          <w:ins w:id="132"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"_Toc363027723"</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Appendix 6</w:t>
            </w:r>
            <w:r>
              <w:rPr>
                <w:rFonts w:eastAsiaTheme="minorEastAsia"/>
                <w:noProof/>
                <w:lang w:val="en-AU" w:eastAsia="en-AU"/>
              </w:rPr>
              <w:tab/>
            </w:r>
            <w:r w:rsidRPr="00E2193B">
              <w:rPr>
                <w:rStyle w:val="Hyperlink"/>
                <w:noProof/>
              </w:rPr>
              <w:t>Possible Partners or Suppliers</w:t>
            </w:r>
            <w:r>
              <w:rPr>
                <w:noProof/>
                <w:webHidden/>
              </w:rPr>
              <w:tab/>
            </w:r>
            <w:r>
              <w:rPr>
                <w:noProof/>
                <w:webHidden/>
              </w:rPr>
              <w:fldChar w:fldCharType="begin"/>
            </w:r>
            <w:r>
              <w:rPr>
                <w:noProof/>
                <w:webHidden/>
              </w:rPr>
              <w:instrText xml:space="preserve"> PAGEREF _Toc363027723 \h </w:instrText>
            </w:r>
            <w:r>
              <w:rPr>
                <w:noProof/>
                <w:webHidden/>
              </w:rPr>
            </w:r>
          </w:ins>
          <w:r>
            <w:rPr>
              <w:noProof/>
              <w:webHidden/>
            </w:rPr>
            <w:fldChar w:fldCharType="separate"/>
          </w:r>
          <w:ins w:id="133" w:author="David Hartley" w:date="2013-07-31T09:52:00Z">
            <w:r>
              <w:rPr>
                <w:noProof/>
                <w:webHidden/>
              </w:rPr>
              <w:t>30</w:t>
            </w:r>
            <w:r>
              <w:rPr>
                <w:noProof/>
                <w:webHidden/>
              </w:rPr>
              <w:fldChar w:fldCharType="end"/>
            </w:r>
            <w:r w:rsidRPr="00E2193B">
              <w:rPr>
                <w:rStyle w:val="Hyperlink"/>
                <w:noProof/>
              </w:rPr>
              <w:fldChar w:fldCharType="end"/>
            </w:r>
          </w:ins>
        </w:p>
        <w:p w14:paraId="044B2C22" w14:textId="77777777" w:rsidR="002651EB" w:rsidRDefault="002651EB">
          <w:pPr>
            <w:pStyle w:val="TOC1"/>
            <w:tabs>
              <w:tab w:val="left" w:pos="1320"/>
              <w:tab w:val="right" w:leader="dot" w:pos="9016"/>
            </w:tabs>
            <w:rPr>
              <w:ins w:id="134" w:author="David Hartley" w:date="2013-07-31T09:52:00Z"/>
              <w:rFonts w:eastAsiaTheme="minorEastAsia"/>
              <w:noProof/>
              <w:lang w:val="en-AU" w:eastAsia="en-AU"/>
            </w:rPr>
          </w:pPr>
          <w:ins w:id="135" w:author="David Hartley" w:date="2013-07-31T09:52:00Z">
            <w:r w:rsidRPr="00E2193B">
              <w:rPr>
                <w:rStyle w:val="Hyperlink"/>
                <w:noProof/>
              </w:rPr>
              <w:fldChar w:fldCharType="begin"/>
            </w:r>
            <w:r w:rsidRPr="00E2193B">
              <w:rPr>
                <w:rStyle w:val="Hyperlink"/>
                <w:noProof/>
              </w:rPr>
              <w:instrText xml:space="preserve"> </w:instrText>
            </w:r>
            <w:r>
              <w:rPr>
                <w:noProof/>
              </w:rPr>
              <w:instrText>HYPERLINK \l "_Toc363027724"</w:instrText>
            </w:r>
            <w:r w:rsidRPr="00E2193B">
              <w:rPr>
                <w:rStyle w:val="Hyperlink"/>
                <w:noProof/>
              </w:rPr>
              <w:instrText xml:space="preserve"> </w:instrText>
            </w:r>
            <w:r w:rsidRPr="00E2193B">
              <w:rPr>
                <w:rStyle w:val="Hyperlink"/>
                <w:noProof/>
              </w:rPr>
            </w:r>
            <w:r w:rsidRPr="00E2193B">
              <w:rPr>
                <w:rStyle w:val="Hyperlink"/>
                <w:noProof/>
              </w:rPr>
              <w:fldChar w:fldCharType="separate"/>
            </w:r>
            <w:r w:rsidRPr="00E2193B">
              <w:rPr>
                <w:rStyle w:val="Hyperlink"/>
                <w:noProof/>
              </w:rPr>
              <w:t>Appendix 7</w:t>
            </w:r>
            <w:r>
              <w:rPr>
                <w:rFonts w:eastAsiaTheme="minorEastAsia"/>
                <w:noProof/>
                <w:lang w:val="en-AU" w:eastAsia="en-AU"/>
              </w:rPr>
              <w:tab/>
            </w:r>
            <w:r w:rsidRPr="00E2193B">
              <w:rPr>
                <w:rStyle w:val="Hyperlink"/>
                <w:noProof/>
              </w:rPr>
              <w:t>The Braiins Road Map</w:t>
            </w:r>
            <w:r>
              <w:rPr>
                <w:noProof/>
                <w:webHidden/>
              </w:rPr>
              <w:tab/>
            </w:r>
            <w:r>
              <w:rPr>
                <w:noProof/>
                <w:webHidden/>
              </w:rPr>
              <w:fldChar w:fldCharType="begin"/>
            </w:r>
            <w:r>
              <w:rPr>
                <w:noProof/>
                <w:webHidden/>
              </w:rPr>
              <w:instrText xml:space="preserve"> PAGEREF _Toc363027724 \h </w:instrText>
            </w:r>
            <w:r>
              <w:rPr>
                <w:noProof/>
                <w:webHidden/>
              </w:rPr>
            </w:r>
          </w:ins>
          <w:r>
            <w:rPr>
              <w:noProof/>
              <w:webHidden/>
            </w:rPr>
            <w:fldChar w:fldCharType="separate"/>
          </w:r>
          <w:ins w:id="136" w:author="David Hartley" w:date="2013-07-31T09:52:00Z">
            <w:r>
              <w:rPr>
                <w:noProof/>
                <w:webHidden/>
              </w:rPr>
              <w:t>31</w:t>
            </w:r>
            <w:r>
              <w:rPr>
                <w:noProof/>
                <w:webHidden/>
              </w:rPr>
              <w:fldChar w:fldCharType="end"/>
            </w:r>
            <w:r w:rsidRPr="00E2193B">
              <w:rPr>
                <w:rStyle w:val="Hyperlink"/>
                <w:noProof/>
              </w:rPr>
              <w:fldChar w:fldCharType="end"/>
            </w:r>
          </w:ins>
        </w:p>
        <w:p w14:paraId="72058380" w14:textId="77777777" w:rsidR="00C569B6" w:rsidDel="002651EB" w:rsidRDefault="00C569B6">
          <w:pPr>
            <w:pStyle w:val="TOC1"/>
            <w:tabs>
              <w:tab w:val="right" w:leader="dot" w:pos="9016"/>
            </w:tabs>
            <w:rPr>
              <w:del w:id="137" w:author="David Hartley" w:date="2013-07-31T09:52:00Z"/>
              <w:rFonts w:eastAsiaTheme="minorEastAsia"/>
              <w:noProof/>
              <w:lang w:val="en-AU" w:eastAsia="en-AU"/>
            </w:rPr>
          </w:pPr>
          <w:del w:id="138" w:author="David Hartley" w:date="2013-07-31T09:52:00Z">
            <w:r w:rsidRPr="002651EB" w:rsidDel="002651EB">
              <w:rPr>
                <w:noProof/>
                <w:rPrChange w:id="139" w:author="David Hartley" w:date="2013-07-31T09:52:00Z">
                  <w:rPr>
                    <w:rStyle w:val="Hyperlink"/>
                    <w:noProof/>
                  </w:rPr>
                </w:rPrChange>
              </w:rPr>
              <w:delText>Prologue</w:delText>
            </w:r>
            <w:r w:rsidDel="002651EB">
              <w:rPr>
                <w:noProof/>
                <w:webHidden/>
              </w:rPr>
              <w:tab/>
              <w:delText>3</w:delText>
            </w:r>
          </w:del>
        </w:p>
        <w:p w14:paraId="5892B3A5" w14:textId="77777777" w:rsidR="00C569B6" w:rsidDel="002651EB" w:rsidRDefault="00C569B6">
          <w:pPr>
            <w:pStyle w:val="TOC2"/>
            <w:tabs>
              <w:tab w:val="right" w:leader="dot" w:pos="9016"/>
            </w:tabs>
            <w:rPr>
              <w:del w:id="140" w:author="David Hartley" w:date="2013-07-31T09:52:00Z"/>
              <w:rFonts w:eastAsiaTheme="minorEastAsia"/>
              <w:noProof/>
              <w:lang w:val="en-AU" w:eastAsia="en-AU"/>
            </w:rPr>
          </w:pPr>
          <w:del w:id="141" w:author="David Hartley" w:date="2013-07-31T09:52:00Z">
            <w:r w:rsidRPr="002651EB" w:rsidDel="002651EB">
              <w:rPr>
                <w:noProof/>
                <w:rPrChange w:id="142" w:author="David Hartley" w:date="2013-07-31T09:52:00Z">
                  <w:rPr>
                    <w:rStyle w:val="Hyperlink"/>
                    <w:noProof/>
                  </w:rPr>
                </w:rPrChange>
              </w:rPr>
              <w:delText>What is Integrated Reporting?</w:delText>
            </w:r>
            <w:r w:rsidDel="002651EB">
              <w:rPr>
                <w:noProof/>
                <w:webHidden/>
              </w:rPr>
              <w:tab/>
              <w:delText>3</w:delText>
            </w:r>
          </w:del>
        </w:p>
        <w:p w14:paraId="0F02A6C6" w14:textId="77777777" w:rsidR="00C569B6" w:rsidDel="002651EB" w:rsidRDefault="00C569B6">
          <w:pPr>
            <w:pStyle w:val="TOC2"/>
            <w:tabs>
              <w:tab w:val="right" w:leader="dot" w:pos="9016"/>
            </w:tabs>
            <w:rPr>
              <w:del w:id="143" w:author="David Hartley" w:date="2013-07-31T09:52:00Z"/>
              <w:rFonts w:eastAsiaTheme="minorEastAsia"/>
              <w:noProof/>
              <w:lang w:val="en-AU" w:eastAsia="en-AU"/>
            </w:rPr>
          </w:pPr>
          <w:del w:id="144" w:author="David Hartley" w:date="2013-07-31T09:52:00Z">
            <w:r w:rsidRPr="002651EB" w:rsidDel="002651EB">
              <w:rPr>
                <w:noProof/>
                <w:rPrChange w:id="145" w:author="David Hartley" w:date="2013-07-31T09:52:00Z">
                  <w:rPr>
                    <w:rStyle w:val="Hyperlink"/>
                    <w:noProof/>
                  </w:rPr>
                </w:rPrChange>
              </w:rPr>
              <w:delText>Document Purpose</w:delText>
            </w:r>
            <w:r w:rsidDel="002651EB">
              <w:rPr>
                <w:noProof/>
                <w:webHidden/>
              </w:rPr>
              <w:tab/>
              <w:delText>3</w:delText>
            </w:r>
          </w:del>
        </w:p>
        <w:p w14:paraId="73C4A7A2" w14:textId="77777777" w:rsidR="00C569B6" w:rsidDel="002651EB" w:rsidRDefault="00C569B6">
          <w:pPr>
            <w:pStyle w:val="TOC1"/>
            <w:tabs>
              <w:tab w:val="right" w:leader="dot" w:pos="9016"/>
            </w:tabs>
            <w:rPr>
              <w:del w:id="146" w:author="David Hartley" w:date="2013-07-31T09:52:00Z"/>
              <w:rFonts w:eastAsiaTheme="minorEastAsia"/>
              <w:noProof/>
              <w:lang w:val="en-AU" w:eastAsia="en-AU"/>
            </w:rPr>
          </w:pPr>
          <w:del w:id="147" w:author="David Hartley" w:date="2013-07-31T09:52:00Z">
            <w:r w:rsidRPr="002651EB" w:rsidDel="002651EB">
              <w:rPr>
                <w:noProof/>
                <w:rPrChange w:id="148" w:author="David Hartley" w:date="2013-07-31T09:52:00Z">
                  <w:rPr>
                    <w:rStyle w:val="Hyperlink"/>
                    <w:noProof/>
                  </w:rPr>
                </w:rPrChange>
              </w:rPr>
              <w:delText>Vision</w:delText>
            </w:r>
            <w:r w:rsidDel="002651EB">
              <w:rPr>
                <w:noProof/>
                <w:webHidden/>
              </w:rPr>
              <w:tab/>
              <w:delText>4</w:delText>
            </w:r>
          </w:del>
        </w:p>
        <w:p w14:paraId="5A5FEA69" w14:textId="77777777" w:rsidR="00C569B6" w:rsidDel="002651EB" w:rsidRDefault="00C569B6">
          <w:pPr>
            <w:pStyle w:val="TOC2"/>
            <w:tabs>
              <w:tab w:val="right" w:leader="dot" w:pos="9016"/>
            </w:tabs>
            <w:rPr>
              <w:del w:id="149" w:author="David Hartley" w:date="2013-07-31T09:52:00Z"/>
              <w:rFonts w:eastAsiaTheme="minorEastAsia"/>
              <w:noProof/>
              <w:lang w:val="en-AU" w:eastAsia="en-AU"/>
            </w:rPr>
          </w:pPr>
          <w:del w:id="150" w:author="David Hartley" w:date="2013-07-31T09:52:00Z">
            <w:r w:rsidRPr="002651EB" w:rsidDel="002651EB">
              <w:rPr>
                <w:noProof/>
                <w:rPrChange w:id="151" w:author="David Hartley" w:date="2013-07-31T09:52:00Z">
                  <w:rPr>
                    <w:rStyle w:val="Hyperlink"/>
                    <w:noProof/>
                  </w:rPr>
                </w:rPrChange>
              </w:rPr>
              <w:delText>The Braiins Vision</w:delText>
            </w:r>
            <w:r w:rsidDel="002651EB">
              <w:rPr>
                <w:noProof/>
                <w:webHidden/>
              </w:rPr>
              <w:tab/>
              <w:delText>4</w:delText>
            </w:r>
          </w:del>
        </w:p>
        <w:p w14:paraId="2CB0A207" w14:textId="77777777" w:rsidR="00C569B6" w:rsidDel="002651EB" w:rsidRDefault="00C569B6">
          <w:pPr>
            <w:pStyle w:val="TOC1"/>
            <w:tabs>
              <w:tab w:val="right" w:leader="dot" w:pos="9016"/>
            </w:tabs>
            <w:rPr>
              <w:del w:id="152" w:author="David Hartley" w:date="2013-07-31T09:52:00Z"/>
              <w:rFonts w:eastAsiaTheme="minorEastAsia"/>
              <w:noProof/>
              <w:lang w:val="en-AU" w:eastAsia="en-AU"/>
            </w:rPr>
          </w:pPr>
          <w:del w:id="153" w:author="David Hartley" w:date="2013-07-31T09:52:00Z">
            <w:r w:rsidRPr="002651EB" w:rsidDel="002651EB">
              <w:rPr>
                <w:noProof/>
                <w:rPrChange w:id="154" w:author="David Hartley" w:date="2013-07-31T09:52:00Z">
                  <w:rPr>
                    <w:rStyle w:val="Hyperlink"/>
                    <w:noProof/>
                  </w:rPr>
                </w:rPrChange>
              </w:rPr>
              <w:delText>Need</w:delText>
            </w:r>
            <w:r w:rsidDel="002651EB">
              <w:rPr>
                <w:noProof/>
                <w:webHidden/>
              </w:rPr>
              <w:tab/>
              <w:delText>5</w:delText>
            </w:r>
          </w:del>
        </w:p>
        <w:p w14:paraId="0F449EE4" w14:textId="77777777" w:rsidR="00C569B6" w:rsidDel="002651EB" w:rsidRDefault="00C569B6">
          <w:pPr>
            <w:pStyle w:val="TOC2"/>
            <w:tabs>
              <w:tab w:val="right" w:leader="dot" w:pos="9016"/>
            </w:tabs>
            <w:rPr>
              <w:del w:id="155" w:author="David Hartley" w:date="2013-07-31T09:52:00Z"/>
              <w:rFonts w:eastAsiaTheme="minorEastAsia"/>
              <w:noProof/>
              <w:lang w:val="en-AU" w:eastAsia="en-AU"/>
            </w:rPr>
          </w:pPr>
          <w:del w:id="156" w:author="David Hartley" w:date="2013-07-31T09:52:00Z">
            <w:r w:rsidRPr="002651EB" w:rsidDel="002651EB">
              <w:rPr>
                <w:noProof/>
                <w:rPrChange w:id="157" w:author="David Hartley" w:date="2013-07-31T09:52:00Z">
                  <w:rPr>
                    <w:rStyle w:val="Hyperlink"/>
                    <w:noProof/>
                  </w:rPr>
                </w:rPrChange>
              </w:rPr>
              <w:delText>Integrated Reporting</w:delText>
            </w:r>
            <w:r w:rsidDel="002651EB">
              <w:rPr>
                <w:noProof/>
                <w:webHidden/>
              </w:rPr>
              <w:tab/>
              <w:delText>5</w:delText>
            </w:r>
          </w:del>
        </w:p>
        <w:p w14:paraId="56905B15" w14:textId="77777777" w:rsidR="00C569B6" w:rsidDel="002651EB" w:rsidRDefault="00C569B6">
          <w:pPr>
            <w:pStyle w:val="TOC2"/>
            <w:tabs>
              <w:tab w:val="right" w:leader="dot" w:pos="9016"/>
            </w:tabs>
            <w:rPr>
              <w:del w:id="158" w:author="David Hartley" w:date="2013-07-31T09:52:00Z"/>
              <w:rFonts w:eastAsiaTheme="minorEastAsia"/>
              <w:noProof/>
              <w:lang w:val="en-AU" w:eastAsia="en-AU"/>
            </w:rPr>
          </w:pPr>
          <w:del w:id="159" w:author="David Hartley" w:date="2013-07-31T09:52:00Z">
            <w:r w:rsidRPr="002651EB" w:rsidDel="002651EB">
              <w:rPr>
                <w:noProof/>
                <w:rPrChange w:id="160" w:author="David Hartley" w:date="2013-07-31T09:52:00Z">
                  <w:rPr>
                    <w:rStyle w:val="Hyperlink"/>
                    <w:noProof/>
                  </w:rPr>
                </w:rPrChange>
              </w:rPr>
              <w:delText>Legislative Reporting Environment</w:delText>
            </w:r>
            <w:r w:rsidDel="002651EB">
              <w:rPr>
                <w:noProof/>
                <w:webHidden/>
              </w:rPr>
              <w:tab/>
              <w:delText>5</w:delText>
            </w:r>
          </w:del>
        </w:p>
        <w:p w14:paraId="7B030EB0" w14:textId="77777777" w:rsidR="00C569B6" w:rsidDel="002651EB" w:rsidRDefault="00C569B6">
          <w:pPr>
            <w:pStyle w:val="TOC2"/>
            <w:tabs>
              <w:tab w:val="right" w:leader="dot" w:pos="9016"/>
            </w:tabs>
            <w:rPr>
              <w:del w:id="161" w:author="David Hartley" w:date="2013-07-31T09:52:00Z"/>
              <w:rFonts w:eastAsiaTheme="minorEastAsia"/>
              <w:noProof/>
              <w:lang w:val="en-AU" w:eastAsia="en-AU"/>
            </w:rPr>
          </w:pPr>
          <w:del w:id="162" w:author="David Hartley" w:date="2013-07-31T09:52:00Z">
            <w:r w:rsidRPr="002651EB" w:rsidDel="002651EB">
              <w:rPr>
                <w:noProof/>
                <w:rPrChange w:id="163" w:author="David Hartley" w:date="2013-07-31T09:52:00Z">
                  <w:rPr>
                    <w:rStyle w:val="Hyperlink"/>
                    <w:noProof/>
                  </w:rPr>
                </w:rPrChange>
              </w:rPr>
              <w:delText>Business Environment</w:delText>
            </w:r>
            <w:r w:rsidDel="002651EB">
              <w:rPr>
                <w:noProof/>
                <w:webHidden/>
              </w:rPr>
              <w:tab/>
              <w:delText>6</w:delText>
            </w:r>
          </w:del>
        </w:p>
        <w:p w14:paraId="3F5782E1" w14:textId="77777777" w:rsidR="00C569B6" w:rsidDel="002651EB" w:rsidRDefault="00C569B6">
          <w:pPr>
            <w:pStyle w:val="TOC2"/>
            <w:tabs>
              <w:tab w:val="right" w:leader="dot" w:pos="9016"/>
            </w:tabs>
            <w:rPr>
              <w:del w:id="164" w:author="David Hartley" w:date="2013-07-31T09:52:00Z"/>
              <w:rFonts w:eastAsiaTheme="minorEastAsia"/>
              <w:noProof/>
              <w:lang w:val="en-AU" w:eastAsia="en-AU"/>
            </w:rPr>
          </w:pPr>
          <w:del w:id="165" w:author="David Hartley" w:date="2013-07-31T09:52:00Z">
            <w:r w:rsidRPr="002651EB" w:rsidDel="002651EB">
              <w:rPr>
                <w:noProof/>
                <w:rPrChange w:id="166" w:author="David Hartley" w:date="2013-07-31T09:52:00Z">
                  <w:rPr>
                    <w:rStyle w:val="Hyperlink"/>
                    <w:noProof/>
                  </w:rPr>
                </w:rPrChange>
              </w:rPr>
              <w:delText>Technology Advances</w:delText>
            </w:r>
            <w:r w:rsidDel="002651EB">
              <w:rPr>
                <w:noProof/>
                <w:webHidden/>
              </w:rPr>
              <w:tab/>
              <w:delText>6</w:delText>
            </w:r>
          </w:del>
        </w:p>
        <w:p w14:paraId="1B44BED8" w14:textId="77777777" w:rsidR="00C569B6" w:rsidDel="002651EB" w:rsidRDefault="00C569B6">
          <w:pPr>
            <w:pStyle w:val="TOC2"/>
            <w:tabs>
              <w:tab w:val="right" w:leader="dot" w:pos="9016"/>
            </w:tabs>
            <w:rPr>
              <w:del w:id="167" w:author="David Hartley" w:date="2013-07-31T09:52:00Z"/>
              <w:rFonts w:eastAsiaTheme="minorEastAsia"/>
              <w:noProof/>
              <w:lang w:val="en-AU" w:eastAsia="en-AU"/>
            </w:rPr>
          </w:pPr>
          <w:del w:id="168" w:author="David Hartley" w:date="2013-07-31T09:52:00Z">
            <w:r w:rsidRPr="002651EB" w:rsidDel="002651EB">
              <w:rPr>
                <w:noProof/>
                <w:rPrChange w:id="169" w:author="David Hartley" w:date="2013-07-31T09:52:00Z">
                  <w:rPr>
                    <w:rStyle w:val="Hyperlink"/>
                    <w:noProof/>
                  </w:rPr>
                </w:rPrChange>
              </w:rPr>
              <w:delText>Failure of Financial Reporting Systems to Keep Up</w:delText>
            </w:r>
            <w:r w:rsidDel="002651EB">
              <w:rPr>
                <w:noProof/>
                <w:webHidden/>
              </w:rPr>
              <w:tab/>
              <w:delText>6</w:delText>
            </w:r>
          </w:del>
        </w:p>
        <w:p w14:paraId="375A146C" w14:textId="77777777" w:rsidR="00C569B6" w:rsidDel="002651EB" w:rsidRDefault="00C569B6">
          <w:pPr>
            <w:pStyle w:val="TOC2"/>
            <w:tabs>
              <w:tab w:val="right" w:leader="dot" w:pos="9016"/>
            </w:tabs>
            <w:rPr>
              <w:del w:id="170" w:author="David Hartley" w:date="2013-07-31T09:52:00Z"/>
              <w:rFonts w:eastAsiaTheme="minorEastAsia"/>
              <w:noProof/>
              <w:lang w:val="en-AU" w:eastAsia="en-AU"/>
            </w:rPr>
          </w:pPr>
          <w:del w:id="171" w:author="David Hartley" w:date="2013-07-31T09:52:00Z">
            <w:r w:rsidRPr="002651EB" w:rsidDel="002651EB">
              <w:rPr>
                <w:noProof/>
                <w:rPrChange w:id="172" w:author="David Hartley" w:date="2013-07-31T09:52:00Z">
                  <w:rPr>
                    <w:rStyle w:val="Hyperlink"/>
                    <w:noProof/>
                  </w:rPr>
                </w:rPrChange>
              </w:rPr>
              <w:delText>The Need for Braiins</w:delText>
            </w:r>
            <w:r w:rsidDel="002651EB">
              <w:rPr>
                <w:noProof/>
                <w:webHidden/>
              </w:rPr>
              <w:tab/>
              <w:delText>7</w:delText>
            </w:r>
          </w:del>
        </w:p>
        <w:p w14:paraId="15CE56AB" w14:textId="77777777" w:rsidR="00C569B6" w:rsidDel="002651EB" w:rsidRDefault="00C569B6">
          <w:pPr>
            <w:pStyle w:val="TOC1"/>
            <w:tabs>
              <w:tab w:val="right" w:leader="dot" w:pos="9016"/>
            </w:tabs>
            <w:rPr>
              <w:del w:id="173" w:author="David Hartley" w:date="2013-07-31T09:52:00Z"/>
              <w:rFonts w:eastAsiaTheme="minorEastAsia"/>
              <w:noProof/>
              <w:lang w:val="en-AU" w:eastAsia="en-AU"/>
            </w:rPr>
          </w:pPr>
          <w:del w:id="174" w:author="David Hartley" w:date="2013-07-31T09:52:00Z">
            <w:r w:rsidRPr="002651EB" w:rsidDel="002651EB">
              <w:rPr>
                <w:noProof/>
                <w:rPrChange w:id="175" w:author="David Hartley" w:date="2013-07-31T09:52:00Z">
                  <w:rPr>
                    <w:rStyle w:val="Hyperlink"/>
                    <w:noProof/>
                  </w:rPr>
                </w:rPrChange>
              </w:rPr>
              <w:delText>The Braiins Product and Community</w:delText>
            </w:r>
            <w:r w:rsidDel="002651EB">
              <w:rPr>
                <w:noProof/>
                <w:webHidden/>
              </w:rPr>
              <w:tab/>
              <w:delText>8</w:delText>
            </w:r>
          </w:del>
        </w:p>
        <w:p w14:paraId="27DF9306" w14:textId="77777777" w:rsidR="00C569B6" w:rsidDel="002651EB" w:rsidRDefault="00C569B6">
          <w:pPr>
            <w:pStyle w:val="TOC2"/>
            <w:tabs>
              <w:tab w:val="right" w:leader="dot" w:pos="9016"/>
            </w:tabs>
            <w:rPr>
              <w:del w:id="176" w:author="David Hartley" w:date="2013-07-31T09:52:00Z"/>
              <w:rFonts w:eastAsiaTheme="minorEastAsia"/>
              <w:noProof/>
              <w:lang w:val="en-AU" w:eastAsia="en-AU"/>
            </w:rPr>
          </w:pPr>
          <w:del w:id="177" w:author="David Hartley" w:date="2013-07-31T09:52:00Z">
            <w:r w:rsidRPr="002651EB" w:rsidDel="002651EB">
              <w:rPr>
                <w:noProof/>
                <w:rPrChange w:id="178" w:author="David Hartley" w:date="2013-07-31T09:52:00Z">
                  <w:rPr>
                    <w:rStyle w:val="Hyperlink"/>
                    <w:noProof/>
                  </w:rPr>
                </w:rPrChange>
              </w:rPr>
              <w:delText>Production of Integrated or Financial Reports</w:delText>
            </w:r>
            <w:r w:rsidDel="002651EB">
              <w:rPr>
                <w:noProof/>
                <w:webHidden/>
              </w:rPr>
              <w:tab/>
              <w:delText>8</w:delText>
            </w:r>
          </w:del>
        </w:p>
        <w:p w14:paraId="471809CC" w14:textId="77777777" w:rsidR="00C569B6" w:rsidDel="002651EB" w:rsidRDefault="00C569B6">
          <w:pPr>
            <w:pStyle w:val="TOC2"/>
            <w:tabs>
              <w:tab w:val="right" w:leader="dot" w:pos="9016"/>
            </w:tabs>
            <w:rPr>
              <w:del w:id="179" w:author="David Hartley" w:date="2013-07-31T09:52:00Z"/>
              <w:rFonts w:eastAsiaTheme="minorEastAsia"/>
              <w:noProof/>
              <w:lang w:val="en-AU" w:eastAsia="en-AU"/>
            </w:rPr>
          </w:pPr>
          <w:del w:id="180" w:author="David Hartley" w:date="2013-07-31T09:52:00Z">
            <w:r w:rsidRPr="002651EB" w:rsidDel="002651EB">
              <w:rPr>
                <w:noProof/>
                <w:rPrChange w:id="181" w:author="David Hartley" w:date="2013-07-31T09:52:00Z">
                  <w:rPr>
                    <w:rStyle w:val="Hyperlink"/>
                    <w:noProof/>
                  </w:rPr>
                </w:rPrChange>
              </w:rPr>
              <w:delText>Review and Analysis of Integrated or Financial Report Data</w:delText>
            </w:r>
            <w:r w:rsidDel="002651EB">
              <w:rPr>
                <w:noProof/>
                <w:webHidden/>
              </w:rPr>
              <w:tab/>
              <w:delText>10</w:delText>
            </w:r>
          </w:del>
        </w:p>
        <w:p w14:paraId="003CAEEE" w14:textId="77777777" w:rsidR="00C569B6" w:rsidDel="002651EB" w:rsidRDefault="00C569B6">
          <w:pPr>
            <w:pStyle w:val="TOC2"/>
            <w:tabs>
              <w:tab w:val="right" w:leader="dot" w:pos="9016"/>
            </w:tabs>
            <w:rPr>
              <w:del w:id="182" w:author="David Hartley" w:date="2013-07-31T09:52:00Z"/>
              <w:rFonts w:eastAsiaTheme="minorEastAsia"/>
              <w:noProof/>
              <w:lang w:val="en-AU" w:eastAsia="en-AU"/>
            </w:rPr>
          </w:pPr>
          <w:del w:id="183" w:author="David Hartley" w:date="2013-07-31T09:52:00Z">
            <w:r w:rsidRPr="002651EB" w:rsidDel="002651EB">
              <w:rPr>
                <w:noProof/>
                <w:rPrChange w:id="184" w:author="David Hartley" w:date="2013-07-31T09:52:00Z">
                  <w:rPr>
                    <w:rStyle w:val="Hyperlink"/>
                    <w:noProof/>
                  </w:rPr>
                </w:rPrChange>
              </w:rPr>
              <w:delText>Networking via the Braiins Community</w:delText>
            </w:r>
            <w:r w:rsidDel="002651EB">
              <w:rPr>
                <w:noProof/>
                <w:webHidden/>
              </w:rPr>
              <w:tab/>
              <w:delText>11</w:delText>
            </w:r>
          </w:del>
        </w:p>
        <w:p w14:paraId="330F8F71" w14:textId="77777777" w:rsidR="00C569B6" w:rsidDel="002651EB" w:rsidRDefault="00C569B6">
          <w:pPr>
            <w:pStyle w:val="TOC2"/>
            <w:tabs>
              <w:tab w:val="right" w:leader="dot" w:pos="9016"/>
            </w:tabs>
            <w:rPr>
              <w:del w:id="185" w:author="David Hartley" w:date="2013-07-31T09:52:00Z"/>
              <w:rFonts w:eastAsiaTheme="minorEastAsia"/>
              <w:noProof/>
              <w:lang w:val="en-AU" w:eastAsia="en-AU"/>
            </w:rPr>
          </w:pPr>
          <w:del w:id="186" w:author="David Hartley" w:date="2013-07-31T09:52:00Z">
            <w:r w:rsidRPr="002651EB" w:rsidDel="002651EB">
              <w:rPr>
                <w:noProof/>
                <w:rPrChange w:id="187" w:author="David Hartley" w:date="2013-07-31T09:52:00Z">
                  <w:rPr>
                    <w:rStyle w:val="Hyperlink"/>
                    <w:noProof/>
                  </w:rPr>
                </w:rPrChange>
              </w:rPr>
              <w:delText>In Total</w:delText>
            </w:r>
            <w:r w:rsidDel="002651EB">
              <w:rPr>
                <w:noProof/>
                <w:webHidden/>
              </w:rPr>
              <w:tab/>
              <w:delText>11</w:delText>
            </w:r>
          </w:del>
        </w:p>
        <w:p w14:paraId="76FEB79E" w14:textId="77777777" w:rsidR="00C569B6" w:rsidDel="002651EB" w:rsidRDefault="00C569B6">
          <w:pPr>
            <w:pStyle w:val="TOC1"/>
            <w:tabs>
              <w:tab w:val="right" w:leader="dot" w:pos="9016"/>
            </w:tabs>
            <w:rPr>
              <w:del w:id="188" w:author="David Hartley" w:date="2013-07-31T09:52:00Z"/>
              <w:rFonts w:eastAsiaTheme="minorEastAsia"/>
              <w:noProof/>
              <w:lang w:val="en-AU" w:eastAsia="en-AU"/>
            </w:rPr>
          </w:pPr>
          <w:del w:id="189" w:author="David Hartley" w:date="2013-07-31T09:52:00Z">
            <w:r w:rsidRPr="002651EB" w:rsidDel="002651EB">
              <w:rPr>
                <w:noProof/>
                <w:rPrChange w:id="190" w:author="David Hartley" w:date="2013-07-31T09:52:00Z">
                  <w:rPr>
                    <w:rStyle w:val="Hyperlink"/>
                    <w:noProof/>
                  </w:rPr>
                </w:rPrChange>
              </w:rPr>
              <w:delText>Product Scope</w:delText>
            </w:r>
            <w:r w:rsidDel="002651EB">
              <w:rPr>
                <w:noProof/>
                <w:webHidden/>
              </w:rPr>
              <w:tab/>
              <w:delText>12</w:delText>
            </w:r>
          </w:del>
        </w:p>
        <w:p w14:paraId="24D72142" w14:textId="77777777" w:rsidR="00C569B6" w:rsidDel="002651EB" w:rsidRDefault="00C569B6">
          <w:pPr>
            <w:pStyle w:val="TOC2"/>
            <w:tabs>
              <w:tab w:val="right" w:leader="dot" w:pos="9016"/>
            </w:tabs>
            <w:rPr>
              <w:del w:id="191" w:author="David Hartley" w:date="2013-07-31T09:52:00Z"/>
              <w:rFonts w:eastAsiaTheme="minorEastAsia"/>
              <w:noProof/>
              <w:lang w:val="en-AU" w:eastAsia="en-AU"/>
            </w:rPr>
          </w:pPr>
          <w:del w:id="192" w:author="David Hartley" w:date="2013-07-31T09:52:00Z">
            <w:r w:rsidRPr="002651EB" w:rsidDel="002651EB">
              <w:rPr>
                <w:noProof/>
                <w:rPrChange w:id="193" w:author="David Hartley" w:date="2013-07-31T09:52:00Z">
                  <w:rPr>
                    <w:rStyle w:val="Hyperlink"/>
                    <w:noProof/>
                  </w:rPr>
                </w:rPrChange>
              </w:rPr>
              <w:delText>Key Concepts</w:delText>
            </w:r>
            <w:r w:rsidDel="002651EB">
              <w:rPr>
                <w:noProof/>
                <w:webHidden/>
              </w:rPr>
              <w:tab/>
              <w:delText>12</w:delText>
            </w:r>
          </w:del>
        </w:p>
        <w:p w14:paraId="6C23BA5D" w14:textId="77777777" w:rsidR="00C569B6" w:rsidDel="002651EB" w:rsidRDefault="00C569B6">
          <w:pPr>
            <w:pStyle w:val="TOC2"/>
            <w:tabs>
              <w:tab w:val="right" w:leader="dot" w:pos="9016"/>
            </w:tabs>
            <w:rPr>
              <w:del w:id="194" w:author="David Hartley" w:date="2013-07-31T09:52:00Z"/>
              <w:rFonts w:eastAsiaTheme="minorEastAsia"/>
              <w:noProof/>
              <w:lang w:val="en-AU" w:eastAsia="en-AU"/>
            </w:rPr>
          </w:pPr>
          <w:del w:id="195" w:author="David Hartley" w:date="2013-07-31T09:52:00Z">
            <w:r w:rsidRPr="002651EB" w:rsidDel="002651EB">
              <w:rPr>
                <w:noProof/>
                <w:rPrChange w:id="196" w:author="David Hartley" w:date="2013-07-31T09:52:00Z">
                  <w:rPr>
                    <w:rStyle w:val="Hyperlink"/>
                    <w:noProof/>
                  </w:rPr>
                </w:rPrChange>
              </w:rPr>
              <w:delText>What Braiins Is Not</w:delText>
            </w:r>
            <w:r w:rsidDel="002651EB">
              <w:rPr>
                <w:noProof/>
                <w:webHidden/>
              </w:rPr>
              <w:tab/>
              <w:delText>13</w:delText>
            </w:r>
          </w:del>
        </w:p>
        <w:p w14:paraId="31B17660" w14:textId="77777777" w:rsidR="00C569B6" w:rsidDel="002651EB" w:rsidRDefault="00C569B6">
          <w:pPr>
            <w:pStyle w:val="TOC2"/>
            <w:tabs>
              <w:tab w:val="right" w:leader="dot" w:pos="9016"/>
            </w:tabs>
            <w:rPr>
              <w:del w:id="197" w:author="David Hartley" w:date="2013-07-31T09:52:00Z"/>
              <w:rFonts w:eastAsiaTheme="minorEastAsia"/>
              <w:noProof/>
              <w:lang w:val="en-AU" w:eastAsia="en-AU"/>
            </w:rPr>
          </w:pPr>
          <w:del w:id="198" w:author="David Hartley" w:date="2013-07-31T09:52:00Z">
            <w:r w:rsidRPr="002651EB" w:rsidDel="002651EB">
              <w:rPr>
                <w:noProof/>
                <w:rPrChange w:id="199" w:author="David Hartley" w:date="2013-07-31T09:52:00Z">
                  <w:rPr>
                    <w:rStyle w:val="Hyperlink"/>
                    <w:noProof/>
                  </w:rPr>
                </w:rPrChange>
              </w:rPr>
              <w:delText>Braiins and XBRL</w:delText>
            </w:r>
            <w:r w:rsidDel="002651EB">
              <w:rPr>
                <w:noProof/>
                <w:webHidden/>
              </w:rPr>
              <w:tab/>
              <w:delText>13</w:delText>
            </w:r>
          </w:del>
        </w:p>
        <w:p w14:paraId="00170CA2" w14:textId="77777777" w:rsidR="00C569B6" w:rsidDel="002651EB" w:rsidRDefault="00C569B6">
          <w:pPr>
            <w:pStyle w:val="TOC1"/>
            <w:tabs>
              <w:tab w:val="right" w:leader="dot" w:pos="9016"/>
            </w:tabs>
            <w:rPr>
              <w:del w:id="200" w:author="David Hartley" w:date="2013-07-31T09:52:00Z"/>
              <w:rFonts w:eastAsiaTheme="minorEastAsia"/>
              <w:noProof/>
              <w:lang w:val="en-AU" w:eastAsia="en-AU"/>
            </w:rPr>
          </w:pPr>
          <w:del w:id="201" w:author="David Hartley" w:date="2013-07-31T09:52:00Z">
            <w:r w:rsidRPr="002651EB" w:rsidDel="002651EB">
              <w:rPr>
                <w:noProof/>
                <w:rPrChange w:id="202" w:author="David Hartley" w:date="2013-07-31T09:52:00Z">
                  <w:rPr>
                    <w:rStyle w:val="Hyperlink"/>
                    <w:noProof/>
                  </w:rPr>
                </w:rPrChange>
              </w:rPr>
              <w:delText>Key Technical Features</w:delText>
            </w:r>
            <w:r w:rsidDel="002651EB">
              <w:rPr>
                <w:noProof/>
                <w:webHidden/>
              </w:rPr>
              <w:tab/>
              <w:delText>14</w:delText>
            </w:r>
          </w:del>
        </w:p>
        <w:p w14:paraId="0F4C4878" w14:textId="77777777" w:rsidR="00C569B6" w:rsidDel="002651EB" w:rsidRDefault="00C569B6">
          <w:pPr>
            <w:pStyle w:val="TOC2"/>
            <w:tabs>
              <w:tab w:val="right" w:leader="dot" w:pos="9016"/>
            </w:tabs>
            <w:rPr>
              <w:del w:id="203" w:author="David Hartley" w:date="2013-07-31T09:52:00Z"/>
              <w:rFonts w:eastAsiaTheme="minorEastAsia"/>
              <w:noProof/>
              <w:lang w:val="en-AU" w:eastAsia="en-AU"/>
            </w:rPr>
          </w:pPr>
          <w:del w:id="204" w:author="David Hartley" w:date="2013-07-31T09:52:00Z">
            <w:r w:rsidRPr="002651EB" w:rsidDel="002651EB">
              <w:rPr>
                <w:noProof/>
                <w:rPrChange w:id="205" w:author="David Hartley" w:date="2013-07-31T09:52:00Z">
                  <w:rPr>
                    <w:rStyle w:val="Hyperlink"/>
                    <w:noProof/>
                  </w:rPr>
                </w:rPrChange>
              </w:rPr>
              <w:delText>Standardised Information Model (SIM)</w:delText>
            </w:r>
            <w:r w:rsidDel="002651EB">
              <w:rPr>
                <w:noProof/>
                <w:webHidden/>
              </w:rPr>
              <w:tab/>
              <w:delText>14</w:delText>
            </w:r>
          </w:del>
        </w:p>
        <w:p w14:paraId="7C84DE1C" w14:textId="77777777" w:rsidR="00C569B6" w:rsidDel="002651EB" w:rsidRDefault="00C569B6">
          <w:pPr>
            <w:pStyle w:val="TOC3"/>
            <w:tabs>
              <w:tab w:val="right" w:leader="dot" w:pos="9016"/>
            </w:tabs>
            <w:rPr>
              <w:del w:id="206" w:author="David Hartley" w:date="2013-07-31T09:52:00Z"/>
              <w:rFonts w:eastAsiaTheme="minorEastAsia"/>
              <w:noProof/>
              <w:lang w:val="en-AU" w:eastAsia="en-AU"/>
            </w:rPr>
          </w:pPr>
          <w:del w:id="207" w:author="David Hartley" w:date="2013-07-31T09:52:00Z">
            <w:r w:rsidRPr="002651EB" w:rsidDel="002651EB">
              <w:rPr>
                <w:noProof/>
                <w:rPrChange w:id="208" w:author="David Hartley" w:date="2013-07-31T09:52:00Z">
                  <w:rPr>
                    <w:rStyle w:val="Hyperlink"/>
                    <w:noProof/>
                  </w:rPr>
                </w:rPrChange>
              </w:rPr>
              <w:delText>Data Input</w:delText>
            </w:r>
            <w:r w:rsidDel="002651EB">
              <w:rPr>
                <w:noProof/>
                <w:webHidden/>
              </w:rPr>
              <w:tab/>
              <w:delText>14</w:delText>
            </w:r>
          </w:del>
        </w:p>
        <w:p w14:paraId="1049E0B7" w14:textId="77777777" w:rsidR="00C569B6" w:rsidDel="002651EB" w:rsidRDefault="00C569B6">
          <w:pPr>
            <w:pStyle w:val="TOC2"/>
            <w:tabs>
              <w:tab w:val="right" w:leader="dot" w:pos="9016"/>
            </w:tabs>
            <w:rPr>
              <w:del w:id="209" w:author="David Hartley" w:date="2013-07-31T09:52:00Z"/>
              <w:rFonts w:eastAsiaTheme="minorEastAsia"/>
              <w:noProof/>
              <w:lang w:val="en-AU" w:eastAsia="en-AU"/>
            </w:rPr>
          </w:pPr>
          <w:del w:id="210" w:author="David Hartley" w:date="2013-07-31T09:52:00Z">
            <w:r w:rsidRPr="002651EB" w:rsidDel="002651EB">
              <w:rPr>
                <w:noProof/>
                <w:rPrChange w:id="211" w:author="David Hartley" w:date="2013-07-31T09:52:00Z">
                  <w:rPr>
                    <w:rStyle w:val="Hyperlink"/>
                    <w:noProof/>
                  </w:rPr>
                </w:rPrChange>
              </w:rPr>
              <w:delText>Semantic Integrated Reporting (SIR)</w:delText>
            </w:r>
            <w:r w:rsidDel="002651EB">
              <w:rPr>
                <w:noProof/>
                <w:webHidden/>
              </w:rPr>
              <w:tab/>
              <w:delText>15</w:delText>
            </w:r>
          </w:del>
        </w:p>
        <w:p w14:paraId="7D3E7636" w14:textId="77777777" w:rsidR="00C569B6" w:rsidDel="002651EB" w:rsidRDefault="00C569B6">
          <w:pPr>
            <w:pStyle w:val="TOC3"/>
            <w:tabs>
              <w:tab w:val="right" w:leader="dot" w:pos="9016"/>
            </w:tabs>
            <w:rPr>
              <w:del w:id="212" w:author="David Hartley" w:date="2013-07-31T09:52:00Z"/>
              <w:rFonts w:eastAsiaTheme="minorEastAsia"/>
              <w:noProof/>
              <w:lang w:val="en-AU" w:eastAsia="en-AU"/>
            </w:rPr>
          </w:pPr>
          <w:del w:id="213" w:author="David Hartley" w:date="2013-07-31T09:52:00Z">
            <w:r w:rsidRPr="002651EB" w:rsidDel="002651EB">
              <w:rPr>
                <w:noProof/>
                <w:rPrChange w:id="214" w:author="David Hartley" w:date="2013-07-31T09:52:00Z">
                  <w:rPr>
                    <w:rStyle w:val="Hyperlink"/>
                    <w:noProof/>
                  </w:rPr>
                </w:rPrChange>
              </w:rPr>
              <w:delText>Personalised Access with Control</w:delText>
            </w:r>
            <w:r w:rsidDel="002651EB">
              <w:rPr>
                <w:noProof/>
                <w:webHidden/>
              </w:rPr>
              <w:tab/>
              <w:delText>16</w:delText>
            </w:r>
          </w:del>
        </w:p>
        <w:p w14:paraId="6049FC7D" w14:textId="77777777" w:rsidR="00C569B6" w:rsidDel="002651EB" w:rsidRDefault="00C569B6">
          <w:pPr>
            <w:pStyle w:val="TOC3"/>
            <w:tabs>
              <w:tab w:val="right" w:leader="dot" w:pos="9016"/>
            </w:tabs>
            <w:rPr>
              <w:del w:id="215" w:author="David Hartley" w:date="2013-07-31T09:52:00Z"/>
              <w:rFonts w:eastAsiaTheme="minorEastAsia"/>
              <w:noProof/>
              <w:lang w:val="en-AU" w:eastAsia="en-AU"/>
            </w:rPr>
          </w:pPr>
          <w:del w:id="216" w:author="David Hartley" w:date="2013-07-31T09:52:00Z">
            <w:r w:rsidRPr="002651EB" w:rsidDel="002651EB">
              <w:rPr>
                <w:noProof/>
                <w:rPrChange w:id="217" w:author="David Hartley" w:date="2013-07-31T09:52:00Z">
                  <w:rPr>
                    <w:rStyle w:val="Hyperlink"/>
                    <w:noProof/>
                  </w:rPr>
                </w:rPrChange>
              </w:rPr>
              <w:delText>Reporting</w:delText>
            </w:r>
            <w:r w:rsidDel="002651EB">
              <w:rPr>
                <w:noProof/>
                <w:webHidden/>
              </w:rPr>
              <w:tab/>
              <w:delText>17</w:delText>
            </w:r>
          </w:del>
        </w:p>
        <w:p w14:paraId="11681F74" w14:textId="77777777" w:rsidR="00C569B6" w:rsidDel="002651EB" w:rsidRDefault="00C569B6">
          <w:pPr>
            <w:pStyle w:val="TOC3"/>
            <w:tabs>
              <w:tab w:val="right" w:leader="dot" w:pos="9016"/>
            </w:tabs>
            <w:rPr>
              <w:del w:id="218" w:author="David Hartley" w:date="2013-07-31T09:52:00Z"/>
              <w:rFonts w:eastAsiaTheme="minorEastAsia"/>
              <w:noProof/>
              <w:lang w:val="en-AU" w:eastAsia="en-AU"/>
            </w:rPr>
          </w:pPr>
          <w:del w:id="219" w:author="David Hartley" w:date="2013-07-31T09:52:00Z">
            <w:r w:rsidRPr="002651EB" w:rsidDel="002651EB">
              <w:rPr>
                <w:noProof/>
                <w:rPrChange w:id="220" w:author="David Hartley" w:date="2013-07-31T09:52:00Z">
                  <w:rPr>
                    <w:rStyle w:val="Hyperlink"/>
                    <w:noProof/>
                  </w:rPr>
                </w:rPrChange>
              </w:rPr>
              <w:delText>Consistency Checks</w:delText>
            </w:r>
            <w:r w:rsidDel="002651EB">
              <w:rPr>
                <w:noProof/>
                <w:webHidden/>
              </w:rPr>
              <w:tab/>
              <w:delText>17</w:delText>
            </w:r>
          </w:del>
        </w:p>
        <w:p w14:paraId="628B6906" w14:textId="77777777" w:rsidR="00C569B6" w:rsidDel="002651EB" w:rsidRDefault="00C569B6">
          <w:pPr>
            <w:pStyle w:val="TOC3"/>
            <w:tabs>
              <w:tab w:val="right" w:leader="dot" w:pos="9016"/>
            </w:tabs>
            <w:rPr>
              <w:del w:id="221" w:author="David Hartley" w:date="2013-07-31T09:52:00Z"/>
              <w:rFonts w:eastAsiaTheme="minorEastAsia"/>
              <w:noProof/>
              <w:lang w:val="en-AU" w:eastAsia="en-AU"/>
            </w:rPr>
          </w:pPr>
          <w:del w:id="222" w:author="David Hartley" w:date="2013-07-31T09:52:00Z">
            <w:r w:rsidRPr="002651EB" w:rsidDel="002651EB">
              <w:rPr>
                <w:noProof/>
                <w:rPrChange w:id="223" w:author="David Hartley" w:date="2013-07-31T09:52:00Z">
                  <w:rPr>
                    <w:rStyle w:val="Hyperlink"/>
                    <w:noProof/>
                  </w:rPr>
                </w:rPrChange>
              </w:rPr>
              <w:delText>Search, Analyse and Compare Data</w:delText>
            </w:r>
            <w:r w:rsidDel="002651EB">
              <w:rPr>
                <w:noProof/>
                <w:webHidden/>
              </w:rPr>
              <w:tab/>
              <w:delText>17</w:delText>
            </w:r>
          </w:del>
        </w:p>
        <w:p w14:paraId="1948FAC0" w14:textId="77777777" w:rsidR="00C569B6" w:rsidDel="002651EB" w:rsidRDefault="00C569B6">
          <w:pPr>
            <w:pStyle w:val="TOC1"/>
            <w:tabs>
              <w:tab w:val="right" w:leader="dot" w:pos="9016"/>
            </w:tabs>
            <w:rPr>
              <w:del w:id="224" w:author="David Hartley" w:date="2013-07-31T09:52:00Z"/>
              <w:rFonts w:eastAsiaTheme="minorEastAsia"/>
              <w:noProof/>
              <w:lang w:val="en-AU" w:eastAsia="en-AU"/>
            </w:rPr>
          </w:pPr>
          <w:del w:id="225" w:author="David Hartley" w:date="2013-07-31T09:52:00Z">
            <w:r w:rsidRPr="002651EB" w:rsidDel="002651EB">
              <w:rPr>
                <w:noProof/>
                <w:rPrChange w:id="226" w:author="David Hartley" w:date="2013-07-31T09:52:00Z">
                  <w:rPr>
                    <w:rStyle w:val="Hyperlink"/>
                    <w:noProof/>
                  </w:rPr>
                </w:rPrChange>
              </w:rPr>
              <w:delText>The Result</w:delText>
            </w:r>
            <w:r w:rsidDel="002651EB">
              <w:rPr>
                <w:noProof/>
                <w:webHidden/>
              </w:rPr>
              <w:tab/>
              <w:delText>19</w:delText>
            </w:r>
          </w:del>
        </w:p>
        <w:p w14:paraId="1FC85CFC" w14:textId="77777777" w:rsidR="00C569B6" w:rsidDel="002651EB" w:rsidRDefault="00C569B6">
          <w:pPr>
            <w:pStyle w:val="TOC1"/>
            <w:tabs>
              <w:tab w:val="left" w:pos="1320"/>
              <w:tab w:val="right" w:leader="dot" w:pos="9016"/>
            </w:tabs>
            <w:rPr>
              <w:del w:id="227" w:author="David Hartley" w:date="2013-07-31T09:52:00Z"/>
              <w:rFonts w:eastAsiaTheme="minorEastAsia"/>
              <w:noProof/>
              <w:lang w:val="en-AU" w:eastAsia="en-AU"/>
            </w:rPr>
          </w:pPr>
          <w:del w:id="228" w:author="David Hartley" w:date="2013-07-31T09:52:00Z">
            <w:r w:rsidRPr="002651EB" w:rsidDel="002651EB">
              <w:rPr>
                <w:noProof/>
                <w:rPrChange w:id="229" w:author="David Hartley" w:date="2013-07-31T09:52:00Z">
                  <w:rPr>
                    <w:rStyle w:val="Hyperlink"/>
                    <w:noProof/>
                  </w:rPr>
                </w:rPrChange>
              </w:rPr>
              <w:delText>Appendix 1</w:delText>
            </w:r>
            <w:r w:rsidDel="002651EB">
              <w:rPr>
                <w:rFonts w:eastAsiaTheme="minorEastAsia"/>
                <w:noProof/>
                <w:lang w:val="en-AU" w:eastAsia="en-AU"/>
              </w:rPr>
              <w:tab/>
            </w:r>
            <w:r w:rsidRPr="002651EB" w:rsidDel="002651EB">
              <w:rPr>
                <w:noProof/>
                <w:rPrChange w:id="230" w:author="David Hartley" w:date="2013-07-31T09:52:00Z">
                  <w:rPr>
                    <w:rStyle w:val="Hyperlink"/>
                    <w:noProof/>
                  </w:rPr>
                </w:rPrChange>
              </w:rPr>
              <w:delText>HRH The Prince of Wales Address to International Forum of Independent Audit Regulators 2012</w:delText>
            </w:r>
            <w:r w:rsidDel="002651EB">
              <w:rPr>
                <w:noProof/>
                <w:webHidden/>
              </w:rPr>
              <w:tab/>
              <w:delText>20</w:delText>
            </w:r>
          </w:del>
        </w:p>
        <w:p w14:paraId="64A40317" w14:textId="77777777" w:rsidR="00C569B6" w:rsidDel="002651EB" w:rsidRDefault="00C569B6">
          <w:pPr>
            <w:pStyle w:val="TOC1"/>
            <w:tabs>
              <w:tab w:val="left" w:pos="1320"/>
              <w:tab w:val="right" w:leader="dot" w:pos="9016"/>
            </w:tabs>
            <w:rPr>
              <w:del w:id="231" w:author="David Hartley" w:date="2013-07-31T09:52:00Z"/>
              <w:rFonts w:eastAsiaTheme="minorEastAsia"/>
              <w:noProof/>
              <w:lang w:val="en-AU" w:eastAsia="en-AU"/>
            </w:rPr>
          </w:pPr>
          <w:del w:id="232" w:author="David Hartley" w:date="2013-07-31T09:52:00Z">
            <w:r w:rsidRPr="002651EB" w:rsidDel="002651EB">
              <w:rPr>
                <w:noProof/>
                <w:rPrChange w:id="233" w:author="David Hartley" w:date="2013-07-31T09:52:00Z">
                  <w:rPr>
                    <w:rStyle w:val="Hyperlink"/>
                    <w:noProof/>
                  </w:rPr>
                </w:rPrChange>
              </w:rPr>
              <w:delText>Appendix 2</w:delText>
            </w:r>
            <w:r w:rsidDel="002651EB">
              <w:rPr>
                <w:rFonts w:eastAsiaTheme="minorEastAsia"/>
                <w:noProof/>
                <w:lang w:val="en-AU" w:eastAsia="en-AU"/>
              </w:rPr>
              <w:tab/>
            </w:r>
            <w:r w:rsidRPr="002651EB" w:rsidDel="002651EB">
              <w:rPr>
                <w:noProof/>
                <w:rPrChange w:id="234" w:author="David Hartley" w:date="2013-07-31T09:52:00Z">
                  <w:rPr>
                    <w:rStyle w:val="Hyperlink"/>
                    <w:noProof/>
                  </w:rPr>
                </w:rPrChange>
              </w:rPr>
              <w:delText>The Market and Competitors</w:delText>
            </w:r>
            <w:r w:rsidDel="002651EB">
              <w:rPr>
                <w:noProof/>
                <w:webHidden/>
              </w:rPr>
              <w:tab/>
              <w:delText>21</w:delText>
            </w:r>
          </w:del>
        </w:p>
        <w:p w14:paraId="03177781" w14:textId="77777777" w:rsidR="00C569B6" w:rsidDel="002651EB" w:rsidRDefault="00C569B6">
          <w:pPr>
            <w:pStyle w:val="TOC1"/>
            <w:tabs>
              <w:tab w:val="left" w:pos="1320"/>
              <w:tab w:val="right" w:leader="dot" w:pos="9016"/>
            </w:tabs>
            <w:rPr>
              <w:del w:id="235" w:author="David Hartley" w:date="2013-07-31T09:52:00Z"/>
              <w:rFonts w:eastAsiaTheme="minorEastAsia"/>
              <w:noProof/>
              <w:lang w:val="en-AU" w:eastAsia="en-AU"/>
            </w:rPr>
          </w:pPr>
          <w:del w:id="236" w:author="David Hartley" w:date="2013-07-31T09:52:00Z">
            <w:r w:rsidRPr="002651EB" w:rsidDel="002651EB">
              <w:rPr>
                <w:noProof/>
                <w:rPrChange w:id="237" w:author="David Hartley" w:date="2013-07-31T09:52:00Z">
                  <w:rPr>
                    <w:rStyle w:val="Hyperlink"/>
                    <w:noProof/>
                  </w:rPr>
                </w:rPrChange>
              </w:rPr>
              <w:delText>Appendix 3</w:delText>
            </w:r>
            <w:r w:rsidDel="002651EB">
              <w:rPr>
                <w:rFonts w:eastAsiaTheme="minorEastAsia"/>
                <w:noProof/>
                <w:lang w:val="en-AU" w:eastAsia="en-AU"/>
              </w:rPr>
              <w:tab/>
            </w:r>
            <w:r w:rsidRPr="002651EB" w:rsidDel="002651EB">
              <w:rPr>
                <w:noProof/>
                <w:rPrChange w:id="238" w:author="David Hartley" w:date="2013-07-31T09:52:00Z">
                  <w:rPr>
                    <w:rStyle w:val="Hyperlink"/>
                    <w:noProof/>
                  </w:rPr>
                </w:rPrChange>
              </w:rPr>
              <w:delText>Standardised Information Model (SIM)</w:delText>
            </w:r>
            <w:r w:rsidDel="002651EB">
              <w:rPr>
                <w:noProof/>
                <w:webHidden/>
              </w:rPr>
              <w:tab/>
              <w:delText>22</w:delText>
            </w:r>
          </w:del>
        </w:p>
        <w:p w14:paraId="365043CA" w14:textId="77777777" w:rsidR="00C569B6" w:rsidDel="002651EB" w:rsidRDefault="00C569B6">
          <w:pPr>
            <w:pStyle w:val="TOC2"/>
            <w:tabs>
              <w:tab w:val="right" w:leader="dot" w:pos="9016"/>
            </w:tabs>
            <w:rPr>
              <w:del w:id="239" w:author="David Hartley" w:date="2013-07-31T09:52:00Z"/>
              <w:rFonts w:eastAsiaTheme="minorEastAsia"/>
              <w:noProof/>
              <w:lang w:val="en-AU" w:eastAsia="en-AU"/>
            </w:rPr>
          </w:pPr>
          <w:del w:id="240" w:author="David Hartley" w:date="2013-07-31T09:52:00Z">
            <w:r w:rsidRPr="002651EB" w:rsidDel="002651EB">
              <w:rPr>
                <w:noProof/>
                <w:rPrChange w:id="241" w:author="David Hartley" w:date="2013-07-31T09:52:00Z">
                  <w:rPr>
                    <w:rStyle w:val="Hyperlink"/>
                    <w:noProof/>
                  </w:rPr>
                </w:rPrChange>
              </w:rPr>
              <w:delText>SIM’s Better Structure</w:delText>
            </w:r>
            <w:r w:rsidDel="002651EB">
              <w:rPr>
                <w:noProof/>
                <w:webHidden/>
              </w:rPr>
              <w:tab/>
              <w:delText>22</w:delText>
            </w:r>
          </w:del>
        </w:p>
        <w:p w14:paraId="40457181" w14:textId="77777777" w:rsidR="00C569B6" w:rsidDel="002651EB" w:rsidRDefault="00C569B6">
          <w:pPr>
            <w:pStyle w:val="TOC3"/>
            <w:tabs>
              <w:tab w:val="right" w:leader="dot" w:pos="9016"/>
            </w:tabs>
            <w:rPr>
              <w:del w:id="242" w:author="David Hartley" w:date="2013-07-31T09:52:00Z"/>
              <w:rFonts w:eastAsiaTheme="minorEastAsia"/>
              <w:noProof/>
              <w:lang w:val="en-AU" w:eastAsia="en-AU"/>
            </w:rPr>
          </w:pPr>
          <w:del w:id="243" w:author="David Hartley" w:date="2013-07-31T09:52:00Z">
            <w:r w:rsidRPr="002651EB" w:rsidDel="002651EB">
              <w:rPr>
                <w:noProof/>
                <w:rPrChange w:id="244" w:author="David Hartley" w:date="2013-07-31T09:52:00Z">
                  <w:rPr>
                    <w:rStyle w:val="Hyperlink"/>
                    <w:noProof/>
                  </w:rPr>
                </w:rPrChange>
              </w:rPr>
              <w:delText>Braiins Report Objects or BROs</w:delText>
            </w:r>
            <w:r w:rsidDel="002651EB">
              <w:rPr>
                <w:noProof/>
                <w:webHidden/>
              </w:rPr>
              <w:tab/>
              <w:delText>23</w:delText>
            </w:r>
          </w:del>
        </w:p>
        <w:p w14:paraId="43203988" w14:textId="77777777" w:rsidR="00C569B6" w:rsidDel="002651EB" w:rsidRDefault="00C569B6">
          <w:pPr>
            <w:pStyle w:val="TOC3"/>
            <w:tabs>
              <w:tab w:val="right" w:leader="dot" w:pos="9016"/>
            </w:tabs>
            <w:rPr>
              <w:del w:id="245" w:author="David Hartley" w:date="2013-07-31T09:52:00Z"/>
              <w:rFonts w:eastAsiaTheme="minorEastAsia"/>
              <w:noProof/>
              <w:lang w:val="en-AU" w:eastAsia="en-AU"/>
            </w:rPr>
          </w:pPr>
          <w:del w:id="246" w:author="David Hartley" w:date="2013-07-31T09:52:00Z">
            <w:r w:rsidRPr="002651EB" w:rsidDel="002651EB">
              <w:rPr>
                <w:noProof/>
                <w:rPrChange w:id="247" w:author="David Hartley" w:date="2013-07-31T09:52:00Z">
                  <w:rPr>
                    <w:rStyle w:val="Hyperlink"/>
                    <w:noProof/>
                  </w:rPr>
                </w:rPrChange>
              </w:rPr>
              <w:delText>Properties</w:delText>
            </w:r>
            <w:r w:rsidDel="002651EB">
              <w:rPr>
                <w:noProof/>
                <w:webHidden/>
              </w:rPr>
              <w:tab/>
              <w:delText>23</w:delText>
            </w:r>
          </w:del>
        </w:p>
        <w:p w14:paraId="464BDDD0" w14:textId="77777777" w:rsidR="00C569B6" w:rsidDel="002651EB" w:rsidRDefault="00C569B6">
          <w:pPr>
            <w:pStyle w:val="TOC3"/>
            <w:tabs>
              <w:tab w:val="right" w:leader="dot" w:pos="9016"/>
            </w:tabs>
            <w:rPr>
              <w:del w:id="248" w:author="David Hartley" w:date="2013-07-31T09:52:00Z"/>
              <w:rFonts w:eastAsiaTheme="minorEastAsia"/>
              <w:noProof/>
              <w:lang w:val="en-AU" w:eastAsia="en-AU"/>
            </w:rPr>
          </w:pPr>
          <w:del w:id="249" w:author="David Hartley" w:date="2013-07-31T09:52:00Z">
            <w:r w:rsidRPr="002651EB" w:rsidDel="002651EB">
              <w:rPr>
                <w:noProof/>
                <w:rPrChange w:id="250" w:author="David Hartley" w:date="2013-07-31T09:52:00Z">
                  <w:rPr>
                    <w:rStyle w:val="Hyperlink"/>
                    <w:noProof/>
                  </w:rPr>
                </w:rPrChange>
              </w:rPr>
              <w:delText>SIM Breadth and Depth</w:delText>
            </w:r>
            <w:r w:rsidDel="002651EB">
              <w:rPr>
                <w:noProof/>
                <w:webHidden/>
              </w:rPr>
              <w:tab/>
              <w:delText>24</w:delText>
            </w:r>
          </w:del>
        </w:p>
        <w:p w14:paraId="6789525F" w14:textId="77777777" w:rsidR="00C569B6" w:rsidDel="002651EB" w:rsidRDefault="00C569B6">
          <w:pPr>
            <w:pStyle w:val="TOC3"/>
            <w:tabs>
              <w:tab w:val="right" w:leader="dot" w:pos="9016"/>
            </w:tabs>
            <w:rPr>
              <w:del w:id="251" w:author="David Hartley" w:date="2013-07-31T09:52:00Z"/>
              <w:rFonts w:eastAsiaTheme="minorEastAsia"/>
              <w:noProof/>
              <w:lang w:val="en-AU" w:eastAsia="en-AU"/>
            </w:rPr>
          </w:pPr>
          <w:del w:id="252" w:author="David Hartley" w:date="2013-07-31T09:52:00Z">
            <w:r w:rsidRPr="002651EB" w:rsidDel="002651EB">
              <w:rPr>
                <w:noProof/>
                <w:rPrChange w:id="253" w:author="David Hartley" w:date="2013-07-31T09:52:00Z">
                  <w:rPr>
                    <w:rStyle w:val="Hyperlink"/>
                    <w:noProof/>
                  </w:rPr>
                </w:rPrChange>
              </w:rPr>
              <w:delText>SIM and XBRL</w:delText>
            </w:r>
            <w:r w:rsidDel="002651EB">
              <w:rPr>
                <w:noProof/>
                <w:webHidden/>
              </w:rPr>
              <w:tab/>
              <w:delText>25</w:delText>
            </w:r>
          </w:del>
        </w:p>
        <w:p w14:paraId="1A29F03D" w14:textId="77777777" w:rsidR="00C569B6" w:rsidDel="002651EB" w:rsidRDefault="00C569B6">
          <w:pPr>
            <w:pStyle w:val="TOC1"/>
            <w:tabs>
              <w:tab w:val="left" w:pos="1320"/>
              <w:tab w:val="right" w:leader="dot" w:pos="9016"/>
            </w:tabs>
            <w:rPr>
              <w:del w:id="254" w:author="David Hartley" w:date="2013-07-31T09:52:00Z"/>
              <w:rFonts w:eastAsiaTheme="minorEastAsia"/>
              <w:noProof/>
              <w:lang w:val="en-AU" w:eastAsia="en-AU"/>
            </w:rPr>
          </w:pPr>
          <w:del w:id="255" w:author="David Hartley" w:date="2013-07-31T09:52:00Z">
            <w:r w:rsidRPr="002651EB" w:rsidDel="002651EB">
              <w:rPr>
                <w:noProof/>
                <w:rPrChange w:id="256" w:author="David Hartley" w:date="2013-07-31T09:52:00Z">
                  <w:rPr>
                    <w:rStyle w:val="Hyperlink"/>
                    <w:noProof/>
                  </w:rPr>
                </w:rPrChange>
              </w:rPr>
              <w:delText>Appendix 4</w:delText>
            </w:r>
            <w:r w:rsidDel="002651EB">
              <w:rPr>
                <w:rFonts w:eastAsiaTheme="minorEastAsia"/>
                <w:noProof/>
                <w:lang w:val="en-AU" w:eastAsia="en-AU"/>
              </w:rPr>
              <w:tab/>
            </w:r>
            <w:r w:rsidRPr="002651EB" w:rsidDel="002651EB">
              <w:rPr>
                <w:noProof/>
                <w:rPrChange w:id="257" w:author="David Hartley" w:date="2013-07-31T09:52:00Z">
                  <w:rPr>
                    <w:rStyle w:val="Hyperlink"/>
                    <w:noProof/>
                  </w:rPr>
                </w:rPrChange>
              </w:rPr>
              <w:delText>Braiins Website and Braiins Desktop</w:delText>
            </w:r>
            <w:r w:rsidDel="002651EB">
              <w:rPr>
                <w:noProof/>
                <w:webHidden/>
              </w:rPr>
              <w:tab/>
              <w:delText>27</w:delText>
            </w:r>
          </w:del>
        </w:p>
        <w:p w14:paraId="55F212F3" w14:textId="77777777" w:rsidR="00C569B6" w:rsidDel="002651EB" w:rsidRDefault="00C569B6">
          <w:pPr>
            <w:pStyle w:val="TOC1"/>
            <w:tabs>
              <w:tab w:val="left" w:pos="1320"/>
              <w:tab w:val="right" w:leader="dot" w:pos="9016"/>
            </w:tabs>
            <w:rPr>
              <w:del w:id="258" w:author="David Hartley" w:date="2013-07-31T09:52:00Z"/>
              <w:rFonts w:eastAsiaTheme="minorEastAsia"/>
              <w:noProof/>
              <w:lang w:val="en-AU" w:eastAsia="en-AU"/>
            </w:rPr>
          </w:pPr>
          <w:del w:id="259" w:author="David Hartley" w:date="2013-07-31T09:52:00Z">
            <w:r w:rsidRPr="002651EB" w:rsidDel="002651EB">
              <w:rPr>
                <w:noProof/>
                <w:rPrChange w:id="260" w:author="David Hartley" w:date="2013-07-31T09:52:00Z">
                  <w:rPr>
                    <w:rStyle w:val="Hyperlink"/>
                    <w:noProof/>
                  </w:rPr>
                </w:rPrChange>
              </w:rPr>
              <w:delText>Appendix 5</w:delText>
            </w:r>
            <w:r w:rsidDel="002651EB">
              <w:rPr>
                <w:rFonts w:eastAsiaTheme="minorEastAsia"/>
                <w:noProof/>
                <w:lang w:val="en-AU" w:eastAsia="en-AU"/>
              </w:rPr>
              <w:tab/>
            </w:r>
            <w:r w:rsidRPr="002651EB" w:rsidDel="002651EB">
              <w:rPr>
                <w:noProof/>
                <w:rPrChange w:id="261" w:author="David Hartley" w:date="2013-07-31T09:52:00Z">
                  <w:rPr>
                    <w:rStyle w:val="Hyperlink"/>
                    <w:noProof/>
                  </w:rPr>
                </w:rPrChange>
              </w:rPr>
              <w:delText>The Technology</w:delText>
            </w:r>
            <w:r w:rsidDel="002651EB">
              <w:rPr>
                <w:noProof/>
                <w:webHidden/>
              </w:rPr>
              <w:tab/>
              <w:delText>28</w:delText>
            </w:r>
          </w:del>
        </w:p>
        <w:p w14:paraId="42CDD65C" w14:textId="77777777" w:rsidR="00C569B6" w:rsidDel="002651EB" w:rsidRDefault="00C569B6">
          <w:pPr>
            <w:pStyle w:val="TOC1"/>
            <w:tabs>
              <w:tab w:val="left" w:pos="1320"/>
              <w:tab w:val="right" w:leader="dot" w:pos="9016"/>
            </w:tabs>
            <w:rPr>
              <w:del w:id="262" w:author="David Hartley" w:date="2013-07-31T09:52:00Z"/>
              <w:rFonts w:eastAsiaTheme="minorEastAsia"/>
              <w:noProof/>
              <w:lang w:val="en-AU" w:eastAsia="en-AU"/>
            </w:rPr>
          </w:pPr>
          <w:del w:id="263" w:author="David Hartley" w:date="2013-07-31T09:52:00Z">
            <w:r w:rsidRPr="002651EB" w:rsidDel="002651EB">
              <w:rPr>
                <w:noProof/>
                <w:rPrChange w:id="264" w:author="David Hartley" w:date="2013-07-31T09:52:00Z">
                  <w:rPr>
                    <w:rStyle w:val="Hyperlink"/>
                    <w:noProof/>
                  </w:rPr>
                </w:rPrChange>
              </w:rPr>
              <w:delText>Appendix 6</w:delText>
            </w:r>
            <w:r w:rsidDel="002651EB">
              <w:rPr>
                <w:rFonts w:eastAsiaTheme="minorEastAsia"/>
                <w:noProof/>
                <w:lang w:val="en-AU" w:eastAsia="en-AU"/>
              </w:rPr>
              <w:tab/>
            </w:r>
            <w:r w:rsidRPr="002651EB" w:rsidDel="002651EB">
              <w:rPr>
                <w:noProof/>
                <w:rPrChange w:id="265" w:author="David Hartley" w:date="2013-07-31T09:52:00Z">
                  <w:rPr>
                    <w:rStyle w:val="Hyperlink"/>
                    <w:noProof/>
                  </w:rPr>
                </w:rPrChange>
              </w:rPr>
              <w:delText>Possible Partners or Suppliers</w:delText>
            </w:r>
            <w:r w:rsidDel="002651EB">
              <w:rPr>
                <w:noProof/>
                <w:webHidden/>
              </w:rPr>
              <w:tab/>
              <w:delText>30</w:delText>
            </w:r>
          </w:del>
        </w:p>
        <w:p w14:paraId="6DA55858" w14:textId="77777777" w:rsidR="00C569B6" w:rsidDel="002651EB" w:rsidRDefault="00C569B6">
          <w:pPr>
            <w:pStyle w:val="TOC1"/>
            <w:tabs>
              <w:tab w:val="left" w:pos="1320"/>
              <w:tab w:val="right" w:leader="dot" w:pos="9016"/>
            </w:tabs>
            <w:rPr>
              <w:del w:id="266" w:author="David Hartley" w:date="2013-07-31T09:52:00Z"/>
              <w:rFonts w:eastAsiaTheme="minorEastAsia"/>
              <w:noProof/>
              <w:lang w:val="en-AU" w:eastAsia="en-AU"/>
            </w:rPr>
          </w:pPr>
          <w:del w:id="267" w:author="David Hartley" w:date="2013-07-31T09:52:00Z">
            <w:r w:rsidRPr="002651EB" w:rsidDel="002651EB">
              <w:rPr>
                <w:noProof/>
                <w:rPrChange w:id="268" w:author="David Hartley" w:date="2013-07-31T09:52:00Z">
                  <w:rPr>
                    <w:rStyle w:val="Hyperlink"/>
                    <w:noProof/>
                  </w:rPr>
                </w:rPrChange>
              </w:rPr>
              <w:delText>Appendix 7</w:delText>
            </w:r>
            <w:r w:rsidDel="002651EB">
              <w:rPr>
                <w:rFonts w:eastAsiaTheme="minorEastAsia"/>
                <w:noProof/>
                <w:lang w:val="en-AU" w:eastAsia="en-AU"/>
              </w:rPr>
              <w:tab/>
            </w:r>
            <w:r w:rsidRPr="002651EB" w:rsidDel="002651EB">
              <w:rPr>
                <w:noProof/>
                <w:rPrChange w:id="269" w:author="David Hartley" w:date="2013-07-31T09:52:00Z">
                  <w:rPr>
                    <w:rStyle w:val="Hyperlink"/>
                    <w:noProof/>
                  </w:rPr>
                </w:rPrChange>
              </w:rPr>
              <w:delText>The Braiins Road Map</w:delText>
            </w:r>
            <w:r w:rsidDel="002651EB">
              <w:rPr>
                <w:noProof/>
                <w:webHidden/>
              </w:rPr>
              <w:tab/>
              <w:delText>31</w:delText>
            </w:r>
          </w:del>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1275ACB3" w14:textId="77777777" w:rsidR="007166E1" w:rsidRDefault="007166E1" w:rsidP="009F5F84">
      <w:pPr>
        <w:pStyle w:val="Heading1"/>
      </w:pPr>
      <w:bookmarkStart w:id="270" w:name="_Toc363027683"/>
      <w:r>
        <w:lastRenderedPageBreak/>
        <w:t>Prologue</w:t>
      </w:r>
      <w:bookmarkEnd w:id="270"/>
    </w:p>
    <w:p w14:paraId="75311D9A" w14:textId="7683AF18" w:rsidR="007166E1" w:rsidRDefault="007166E1" w:rsidP="007166E1">
      <w:pPr>
        <w:pStyle w:val="Heading2"/>
      </w:pPr>
      <w:bookmarkStart w:id="271" w:name="_Toc363027684"/>
      <w:r>
        <w:t xml:space="preserve">What is </w:t>
      </w:r>
      <w:commentRangeStart w:id="272"/>
      <w:r>
        <w:t>Integrated</w:t>
      </w:r>
      <w:commentRangeEnd w:id="272"/>
      <w:r w:rsidR="00724B6F">
        <w:rPr>
          <w:rStyle w:val="CommentReference"/>
          <w:rFonts w:asciiTheme="minorHAnsi" w:eastAsiaTheme="minorHAnsi" w:hAnsiTheme="minorHAnsi" w:cstheme="minorBidi"/>
          <w:b w:val="0"/>
          <w:bCs w:val="0"/>
          <w:color w:val="auto"/>
        </w:rPr>
        <w:commentReference w:id="272"/>
      </w:r>
      <w:r>
        <w:t xml:space="preserve"> Reporting?</w:t>
      </w:r>
      <w:bookmarkEnd w:id="271"/>
    </w:p>
    <w:p w14:paraId="3BC1B474" w14:textId="1DF5A42A" w:rsidR="0080451C" w:rsidRDefault="0080451C" w:rsidP="0080451C">
      <w:r>
        <w:t>Integrated Reporting is Financial Statements plus all other information relevant to the stakeholders of an entity or organisation.</w:t>
      </w:r>
      <w:r w:rsidR="000E04CB">
        <w:t xml:space="preserve"> </w:t>
      </w:r>
      <w:r>
        <w:t xml:space="preserve">Integrated Reporting expresses the </w:t>
      </w:r>
      <w:r w:rsidR="00F8055E">
        <w:t>a</w:t>
      </w:r>
      <w:r>
        <w:t>ccountability of a</w:t>
      </w:r>
      <w:r w:rsidR="00F8055E">
        <w:t>n</w:t>
      </w:r>
      <w:r>
        <w:t xml:space="preserve"> </w:t>
      </w:r>
      <w:r w:rsidR="00F8055E">
        <w:t>entity</w:t>
      </w:r>
      <w:r>
        <w:t xml:space="preserve"> to all of </w:t>
      </w:r>
      <w:r w:rsidR="00F8055E">
        <w:t>its</w:t>
      </w:r>
      <w:r>
        <w:t xml:space="preserve"> stakeholders.</w:t>
      </w:r>
    </w:p>
    <w:p w14:paraId="34E11345" w14:textId="13DFC239" w:rsidR="007166E1" w:rsidRPr="007166E1" w:rsidRDefault="0080451C" w:rsidP="007166E1">
      <w:r>
        <w:t xml:space="preserve">The </w:t>
      </w:r>
      <w:r w:rsidR="0002112F">
        <w:fldChar w:fldCharType="begin"/>
      </w:r>
      <w:r w:rsidR="0002112F">
        <w:instrText xml:space="preserve"> HYPERLINK "http://www.theiirc.org/" </w:instrText>
      </w:r>
      <w:ins w:id="273" w:author="David Hartley" w:date="2013-07-31T09:52:00Z"/>
      <w:r w:rsidR="0002112F">
        <w:fldChar w:fldCharType="separate"/>
      </w:r>
      <w:r w:rsidRPr="0080451C">
        <w:rPr>
          <w:rStyle w:val="Hyperlink"/>
        </w:rPr>
        <w:t>International Integrated Reporting Council (IIRC)</w:t>
      </w:r>
      <w:r w:rsidR="0002112F">
        <w:rPr>
          <w:rStyle w:val="Hyperlink"/>
        </w:rPr>
        <w:fldChar w:fldCharType="end"/>
      </w:r>
      <w:r>
        <w:t xml:space="preserve"> definition is “</w:t>
      </w:r>
      <w:r w:rsidR="006357C1" w:rsidRPr="006357C1">
        <w:t>An integrated report is a concise communication about how an organization’s strategy, governance, performance and prospects lead to the creation of value over the short, medium and long term.</w:t>
      </w:r>
      <w:r>
        <w:t>”</w:t>
      </w:r>
    </w:p>
    <w:p w14:paraId="48E5E363" w14:textId="476F18C2" w:rsidR="00A82B51" w:rsidRDefault="000B32C0" w:rsidP="007166E1">
      <w:pPr>
        <w:pStyle w:val="Heading2"/>
      </w:pPr>
      <w:bookmarkStart w:id="274" w:name="_Toc363027685"/>
      <w:r>
        <w:t>D</w:t>
      </w:r>
      <w:r w:rsidR="00A82B51">
        <w:t xml:space="preserve">ocument </w:t>
      </w:r>
      <w:r w:rsidR="00BC669A">
        <w:t>P</w:t>
      </w:r>
      <w:r w:rsidR="00A82B51">
        <w:t>urpose</w:t>
      </w:r>
      <w:bookmarkEnd w:id="274"/>
    </w:p>
    <w:p w14:paraId="18DD1E96" w14:textId="4590ED08" w:rsidR="00BC669A" w:rsidRDefault="00A82B51" w:rsidP="00C95647">
      <w:r>
        <w:t xml:space="preserve">This </w:t>
      </w:r>
      <w:r w:rsidR="00BC669A">
        <w:t xml:space="preserve">document describes the Braiins vision and goals in big picture terms, as a guide or road-map. It is neither a detailed specification nor a business plan </w:t>
      </w:r>
    </w:p>
    <w:p w14:paraId="0AB63451" w14:textId="46E63528" w:rsidR="000E04CB" w:rsidRDefault="00BC669A" w:rsidP="000E04CB">
      <w:r>
        <w:t xml:space="preserve">The document is </w:t>
      </w:r>
      <w:r w:rsidR="00D86CC4">
        <w:t xml:space="preserve">mostly </w:t>
      </w:r>
      <w:r>
        <w:t>written in the present tense as if everything described here existed, but Braiins is a work in progress</w:t>
      </w:r>
      <w:r w:rsidR="007071EF">
        <w:t>, and always will be</w:t>
      </w:r>
      <w:r>
        <w:t>. The planned progression is set out in</w:t>
      </w:r>
      <w:r w:rsidR="000E04CB">
        <w:t xml:space="preserve"> </w:t>
      </w:r>
      <w:r w:rsidR="000E04CB" w:rsidRPr="00CD0129">
        <w:rPr>
          <w:u w:val="single"/>
        </w:rPr>
        <w:fldChar w:fldCharType="begin"/>
      </w:r>
      <w:r w:rsidR="000E04CB" w:rsidRPr="00CD0129">
        <w:rPr>
          <w:u w:val="single"/>
        </w:rPr>
        <w:instrText xml:space="preserve"> REF _Ref362599169 \r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2651EB">
        <w:rPr>
          <w:u w:val="single"/>
        </w:rPr>
        <w:t xml:space="preserve">Appendix </w:t>
      </w:r>
      <w:proofErr w:type="gramStart"/>
      <w:r w:rsidR="002651EB">
        <w:rPr>
          <w:u w:val="single"/>
        </w:rPr>
        <w:t>7</w:t>
      </w:r>
      <w:r w:rsidR="000E04CB" w:rsidRPr="00CD0129">
        <w:rPr>
          <w:u w:val="single"/>
        </w:rPr>
        <w:fldChar w:fldCharType="end"/>
      </w:r>
      <w:r w:rsidR="00530F10" w:rsidRPr="00CD0129">
        <w:rPr>
          <w:u w:val="single"/>
        </w:rPr>
        <w:t xml:space="preserve"> </w:t>
      </w:r>
      <w:r w:rsidR="000E04CB" w:rsidRPr="00CD0129">
        <w:rPr>
          <w:u w:val="single"/>
        </w:rPr>
        <w:fldChar w:fldCharType="begin"/>
      </w:r>
      <w:r w:rsidR="000E04CB" w:rsidRPr="00CD0129">
        <w:rPr>
          <w:u w:val="single"/>
        </w:rPr>
        <w:instrText xml:space="preserve"> REF _Ref362599176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ins w:id="275" w:author="David Hartley" w:date="2013-07-31T09:52:00Z">
        <w:r w:rsidR="002651EB" w:rsidRPr="002651EB">
          <w:rPr>
            <w:u w:val="single"/>
            <w:rPrChange w:id="276" w:author="David Hartley" w:date="2013-07-31T09:52:00Z">
              <w:rPr/>
            </w:rPrChange>
          </w:rPr>
          <w:t>The</w:t>
        </w:r>
        <w:proofErr w:type="gramEnd"/>
        <w:r w:rsidR="002651EB" w:rsidRPr="002651EB">
          <w:rPr>
            <w:u w:val="single"/>
            <w:rPrChange w:id="277" w:author="David Hartley" w:date="2013-07-31T09:52:00Z">
              <w:rPr/>
            </w:rPrChange>
          </w:rPr>
          <w:t xml:space="preserve"> Braiins Road Map</w:t>
        </w:r>
      </w:ins>
      <w:del w:id="278" w:author="David Hartley" w:date="2013-07-31T09:52:00Z">
        <w:r w:rsidR="00C569B6" w:rsidRPr="00C569B6" w:rsidDel="002651EB">
          <w:rPr>
            <w:u w:val="single"/>
          </w:rPr>
          <w:delText>The Braiins Road Map</w:delText>
        </w:r>
      </w:del>
      <w:r w:rsidR="000E04CB" w:rsidRPr="00CD0129">
        <w:rPr>
          <w:u w:val="single"/>
        </w:rPr>
        <w:fldChar w:fldCharType="end"/>
      </w:r>
      <w:r w:rsidR="000E04CB">
        <w:t>.</w:t>
      </w:r>
    </w:p>
    <w:p w14:paraId="438871F1" w14:textId="2D347344" w:rsidR="00782D73" w:rsidRPr="00782D73" w:rsidRDefault="008F0DF5" w:rsidP="00D86CC4">
      <w:pPr>
        <w:pStyle w:val="Heading1"/>
      </w:pPr>
      <w:bookmarkStart w:id="279" w:name="_Toc363027686"/>
      <w:r>
        <w:lastRenderedPageBreak/>
        <w:t>Vision</w:t>
      </w:r>
      <w:bookmarkEnd w:id="279"/>
    </w:p>
    <w:p w14:paraId="47C478CC" w14:textId="6C13D28E" w:rsidR="00782D73" w:rsidRPr="00782D73" w:rsidRDefault="00782D73" w:rsidP="00782D73">
      <w:r w:rsidRPr="00782D73">
        <w:t xml:space="preserve">Prince Charles said in an </w:t>
      </w:r>
      <w:r w:rsidR="0002112F">
        <w:fldChar w:fldCharType="begin"/>
      </w:r>
      <w:r w:rsidR="0002112F">
        <w:instrText xml:space="preserve"> HYPERLINK "http://www.accoun</w:instrText>
      </w:r>
      <w:r w:rsidR="0002112F">
        <w:instrText xml:space="preserve">tingforsustainability.org/hrh-the-prince-of-wales-address-to-international-forum-of-independent-audit-regulators-2012" \o "Video of Prince Charles' address to the International Forum of Independent Audit Regulators 2012" </w:instrText>
      </w:r>
      <w:ins w:id="280" w:author="David Hartley" w:date="2013-07-31T09:52:00Z"/>
      <w:r w:rsidR="0002112F">
        <w:fldChar w:fldCharType="separate"/>
      </w:r>
      <w:r w:rsidRPr="00782D73">
        <w:rPr>
          <w:color w:val="0000FF"/>
          <w:u w:val="single"/>
        </w:rPr>
        <w:t>address to the International Forum of Independent Audit Regulators 2012</w:t>
      </w:r>
      <w:r w:rsidR="0002112F">
        <w:rPr>
          <w:color w:val="0000FF"/>
          <w:u w:val="single"/>
        </w:rPr>
        <w:fldChar w:fldCharType="end"/>
      </w:r>
      <w:r w:rsidRPr="00782D73">
        <w:t xml:space="preserve"> "It is accountants who are going to save the world". </w:t>
      </w:r>
      <w:r w:rsidR="00F8055E">
        <w:t>Via</w:t>
      </w:r>
      <w:r w:rsidR="00F8055E" w:rsidRPr="00F8055E">
        <w:t xml:space="preserve"> Integrated Reporting</w:t>
      </w:r>
      <w:r w:rsidR="00F8055E">
        <w:t xml:space="preserve"> that is. </w:t>
      </w:r>
      <w:r w:rsidRPr="00782D73">
        <w:t xml:space="preserve">A transcript of Prince Charles’ address is included as </w:t>
      </w:r>
      <w:r w:rsidRPr="00782D73">
        <w:rPr>
          <w:u w:val="single"/>
        </w:rPr>
        <w:fldChar w:fldCharType="begin"/>
      </w:r>
      <w:r w:rsidRPr="00782D73">
        <w:rPr>
          <w:u w:val="single"/>
        </w:rPr>
        <w:instrText xml:space="preserve"> REF _Ref361031171 \r \h  \* MERGEFORMAT </w:instrText>
      </w:r>
      <w:r w:rsidRPr="00782D73">
        <w:rPr>
          <w:u w:val="single"/>
        </w:rPr>
      </w:r>
      <w:r w:rsidRPr="00782D73">
        <w:rPr>
          <w:u w:val="single"/>
        </w:rPr>
        <w:fldChar w:fldCharType="separate"/>
      </w:r>
      <w:r w:rsidR="002651EB">
        <w:rPr>
          <w:u w:val="single"/>
        </w:rPr>
        <w:t>Appendix 1</w:t>
      </w:r>
      <w:r w:rsidRPr="00782D73">
        <w:rPr>
          <w:u w:val="single"/>
        </w:rPr>
        <w:fldChar w:fldCharType="end"/>
      </w:r>
      <w:r w:rsidRPr="00782D73">
        <w:rPr>
          <w:u w:val="single"/>
        </w:rPr>
        <w:t>.</w:t>
      </w:r>
    </w:p>
    <w:p w14:paraId="575B072B" w14:textId="63DB7ABA" w:rsidR="00782D73" w:rsidRPr="00782D73" w:rsidRDefault="00782D73" w:rsidP="00782D73">
      <w:r w:rsidRPr="00782D73">
        <w:t>Yet Accountants are struggling to meet this lofty goal, in part because their tools have not been up to the task.</w:t>
      </w:r>
      <w:r w:rsidR="0069782A">
        <w:t xml:space="preserve"> </w:t>
      </w:r>
      <w:r w:rsidR="0069782A" w:rsidRPr="0069782A">
        <w:t xml:space="preserve">Braiins </w:t>
      </w:r>
      <w:r w:rsidR="00D62A89">
        <w:t xml:space="preserve">will </w:t>
      </w:r>
      <w:r w:rsidR="00D86CC4">
        <w:t>fix that.</w:t>
      </w:r>
    </w:p>
    <w:p w14:paraId="7BA50788" w14:textId="48222456" w:rsidR="0048510D" w:rsidRPr="00782D73" w:rsidRDefault="0048510D" w:rsidP="0048510D">
      <w:pPr>
        <w:pStyle w:val="Heading2"/>
      </w:pPr>
      <w:bookmarkStart w:id="281" w:name="_Ref362166355"/>
      <w:bookmarkStart w:id="282" w:name="_Toc363027687"/>
      <w:r>
        <w:t>The Braiins Vision</w:t>
      </w:r>
      <w:bookmarkEnd w:id="281"/>
      <w:bookmarkEnd w:id="282"/>
    </w:p>
    <w:p w14:paraId="78461B44" w14:textId="3EC55E8A" w:rsidR="00166D6C" w:rsidRDefault="005850CC" w:rsidP="00C95647">
      <w:pPr>
        <w:rPr>
          <w:lang w:val="en-AU"/>
        </w:rPr>
      </w:pPr>
      <w:r w:rsidRPr="005850CC">
        <w:rPr>
          <w:lang w:val="en-AU"/>
        </w:rPr>
        <w:t xml:space="preserve">Braiins </w:t>
      </w:r>
      <w:r w:rsidR="00166D6C">
        <w:rPr>
          <w:lang w:val="en-AU"/>
        </w:rPr>
        <w:t xml:space="preserve">aims to </w:t>
      </w:r>
      <w:r w:rsidRPr="005850CC">
        <w:rPr>
          <w:lang w:val="en-AU"/>
        </w:rPr>
        <w:t>mak</w:t>
      </w:r>
      <w:r w:rsidR="00D62A89">
        <w:rPr>
          <w:lang w:val="en-AU"/>
        </w:rPr>
        <w:t>es</w:t>
      </w:r>
      <w:r w:rsidRPr="005850CC">
        <w:rPr>
          <w:lang w:val="en-AU"/>
        </w:rPr>
        <w:t xml:space="preserve"> Integrated Reporting easy, natural and accurate for entities of any kind or size anywhere, and provid</w:t>
      </w:r>
      <w:r w:rsidR="00D62A89">
        <w:rPr>
          <w:lang w:val="en-AU"/>
        </w:rPr>
        <w:t>e</w:t>
      </w:r>
      <w:r w:rsidRPr="005850CC">
        <w:rPr>
          <w:lang w:val="en-AU"/>
        </w:rPr>
        <w:t xml:space="preserve"> semantic </w:t>
      </w:r>
      <w:r w:rsidR="00D36BE4">
        <w:rPr>
          <w:lang w:val="en-AU"/>
        </w:rPr>
        <w:t xml:space="preserve">access (knowledge and human language based in any desired or possible view) </w:t>
      </w:r>
      <w:r w:rsidRPr="005850CC">
        <w:rPr>
          <w:lang w:val="en-AU"/>
        </w:rPr>
        <w:t>to the data</w:t>
      </w:r>
      <w:r w:rsidR="00D36BE4">
        <w:rPr>
          <w:lang w:val="en-AU"/>
        </w:rPr>
        <w:t xml:space="preserve"> (publicly for public entit</w:t>
      </w:r>
      <w:r w:rsidR="00CD46B9">
        <w:rPr>
          <w:lang w:val="en-AU"/>
        </w:rPr>
        <w:t>ies</w:t>
      </w:r>
      <w:r w:rsidR="00D36BE4">
        <w:rPr>
          <w:lang w:val="en-AU"/>
        </w:rPr>
        <w:t>, optionally public for private entities)</w:t>
      </w:r>
      <w:r w:rsidRPr="005850CC">
        <w:rPr>
          <w:lang w:val="en-AU"/>
        </w:rPr>
        <w:t>, with the data standardised to be comparable across entities, countries, and accounting standards.</w:t>
      </w:r>
      <w:r w:rsidRPr="005850CC">
        <w:rPr>
          <w:lang w:val="en-AU"/>
        </w:rPr>
        <w:br/>
      </w:r>
      <w:r w:rsidRPr="005850CC">
        <w:rPr>
          <w:lang w:val="en-AU"/>
        </w:rPr>
        <w:br/>
      </w:r>
      <w:r w:rsidR="00166D6C" w:rsidRPr="00166D6C">
        <w:rPr>
          <w:lang w:val="en-AU"/>
        </w:rPr>
        <w:t xml:space="preserve">In the process Braiins will become synonymous with Integrated Reporting so that “Braiins is Integrated Reporting” becomes a known catchphrase, and </w:t>
      </w:r>
      <w:r w:rsidR="0017447A" w:rsidRPr="0017447A">
        <w:rPr>
          <w:lang w:val="en-AU"/>
        </w:rPr>
        <w:t xml:space="preserve">Braiins.com </w:t>
      </w:r>
      <w:r w:rsidR="00166D6C">
        <w:rPr>
          <w:lang w:val="en-AU"/>
        </w:rPr>
        <w:t xml:space="preserve">becomes </w:t>
      </w:r>
      <w:r w:rsidR="0017447A" w:rsidRPr="0017447A">
        <w:rPr>
          <w:lang w:val="en-AU"/>
        </w:rPr>
        <w:t>the world’s go-to place for the production of Integrated/Financial Reports; for accessing and analysing Integrated/Financial Reports (whether produced via Braiins or not); for business/organisation research; and for business/organisation networking.</w:t>
      </w:r>
    </w:p>
    <w:p w14:paraId="07C7F862" w14:textId="605461B3" w:rsidR="00BA0306" w:rsidRPr="00913015" w:rsidRDefault="00BA0306" w:rsidP="00BA0306">
      <w:pPr>
        <w:pStyle w:val="Heading1"/>
      </w:pPr>
      <w:bookmarkStart w:id="283" w:name="_Toc363027688"/>
      <w:r>
        <w:lastRenderedPageBreak/>
        <w:t>Need</w:t>
      </w:r>
      <w:bookmarkEnd w:id="283"/>
    </w:p>
    <w:p w14:paraId="66623088" w14:textId="4CB142F5" w:rsidR="00B47BDF" w:rsidRDefault="00B47BDF" w:rsidP="00B47BDF">
      <w:r>
        <w:t>Many</w:t>
      </w:r>
      <w:r w:rsidR="00A92891">
        <w:t xml:space="preserve"> </w:t>
      </w:r>
      <w:r>
        <w:t>factors and trends contribute to the pressing need for Braiins:</w:t>
      </w:r>
    </w:p>
    <w:p w14:paraId="0303D5E0" w14:textId="434DAA61" w:rsidR="00EE294C" w:rsidRDefault="00EE294C" w:rsidP="00EE294C">
      <w:pPr>
        <w:pStyle w:val="Heading2"/>
      </w:pPr>
      <w:bookmarkStart w:id="284" w:name="_Toc363027689"/>
      <w:r>
        <w:t>Integrated Reporting</w:t>
      </w:r>
      <w:bookmarkEnd w:id="284"/>
    </w:p>
    <w:p w14:paraId="78EA2021" w14:textId="45309524" w:rsidR="00BA0306" w:rsidRDefault="00BA0306" w:rsidP="00BA0306">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w:t>
      </w:r>
      <w:r>
        <w:t xml:space="preserve">integrated </w:t>
      </w:r>
      <w:r w:rsidRPr="00913015">
        <w:t>reporting can play for the betterment of all, if they deliver.</w:t>
      </w:r>
    </w:p>
    <w:p w14:paraId="4BE0C55B" w14:textId="4A73F426" w:rsidR="00EE294C" w:rsidRDefault="005F75A6" w:rsidP="00EE294C">
      <w:r>
        <w:t>This need has been recognised by many and in</w:t>
      </w:r>
      <w:r w:rsidR="00EE294C">
        <w:t xml:space="preserve"> particular</w:t>
      </w:r>
      <w:r>
        <w:t xml:space="preserve"> </w:t>
      </w:r>
      <w:r w:rsidR="00833FFF">
        <w:t>t</w:t>
      </w:r>
      <w:r>
        <w:t xml:space="preserve">he </w:t>
      </w:r>
      <w:r w:rsidR="0002112F">
        <w:fldChar w:fldCharType="begin"/>
      </w:r>
      <w:r w:rsidR="0002112F">
        <w:instrText xml:space="preserve"> HYPERLINK "http://www.theiirc.org/" </w:instrText>
      </w:r>
      <w:ins w:id="285" w:author="David Hartley" w:date="2013-07-31T09:52:00Z"/>
      <w:r w:rsidR="0002112F">
        <w:fldChar w:fldCharType="separate"/>
      </w:r>
      <w:r w:rsidR="00833FFF" w:rsidRPr="0080451C">
        <w:rPr>
          <w:rStyle w:val="Hyperlink"/>
        </w:rPr>
        <w:t>International Integrated Reporting Council (IIRC)</w:t>
      </w:r>
      <w:r w:rsidR="0002112F">
        <w:rPr>
          <w:rStyle w:val="Hyperlink"/>
        </w:rPr>
        <w:fldChar w:fldCharType="end"/>
      </w:r>
      <w:r>
        <w:t xml:space="preserve"> has been established. The IIRC is a global coalition of regulators, investors, companies, standard setters, the accounting profession and NGOs.</w:t>
      </w:r>
    </w:p>
    <w:p w14:paraId="2A9E9E9A" w14:textId="5D6A32CA" w:rsidR="00BA0306" w:rsidRDefault="00EE294C" w:rsidP="005F75A6">
      <w:commentRangeStart w:id="286"/>
      <w:commentRangeStart w:id="287"/>
      <w:r>
        <w:t xml:space="preserve">The IIRC is currently (2013) developing an </w:t>
      </w:r>
      <w:r w:rsidRPr="00EE294C">
        <w:t>International Integrated Reporting (&lt;IR&gt;) Framework</w:t>
      </w:r>
      <w:r>
        <w:t xml:space="preserve">. The </w:t>
      </w:r>
      <w:commentRangeEnd w:id="286"/>
      <w:r w:rsidR="00D5560C">
        <w:rPr>
          <w:rStyle w:val="CommentReference"/>
        </w:rPr>
        <w:commentReference w:id="286"/>
      </w:r>
      <w:commentRangeEnd w:id="287"/>
      <w:r w:rsidR="00125FA5">
        <w:rPr>
          <w:rStyle w:val="CommentReference"/>
        </w:rPr>
        <w:commentReference w:id="287"/>
      </w:r>
      <w:r>
        <w:t xml:space="preserve">introduction to their </w:t>
      </w:r>
      <w:r w:rsidR="0002112F">
        <w:fldChar w:fldCharType="begin"/>
      </w:r>
      <w:r w:rsidR="0002112F">
        <w:instrText xml:space="preserve"> HYPERLINK "http://www.theiirc.org/wp-content/uploads/Consultation-Draft/Consultation-Draft-of-the-InternationalIRFramework.pdf" </w:instrText>
      </w:r>
      <w:ins w:id="288" w:author="David Hartley" w:date="2013-07-31T09:52:00Z"/>
      <w:r w:rsidR="0002112F">
        <w:fldChar w:fldCharType="separate"/>
      </w:r>
      <w:r w:rsidRPr="00EE294C">
        <w:rPr>
          <w:rStyle w:val="Hyperlink"/>
        </w:rPr>
        <w:t>Consultation Draft of the International &lt;IR&gt; Framework</w:t>
      </w:r>
      <w:r w:rsidR="0002112F">
        <w:rPr>
          <w:rStyle w:val="Hyperlink"/>
        </w:rPr>
        <w:fldChar w:fldCharType="end"/>
      </w:r>
      <w:r>
        <w:t xml:space="preserve"> says “</w:t>
      </w:r>
      <w:r w:rsidR="005F75A6">
        <w:t xml:space="preserve">this coalition shares the view that corporate reporting needs to evolve to provide a concise communication about how an organization’s strategy, governance, performance and prospects, in the context of its external environment, lead to the creation of value over the short, medium and long term. The International </w:t>
      </w:r>
      <w:commentRangeStart w:id="289"/>
      <w:r w:rsidR="005F75A6">
        <w:t xml:space="preserve">Integrated Reporting </w:t>
      </w:r>
      <w:commentRangeEnd w:id="289"/>
      <w:r w:rsidR="001A4E7D">
        <w:rPr>
          <w:rStyle w:val="CommentReference"/>
        </w:rPr>
        <w:commentReference w:id="289"/>
      </w:r>
      <w:r w:rsidR="005F75A6">
        <w:t>(&lt;IR&gt;) Framework is being developed to meet this need and provide a foundation for the future.</w:t>
      </w:r>
      <w:r>
        <w:t>”</w:t>
      </w:r>
    </w:p>
    <w:p w14:paraId="446D21C2" w14:textId="476291D0" w:rsidR="00963A88" w:rsidRDefault="00833FFF" w:rsidP="005F75A6">
      <w:r>
        <w:t>I</w:t>
      </w:r>
      <w:r w:rsidR="00963A88">
        <w:t>ncreasingly organisations will be looking for a way to provide integrated reporting</w:t>
      </w:r>
      <w:r w:rsidR="00B47BDF">
        <w:t xml:space="preserve">, yet no complete alternative to Braiins </w:t>
      </w:r>
      <w:r w:rsidR="00D817C0">
        <w:t xml:space="preserve">yet </w:t>
      </w:r>
      <w:r w:rsidR="00B47BDF">
        <w:t>exists</w:t>
      </w:r>
      <w:r w:rsidR="00963A88">
        <w:t>.</w:t>
      </w:r>
    </w:p>
    <w:p w14:paraId="308B83FE" w14:textId="092C1A0A" w:rsidR="0062213A" w:rsidRDefault="0062213A" w:rsidP="00B47BDF">
      <w:pPr>
        <w:pStyle w:val="Heading2"/>
      </w:pPr>
      <w:bookmarkStart w:id="290" w:name="_Toc363027690"/>
      <w:r w:rsidRPr="00913015">
        <w:t xml:space="preserve">Legislative Reporting </w:t>
      </w:r>
      <w:r w:rsidR="00B47BDF">
        <w:t>Environment</w:t>
      </w:r>
      <w:bookmarkEnd w:id="290"/>
    </w:p>
    <w:p w14:paraId="290AEE58" w14:textId="2B80A61D" w:rsidR="00B47BDF" w:rsidRPr="00B47BDF" w:rsidRDefault="00B47BDF" w:rsidP="00B47BDF">
      <w:pPr>
        <w:pStyle w:val="Normal6after"/>
      </w:pPr>
      <w:r>
        <w:t>E</w:t>
      </w:r>
      <w:r w:rsidRPr="00B47BDF">
        <w:t xml:space="preserve">xisting </w:t>
      </w:r>
      <w:r w:rsidR="00D817C0">
        <w:t xml:space="preserve">financial reporting </w:t>
      </w:r>
      <w:r w:rsidRPr="00B47BDF">
        <w:t xml:space="preserve">approaches </w:t>
      </w:r>
      <w:r>
        <w:t xml:space="preserve">have been rendered </w:t>
      </w:r>
      <w:r w:rsidRPr="00B47BDF">
        <w:t>cumbersome, expensive, and error prone</w:t>
      </w:r>
      <w:r>
        <w:t xml:space="preserve"> by changes in the l</w:t>
      </w:r>
      <w:r w:rsidR="0062213A" w:rsidRPr="00B47BDF">
        <w:t xml:space="preserve">egislative </w:t>
      </w:r>
      <w:r>
        <w:t>r</w:t>
      </w:r>
      <w:r w:rsidR="0062213A" w:rsidRPr="00B47BDF">
        <w:t xml:space="preserve">eporting </w:t>
      </w:r>
      <w:r>
        <w:t>e</w:t>
      </w:r>
      <w:r w:rsidRPr="00B47BDF">
        <w:t>nvironment</w:t>
      </w:r>
      <w:r>
        <w:t xml:space="preserve">: </w:t>
      </w:r>
    </w:p>
    <w:p w14:paraId="0381EFF7" w14:textId="7D12CE5B" w:rsidR="005617C1" w:rsidRPr="00913015" w:rsidRDefault="00FB3E23" w:rsidP="00BD0585">
      <w:pPr>
        <w:pStyle w:val="ListBullet"/>
      </w:pPr>
      <w:r>
        <w:t>The c</w:t>
      </w:r>
      <w:r w:rsidR="0062213A" w:rsidRPr="00913015">
        <w:t xml:space="preserve">reation and adoption </w:t>
      </w:r>
      <w:r w:rsidR="0062213A" w:rsidRPr="00BD0585">
        <w:t>of</w:t>
      </w:r>
      <w:r w:rsidR="0062213A" w:rsidRPr="00913015">
        <w:t xml:space="preserve"> international standards (International Financial Reporting Standards or IFRSs) which are fundamentally different in approach or philosophy from previous GAAP (Generally Accepted Accounting Principles) based standards, </w:t>
      </w:r>
      <w:r>
        <w:t xml:space="preserve">are </w:t>
      </w:r>
      <w:r w:rsidR="0062213A" w:rsidRPr="00913015">
        <w:t>causing major changes in regulatory reporting world-wide and in the UK in particular.</w:t>
      </w:r>
      <w:r w:rsidR="00327CC6">
        <w:br/>
      </w:r>
      <w:r w:rsidR="00327CC6" w:rsidRPr="00B47BDF">
        <w:rPr>
          <w:rStyle w:val="Line6Char"/>
        </w:rPr>
        <w:br/>
      </w:r>
      <w:r w:rsidR="00327CC6">
        <w:t xml:space="preserve">The cost to entities of making such transitions can be large. </w:t>
      </w:r>
      <w:r w:rsidR="0002112F">
        <w:fldChar w:fldCharType="begin"/>
      </w:r>
      <w:r w:rsidR="0002112F">
        <w:instrText xml:space="preserve"> HYPERLINK "http://issuu.com/fei_canada/docs/the_cost_of_ifrs_transition_in_cana?mode=embed&amp;layout=http%3A%2F%2Fskin.issuu.com%2Fv%2Flight%2Flayout.xml&amp;backgroundColor=F0693C&amp;showFlipBtn=true" </w:instrText>
      </w:r>
      <w:ins w:id="291" w:author="David Hartley" w:date="2013-07-31T09:52:00Z"/>
      <w:r w:rsidR="0002112F">
        <w:fldChar w:fldCharType="separate"/>
      </w:r>
      <w:r w:rsidR="00BD0585">
        <w:rPr>
          <w:rStyle w:val="Hyperlink"/>
        </w:rPr>
        <w:t>The Cost of IFRS Transition in Canada</w:t>
      </w:r>
      <w:r w:rsidR="0002112F">
        <w:rPr>
          <w:rStyle w:val="Hyperlink"/>
        </w:rPr>
        <w:fldChar w:fldCharType="end"/>
      </w:r>
      <w:r w:rsidR="00BD0585">
        <w:t xml:space="preserve"> reports that the average cost ranged from CDN$150,000 for small companies to $4 million for large companies.</w:t>
      </w:r>
    </w:p>
    <w:p w14:paraId="68868C6B" w14:textId="43760414" w:rsidR="0062213A" w:rsidRPr="00913015" w:rsidRDefault="0062213A" w:rsidP="007166E1">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t xml:space="preserve"> </w:t>
      </w:r>
      <w:r w:rsidRPr="00913015">
        <w:t>n</w:t>
      </w:r>
      <w:r>
        <w:t>o</w:t>
      </w:r>
      <w:r w:rsidRPr="00913015">
        <w:t xml:space="preserve">t going away any time soon. Even in the UK, where the IASB is based, we are faced with UK IFRS i.e. a UK specific </w:t>
      </w:r>
      <w:r>
        <w:t>version of IFRS.</w:t>
      </w:r>
      <w:r w:rsidR="00FB3E23">
        <w:br/>
      </w:r>
      <w:r w:rsidR="00FB3E23" w:rsidRPr="00FB3E23">
        <w:rPr>
          <w:rStyle w:val="Line6Char"/>
        </w:rPr>
        <w:br/>
      </w:r>
      <w:r w:rsidRPr="00913015">
        <w:t xml:space="preserve">So accountants and financial reporting will </w:t>
      </w:r>
      <w:r>
        <w:t xml:space="preserve">have to </w:t>
      </w:r>
      <w:r w:rsidRPr="00913015">
        <w:t>continue cop</w:t>
      </w:r>
      <w:r>
        <w:t>ing</w:t>
      </w:r>
      <w:r w:rsidRPr="00913015">
        <w:t xml:space="preserve"> with multiple standards, which can even involve different philosophies for determining what is “true and fair” e.g. IFRS v GAAP.</w:t>
      </w:r>
    </w:p>
    <w:p w14:paraId="0CC5D052" w14:textId="77777777" w:rsidR="0062213A" w:rsidRPr="00913015" w:rsidRDefault="0062213A" w:rsidP="0062213A">
      <w:pPr>
        <w:pStyle w:val="ListBullet"/>
      </w:pPr>
      <w:r>
        <w:lastRenderedPageBreak/>
        <w:t>Even within a business entity, there is an i</w:t>
      </w:r>
      <w:r w:rsidRPr="00913015">
        <w:t xml:space="preserve">ncreasing requirement to report </w:t>
      </w:r>
      <w:r>
        <w:t>over</w:t>
      </w:r>
      <w:r w:rsidRPr="00913015">
        <w:t xml:space="preserve"> multiple jurisdictions and multiple standards like those mentioned above e.g. US GAAP and IFRS and or UK IFRS</w:t>
      </w:r>
      <w:r w:rsidRPr="00913015">
        <w:br/>
      </w:r>
      <w:r w:rsidRPr="00F36251">
        <w:rPr>
          <w:rStyle w:val="Line6Char"/>
        </w:rPr>
        <w:br/>
      </w:r>
      <w:r w:rsidRPr="00913015">
        <w:t>The differences between standards can in the worst case involve the production of completely separates sets of accounts from the raw data onwards, which is an obvious cost (waste) and potential source of error and confusion.</w:t>
      </w:r>
    </w:p>
    <w:p w14:paraId="1BD59F66" w14:textId="66C04ECB" w:rsidR="0062213A" w:rsidRPr="005A2C31" w:rsidRDefault="0062213A" w:rsidP="0062213A">
      <w:pPr>
        <w:pStyle w:val="ListBullet"/>
      </w:pPr>
      <w:r w:rsidRPr="00913015">
        <w:t>Requirement to produce all reports in computer readable form – (</w:t>
      </w:r>
      <w:proofErr w:type="spellStart"/>
      <w:r w:rsidRPr="00913015">
        <w:t>i</w:t>
      </w:r>
      <w:proofErr w:type="spellEnd"/>
      <w:proofErr w:type="gramStart"/>
      <w:r w:rsidRPr="00913015">
        <w:t>)XBRL</w:t>
      </w:r>
      <w:proofErr w:type="gramEnd"/>
      <w:r w:rsidR="00FB3E23">
        <w:t>.</w:t>
      </w:r>
      <w:r w:rsidR="00FB3E23">
        <w:br/>
      </w:r>
      <w:r w:rsidR="00FB3E23" w:rsidRPr="00FB3E23">
        <w:rPr>
          <w:rStyle w:val="Line6Char"/>
        </w:rPr>
        <w:br/>
      </w:r>
      <w:r w:rsidR="00FB3E23" w:rsidRPr="00FB3E23">
        <w:t>XBRL was a laudable 1998 fresh start attempt to cope with some of the issues mentioned above, and with a lot of effort and commitment by many has been adopted around the world in consequence. As a result of learning and all the other changes in progress, XBRL has also been evolving “on the job” which, while good, has imposed it</w:t>
      </w:r>
      <w:r w:rsidR="00FB3E23">
        <w:t>s own set of keeping up issues.</w:t>
      </w:r>
      <w:r w:rsidR="00FB3E23">
        <w:br/>
      </w:r>
      <w:r w:rsidR="00FB3E23" w:rsidRPr="00FB3E23">
        <w:rPr>
          <w:rStyle w:val="Line6Char"/>
        </w:rPr>
        <w:br/>
      </w:r>
      <w:r w:rsidR="00FB3E23">
        <w:t>Br</w:t>
      </w:r>
      <w:r w:rsidR="005A2C31">
        <w:t>a</w:t>
      </w:r>
      <w:r w:rsidR="00FB3E23">
        <w:t>iins spe</w:t>
      </w:r>
      <w:r w:rsidR="005A2C31">
        <w:t xml:space="preserve">cifically addresses this issue – see </w:t>
      </w:r>
      <w:r w:rsidR="005A2C31" w:rsidRPr="005A2C31">
        <w:rPr>
          <w:u w:val="single"/>
        </w:rPr>
        <w:fldChar w:fldCharType="begin"/>
      </w:r>
      <w:r w:rsidR="005A2C31" w:rsidRPr="005A2C31">
        <w:rPr>
          <w:u w:val="single"/>
        </w:rPr>
        <w:instrText xml:space="preserve"> REF _Ref362099317 \h  \* MERGEFORMAT </w:instrText>
      </w:r>
      <w:r w:rsidR="005A2C31" w:rsidRPr="005A2C31">
        <w:rPr>
          <w:u w:val="single"/>
        </w:rPr>
      </w:r>
      <w:r w:rsidR="005A2C31" w:rsidRPr="005A2C31">
        <w:rPr>
          <w:u w:val="single"/>
        </w:rPr>
        <w:fldChar w:fldCharType="separate"/>
      </w:r>
      <w:ins w:id="292" w:author="David Hartley" w:date="2013-07-31T09:52:00Z">
        <w:r w:rsidR="002651EB" w:rsidRPr="002651EB">
          <w:rPr>
            <w:u w:val="single"/>
            <w:rPrChange w:id="293" w:author="David Hartley" w:date="2013-07-31T09:52:00Z">
              <w:rPr/>
            </w:rPrChange>
          </w:rPr>
          <w:t>Braiins and XBRL</w:t>
        </w:r>
      </w:ins>
      <w:del w:id="294" w:author="David Hartley" w:date="2013-07-31T09:52:00Z">
        <w:r w:rsidR="00C569B6" w:rsidRPr="00C569B6" w:rsidDel="002651EB">
          <w:rPr>
            <w:u w:val="single"/>
          </w:rPr>
          <w:delText>Braiins and XBRL</w:delText>
        </w:r>
      </w:del>
      <w:r w:rsidR="005A2C31" w:rsidRPr="005A2C31">
        <w:rPr>
          <w:u w:val="single"/>
        </w:rPr>
        <w:fldChar w:fldCharType="end"/>
      </w:r>
      <w:r w:rsidR="005A2C31" w:rsidRPr="005A2C31">
        <w:t>.</w:t>
      </w:r>
    </w:p>
    <w:p w14:paraId="6D50DC13" w14:textId="77777777" w:rsidR="0062213A" w:rsidRPr="00913015" w:rsidRDefault="0062213A" w:rsidP="00D34F50">
      <w:pPr>
        <w:pStyle w:val="Heading2"/>
      </w:pPr>
      <w:bookmarkStart w:id="295" w:name="_Toc363027691"/>
      <w:r w:rsidRPr="00913015">
        <w:t>Business Environment</w:t>
      </w:r>
      <w:bookmarkEnd w:id="295"/>
      <w:r w:rsidRPr="00913015">
        <w:t xml:space="preserve"> </w:t>
      </w:r>
    </w:p>
    <w:p w14:paraId="5217C4CE" w14:textId="77777777" w:rsidR="0062213A" w:rsidRPr="00913015" w:rsidRDefault="0062213A" w:rsidP="0062213A">
      <w:pPr>
        <w:pStyle w:val="ListBullet"/>
      </w:pPr>
      <w:r w:rsidRPr="00913015">
        <w:t>Global impact – more businesses operating across multiple countries</w:t>
      </w:r>
    </w:p>
    <w:p w14:paraId="74E5EF12" w14:textId="77777777" w:rsidR="0062213A" w:rsidRPr="00913015" w:rsidRDefault="0062213A" w:rsidP="0062213A">
      <w:pPr>
        <w:pStyle w:val="ListBullet"/>
      </w:pPr>
      <w:r w:rsidRPr="00913015">
        <w:t>Interconnected supply chains and outsourcing</w:t>
      </w:r>
    </w:p>
    <w:p w14:paraId="34117662" w14:textId="77777777" w:rsidR="0062213A" w:rsidRPr="00913015" w:rsidRDefault="0062213A" w:rsidP="0062213A">
      <w:pPr>
        <w:pStyle w:val="ListBullet"/>
      </w:pPr>
      <w:r w:rsidRPr="00913015">
        <w:t>Real time reporting and the increasing stakeholder readership</w:t>
      </w:r>
    </w:p>
    <w:p w14:paraId="1CF7565C" w14:textId="77777777" w:rsidR="0062213A" w:rsidRPr="00913015" w:rsidRDefault="0062213A" w:rsidP="0062213A">
      <w:pPr>
        <w:pStyle w:val="ListBullet"/>
      </w:pPr>
      <w:r w:rsidRPr="00913015">
        <w:t>Decentralised structures and increasing homeworkers, virtual workers, outsourced work</w:t>
      </w:r>
    </w:p>
    <w:p w14:paraId="57B8C935" w14:textId="77777777" w:rsidR="0062213A" w:rsidRPr="00913015" w:rsidRDefault="0062213A" w:rsidP="0062213A">
      <w:pPr>
        <w:pStyle w:val="ListBullet"/>
      </w:pPr>
      <w:r w:rsidRPr="00913015">
        <w:t>Ever more sophisticated internal reporting systems; simple ledgers giving way to complex ERP systems</w:t>
      </w:r>
    </w:p>
    <w:p w14:paraId="670BE286" w14:textId="77777777" w:rsidR="0062213A" w:rsidRPr="00913015" w:rsidRDefault="0062213A" w:rsidP="0062213A">
      <w:pPr>
        <w:pStyle w:val="ListBullet"/>
      </w:pPr>
      <w:r w:rsidRPr="00913015">
        <w:t xml:space="preserve">Increasing competition – from other companies, technologies, industries and countries. Now, even your published accounts form part of your competitive armoury. </w:t>
      </w:r>
    </w:p>
    <w:p w14:paraId="4DFE1A93" w14:textId="1FC4E96E" w:rsidR="0062213A" w:rsidRPr="00913015" w:rsidRDefault="0062213A" w:rsidP="00D34F50">
      <w:pPr>
        <w:pStyle w:val="Heading2"/>
      </w:pPr>
      <w:bookmarkStart w:id="296" w:name="_Toc363027692"/>
      <w:r w:rsidRPr="00913015">
        <w:t>Technolog</w:t>
      </w:r>
      <w:r w:rsidR="007C5750">
        <w:t>y Advances</w:t>
      </w:r>
      <w:bookmarkEnd w:id="296"/>
    </w:p>
    <w:p w14:paraId="782FD274" w14:textId="55217212" w:rsidR="0062213A" w:rsidRDefault="007C5750" w:rsidP="007C5750">
      <w:r>
        <w:t>Technology advances such as c</w:t>
      </w:r>
      <w:r w:rsidR="003172E7" w:rsidRPr="003172E7">
        <w:t>loud computing (also known as SaaS - Software as a Service)</w:t>
      </w:r>
      <w:r>
        <w:t>; m</w:t>
      </w:r>
      <w:r w:rsidR="0062213A" w:rsidRPr="00913015">
        <w:t>obile always on computing with more people wanting, and companies allowing or even encouraging BYOD (Bring Your Own Device)</w:t>
      </w:r>
      <w:r>
        <w:t xml:space="preserve">; </w:t>
      </w:r>
      <w:r w:rsidR="0062213A" w:rsidRPr="00913015">
        <w:t>Web 2.0</w:t>
      </w:r>
      <w:r w:rsidR="0062213A">
        <w:t xml:space="preserve"> going to Web 3.0 or the </w:t>
      </w:r>
      <w:r w:rsidR="0062213A" w:rsidRPr="00913015">
        <w:t>Semantic Web</w:t>
      </w:r>
      <w:r>
        <w:t>; B</w:t>
      </w:r>
      <w:r w:rsidR="0062213A">
        <w:t>usiness Intelligence (BI) systems</w:t>
      </w:r>
      <w:r>
        <w:t xml:space="preserve">; ERP, CRM and BI systems, and </w:t>
      </w:r>
      <w:proofErr w:type="spellStart"/>
      <w:r w:rsidR="0062213A" w:rsidRPr="00913015">
        <w:t>BigData</w:t>
      </w:r>
      <w:proofErr w:type="spellEnd"/>
      <w:r w:rsidR="0062213A">
        <w:t xml:space="preserve"> </w:t>
      </w:r>
      <w:r>
        <w:t xml:space="preserve">mean that the sources of an entity’s data can have changed (or </w:t>
      </w:r>
      <w:r w:rsidR="001937DC">
        <w:t>are</w:t>
      </w:r>
      <w:r>
        <w:t xml:space="preserve"> changing) drastically, and that the output medium for reports has and is changing also</w:t>
      </w:r>
      <w:r w:rsidR="001D4886">
        <w:t>. S</w:t>
      </w:r>
      <w:r>
        <w:t xml:space="preserve">ystems </w:t>
      </w:r>
      <w:r w:rsidR="001D4886">
        <w:t>which accommodate these changes are needed.</w:t>
      </w:r>
    </w:p>
    <w:p w14:paraId="5DA9B5C8" w14:textId="432F5596" w:rsidR="0062213A" w:rsidRDefault="0062213A" w:rsidP="00D34F50">
      <w:pPr>
        <w:pStyle w:val="Heading2"/>
      </w:pPr>
      <w:bookmarkStart w:id="297" w:name="_Toc363027693"/>
      <w:r>
        <w:t>Failure of Financial Reporting Systems to Keep Up</w:t>
      </w:r>
      <w:bookmarkEnd w:id="297"/>
    </w:p>
    <w:p w14:paraId="52AFAD6B" w14:textId="67B93781" w:rsidR="0062213A" w:rsidRDefault="0062213A" w:rsidP="0062213A">
      <w:r>
        <w:t xml:space="preserve">By and large Financial Reporting Systems have not kept up very well. The complexities and constant changes have led to evolutionary change that has mostly involved tacking more on to what was there before, albeit with a prettier face. </w:t>
      </w:r>
    </w:p>
    <w:p w14:paraId="389CD410" w14:textId="47935144" w:rsidR="0062213A" w:rsidRDefault="0062213A" w:rsidP="0062213A">
      <w:r w:rsidRPr="000A5F51">
        <w:t xml:space="preserve">Whereas an entity's general ledgers are controlled double entry environments, the financial statement </w:t>
      </w:r>
      <w:r w:rsidR="001D4886">
        <w:t xml:space="preserve">and integrated </w:t>
      </w:r>
      <w:r w:rsidRPr="000A5F51">
        <w:t>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381F034" w14:textId="407E982A" w:rsidR="00EF2566" w:rsidRDefault="00EF2566" w:rsidP="0062213A">
      <w:r>
        <w:t xml:space="preserve">According to </w:t>
      </w:r>
      <w:r w:rsidR="0002112F">
        <w:fldChar w:fldCharType="begin"/>
      </w:r>
      <w:r w:rsidR="0002112F">
        <w:instrText xml:space="preserve"> HYPERLINK "http://www.tagetik.com/uk/sof</w:instrText>
      </w:r>
      <w:r w:rsidR="0002112F">
        <w:instrText xml:space="preserve">tware/demo/cdm-movie" </w:instrText>
      </w:r>
      <w:ins w:id="298" w:author="David Hartley" w:date="2013-07-31T09:52:00Z"/>
      <w:r w:rsidR="0002112F">
        <w:fldChar w:fldCharType="separate"/>
      </w:r>
      <w:proofErr w:type="spellStart"/>
      <w:r w:rsidRPr="00EF2566">
        <w:rPr>
          <w:rStyle w:val="Hyperlink"/>
        </w:rPr>
        <w:t>Tagetik</w:t>
      </w:r>
      <w:proofErr w:type="spellEnd"/>
      <w:r w:rsidR="0002112F">
        <w:rPr>
          <w:rStyle w:val="Hyperlink"/>
        </w:rPr>
        <w:fldChar w:fldCharType="end"/>
      </w:r>
      <w:r>
        <w:t>, a CDM (Collaborative Disclosure Management) system</w:t>
      </w:r>
      <w:r w:rsidR="00CB6485">
        <w:t xml:space="preserve"> supplier</w:t>
      </w:r>
      <w:r>
        <w:t xml:space="preserve"> “An earning restatement can cost your stock price an average of ten present”. </w:t>
      </w:r>
      <w:r w:rsidR="00CB6485">
        <w:t>Ironically, from the Braiins perspective, their system is</w:t>
      </w:r>
      <w:r w:rsidR="001A4E7D">
        <w:t xml:space="preserve"> </w:t>
      </w:r>
      <w:r w:rsidR="00D5560C">
        <w:t>built</w:t>
      </w:r>
      <w:r w:rsidR="001A4E7D">
        <w:t xml:space="preserve"> </w:t>
      </w:r>
      <w:r>
        <w:t>using Word</w:t>
      </w:r>
      <w:r w:rsidR="00CB6485">
        <w:t>!</w:t>
      </w:r>
    </w:p>
    <w:p w14:paraId="16BFBB9D" w14:textId="77777777" w:rsidR="00D44A50" w:rsidRDefault="00D44A50" w:rsidP="00D44A50">
      <w:pPr>
        <w:pStyle w:val="Normal6after"/>
      </w:pPr>
      <w:r>
        <w:lastRenderedPageBreak/>
        <w:t>There are many products or systems which tackle parts of the process, under various banners</w:t>
      </w:r>
    </w:p>
    <w:p w14:paraId="548D3174" w14:textId="77777777" w:rsidR="00D44A50" w:rsidRDefault="00D44A50" w:rsidP="00D44A50">
      <w:pPr>
        <w:pStyle w:val="ListB6after"/>
      </w:pPr>
      <w:r>
        <w:t>Financial Statements or Accounts Production Systems</w:t>
      </w:r>
    </w:p>
    <w:p w14:paraId="47AF0A8E" w14:textId="77777777" w:rsidR="00D44A50" w:rsidRDefault="00D44A50" w:rsidP="00D44A50">
      <w:pPr>
        <w:pStyle w:val="ListB6after"/>
      </w:pPr>
      <w:r>
        <w:t>Record to Report systems</w:t>
      </w:r>
    </w:p>
    <w:p w14:paraId="2134B424" w14:textId="77777777" w:rsidR="00D44A50" w:rsidRDefault="00D44A50" w:rsidP="00D44A50">
      <w:pPr>
        <w:pStyle w:val="ListB6after"/>
      </w:pPr>
      <w:r>
        <w:t>Disclosure Management and Collaborative Disclosure Management (CDM)</w:t>
      </w:r>
    </w:p>
    <w:p w14:paraId="7DEF98A6" w14:textId="77777777" w:rsidR="00D44A50" w:rsidRDefault="00D44A50" w:rsidP="00D44A50">
      <w:pPr>
        <w:pStyle w:val="ListB6after"/>
      </w:pPr>
      <w:r>
        <w:t>Business Intelligence (BI) software</w:t>
      </w:r>
    </w:p>
    <w:p w14:paraId="6BC014C2" w14:textId="77777777" w:rsidR="00D44A50" w:rsidRDefault="00D44A50" w:rsidP="00D44A50">
      <w:pPr>
        <w:pStyle w:val="ListB6after"/>
      </w:pPr>
      <w:r>
        <w:t>Enterprise Performance Management (EPM)</w:t>
      </w:r>
    </w:p>
    <w:p w14:paraId="42E94B71" w14:textId="77777777" w:rsidR="00D44A50" w:rsidRDefault="00D44A50" w:rsidP="00D44A50">
      <w:pPr>
        <w:pStyle w:val="ListB6after"/>
      </w:pPr>
      <w:r>
        <w:t>XBRL processor</w:t>
      </w:r>
    </w:p>
    <w:p w14:paraId="0AFFF65C" w14:textId="77777777" w:rsidR="00D44A50" w:rsidRDefault="00D44A50" w:rsidP="00D44A50">
      <w:proofErr w:type="gramStart"/>
      <w:r>
        <w:t>yet</w:t>
      </w:r>
      <w:proofErr w:type="gramEnd"/>
      <w:r>
        <w:t xml:space="preserve"> they are all complicated, incomplete (lacking the ability to cope with the complete task for even one taxonomy/jurisdiction let along multiple ones), and in some cases use what in our opinion is inappropriate technology. See </w:t>
      </w:r>
      <w:r w:rsidRPr="00C40763">
        <w:rPr>
          <w:u w:val="single"/>
        </w:rPr>
        <w:fldChar w:fldCharType="begin"/>
      </w:r>
      <w:r w:rsidRPr="00C40763">
        <w:rPr>
          <w:u w:val="single"/>
        </w:rPr>
        <w:instrText xml:space="preserve"> REF _Ref362097642 \r \h </w:instrText>
      </w:r>
      <w:r>
        <w:rPr>
          <w:u w:val="single"/>
        </w:rPr>
        <w:instrText xml:space="preserve"> \* MERGEFORMAT </w:instrText>
      </w:r>
      <w:r w:rsidRPr="00C40763">
        <w:rPr>
          <w:u w:val="single"/>
        </w:rPr>
      </w:r>
      <w:r w:rsidRPr="00C40763">
        <w:rPr>
          <w:u w:val="single"/>
        </w:rPr>
        <w:fldChar w:fldCharType="separate"/>
      </w:r>
      <w:r w:rsidR="002651EB">
        <w:rPr>
          <w:u w:val="single"/>
        </w:rPr>
        <w:t xml:space="preserve">Appendix </w:t>
      </w:r>
      <w:proofErr w:type="gramStart"/>
      <w:r w:rsidR="002651EB">
        <w:rPr>
          <w:u w:val="single"/>
        </w:rPr>
        <w:t>2</w:t>
      </w:r>
      <w:r w:rsidRPr="00C40763">
        <w:rPr>
          <w:u w:val="single"/>
        </w:rPr>
        <w:fldChar w:fldCharType="end"/>
      </w:r>
      <w:r w:rsidRPr="00C40763">
        <w:rPr>
          <w:u w:val="single"/>
        </w:rPr>
        <w:t xml:space="preserve"> </w:t>
      </w:r>
      <w:r w:rsidRPr="00C40763">
        <w:rPr>
          <w:u w:val="single"/>
        </w:rPr>
        <w:fldChar w:fldCharType="begin"/>
      </w:r>
      <w:r w:rsidRPr="00C40763">
        <w:rPr>
          <w:u w:val="single"/>
        </w:rPr>
        <w:instrText xml:space="preserve"> REF _Ref362097642 \h </w:instrText>
      </w:r>
      <w:r>
        <w:rPr>
          <w:u w:val="single"/>
        </w:rPr>
        <w:instrText xml:space="preserve"> \* MERGEFORMAT </w:instrText>
      </w:r>
      <w:r w:rsidRPr="00C40763">
        <w:rPr>
          <w:u w:val="single"/>
        </w:rPr>
      </w:r>
      <w:r w:rsidRPr="00C40763">
        <w:rPr>
          <w:u w:val="single"/>
        </w:rPr>
        <w:fldChar w:fldCharType="separate"/>
      </w:r>
      <w:ins w:id="299" w:author="David Hartley" w:date="2013-07-31T09:52:00Z">
        <w:r w:rsidR="002651EB" w:rsidRPr="002651EB">
          <w:rPr>
            <w:u w:val="single"/>
            <w:rPrChange w:id="300" w:author="David Hartley" w:date="2013-07-31T09:52:00Z">
              <w:rPr/>
            </w:rPrChange>
          </w:rPr>
          <w:t>The</w:t>
        </w:r>
        <w:proofErr w:type="gramEnd"/>
        <w:r w:rsidR="002651EB" w:rsidRPr="002651EB">
          <w:rPr>
            <w:u w:val="single"/>
            <w:rPrChange w:id="301" w:author="David Hartley" w:date="2013-07-31T09:52:00Z">
              <w:rPr/>
            </w:rPrChange>
          </w:rPr>
          <w:t xml:space="preserve"> Market</w:t>
        </w:r>
      </w:ins>
      <w:del w:id="302" w:author="David Hartley" w:date="2013-07-31T09:52:00Z">
        <w:r w:rsidR="00C569B6" w:rsidRPr="00C569B6" w:rsidDel="002651EB">
          <w:rPr>
            <w:u w:val="single"/>
          </w:rPr>
          <w:delText>The Market</w:delText>
        </w:r>
      </w:del>
      <w:r w:rsidRPr="00C40763">
        <w:rPr>
          <w:u w:val="single"/>
        </w:rPr>
        <w:fldChar w:fldCharType="end"/>
      </w:r>
      <w:r>
        <w:t xml:space="preserve"> for a more complete discussion.</w:t>
      </w:r>
    </w:p>
    <w:p w14:paraId="189AE5C4" w14:textId="77777777" w:rsidR="00D44A50" w:rsidRDefault="00D44A50" w:rsidP="00D44A50">
      <w:r>
        <w:t>The result of the failure of any pre-Braiins system to provide the full solution has forced accountants to expensively cobble together hand crafted reports with serious risk of error.</w:t>
      </w:r>
    </w:p>
    <w:p w14:paraId="73803CC1" w14:textId="5E029F7E" w:rsidR="0062213A" w:rsidRDefault="00D44A50" w:rsidP="0062213A">
      <w:commentRangeStart w:id="303"/>
      <w:r>
        <w:t>Upgrades and other products will appear once the &lt;IR&gt; Framework is agreed upon and is published, but our expectation is that the over-complicated and disjointed approaches of the current systems will be perpetuated or even be made worse</w:t>
      </w:r>
      <w:commentRangeEnd w:id="303"/>
      <w:r w:rsidR="00D5560C">
        <w:rPr>
          <w:rStyle w:val="CommentReference"/>
        </w:rPr>
        <w:commentReference w:id="303"/>
      </w:r>
      <w:r>
        <w:t>.</w:t>
      </w:r>
    </w:p>
    <w:p w14:paraId="68764306" w14:textId="2035073E" w:rsidR="005A5968" w:rsidRDefault="005A5968" w:rsidP="005A5968">
      <w:pPr>
        <w:pStyle w:val="Heading2"/>
      </w:pPr>
      <w:bookmarkStart w:id="304" w:name="_Toc363027694"/>
      <w:r>
        <w:t>The Need</w:t>
      </w:r>
      <w:r w:rsidR="008F0DF5">
        <w:t xml:space="preserve"> for Braiins</w:t>
      </w:r>
      <w:bookmarkEnd w:id="304"/>
    </w:p>
    <w:p w14:paraId="35E79243" w14:textId="05109822" w:rsidR="00362F9D" w:rsidRDefault="00362F9D" w:rsidP="00B47BDF">
      <w:r w:rsidRPr="00362F9D">
        <w:t xml:space="preserve">The need for a </w:t>
      </w:r>
      <w:r w:rsidR="00F301F3">
        <w:t xml:space="preserve">better way forward </w:t>
      </w:r>
      <w:r w:rsidRPr="00362F9D">
        <w:t>is clear, and pressing.</w:t>
      </w:r>
    </w:p>
    <w:p w14:paraId="1623B01E" w14:textId="24372793" w:rsidR="00362F9D" w:rsidRDefault="00B47BDF" w:rsidP="00B47BDF">
      <w:r>
        <w:t xml:space="preserve">Braiins is being built to </w:t>
      </w:r>
      <w:r w:rsidR="00362F9D">
        <w:t>be that solution and more, as described in the following sections.</w:t>
      </w:r>
    </w:p>
    <w:p w14:paraId="1B2C8709" w14:textId="77777777" w:rsidR="0062213A" w:rsidRDefault="0062213A" w:rsidP="00BA0306"/>
    <w:p w14:paraId="0CB44E21" w14:textId="77777777" w:rsidR="00963A88" w:rsidRPr="00913015" w:rsidRDefault="00963A88" w:rsidP="00BA0306"/>
    <w:p w14:paraId="098D567D" w14:textId="77777777" w:rsidR="00BA0306" w:rsidRPr="0048510D" w:rsidRDefault="00BA0306" w:rsidP="00C95647"/>
    <w:p w14:paraId="304D9B47" w14:textId="3A0A09A2" w:rsidR="00AE6189" w:rsidRDefault="002C4A79" w:rsidP="008F0DF5">
      <w:pPr>
        <w:pStyle w:val="Heading1"/>
      </w:pPr>
      <w:bookmarkStart w:id="305" w:name="_Ref362506892"/>
      <w:bookmarkStart w:id="306" w:name="_Ref362506934"/>
      <w:bookmarkStart w:id="307" w:name="_Toc363027695"/>
      <w:r>
        <w:lastRenderedPageBreak/>
        <w:t xml:space="preserve">The Braiins </w:t>
      </w:r>
      <w:r w:rsidR="00E10387">
        <w:t>P</w:t>
      </w:r>
      <w:r>
        <w:t>roduct and Community</w:t>
      </w:r>
      <w:bookmarkEnd w:id="305"/>
      <w:bookmarkEnd w:id="306"/>
      <w:bookmarkEnd w:id="307"/>
    </w:p>
    <w:p w14:paraId="71E23414" w14:textId="558378CF" w:rsidR="00F2392F" w:rsidRDefault="00F2392F" w:rsidP="009B1F37">
      <w:pPr>
        <w:pStyle w:val="Normal6after"/>
      </w:pPr>
      <w:r>
        <w:t xml:space="preserve">Braiins has three </w:t>
      </w:r>
      <w:r w:rsidR="00D817C0">
        <w:t xml:space="preserve">principal </w:t>
      </w:r>
      <w:r w:rsidR="008F0DF5">
        <w:t>roles</w:t>
      </w:r>
      <w:r>
        <w:t>:</w:t>
      </w:r>
    </w:p>
    <w:p w14:paraId="0DF4DCF4" w14:textId="1D497B5F" w:rsidR="00F2392F" w:rsidRDefault="00D04F16" w:rsidP="00D04F16">
      <w:pPr>
        <w:pStyle w:val="ListB6after"/>
      </w:pPr>
      <w:r>
        <w:t>P</w:t>
      </w:r>
      <w:r w:rsidR="00F2392F">
        <w:t>roduction of Integrated or Financial Reports</w:t>
      </w:r>
    </w:p>
    <w:p w14:paraId="2BA4C19B" w14:textId="44D2CCE4" w:rsidR="00F2392F" w:rsidRDefault="00E06847" w:rsidP="00D04F16">
      <w:pPr>
        <w:pStyle w:val="ListB6after"/>
      </w:pPr>
      <w:r>
        <w:t xml:space="preserve">Review and </w:t>
      </w:r>
      <w:r w:rsidR="00F2392F">
        <w:t xml:space="preserve">Analysis of </w:t>
      </w:r>
      <w:r w:rsidR="00D04F16">
        <w:t>Integrated or Financial Report Data</w:t>
      </w:r>
    </w:p>
    <w:p w14:paraId="34319238" w14:textId="3E9A60F9" w:rsidR="00F2392F" w:rsidRPr="00F2392F" w:rsidRDefault="00F2392F" w:rsidP="00D04F16">
      <w:pPr>
        <w:pStyle w:val="ListB6after"/>
      </w:pPr>
      <w:r>
        <w:t>Networking</w:t>
      </w:r>
      <w:r w:rsidR="002C4A79">
        <w:t xml:space="preserve"> via the Braiins Community</w:t>
      </w:r>
    </w:p>
    <w:p w14:paraId="41156E52" w14:textId="3634608E" w:rsidR="00D04F16" w:rsidRDefault="00D04F16" w:rsidP="008F0DF5">
      <w:pPr>
        <w:pStyle w:val="Normal6after"/>
      </w:pPr>
      <w:r>
        <w:t xml:space="preserve">A person or entity can use Braiins for </w:t>
      </w:r>
      <w:r w:rsidR="00E75D11">
        <w:t xml:space="preserve">any </w:t>
      </w:r>
      <w:r>
        <w:t xml:space="preserve">one, </w:t>
      </w:r>
      <w:r w:rsidR="00E75D11">
        <w:t xml:space="preserve">any </w:t>
      </w:r>
      <w:r>
        <w:t xml:space="preserve">two, or </w:t>
      </w:r>
      <w:r w:rsidR="00E75D11">
        <w:t xml:space="preserve">all </w:t>
      </w:r>
      <w:r>
        <w:t xml:space="preserve">three of these </w:t>
      </w:r>
      <w:r w:rsidR="008F0DF5">
        <w:t>roles</w:t>
      </w:r>
      <w:r>
        <w:t>.</w:t>
      </w:r>
    </w:p>
    <w:p w14:paraId="79B2E436" w14:textId="356FB7F2" w:rsidR="00970901" w:rsidRDefault="00D04F16" w:rsidP="008F0DF5">
      <w:pPr>
        <w:pStyle w:val="Heading2"/>
      </w:pPr>
      <w:bookmarkStart w:id="308" w:name="_Toc363027696"/>
      <w:r w:rsidRPr="00D04F16">
        <w:t>P</w:t>
      </w:r>
      <w:r w:rsidR="00F2392F" w:rsidRPr="00D04F16">
        <w:t>roduction of Integrated or Financial Reports</w:t>
      </w:r>
      <w:bookmarkEnd w:id="308"/>
    </w:p>
    <w:p w14:paraId="372E945A" w14:textId="05A82C87" w:rsidR="00464BB9" w:rsidRDefault="00D04F16" w:rsidP="00464BB9">
      <w:r>
        <w:t xml:space="preserve">In </w:t>
      </w:r>
      <w:r w:rsidR="00E75D11">
        <w:t xml:space="preserve">its </w:t>
      </w:r>
      <w:r w:rsidRPr="00D04F16">
        <w:t>P</w:t>
      </w:r>
      <w:r w:rsidR="00F2392F" w:rsidRPr="00D04F16">
        <w:t>roduction of Integrated or Financial Reports</w:t>
      </w:r>
      <w:r w:rsidRPr="00D04F16">
        <w:t xml:space="preserve"> </w:t>
      </w:r>
      <w:r>
        <w:t>role, Braiins is</w:t>
      </w:r>
    </w:p>
    <w:p w14:paraId="7ECF10E8" w14:textId="77777777" w:rsidR="000A6FDB" w:rsidRDefault="00D04F16" w:rsidP="00E10387">
      <w:pPr>
        <w:pStyle w:val="ListB6after"/>
      </w:pPr>
      <w:r>
        <w:t>For</w:t>
      </w:r>
    </w:p>
    <w:p w14:paraId="51850EBB" w14:textId="359D5DDB" w:rsidR="000A6FDB" w:rsidRDefault="00A45E9E" w:rsidP="000A6FDB">
      <w:pPr>
        <w:pStyle w:val="ListBI1"/>
      </w:pPr>
      <w:r>
        <w:t>a</w:t>
      </w:r>
      <w:r w:rsidR="00464BB9">
        <w:t xml:space="preserve">ny type </w:t>
      </w:r>
      <w:r w:rsidR="00F301F3">
        <w:t xml:space="preserve">or structure </w:t>
      </w:r>
      <w:r w:rsidR="00464BB9">
        <w:t>of entity or organisation</w:t>
      </w:r>
    </w:p>
    <w:p w14:paraId="0F7ABDDB" w14:textId="495A5ED8" w:rsidR="000A6FDB" w:rsidRDefault="00464BB9" w:rsidP="000A6FDB">
      <w:pPr>
        <w:pStyle w:val="ListBI1"/>
      </w:pPr>
      <w:r>
        <w:t>small to large</w:t>
      </w:r>
    </w:p>
    <w:p w14:paraId="2AF56B32" w14:textId="282B4D42" w:rsidR="000A6FDB" w:rsidRDefault="00464BB9" w:rsidP="000A6FDB">
      <w:pPr>
        <w:pStyle w:val="ListBI1"/>
      </w:pPr>
      <w:r>
        <w:t>groups</w:t>
      </w:r>
      <w:r w:rsidR="000A6FDB">
        <w:t xml:space="preserve"> with any mixture of entity types</w:t>
      </w:r>
    </w:p>
    <w:p w14:paraId="10FE1C1C" w14:textId="065CDE9E" w:rsidR="00464BB9" w:rsidRDefault="000A6FDB" w:rsidP="000A6FDB">
      <w:pPr>
        <w:pStyle w:val="ListBI1"/>
      </w:pPr>
      <w:r>
        <w:t>international entities</w:t>
      </w:r>
    </w:p>
    <w:p w14:paraId="532572A7" w14:textId="5EAC5346" w:rsidR="00464BB9" w:rsidRPr="00464BB9" w:rsidRDefault="00464BB9" w:rsidP="006D7FB0">
      <w:pPr>
        <w:pStyle w:val="ListB6after"/>
      </w:pPr>
      <w:r>
        <w:t>To</w:t>
      </w:r>
    </w:p>
    <w:p w14:paraId="48528C05" w14:textId="216A3091" w:rsidR="00D86CC4" w:rsidRDefault="00A45E9E" w:rsidP="006D7FB0">
      <w:pPr>
        <w:pStyle w:val="ListBI1"/>
      </w:pPr>
      <w:r>
        <w:t>p</w:t>
      </w:r>
      <w:r w:rsidR="00AE6189">
        <w:t>roduc</w:t>
      </w:r>
      <w:r w:rsidR="00464BB9">
        <w:t>e</w:t>
      </w:r>
      <w:r w:rsidR="00AE6189">
        <w:t xml:space="preserve"> </w:t>
      </w:r>
      <w:r w:rsidR="004C31FA">
        <w:t xml:space="preserve">annual or </w:t>
      </w:r>
      <w:ins w:id="309" w:author="David Hartley" w:date="2013-07-31T09:48:00Z">
        <w:r w:rsidR="009A2778">
          <w:t xml:space="preserve">periodic (usually </w:t>
        </w:r>
      </w:ins>
      <w:r w:rsidR="004C31FA">
        <w:t>quarterly</w:t>
      </w:r>
      <w:ins w:id="310" w:author="David Hartley" w:date="2013-07-31T09:48:00Z">
        <w:r w:rsidR="009A2778">
          <w:t>)</w:t>
        </w:r>
      </w:ins>
      <w:r w:rsidR="004C31FA">
        <w:t xml:space="preserve"> </w:t>
      </w:r>
      <w:r w:rsidR="009B1F37">
        <w:t xml:space="preserve">Integrated </w:t>
      </w:r>
      <w:r w:rsidR="00AE6189">
        <w:t>Reports</w:t>
      </w:r>
    </w:p>
    <w:p w14:paraId="25E30FBA" w14:textId="075EB153" w:rsidR="009B1F37" w:rsidRDefault="00A45E9E" w:rsidP="004C31FA">
      <w:pPr>
        <w:pStyle w:val="ListBI1"/>
      </w:pPr>
      <w:r>
        <w:t>p</w:t>
      </w:r>
      <w:r w:rsidR="00D86CC4">
        <w:t>roduc</w:t>
      </w:r>
      <w:r w:rsidR="00464BB9">
        <w:t>e</w:t>
      </w:r>
      <w:r w:rsidR="004C31FA" w:rsidRPr="004C31FA">
        <w:t xml:space="preserve"> annual or </w:t>
      </w:r>
      <w:ins w:id="311" w:author="David Hartley" w:date="2013-07-31T09:48:00Z">
        <w:r w:rsidR="009A2778">
          <w:t xml:space="preserve">periodic (usually </w:t>
        </w:r>
      </w:ins>
      <w:r w:rsidR="004C31FA" w:rsidRPr="004C31FA">
        <w:t>quarterly</w:t>
      </w:r>
      <w:ins w:id="312" w:author="David Hartley" w:date="2013-07-31T09:48:00Z">
        <w:r w:rsidR="009A2778">
          <w:t>)</w:t>
        </w:r>
      </w:ins>
      <w:r w:rsidR="00D86CC4">
        <w:t xml:space="preserve"> </w:t>
      </w:r>
      <w:r w:rsidR="009B1F37">
        <w:t>Financial Reports when Integrated Reports are not required</w:t>
      </w:r>
    </w:p>
    <w:p w14:paraId="2A8F1B49" w14:textId="53A8D336" w:rsidR="006604B8" w:rsidRDefault="006604B8" w:rsidP="006D7FB0">
      <w:pPr>
        <w:pStyle w:val="ListBI1"/>
      </w:pPr>
      <w:r>
        <w:t>produce Regulatory Reports</w:t>
      </w:r>
    </w:p>
    <w:p w14:paraId="2ACDA4B2" w14:textId="1D8B13D3" w:rsidR="006604B8" w:rsidRDefault="006604B8" w:rsidP="006604B8">
      <w:pPr>
        <w:pStyle w:val="ListB6after"/>
      </w:pPr>
      <w:r>
        <w:t>In</w:t>
      </w:r>
    </w:p>
    <w:p w14:paraId="2E340AB2" w14:textId="1E798826" w:rsidR="006604B8" w:rsidRDefault="006604B8" w:rsidP="006604B8">
      <w:pPr>
        <w:pStyle w:val="ListBI1"/>
      </w:pPr>
      <w:r w:rsidRPr="006604B8">
        <w:t>HTML, interactive (dynamic</w:t>
      </w:r>
      <w:r>
        <w:t xml:space="preserve"> semantic web</w:t>
      </w:r>
      <w:r w:rsidRPr="006604B8">
        <w:t>)</w:t>
      </w:r>
      <w:r>
        <w:t>,</w:t>
      </w:r>
      <w:r w:rsidRPr="006604B8">
        <w:t xml:space="preserve"> PDF</w:t>
      </w:r>
      <w:r>
        <w:t xml:space="preserve">, or </w:t>
      </w:r>
      <w:r w:rsidR="00B74F30">
        <w:t>open</w:t>
      </w:r>
      <w:r>
        <w:t xml:space="preserve"> data</w:t>
      </w:r>
      <w:r w:rsidRPr="006604B8">
        <w:t xml:space="preserve"> format</w:t>
      </w:r>
      <w:r>
        <w:t>s</w:t>
      </w:r>
    </w:p>
    <w:p w14:paraId="6ACE686C" w14:textId="0B88D593" w:rsidR="006604B8" w:rsidRDefault="006604B8" w:rsidP="006604B8">
      <w:pPr>
        <w:pStyle w:val="ListBI1"/>
      </w:pPr>
      <w:r>
        <w:t xml:space="preserve">XBRL or </w:t>
      </w:r>
      <w:proofErr w:type="spellStart"/>
      <w:r>
        <w:t>iXBRL</w:t>
      </w:r>
      <w:proofErr w:type="spellEnd"/>
      <w:r>
        <w:t xml:space="preserve"> format as required by regulatory bodies</w:t>
      </w:r>
    </w:p>
    <w:p w14:paraId="55036CE8" w14:textId="77777777" w:rsidR="00EA18AF" w:rsidRDefault="006D7FB0" w:rsidP="006D7FB0">
      <w:pPr>
        <w:pStyle w:val="ListB6after"/>
      </w:pPr>
      <w:r>
        <w:t>Under</w:t>
      </w:r>
    </w:p>
    <w:p w14:paraId="0AAA4A00" w14:textId="174D1572" w:rsidR="00A0567D" w:rsidRDefault="006D7FB0" w:rsidP="00EA18AF">
      <w:pPr>
        <w:pStyle w:val="ListBI1"/>
      </w:pPr>
      <w:r>
        <w:t xml:space="preserve">applicable </w:t>
      </w:r>
      <w:r w:rsidR="000A6FDB">
        <w:t xml:space="preserve">jurisdiction and </w:t>
      </w:r>
      <w:r w:rsidR="00EA18AF">
        <w:t>a</w:t>
      </w:r>
      <w:r>
        <w:t>ccounting standards (taxonomies) including multiple ones e.g. U</w:t>
      </w:r>
      <w:r w:rsidR="00EA18AF">
        <w:t>S</w:t>
      </w:r>
      <w:r>
        <w:t xml:space="preserve"> GAAP and IFRS</w:t>
      </w:r>
      <w:r w:rsidR="000A6FDB">
        <w:t>, from ONE set of data</w:t>
      </w:r>
    </w:p>
    <w:p w14:paraId="399DFEA6" w14:textId="49E557F5" w:rsidR="00EA18AF" w:rsidRDefault="00EA18AF" w:rsidP="00EA18AF">
      <w:pPr>
        <w:pStyle w:val="ListBI1"/>
      </w:pPr>
      <w:r>
        <w:t>the integrated reporting framework (&lt;IR&gt;) if applicable</w:t>
      </w:r>
    </w:p>
    <w:p w14:paraId="313B5A7A" w14:textId="3BDACE74" w:rsidR="00B60C89" w:rsidRDefault="00C84CAD" w:rsidP="00C12E7D">
      <w:pPr>
        <w:pStyle w:val="ListBullet"/>
      </w:pPr>
      <w:r>
        <w:t>As</w:t>
      </w:r>
      <w:r w:rsidR="006D1444">
        <w:t xml:space="preserve"> </w:t>
      </w:r>
      <w:r w:rsidRPr="00C84CAD">
        <w:rPr>
          <w:rStyle w:val="Line6Char"/>
        </w:rPr>
        <w:br/>
      </w:r>
      <w:r w:rsidR="00C12E7D" w:rsidRPr="00C12E7D">
        <w:rPr>
          <w:rStyle w:val="Line6Char"/>
        </w:rPr>
        <w:br/>
      </w:r>
      <w:r w:rsidR="00D35A8D">
        <w:t xml:space="preserve">a controlled </w:t>
      </w:r>
      <w:r w:rsidR="00C12E7D">
        <w:t>a</w:t>
      </w:r>
      <w:r w:rsidR="00C12E7D" w:rsidRPr="00C12E7D">
        <w:t>utomat</w:t>
      </w:r>
      <w:r w:rsidR="00C12E7D">
        <w:t>ed</w:t>
      </w:r>
      <w:r w:rsidR="00C12E7D" w:rsidRPr="00C12E7D">
        <w:t xml:space="preserve"> Record to Report</w:t>
      </w:r>
      <w:r w:rsidR="00D35A8D">
        <w:t xml:space="preserve"> </w:t>
      </w:r>
      <w:r w:rsidR="00C12E7D">
        <w:t xml:space="preserve">process </w:t>
      </w:r>
      <w:r w:rsidR="00D35A8D">
        <w:t>rather than hand crafted art</w:t>
      </w:r>
    </w:p>
    <w:p w14:paraId="7534B4BC" w14:textId="7DF596A3" w:rsidR="006D7FB0" w:rsidRDefault="00EA18AF" w:rsidP="00EA18AF">
      <w:pPr>
        <w:pStyle w:val="ListB6after"/>
      </w:pPr>
      <w:r>
        <w:t>By</w:t>
      </w:r>
      <w:r w:rsidR="005D0DE2">
        <w:br/>
      </w:r>
      <w:r w:rsidRPr="005D0DE2">
        <w:rPr>
          <w:rStyle w:val="Line6Char"/>
        </w:rPr>
        <w:br/>
      </w:r>
      <w:r>
        <w:t>accountants who understand the accounting</w:t>
      </w:r>
      <w:r w:rsidR="00CD33F5">
        <w:t>/</w:t>
      </w:r>
      <w:r>
        <w:t>report requirements</w:t>
      </w:r>
      <w:r w:rsidR="00CD33F5">
        <w:t xml:space="preserve"> and </w:t>
      </w:r>
      <w:r w:rsidR="005D0DE2">
        <w:t xml:space="preserve">use </w:t>
      </w:r>
      <w:r w:rsidR="00CD33F5">
        <w:t xml:space="preserve">of </w:t>
      </w:r>
      <w:r w:rsidR="005D0DE2">
        <w:t xml:space="preserve">a </w:t>
      </w:r>
      <w:r w:rsidR="00CD33F5">
        <w:t xml:space="preserve">web </w:t>
      </w:r>
      <w:r w:rsidR="005D0DE2">
        <w:t>browser</w:t>
      </w:r>
    </w:p>
    <w:p w14:paraId="234F6EB7" w14:textId="59DBBCB6" w:rsidR="000A6FDB" w:rsidRDefault="006D1444" w:rsidP="00AC1337">
      <w:pPr>
        <w:pStyle w:val="ListBullet"/>
      </w:pPr>
      <w:r>
        <w:t>Anywhere</w:t>
      </w:r>
      <w:r w:rsidR="000A6FDB">
        <w:br/>
      </w:r>
      <w:r w:rsidR="000A6FDB" w:rsidRPr="000A6FDB">
        <w:rPr>
          <w:rStyle w:val="Line6Char"/>
        </w:rPr>
        <w:br/>
      </w:r>
      <w:r w:rsidR="006604B8">
        <w:t>via</w:t>
      </w:r>
      <w:r w:rsidR="000A6FDB">
        <w:t xml:space="preserve"> any modern internet connected device with a reasonable screen</w:t>
      </w:r>
      <w:r w:rsidR="00AC1337">
        <w:t>, keyboard and mouse or pointing device</w:t>
      </w:r>
      <w:r w:rsidR="00AC1337" w:rsidRPr="00AC1337">
        <w:t xml:space="preserve"> (</w:t>
      </w:r>
      <w:r w:rsidR="00AC1337">
        <w:t xml:space="preserve">PC, laptop, tablet, </w:t>
      </w:r>
      <w:proofErr w:type="spellStart"/>
      <w:r w:rsidR="00AC1337">
        <w:t>phablet</w:t>
      </w:r>
      <w:proofErr w:type="spellEnd"/>
      <w:r w:rsidR="00AC1337">
        <w:t>)</w:t>
      </w:r>
      <w:r w:rsidR="006604B8">
        <w:t>, with access control applied</w:t>
      </w:r>
    </w:p>
    <w:p w14:paraId="1C046E8E" w14:textId="61D8D97F" w:rsidR="006604B8" w:rsidRDefault="006604B8" w:rsidP="000A6FDB">
      <w:pPr>
        <w:pStyle w:val="ListBullet"/>
      </w:pPr>
      <w:r>
        <w:t>Using</w:t>
      </w:r>
      <w:r>
        <w:br/>
      </w:r>
      <w:r w:rsidRPr="006604B8">
        <w:rPr>
          <w:rStyle w:val="Line6Char"/>
        </w:rPr>
        <w:br/>
      </w:r>
      <w:r>
        <w:t xml:space="preserve">data imported from entity GL or other sources, </w:t>
      </w:r>
      <w:r w:rsidR="00AC1337">
        <w:t xml:space="preserve">or entered </w:t>
      </w:r>
      <w:r>
        <w:t>via Braiins</w:t>
      </w:r>
      <w:r w:rsidR="00AC1337">
        <w:t>, and edited using Braiins</w:t>
      </w:r>
    </w:p>
    <w:p w14:paraId="494B912B" w14:textId="5DE386C7" w:rsidR="00F54BEF" w:rsidRDefault="007E686A" w:rsidP="00E10387">
      <w:pPr>
        <w:pStyle w:val="ListB6after"/>
      </w:pPr>
      <w:r>
        <w:lastRenderedPageBreak/>
        <w:t>E</w:t>
      </w:r>
      <w:r w:rsidR="00F54BEF">
        <w:t>asily</w:t>
      </w:r>
      <w:r w:rsidR="00584DBE">
        <w:t xml:space="preserve"> and </w:t>
      </w:r>
      <w:r w:rsidR="00F54BEF">
        <w:t>naturally thanks to</w:t>
      </w:r>
    </w:p>
    <w:p w14:paraId="5631AB5C" w14:textId="76069C66" w:rsidR="00F54BEF" w:rsidRDefault="00F54BEF" w:rsidP="00584DBE">
      <w:pPr>
        <w:pStyle w:val="ListBI1"/>
      </w:pPr>
      <w:r>
        <w:t xml:space="preserve">the Braiins fresh start KISS approach that hides all the </w:t>
      </w:r>
      <w:r w:rsidR="008E38A0">
        <w:t xml:space="preserve">complicated </w:t>
      </w:r>
      <w:r>
        <w:t>details</w:t>
      </w:r>
    </w:p>
    <w:p w14:paraId="60B60FE4" w14:textId="0B0D745D" w:rsidR="00F54BEF" w:rsidRDefault="008E38A0" w:rsidP="00584DBE">
      <w:pPr>
        <w:pStyle w:val="ListBI1"/>
      </w:pPr>
      <w:r>
        <w:t xml:space="preserve">the </w:t>
      </w:r>
      <w:r w:rsidR="00F54BEF">
        <w:t xml:space="preserve">use of </w:t>
      </w:r>
      <w:r w:rsidR="00240D22">
        <w:t xml:space="preserve">normal </w:t>
      </w:r>
      <w:r w:rsidR="00F54BEF">
        <w:t xml:space="preserve">business/accounting </w:t>
      </w:r>
      <w:r w:rsidR="00240D22">
        <w:t xml:space="preserve">or simple/obvious terminology </w:t>
      </w:r>
      <w:r w:rsidR="00F54BEF">
        <w:t>only</w:t>
      </w:r>
    </w:p>
    <w:p w14:paraId="364CF31A" w14:textId="027C2756" w:rsidR="00B60C89" w:rsidRDefault="00B60C89" w:rsidP="00584DBE">
      <w:pPr>
        <w:pStyle w:val="ListBI1"/>
      </w:pPr>
      <w:r>
        <w:t>guidance all the way</w:t>
      </w:r>
      <w:r w:rsidR="00AC1337">
        <w:t xml:space="preserve"> combined with process, control, and flexibility</w:t>
      </w:r>
    </w:p>
    <w:p w14:paraId="55D4FB40" w14:textId="007D4B77" w:rsidR="007E686A" w:rsidRDefault="007E686A" w:rsidP="00584DBE">
      <w:pPr>
        <w:pStyle w:val="ListBI1"/>
      </w:pPr>
      <w:r>
        <w:t xml:space="preserve">cloud computing </w:t>
      </w:r>
      <w:r w:rsidR="00584DBE">
        <w:t>using infrastructure (servers, databases, clusters, pipes, languages) similar to that used by the world’s biggest web sites/services e.g. Facebook</w:t>
      </w:r>
    </w:p>
    <w:p w14:paraId="6A2EBE9B" w14:textId="58CD7785" w:rsidR="00C54D4A" w:rsidRDefault="00C54D4A" w:rsidP="00584DBE">
      <w:pPr>
        <w:pStyle w:val="ListBI1"/>
      </w:pPr>
      <w:r>
        <w:t>continuous no-hassle upgrading for technical and standards changes</w:t>
      </w:r>
    </w:p>
    <w:p w14:paraId="7D323FE5" w14:textId="28B2DFA0" w:rsidR="00F54BEF" w:rsidRDefault="00594DE9" w:rsidP="00584DBE">
      <w:pPr>
        <w:pStyle w:val="ListBI1"/>
      </w:pPr>
      <w:proofErr w:type="gramStart"/>
      <w:r w:rsidRPr="00594DE9">
        <w:t>us</w:t>
      </w:r>
      <w:r>
        <w:t>e</w:t>
      </w:r>
      <w:proofErr w:type="gramEnd"/>
      <w:r>
        <w:t xml:space="preserve"> of </w:t>
      </w:r>
      <w:r w:rsidRPr="00594DE9">
        <w:t xml:space="preserve">the </w:t>
      </w:r>
      <w:r w:rsidR="007E686A">
        <w:t xml:space="preserve">Braiins </w:t>
      </w:r>
      <w:r w:rsidRPr="00594DE9">
        <w:t>Standardised Information Model (SIM)</w:t>
      </w:r>
      <w:r>
        <w:t xml:space="preserve"> to standardise or </w:t>
      </w:r>
      <w:r w:rsidR="008E38A0">
        <w:t>h</w:t>
      </w:r>
      <w:r w:rsidR="00F54BEF" w:rsidRPr="00F54BEF">
        <w:t>omogenis</w:t>
      </w:r>
      <w:r>
        <w:t>e</w:t>
      </w:r>
      <w:r w:rsidR="00F54BEF" w:rsidRPr="00F54BEF">
        <w:t xml:space="preserve"> diverse data into a common semantic form </w:t>
      </w:r>
      <w:r w:rsidR="00F301F3">
        <w:t xml:space="preserve">without size/range limits </w:t>
      </w:r>
      <w:r w:rsidR="00F54BEF" w:rsidRPr="00F54BEF">
        <w:t xml:space="preserve">for </w:t>
      </w:r>
      <w:r>
        <w:t xml:space="preserve">storage, </w:t>
      </w:r>
      <w:r w:rsidR="00F54BEF" w:rsidRPr="00F54BEF">
        <w:t>maximum information value</w:t>
      </w:r>
      <w:r w:rsidR="008E38A0">
        <w:t xml:space="preserve">, </w:t>
      </w:r>
      <w:r>
        <w:t xml:space="preserve">and to allow comparability. SIM </w:t>
      </w:r>
      <w:r w:rsidR="008E38A0">
        <w:t xml:space="preserve">is described in this document as it is central to how Braiins works its magic, but a </w:t>
      </w:r>
      <w:r w:rsidR="009D23DD">
        <w:t xml:space="preserve">person </w:t>
      </w:r>
      <w:r w:rsidR="008E38A0">
        <w:t>us</w:t>
      </w:r>
      <w:r w:rsidR="009D23DD">
        <w:t>ing</w:t>
      </w:r>
      <w:r w:rsidR="008E38A0">
        <w:t xml:space="preserve"> Braiins does NOT need to know about SIM as it just works </w:t>
      </w:r>
      <w:r w:rsidR="00381A99">
        <w:t xml:space="preserve">unobtrusively </w:t>
      </w:r>
      <w:r w:rsidR="008E38A0">
        <w:t>in the background</w:t>
      </w:r>
      <w:r w:rsidR="00381A99" w:rsidRPr="00381A99">
        <w:t xml:space="preserve"> to provide the required functionality</w:t>
      </w:r>
      <w:r w:rsidR="008E38A0">
        <w:t xml:space="preserve"> as a good technology should</w:t>
      </w:r>
      <w:r w:rsidR="00381A99">
        <w:t>.</w:t>
      </w:r>
    </w:p>
    <w:p w14:paraId="436751FE" w14:textId="0749BE93" w:rsidR="00594DE9" w:rsidRDefault="007E686A" w:rsidP="008E38A0">
      <w:pPr>
        <w:pStyle w:val="ListBI1"/>
      </w:pPr>
      <w:proofErr w:type="gramStart"/>
      <w:r>
        <w:t>use</w:t>
      </w:r>
      <w:proofErr w:type="gramEnd"/>
      <w:r>
        <w:t xml:space="preserve"> of the Braiins Semantic Integrated Reporting (SIR) methodology to make viewing or accessing the SIM data interactively to reveal insights </w:t>
      </w:r>
      <w:r w:rsidR="00AC1337">
        <w:t xml:space="preserve">flexible, </w:t>
      </w:r>
      <w:r>
        <w:t>natural and easy. Just as for SIM, SIR works unobtrusively behind the scenes so that a person using Braiins never even needs to know about it.</w:t>
      </w:r>
    </w:p>
    <w:p w14:paraId="695653F5" w14:textId="7CB67960" w:rsidR="00B15D6E" w:rsidRDefault="00B15D6E" w:rsidP="00B15D6E">
      <w:pPr>
        <w:pStyle w:val="ListB6after"/>
      </w:pPr>
      <w:r>
        <w:t>Safely</w:t>
      </w:r>
      <w:r w:rsidR="006D1444">
        <w:t xml:space="preserve"> as</w:t>
      </w:r>
    </w:p>
    <w:p w14:paraId="62B23686" w14:textId="5A9DEC8E" w:rsidR="007E686A" w:rsidRDefault="002F61F8" w:rsidP="007E686A">
      <w:pPr>
        <w:pStyle w:val="ListBI1"/>
      </w:pPr>
      <w:r>
        <w:t>t</w:t>
      </w:r>
      <w:r w:rsidR="00B60C89">
        <w:t xml:space="preserve">raditional double entry accounting is used </w:t>
      </w:r>
      <w:r w:rsidR="00BF266E">
        <w:t>for ledger type data</w:t>
      </w:r>
    </w:p>
    <w:p w14:paraId="1982FFCE" w14:textId="22BC8245" w:rsidR="00B60C89" w:rsidRDefault="002F61F8" w:rsidP="007E686A">
      <w:pPr>
        <w:pStyle w:val="ListBI1"/>
      </w:pPr>
      <w:r>
        <w:t>e</w:t>
      </w:r>
      <w:r w:rsidR="00B60C89">
        <w:t xml:space="preserve">verything is stored in the database with </w:t>
      </w:r>
      <w:r>
        <w:t xml:space="preserve">a record </w:t>
      </w:r>
      <w:r w:rsidR="00B60C89">
        <w:t xml:space="preserve">of how and when it was imported, entered, or edited, so that </w:t>
      </w:r>
      <w:r>
        <w:t>clashes or accidental overwrites are prevented, and mistakes can be corrected or reversed</w:t>
      </w:r>
    </w:p>
    <w:p w14:paraId="34DE42E5" w14:textId="73039847" w:rsidR="002F61F8" w:rsidRDefault="002F61F8" w:rsidP="007E686A">
      <w:pPr>
        <w:pStyle w:val="ListBI1"/>
      </w:pPr>
      <w:r>
        <w:t>knowledge of the application and taxonomies allow</w:t>
      </w:r>
      <w:r w:rsidR="00AC1337">
        <w:t>s</w:t>
      </w:r>
      <w:r>
        <w:t xml:space="preserve"> SIM to prevents many errors at source</w:t>
      </w:r>
    </w:p>
    <w:p w14:paraId="035BBAEB" w14:textId="180362E1" w:rsidR="002F61F8" w:rsidRDefault="002F61F8" w:rsidP="007E686A">
      <w:pPr>
        <w:pStyle w:val="ListBI1"/>
      </w:pPr>
      <w:r>
        <w:t>validation and consistency checks are available and must be OK before any final report is produced</w:t>
      </w:r>
    </w:p>
    <w:p w14:paraId="23F8E558" w14:textId="51D7C1F3" w:rsidR="00C12E7D" w:rsidRDefault="00C12E7D" w:rsidP="007E686A">
      <w:pPr>
        <w:pStyle w:val="ListBI1"/>
      </w:pPr>
      <w:r>
        <w:t xml:space="preserve">all data is kept indefinitely and safely via redundant storage on multiple cloud servers </w:t>
      </w:r>
    </w:p>
    <w:p w14:paraId="048BA143" w14:textId="7F5B4617" w:rsidR="00A0567D" w:rsidRDefault="009D23DD" w:rsidP="00E10387">
      <w:pPr>
        <w:pStyle w:val="ListB6after"/>
      </w:pPr>
      <w:commentRangeStart w:id="313"/>
      <w:commentRangeStart w:id="314"/>
      <w:r>
        <w:t>Open</w:t>
      </w:r>
      <w:r w:rsidR="00D35A8D">
        <w:t>ly</w:t>
      </w:r>
      <w:commentRangeEnd w:id="313"/>
      <w:r w:rsidR="006F4E64">
        <w:rPr>
          <w:rStyle w:val="CommentReference"/>
          <w:rFonts w:eastAsiaTheme="minorHAnsi" w:cstheme="minorBidi"/>
          <w:lang w:eastAsia="en-US"/>
        </w:rPr>
        <w:commentReference w:id="313"/>
      </w:r>
      <w:commentRangeEnd w:id="314"/>
      <w:r w:rsidR="00AF1AE8">
        <w:rPr>
          <w:rStyle w:val="CommentReference"/>
          <w:rFonts w:eastAsiaTheme="minorHAnsi" w:cstheme="minorBidi"/>
          <w:lang w:eastAsia="en-US"/>
        </w:rPr>
        <w:commentReference w:id="314"/>
      </w:r>
      <w:r w:rsidR="006D1444">
        <w:t xml:space="preserve"> </w:t>
      </w:r>
      <w:commentRangeStart w:id="315"/>
      <w:r w:rsidR="006D1444">
        <w:t>since</w:t>
      </w:r>
      <w:commentRangeEnd w:id="315"/>
      <w:r w:rsidR="001A4E7D">
        <w:rPr>
          <w:rStyle w:val="CommentReference"/>
          <w:rFonts w:eastAsiaTheme="minorHAnsi" w:cstheme="minorBidi"/>
          <w:lang w:eastAsia="en-US"/>
        </w:rPr>
        <w:commentReference w:id="315"/>
      </w:r>
    </w:p>
    <w:p w14:paraId="227529DB" w14:textId="478789D7" w:rsidR="00F301F3" w:rsidRDefault="00F301F3" w:rsidP="00A0567D">
      <w:pPr>
        <w:pStyle w:val="ListBI1"/>
      </w:pPr>
      <w:r>
        <w:t>data can be exchanged with other systems whether cloud based or not:</w:t>
      </w:r>
    </w:p>
    <w:p w14:paraId="6BF5C8A9" w14:textId="403B8C70" w:rsidR="00AC1337" w:rsidRDefault="00AC1337" w:rsidP="00F301F3">
      <w:pPr>
        <w:pStyle w:val="ListBI2"/>
      </w:pPr>
      <w:r>
        <w:t xml:space="preserve">data can be imported from </w:t>
      </w:r>
      <w:r w:rsidR="00F301F3">
        <w:t>m</w:t>
      </w:r>
      <w:r>
        <w:t>any source</w:t>
      </w:r>
      <w:r w:rsidR="00F301F3">
        <w:t>s</w:t>
      </w:r>
    </w:p>
    <w:p w14:paraId="5434B93E" w14:textId="5AE2DF57" w:rsidR="00A0567D" w:rsidRDefault="00A0567D" w:rsidP="00F301F3">
      <w:pPr>
        <w:pStyle w:val="ListBI2"/>
      </w:pPr>
      <w:r>
        <w:t>all data can be exported in open formats</w:t>
      </w:r>
    </w:p>
    <w:p w14:paraId="2CCCDBC6" w14:textId="5AB2A491" w:rsidR="00A0567D" w:rsidRDefault="00A0567D" w:rsidP="00A0567D">
      <w:pPr>
        <w:pStyle w:val="ListBI1"/>
      </w:pPr>
      <w:r>
        <w:t>all data can be deleted</w:t>
      </w:r>
    </w:p>
    <w:p w14:paraId="5A430A27" w14:textId="3C84CF67" w:rsidR="009D23DD" w:rsidRDefault="00A0567D" w:rsidP="00B15D6E">
      <w:pPr>
        <w:pStyle w:val="ListB6after"/>
      </w:pPr>
      <w:r>
        <w:t>With</w:t>
      </w:r>
    </w:p>
    <w:p w14:paraId="34DB6610" w14:textId="6FD9B2FE" w:rsidR="004667BE" w:rsidRDefault="004667BE" w:rsidP="007E686A">
      <w:pPr>
        <w:pStyle w:val="ListBI1"/>
      </w:pPr>
      <w:r>
        <w:t>NO capital investment – pay as you go</w:t>
      </w:r>
    </w:p>
    <w:p w14:paraId="455A7BEA" w14:textId="77777777" w:rsidR="00F301F3" w:rsidRDefault="004667BE" w:rsidP="00F301F3">
      <w:pPr>
        <w:pStyle w:val="ListBI1"/>
      </w:pPr>
      <w:r w:rsidRPr="004667BE">
        <w:t>NO lock-in either financially (no contract) or for data</w:t>
      </w:r>
    </w:p>
    <w:p w14:paraId="74D064D5" w14:textId="3B50A9A8" w:rsidR="00F301F3" w:rsidRPr="004667BE" w:rsidRDefault="00F301F3" w:rsidP="00F301F3">
      <w:pPr>
        <w:pStyle w:val="ListBI1"/>
      </w:pPr>
      <w:r>
        <w:t>NO range restrictions e.g. on number of subsidiaries or directors</w:t>
      </w:r>
    </w:p>
    <w:p w14:paraId="169A81BC" w14:textId="0206D7A9" w:rsidR="007E686A" w:rsidRDefault="00A0567D" w:rsidP="007E686A">
      <w:pPr>
        <w:pStyle w:val="ListBI1"/>
      </w:pPr>
      <w:r>
        <w:t xml:space="preserve">NO </w:t>
      </w:r>
      <w:r w:rsidR="007E686A">
        <w:t xml:space="preserve">detailed </w:t>
      </w:r>
      <w:r w:rsidR="007E686A" w:rsidRPr="007E686A">
        <w:t>knowledge of XBRL, SIM</w:t>
      </w:r>
      <w:r w:rsidR="007E686A">
        <w:t xml:space="preserve">, </w:t>
      </w:r>
      <w:r w:rsidR="00E61A15">
        <w:t>SIR</w:t>
      </w:r>
      <w:r w:rsidR="007E686A" w:rsidRPr="007E686A">
        <w:t>, Excel, Word, databases etc</w:t>
      </w:r>
      <w:ins w:id="316" w:author="Charles" w:date="2013-07-26T21:18:00Z">
        <w:r w:rsidR="006F4E64">
          <w:t>.</w:t>
        </w:r>
      </w:ins>
      <w:r w:rsidR="00B60C89">
        <w:t xml:space="preserve"> required</w:t>
      </w:r>
    </w:p>
    <w:p w14:paraId="2AFDF4BC" w14:textId="2ADC4FAC" w:rsidR="00A0567D" w:rsidRDefault="00A0567D" w:rsidP="007E686A">
      <w:pPr>
        <w:pStyle w:val="ListBI1"/>
      </w:pPr>
      <w:r>
        <w:t>NO study or lengthy learning</w:t>
      </w:r>
    </w:p>
    <w:p w14:paraId="5EBC356D" w14:textId="341E54DC" w:rsidR="00A0567D" w:rsidRDefault="00A0567D" w:rsidP="007E686A">
      <w:pPr>
        <w:pStyle w:val="ListBI1"/>
      </w:pPr>
      <w:r>
        <w:t>NO hand-crafting i.e. no use of Word or Excel editing</w:t>
      </w:r>
    </w:p>
    <w:p w14:paraId="52126B35" w14:textId="27A7C49F" w:rsidR="00C54D4A" w:rsidRDefault="00C54D4A" w:rsidP="007E686A">
      <w:pPr>
        <w:pStyle w:val="ListBI1"/>
      </w:pPr>
      <w:r>
        <w:t>NO upgrade hassles</w:t>
      </w:r>
    </w:p>
    <w:p w14:paraId="79997E6D" w14:textId="14FD9C8E" w:rsidR="004667BE" w:rsidRDefault="004667BE" w:rsidP="007E686A">
      <w:pPr>
        <w:pStyle w:val="ListBI1"/>
      </w:pPr>
      <w:commentRangeStart w:id="317"/>
      <w:commentRangeStart w:id="318"/>
      <w:commentRangeStart w:id="319"/>
      <w:r>
        <w:lastRenderedPageBreak/>
        <w:t xml:space="preserve">NO worries mate </w:t>
      </w:r>
      <w:commentRangeEnd w:id="317"/>
      <w:r w:rsidR="006F4E64">
        <w:rPr>
          <w:rStyle w:val="CommentReference"/>
          <w:rFonts w:eastAsiaTheme="minorHAnsi" w:cstheme="minorBidi"/>
          <w:lang w:eastAsia="en-US"/>
        </w:rPr>
        <w:commentReference w:id="317"/>
      </w:r>
      <w:commentRangeEnd w:id="318"/>
      <w:r w:rsidR="00AF1AE8">
        <w:rPr>
          <w:rStyle w:val="CommentReference"/>
          <w:rFonts w:eastAsiaTheme="minorHAnsi" w:cstheme="minorBidi"/>
          <w:lang w:eastAsia="en-US"/>
        </w:rPr>
        <w:commentReference w:id="318"/>
      </w:r>
      <w:r>
        <w:t>– let Braiins take the strain</w:t>
      </w:r>
      <w:commentRangeEnd w:id="319"/>
      <w:r w:rsidR="001A4E7D">
        <w:rPr>
          <w:rStyle w:val="CommentReference"/>
          <w:rFonts w:eastAsiaTheme="minorHAnsi" w:cstheme="minorBidi"/>
          <w:lang w:eastAsia="en-US"/>
        </w:rPr>
        <w:commentReference w:id="319"/>
      </w:r>
    </w:p>
    <w:p w14:paraId="167304DB" w14:textId="77777777" w:rsidR="00E979AD" w:rsidRDefault="00E979AD" w:rsidP="00E979AD">
      <w:pPr>
        <w:pStyle w:val="ListBI1"/>
      </w:pPr>
      <w:r>
        <w:t>speed – Braiins is fast</w:t>
      </w:r>
    </w:p>
    <w:p w14:paraId="558E15F5" w14:textId="76356611" w:rsidR="00E979AD" w:rsidRDefault="00E979AD" w:rsidP="00D21CF0">
      <w:pPr>
        <w:pStyle w:val="ListBI1"/>
        <w:spacing w:after="180"/>
      </w:pPr>
      <w:commentRangeStart w:id="320"/>
      <w:commentRangeStart w:id="321"/>
      <w:r>
        <w:t>pizzazz</w:t>
      </w:r>
      <w:commentRangeEnd w:id="320"/>
      <w:r w:rsidR="006F4E64">
        <w:rPr>
          <w:rStyle w:val="CommentReference"/>
          <w:rFonts w:eastAsiaTheme="minorHAnsi" w:cstheme="minorBidi"/>
          <w:lang w:eastAsia="en-US"/>
        </w:rPr>
        <w:commentReference w:id="320"/>
      </w:r>
      <w:commentRangeEnd w:id="321"/>
      <w:r w:rsidR="00AF1AE8">
        <w:rPr>
          <w:rStyle w:val="CommentReference"/>
          <w:rFonts w:eastAsiaTheme="minorHAnsi" w:cstheme="minorBidi"/>
          <w:lang w:eastAsia="en-US"/>
        </w:rPr>
        <w:commentReference w:id="321"/>
      </w:r>
      <w:r>
        <w:t xml:space="preserve"> – Braiins is </w:t>
      </w:r>
      <w:r w:rsidR="004667BE">
        <w:t xml:space="preserve">cool and </w:t>
      </w:r>
      <w:r>
        <w:t>nice to use</w:t>
      </w:r>
    </w:p>
    <w:p w14:paraId="118F3F68" w14:textId="469174E2" w:rsidR="00526040" w:rsidRDefault="00E06847" w:rsidP="008F0DF5">
      <w:pPr>
        <w:pStyle w:val="Heading2"/>
      </w:pPr>
      <w:bookmarkStart w:id="322" w:name="_Ref362506870"/>
      <w:bookmarkStart w:id="323" w:name="_Toc363027697"/>
      <w:r>
        <w:t xml:space="preserve">Review and </w:t>
      </w:r>
      <w:r w:rsidR="00526040">
        <w:t>Analysis of Integrated or Financial Report Data</w:t>
      </w:r>
      <w:bookmarkEnd w:id="322"/>
      <w:bookmarkEnd w:id="323"/>
    </w:p>
    <w:p w14:paraId="045461F2" w14:textId="77777777" w:rsidR="001426B0" w:rsidRDefault="00C84CAD" w:rsidP="008F0DF5">
      <w:pPr>
        <w:keepNext/>
      </w:pPr>
      <w:r w:rsidRPr="00C84CAD">
        <w:t>In its Analysis of Integrated or Financial Report Data</w:t>
      </w:r>
      <w:r w:rsidR="002C6BF3">
        <w:t xml:space="preserve"> role, </w:t>
      </w:r>
      <w:r w:rsidR="001426B0">
        <w:t>Braiins is</w:t>
      </w:r>
    </w:p>
    <w:p w14:paraId="04279E9A" w14:textId="77777777" w:rsidR="001426B0" w:rsidRDefault="001426B0" w:rsidP="001426B0">
      <w:pPr>
        <w:pStyle w:val="ListB6after"/>
      </w:pPr>
      <w:r>
        <w:t>For</w:t>
      </w:r>
    </w:p>
    <w:p w14:paraId="5058BE6A" w14:textId="4E5E3ECA" w:rsidR="001426B0" w:rsidRDefault="001426B0" w:rsidP="001426B0">
      <w:pPr>
        <w:pStyle w:val="ListBI1"/>
      </w:pPr>
      <w:r>
        <w:t>authorised officers and staff of entities whose Integrated or Financial Reports are produced using Braiins</w:t>
      </w:r>
    </w:p>
    <w:p w14:paraId="26F96F04" w14:textId="77777777" w:rsidR="001426B0" w:rsidRDefault="001426B0" w:rsidP="001426B0">
      <w:pPr>
        <w:pStyle w:val="ListBI1"/>
      </w:pPr>
      <w:r>
        <w:t>members of an Accounting Practice using Braiins</w:t>
      </w:r>
    </w:p>
    <w:p w14:paraId="7F1D2552" w14:textId="7DA34EE3" w:rsidR="001426B0" w:rsidRDefault="001426B0" w:rsidP="001426B0">
      <w:pPr>
        <w:pStyle w:val="ListBI1"/>
      </w:pPr>
      <w:proofErr w:type="gramStart"/>
      <w:r>
        <w:t>investors</w:t>
      </w:r>
      <w:proofErr w:type="gramEnd"/>
      <w:r w:rsidR="00E06847">
        <w:t>,</w:t>
      </w:r>
      <w:r>
        <w:t xml:space="preserve"> researchers</w:t>
      </w:r>
      <w:r w:rsidR="00E06847">
        <w:t>, financial analysts, shareholders, creditors,</w:t>
      </w:r>
      <w:r>
        <w:t xml:space="preserve"> </w:t>
      </w:r>
      <w:r w:rsidR="00E06847">
        <w:t>banks, debenture holders, actual and potential investors etc</w:t>
      </w:r>
      <w:ins w:id="324" w:author="Charles" w:date="2013-07-26T21:17:00Z">
        <w:r w:rsidR="006F4E64">
          <w:t>.</w:t>
        </w:r>
      </w:ins>
    </w:p>
    <w:p w14:paraId="46033030" w14:textId="66D0A53F" w:rsidR="00E06847" w:rsidRDefault="00E06847" w:rsidP="00E06847">
      <w:pPr>
        <w:pStyle w:val="ListBI1"/>
      </w:pPr>
      <w:r>
        <w:t>regulatory authorities</w:t>
      </w:r>
    </w:p>
    <w:p w14:paraId="72398F92" w14:textId="0EFFAD2B" w:rsidR="002C6BF3" w:rsidRDefault="001426B0" w:rsidP="001426B0">
      <w:pPr>
        <w:pStyle w:val="ListB6after"/>
      </w:pPr>
      <w:r>
        <w:t>To</w:t>
      </w:r>
      <w:r w:rsidR="006D1444">
        <w:t xml:space="preserve"> obtain via </w:t>
      </w:r>
      <w:r>
        <w:t xml:space="preserve">use </w:t>
      </w:r>
      <w:r w:rsidR="006D1444">
        <w:t>of</w:t>
      </w:r>
      <w:r>
        <w:t xml:space="preserve"> </w:t>
      </w:r>
      <w:r w:rsidR="006D1444">
        <w:t xml:space="preserve">the </w:t>
      </w:r>
      <w:r w:rsidR="002C6BF3">
        <w:t>SIR (Sematic Integrated Reporting) capability of Braiins</w:t>
      </w:r>
      <w:r w:rsidR="00571009">
        <w:t>:</w:t>
      </w:r>
    </w:p>
    <w:p w14:paraId="0234288D" w14:textId="682943A3" w:rsidR="002C6BF3" w:rsidRDefault="00BC0938" w:rsidP="006D1444">
      <w:pPr>
        <w:pStyle w:val="ListBI1"/>
      </w:pPr>
      <w:r>
        <w:t>Easy to use, interactive, semantic report</w:t>
      </w:r>
      <w:r w:rsidR="000A56B6">
        <w:t xml:space="preserve">s for review </w:t>
      </w:r>
      <w:r>
        <w:t>and a</w:t>
      </w:r>
      <w:r w:rsidR="002C6BF3">
        <w:t>nalysis of an entity i.e. querying its data and presenting the results in report or graphical form</w:t>
      </w:r>
    </w:p>
    <w:p w14:paraId="01F11B6F" w14:textId="5B8C0F49" w:rsidR="00C84CAD" w:rsidRDefault="000A56B6" w:rsidP="006D1444">
      <w:pPr>
        <w:pStyle w:val="ListBI1"/>
      </w:pPr>
      <w:r>
        <w:t xml:space="preserve">Review and analyse </w:t>
      </w:r>
      <w:r w:rsidR="002C6BF3">
        <w:t xml:space="preserve">an entity </w:t>
      </w:r>
      <w:r>
        <w:t xml:space="preserve">including comparison </w:t>
      </w:r>
      <w:r w:rsidR="002C6BF3">
        <w:t xml:space="preserve">versus other entities in a group, including by KPI (Key Performance </w:t>
      </w:r>
      <w:commentRangeStart w:id="325"/>
      <w:commentRangeStart w:id="326"/>
      <w:r w:rsidR="002C6BF3">
        <w:t>Indicator</w:t>
      </w:r>
      <w:ins w:id="327" w:author="Charles" w:date="2013-07-26T21:18:00Z">
        <w:r w:rsidR="006F4E64">
          <w:t>s</w:t>
        </w:r>
        <w:commentRangeEnd w:id="325"/>
        <w:r w:rsidR="006F4E64">
          <w:rPr>
            <w:rStyle w:val="CommentReference"/>
            <w:rFonts w:eastAsiaTheme="minorHAnsi" w:cstheme="minorBidi"/>
            <w:lang w:eastAsia="en-US"/>
          </w:rPr>
          <w:commentReference w:id="325"/>
        </w:r>
      </w:ins>
      <w:commentRangeEnd w:id="326"/>
      <w:r w:rsidR="00AF1AE8">
        <w:rPr>
          <w:rStyle w:val="CommentReference"/>
          <w:rFonts w:eastAsiaTheme="minorHAnsi" w:cstheme="minorBidi"/>
          <w:lang w:eastAsia="en-US"/>
        </w:rPr>
        <w:commentReference w:id="326"/>
      </w:r>
      <w:r w:rsidR="002C6BF3">
        <w:t>), with specific or additional indicators being definable</w:t>
      </w:r>
    </w:p>
    <w:p w14:paraId="2D745C15" w14:textId="3AA532A2" w:rsidR="00534D6E" w:rsidRDefault="000A56B6" w:rsidP="006D1444">
      <w:pPr>
        <w:pStyle w:val="ListBI1"/>
      </w:pPr>
      <w:r>
        <w:t>As above plus c</w:t>
      </w:r>
      <w:r w:rsidR="002C6BF3">
        <w:t xml:space="preserve">omparison versus other entities </w:t>
      </w:r>
      <w:r w:rsidR="008E7CBB">
        <w:t xml:space="preserve">that are clients </w:t>
      </w:r>
      <w:r w:rsidR="007C728E">
        <w:t>of</w:t>
      </w:r>
      <w:r w:rsidR="002C6BF3">
        <w:t xml:space="preserve"> the same accounting practice, if Braiins is being used by a practice, using the public data of public entities, or data of private entities which have authorised their data to be used for </w:t>
      </w:r>
      <w:r w:rsidR="007C728E">
        <w:t xml:space="preserve">practice </w:t>
      </w:r>
      <w:r w:rsidR="002C6BF3">
        <w:t xml:space="preserve">anonymous comparative purposes </w:t>
      </w:r>
      <w:r w:rsidR="00534D6E">
        <w:t>in return for being able to see comparative data</w:t>
      </w:r>
    </w:p>
    <w:p w14:paraId="62651EAE" w14:textId="0320C0F9" w:rsidR="008E7CBB" w:rsidRDefault="000A56B6" w:rsidP="006D1444">
      <w:pPr>
        <w:pStyle w:val="ListBI1"/>
      </w:pPr>
      <w:r>
        <w:t xml:space="preserve">As above plus comparison </w:t>
      </w:r>
      <w:r w:rsidR="008E7CBB" w:rsidRPr="008E7CBB">
        <w:t xml:space="preserve">versus other entities processed </w:t>
      </w:r>
      <w:r w:rsidR="008E7CBB">
        <w:t>via Braiins (any country, any group, any accounting practice, any taxonomy</w:t>
      </w:r>
      <w:r w:rsidR="00571009">
        <w:t xml:space="preserve"> i.e. large numbers of entities as Braiins usage grows</w:t>
      </w:r>
      <w:r w:rsidR="008E7CBB">
        <w:t>)</w:t>
      </w:r>
      <w:r w:rsidR="008E7CBB" w:rsidRPr="008E7CBB">
        <w:t xml:space="preserve">, using the public data of public entities, or data of private entities which have authorised their data to be used for </w:t>
      </w:r>
      <w:r w:rsidR="007C728E">
        <w:t xml:space="preserve">Braiins wide </w:t>
      </w:r>
      <w:r w:rsidR="008E7CBB" w:rsidRPr="008E7CBB">
        <w:t>anonymous comparative purposes in return for being able to see comparative data</w:t>
      </w:r>
    </w:p>
    <w:p w14:paraId="3219B000" w14:textId="4C610CB2" w:rsidR="00571009" w:rsidRDefault="000A56B6" w:rsidP="006D1444">
      <w:pPr>
        <w:pStyle w:val="ListBI1"/>
      </w:pPr>
      <w:r>
        <w:t>As above plus c</w:t>
      </w:r>
      <w:r w:rsidR="007C728E">
        <w:t>omparison</w:t>
      </w:r>
      <w:r w:rsidR="00BC0938">
        <w:t xml:space="preserve"> </w:t>
      </w:r>
      <w:r w:rsidR="00C244C0">
        <w:t xml:space="preserve">versus </w:t>
      </w:r>
      <w:r w:rsidR="007C728E">
        <w:t xml:space="preserve">public entities </w:t>
      </w:r>
      <w:r w:rsidR="002C6BF3">
        <w:t>wh</w:t>
      </w:r>
      <w:r w:rsidR="007C728E">
        <w:t xml:space="preserve">ose reports have not been produced via Braiins. This will involve </w:t>
      </w:r>
      <w:r w:rsidR="00571009">
        <w:t xml:space="preserve">Braiins </w:t>
      </w:r>
      <w:r w:rsidR="00BC0938">
        <w:t>running</w:t>
      </w:r>
      <w:r w:rsidR="00571009">
        <w:t xml:space="preserve"> a service to import the public data of such entities into Braiins</w:t>
      </w:r>
      <w:r w:rsidR="00BC0938">
        <w:t>, and to keep updating that data as new public data is published</w:t>
      </w:r>
      <w:r w:rsidR="00571009">
        <w:t>.</w:t>
      </w:r>
      <w:r w:rsidR="00571009">
        <w:br/>
      </w:r>
      <w:r w:rsidR="00571009" w:rsidRPr="00BC0938">
        <w:rPr>
          <w:rStyle w:val="Line6Char"/>
        </w:rPr>
        <w:br/>
      </w:r>
      <w:r w:rsidR="00571009">
        <w:t xml:space="preserve">The </w:t>
      </w:r>
      <w:r w:rsidR="00BC0938">
        <w:t xml:space="preserve">data to be </w:t>
      </w:r>
      <w:r w:rsidR="007C728E">
        <w:t>import</w:t>
      </w:r>
      <w:r w:rsidR="00BC0938">
        <w:t>ed</w:t>
      </w:r>
      <w:r w:rsidR="007C728E">
        <w:t xml:space="preserve"> into Braiins</w:t>
      </w:r>
      <w:r w:rsidR="00BC0938">
        <w:t xml:space="preserve"> will </w:t>
      </w:r>
      <w:r w:rsidR="007C728E">
        <w:t xml:space="preserve">typically </w:t>
      </w:r>
      <w:r w:rsidR="00BC0938">
        <w:t xml:space="preserve">be </w:t>
      </w:r>
      <w:r w:rsidR="007C728E">
        <w:t xml:space="preserve">in XBRL form, </w:t>
      </w:r>
      <w:r w:rsidR="00BC0938">
        <w:t>so</w:t>
      </w:r>
      <w:r w:rsidR="007C728E">
        <w:t xml:space="preserve"> that data will not be as complete</w:t>
      </w:r>
      <w:r w:rsidR="006D1444">
        <w:t xml:space="preserve"> or</w:t>
      </w:r>
      <w:r w:rsidR="007C728E">
        <w:t xml:space="preserve"> unambiguous as the data for entities processed via Braiins. </w:t>
      </w:r>
      <w:r w:rsidR="006D1444">
        <w:t>Any errors or omissions detected on importing will be flagged. In some instances it may prove necessary to import data from paper or PDF reports, which would be even less coherent.  Inadequacies in such data would be flagged.</w:t>
      </w:r>
      <w:r w:rsidR="006D1444">
        <w:br/>
      </w:r>
      <w:r w:rsidR="006D1444" w:rsidRPr="006D1444">
        <w:rPr>
          <w:rStyle w:val="Line6Char"/>
        </w:rPr>
        <w:br/>
      </w:r>
      <w:r w:rsidR="007C728E">
        <w:t>Still, once the public data, such as it is, is in Braiins</w:t>
      </w:r>
      <w:r w:rsidR="00BC0938">
        <w:t xml:space="preserve"> in SIM form</w:t>
      </w:r>
      <w:r w:rsidR="007C728E">
        <w:t xml:space="preserve">, Braiins’ SIR will provide </w:t>
      </w:r>
      <w:r w:rsidR="00571009">
        <w:t xml:space="preserve">better </w:t>
      </w:r>
      <w:r w:rsidR="007C728E">
        <w:t xml:space="preserve">analysis </w:t>
      </w:r>
      <w:r w:rsidR="00571009">
        <w:t>and reporting on it than would be available by looking at the source data via normal means.</w:t>
      </w:r>
      <w:r w:rsidR="00BC0938">
        <w:br/>
      </w:r>
      <w:r w:rsidR="00BC0938" w:rsidRPr="00BC0938">
        <w:rPr>
          <w:rStyle w:val="Line6Char"/>
        </w:rPr>
        <w:br/>
      </w:r>
      <w:r w:rsidR="00BC0938">
        <w:t xml:space="preserve">As Braiins adds </w:t>
      </w:r>
      <w:r w:rsidR="00571009">
        <w:t xml:space="preserve">countries </w:t>
      </w:r>
      <w:r w:rsidR="00BC0938">
        <w:t>(jurisdictions), taxonomies, and languages</w:t>
      </w:r>
      <w:r w:rsidR="00571009">
        <w:t>, th</w:t>
      </w:r>
      <w:r w:rsidR="00BC0938">
        <w:t xml:space="preserve">e service to </w:t>
      </w:r>
      <w:r w:rsidR="00571009">
        <w:t xml:space="preserve">import public data will </w:t>
      </w:r>
      <w:r w:rsidR="00BC0938">
        <w:t xml:space="preserve">continue to expand and </w:t>
      </w:r>
      <w:r w:rsidR="00571009">
        <w:t>in time allow analysis and comparison versus most public companies in the world.</w:t>
      </w:r>
    </w:p>
    <w:p w14:paraId="1214B3C9" w14:textId="358992A0" w:rsidR="000A56B6" w:rsidRDefault="000A56B6" w:rsidP="000A56B6">
      <w:pPr>
        <w:pStyle w:val="ListB6after"/>
      </w:pPr>
      <w:r>
        <w:lastRenderedPageBreak/>
        <w:t>With</w:t>
      </w:r>
      <w:r>
        <w:br/>
      </w:r>
      <w:r w:rsidRPr="000A56B6">
        <w:rPr>
          <w:rStyle w:val="Line6Char"/>
        </w:rPr>
        <w:br/>
      </w:r>
      <w:r>
        <w:t xml:space="preserve">access controls where applicable so that only </w:t>
      </w:r>
      <w:r w:rsidR="002E5E5A">
        <w:t xml:space="preserve">public or </w:t>
      </w:r>
      <w:r>
        <w:t>authorised data is accessible.</w:t>
      </w:r>
    </w:p>
    <w:p w14:paraId="6B4D522C" w14:textId="201B8C95" w:rsidR="00E979AD" w:rsidRDefault="00526040" w:rsidP="008F0DF5">
      <w:pPr>
        <w:pStyle w:val="Heading2"/>
      </w:pPr>
      <w:bookmarkStart w:id="328" w:name="_Toc363027698"/>
      <w:r w:rsidRPr="00526040">
        <w:t>Networking</w:t>
      </w:r>
      <w:r w:rsidR="00C0736F">
        <w:t xml:space="preserve"> via the Braiins Community</w:t>
      </w:r>
      <w:bookmarkEnd w:id="328"/>
    </w:p>
    <w:p w14:paraId="4C138C4B" w14:textId="204DF0EC" w:rsidR="00770E7D" w:rsidRDefault="00770E7D" w:rsidP="00526040">
      <w:r w:rsidRPr="00770E7D">
        <w:t>In its Networking role, Braiins is</w:t>
      </w:r>
      <w:r>
        <w:t xml:space="preserve"> for people interested in making and fostering business and organisation connections. Networking in other words.</w:t>
      </w:r>
    </w:p>
    <w:p w14:paraId="6913EBB7" w14:textId="41B27105" w:rsidR="00526040" w:rsidRDefault="00770E7D" w:rsidP="00526040">
      <w:r>
        <w:t xml:space="preserve">As Braiins grows, both through direct use for the production of Integrated/Financial Reports, and via the import of public data for its Analysis role, the </w:t>
      </w:r>
      <w:r w:rsidR="002C4A79">
        <w:t xml:space="preserve">Braiins Community (the entities in the Braiins database) will become large. So too will the volume of </w:t>
      </w:r>
      <w:r>
        <w:t>financial and “integrated” data</w:t>
      </w:r>
      <w:r w:rsidR="00C0736F">
        <w:t xml:space="preserve">, and the </w:t>
      </w:r>
      <w:r>
        <w:t xml:space="preserve">number of </w:t>
      </w:r>
      <w:r w:rsidR="00C0736F">
        <w:t>people in the system become large.</w:t>
      </w:r>
    </w:p>
    <w:p w14:paraId="3107FD91" w14:textId="6933B1BF" w:rsidR="00770E7D" w:rsidRDefault="00FC5A2F" w:rsidP="00526040">
      <w:r>
        <w:t>The goal will be to make th</w:t>
      </w:r>
      <w:r w:rsidR="00C0736F">
        <w:t>e Braiins Community</w:t>
      </w:r>
      <w:r>
        <w:t xml:space="preserve"> database the largest, most well organised, and most accessible </w:t>
      </w:r>
      <w:r w:rsidR="00C0736F">
        <w:t xml:space="preserve">business/organisation </w:t>
      </w:r>
      <w:r>
        <w:t>database in the world.</w:t>
      </w:r>
    </w:p>
    <w:p w14:paraId="2D123F97" w14:textId="43DB8763" w:rsidR="004642F3" w:rsidRDefault="00FC5A2F" w:rsidP="004F04E1">
      <w:r>
        <w:t>Linked</w:t>
      </w:r>
      <w:r w:rsidR="00D817C0">
        <w:t>I</w:t>
      </w:r>
      <w:r>
        <w:t xml:space="preserve">n.com is doing well </w:t>
      </w:r>
      <w:r w:rsidR="00C0736F">
        <w:t xml:space="preserve">with a </w:t>
      </w:r>
      <w:proofErr w:type="spellStart"/>
      <w:r>
        <w:t>mid 2013</w:t>
      </w:r>
      <w:proofErr w:type="spellEnd"/>
      <w:r>
        <w:t xml:space="preserve"> valuation of its so called semi-structured data </w:t>
      </w:r>
      <w:r w:rsidR="00C0736F">
        <w:t>of</w:t>
      </w:r>
      <w:r>
        <w:t xml:space="preserve"> $20 billion</w:t>
      </w:r>
      <w:r w:rsidR="00C0736F">
        <w:t>,</w:t>
      </w:r>
      <w:r>
        <w:t xml:space="preserve"> but Braiins will </w:t>
      </w:r>
      <w:r w:rsidR="00E10387">
        <w:t xml:space="preserve">offer more - </w:t>
      </w:r>
      <w:r>
        <w:t xml:space="preserve">structured business data. Perhaps </w:t>
      </w:r>
      <w:r w:rsidR="004F04E1">
        <w:t xml:space="preserve">a </w:t>
      </w:r>
      <w:r w:rsidR="00D817C0">
        <w:t>collaboration or JV with LinkedI</w:t>
      </w:r>
      <w:r w:rsidR="004F04E1">
        <w:t xml:space="preserve">n or other social network will become a feasible way to develop the Connecting/networking potential that Braiins can offer its </w:t>
      </w:r>
      <w:r w:rsidR="00E10387">
        <w:t>clients</w:t>
      </w:r>
      <w:r w:rsidR="004F04E1">
        <w:t>.</w:t>
      </w:r>
    </w:p>
    <w:p w14:paraId="18CD0A01" w14:textId="2AAADA0F" w:rsidR="0044032A" w:rsidRDefault="00C0736F" w:rsidP="0044032A">
      <w:pPr>
        <w:pStyle w:val="Heading2"/>
      </w:pPr>
      <w:bookmarkStart w:id="329" w:name="_Toc363027699"/>
      <w:r>
        <w:t>In Total</w:t>
      </w:r>
      <w:bookmarkEnd w:id="329"/>
    </w:p>
    <w:p w14:paraId="0978A854" w14:textId="591A56C1" w:rsidR="00362F9D" w:rsidRDefault="00362F9D" w:rsidP="00362F9D">
      <w:r>
        <w:t xml:space="preserve">Braiins is being built </w:t>
      </w:r>
      <w:r w:rsidR="00152699">
        <w:t xml:space="preserve">to transform </w:t>
      </w:r>
      <w:r w:rsidR="00152699" w:rsidRPr="00152699">
        <w:t>Integrated/Financial Reporting</w:t>
      </w:r>
      <w:r w:rsidR="00A92891">
        <w:t xml:space="preserve"> </w:t>
      </w:r>
      <w:r w:rsidR="00D817C0">
        <w:t xml:space="preserve">by </w:t>
      </w:r>
      <w:r>
        <w:t>deliver</w:t>
      </w:r>
      <w:r w:rsidR="00D817C0">
        <w:t>ing</w:t>
      </w:r>
      <w:r>
        <w:t xml:space="preserve"> </w:t>
      </w:r>
      <w:r w:rsidR="00A92891" w:rsidRPr="00A92891">
        <w:rPr>
          <w:u w:val="single"/>
        </w:rPr>
        <w:fldChar w:fldCharType="begin"/>
      </w:r>
      <w:r w:rsidR="00A92891" w:rsidRPr="00A92891">
        <w:rPr>
          <w:u w:val="single"/>
        </w:rPr>
        <w:instrText xml:space="preserve"> REF _Ref362166355 \h </w:instrText>
      </w:r>
      <w:r w:rsidR="00A92891">
        <w:rPr>
          <w:u w:val="single"/>
        </w:rPr>
        <w:instrText xml:space="preserve"> \* MERGEFORMAT </w:instrText>
      </w:r>
      <w:r w:rsidR="00A92891" w:rsidRPr="00A92891">
        <w:rPr>
          <w:u w:val="single"/>
        </w:rPr>
      </w:r>
      <w:r w:rsidR="00A92891" w:rsidRPr="00A92891">
        <w:rPr>
          <w:u w:val="single"/>
        </w:rPr>
        <w:fldChar w:fldCharType="separate"/>
      </w:r>
      <w:ins w:id="330" w:author="David Hartley" w:date="2013-07-31T09:52:00Z">
        <w:r w:rsidR="002651EB" w:rsidRPr="002651EB">
          <w:rPr>
            <w:u w:val="single"/>
            <w:rPrChange w:id="331" w:author="David Hartley" w:date="2013-07-31T09:52:00Z">
              <w:rPr/>
            </w:rPrChange>
          </w:rPr>
          <w:t>The Braiins Vision</w:t>
        </w:r>
      </w:ins>
      <w:del w:id="332" w:author="David Hartley" w:date="2013-07-31T09:52:00Z">
        <w:r w:rsidR="00C569B6" w:rsidRPr="00C569B6" w:rsidDel="002651EB">
          <w:rPr>
            <w:u w:val="single"/>
          </w:rPr>
          <w:delText>The Braiins Vision</w:delText>
        </w:r>
      </w:del>
      <w:r w:rsidR="00A92891" w:rsidRPr="00A92891">
        <w:rPr>
          <w:u w:val="single"/>
        </w:rPr>
        <w:fldChar w:fldCharType="end"/>
      </w:r>
      <w:r>
        <w:t>.</w:t>
      </w:r>
    </w:p>
    <w:p w14:paraId="6CA62A85" w14:textId="1532C930" w:rsidR="0017447A" w:rsidRDefault="0017447A" w:rsidP="0017447A">
      <w:r>
        <w:t>We know of no other product or system with the same remit, or anything close.</w:t>
      </w:r>
    </w:p>
    <w:p w14:paraId="2AE9EFCE" w14:textId="77777777" w:rsidR="0017447A" w:rsidRDefault="0017447A" w:rsidP="0017447A">
      <w:r>
        <w:t>We expect a chalk and cheese difference between Braiins and other systems.</w:t>
      </w:r>
    </w:p>
    <w:p w14:paraId="2318D7A9" w14:textId="77777777" w:rsidR="00F76BF7" w:rsidRDefault="00A92891" w:rsidP="0017447A">
      <w:r w:rsidRPr="00A92891">
        <w:t xml:space="preserve">Thus we believe that it will be Braiins which can make Integrated Reporting an easy, practical, and natural reality for organisations, </w:t>
      </w:r>
      <w:r w:rsidR="00C0736F">
        <w:t xml:space="preserve">thereby providing significant value, </w:t>
      </w:r>
      <w:r w:rsidRPr="00A92891">
        <w:t xml:space="preserve">and </w:t>
      </w:r>
      <w:r w:rsidR="0017447A">
        <w:t xml:space="preserve">as a result </w:t>
      </w:r>
      <w:r w:rsidRPr="00A92891">
        <w:t>becom</w:t>
      </w:r>
      <w:r w:rsidR="00C0736F">
        <w:t>ing</w:t>
      </w:r>
      <w:r w:rsidRPr="00A92891">
        <w:t xml:space="preserve"> the default option, the world-wide standard</w:t>
      </w:r>
      <w:r w:rsidR="00C0736F">
        <w:t>.</w:t>
      </w:r>
    </w:p>
    <w:p w14:paraId="0246F926" w14:textId="6DCA5AE7" w:rsidR="00A92891" w:rsidRDefault="0017447A" w:rsidP="0017447A">
      <w:r>
        <w:t>This will make</w:t>
      </w:r>
      <w:r w:rsidR="00A92891" w:rsidRPr="00A92891">
        <w:t xml:space="preserve"> Braiins.com the world</w:t>
      </w:r>
      <w:r>
        <w:t>’s</w:t>
      </w:r>
      <w:r w:rsidR="00A92891" w:rsidRPr="00A92891">
        <w:t xml:space="preserve"> go-to place for the production of Integrated</w:t>
      </w:r>
      <w:r>
        <w:t>/Financial</w:t>
      </w:r>
      <w:r w:rsidR="00A92891" w:rsidRPr="00A92891">
        <w:t xml:space="preserve"> Reports; for accessing and analysing Integrated/Financial Reports (whether produced via Braiins or not); for business/organisation research; and for </w:t>
      </w:r>
      <w:r w:rsidR="00C0736F">
        <w:t>business/</w:t>
      </w:r>
      <w:r w:rsidR="00A92891" w:rsidRPr="00A92891">
        <w:t>organisation networking.</w:t>
      </w:r>
    </w:p>
    <w:p w14:paraId="47146F34" w14:textId="5A93A90C" w:rsidR="00362F9D" w:rsidRDefault="00362F9D" w:rsidP="004F04E1"/>
    <w:p w14:paraId="10380C4A" w14:textId="77777777" w:rsidR="008F0DF5" w:rsidRDefault="008F0DF5" w:rsidP="008F0DF5">
      <w:pPr>
        <w:pStyle w:val="Heading1"/>
      </w:pPr>
      <w:bookmarkStart w:id="333" w:name="_Toc363027700"/>
      <w:r w:rsidRPr="008F0DF5">
        <w:lastRenderedPageBreak/>
        <w:t>Product Scope</w:t>
      </w:r>
      <w:bookmarkEnd w:id="333"/>
    </w:p>
    <w:p w14:paraId="1AEB1ECE" w14:textId="69CA0BD3" w:rsidR="00152699" w:rsidRDefault="00152699" w:rsidP="004C31FA">
      <w:pPr>
        <w:pStyle w:val="Heading2"/>
      </w:pPr>
      <w:bookmarkStart w:id="334" w:name="_Toc363027701"/>
      <w:r>
        <w:t>Key Concepts</w:t>
      </w:r>
      <w:bookmarkEnd w:id="334"/>
    </w:p>
    <w:p w14:paraId="4909844D" w14:textId="06919E74" w:rsidR="00152699" w:rsidRDefault="00152699" w:rsidP="00152699">
      <w:pPr>
        <w:keepNext/>
      </w:pPr>
      <w:r>
        <w:t xml:space="preserve">The key concepts </w:t>
      </w:r>
      <w:r w:rsidR="00530F10">
        <w:t xml:space="preserve">involved in reaching the </w:t>
      </w:r>
      <w:r>
        <w:t xml:space="preserve">Braiins </w:t>
      </w:r>
      <w:r w:rsidR="00530F10">
        <w:t>Vision are</w:t>
      </w:r>
      <w:r>
        <w:t>:</w:t>
      </w:r>
    </w:p>
    <w:p w14:paraId="5177C49A" w14:textId="6F0D80DF" w:rsidR="005B7976" w:rsidRPr="005B7976" w:rsidRDefault="00B479F0" w:rsidP="00D5560C">
      <w:pPr>
        <w:pStyle w:val="ListParagraph"/>
        <w:numPr>
          <w:ilvl w:val="0"/>
          <w:numId w:val="16"/>
        </w:numPr>
        <w:rPr>
          <w:rFonts w:eastAsia="Times New Roman" w:cs="Times New Roman"/>
          <w:szCs w:val="24"/>
          <w:lang w:eastAsia="en-GB"/>
        </w:rPr>
      </w:pPr>
      <w:r w:rsidRPr="005B7976">
        <w:rPr>
          <w:rFonts w:eastAsia="Times New Roman" w:cs="Times New Roman"/>
          <w:szCs w:val="24"/>
          <w:lang w:eastAsia="en-GB"/>
        </w:rPr>
        <w:t xml:space="preserve">Complete re-think of the Integrated/Financial reporting process to take account of changing needs and means, </w:t>
      </w:r>
      <w:r w:rsidR="00D817C0">
        <w:rPr>
          <w:rFonts w:eastAsia="Times New Roman" w:cs="Times New Roman"/>
          <w:szCs w:val="24"/>
          <w:lang w:eastAsia="en-GB"/>
        </w:rPr>
        <w:t>and</w:t>
      </w:r>
      <w:r w:rsidR="005B7976">
        <w:rPr>
          <w:rFonts w:eastAsia="Times New Roman" w:cs="Times New Roman"/>
          <w:szCs w:val="24"/>
          <w:lang w:eastAsia="en-GB"/>
        </w:rPr>
        <w:t xml:space="preserve"> meet higher expectations while </w:t>
      </w:r>
      <w:r w:rsidRPr="005B7976">
        <w:rPr>
          <w:rFonts w:eastAsia="Times New Roman" w:cs="Times New Roman"/>
          <w:szCs w:val="24"/>
          <w:lang w:eastAsia="en-GB"/>
        </w:rPr>
        <w:t>e</w:t>
      </w:r>
      <w:r w:rsidR="00530F10" w:rsidRPr="005B7976">
        <w:rPr>
          <w:rFonts w:eastAsia="Times New Roman" w:cs="Times New Roman"/>
          <w:szCs w:val="24"/>
          <w:lang w:eastAsia="en-GB"/>
        </w:rPr>
        <w:t>liminati</w:t>
      </w:r>
      <w:r w:rsidR="005B7976">
        <w:rPr>
          <w:rFonts w:eastAsia="Times New Roman" w:cs="Times New Roman"/>
          <w:szCs w:val="24"/>
          <w:lang w:eastAsia="en-GB"/>
        </w:rPr>
        <w:t>ng</w:t>
      </w:r>
      <w:r w:rsidR="00530F10" w:rsidRPr="005B7976">
        <w:rPr>
          <w:rFonts w:eastAsia="Times New Roman" w:cs="Times New Roman"/>
          <w:szCs w:val="24"/>
          <w:lang w:eastAsia="en-GB"/>
        </w:rPr>
        <w:t xml:space="preserve"> complexity as seen by a user, with Braiins handling the heavy lifting unobtrusively and automatically</w:t>
      </w:r>
      <w:r w:rsidR="00D817C0">
        <w:rPr>
          <w:rFonts w:eastAsia="Times New Roman" w:cs="Times New Roman"/>
          <w:szCs w:val="24"/>
          <w:lang w:eastAsia="en-GB"/>
        </w:rPr>
        <w:t xml:space="preserve">. This will </w:t>
      </w:r>
      <w:r w:rsidR="00530F10" w:rsidRPr="005B7976">
        <w:rPr>
          <w:rFonts w:eastAsia="Times New Roman" w:cs="Times New Roman"/>
          <w:szCs w:val="24"/>
          <w:lang w:eastAsia="en-GB"/>
        </w:rPr>
        <w:t>revers</w:t>
      </w:r>
      <w:r w:rsidR="00D817C0">
        <w:rPr>
          <w:rFonts w:eastAsia="Times New Roman" w:cs="Times New Roman"/>
          <w:szCs w:val="24"/>
          <w:lang w:eastAsia="en-GB"/>
        </w:rPr>
        <w:t>e</w:t>
      </w:r>
      <w:r w:rsidR="00530F10" w:rsidRPr="005B7976">
        <w:rPr>
          <w:rFonts w:eastAsia="Times New Roman" w:cs="Times New Roman"/>
          <w:szCs w:val="24"/>
          <w:lang w:eastAsia="en-GB"/>
        </w:rPr>
        <w:t xml:space="preserve"> the trend of recent decades towards ever more complexity.</w:t>
      </w:r>
      <w:r w:rsidRPr="005B7976">
        <w:rPr>
          <w:rFonts w:eastAsia="Times New Roman" w:cs="Times New Roman"/>
          <w:szCs w:val="24"/>
          <w:lang w:eastAsia="en-GB"/>
        </w:rPr>
        <w:br/>
      </w:r>
      <w:r w:rsidRPr="00B479F0">
        <w:rPr>
          <w:rStyle w:val="Line6Char"/>
          <w:rFonts w:eastAsiaTheme="minorHAnsi"/>
        </w:rPr>
        <w:br/>
      </w:r>
      <w:r w:rsidRPr="005B7976">
        <w:rPr>
          <w:rFonts w:eastAsia="Times New Roman" w:cs="Times New Roman"/>
          <w:szCs w:val="24"/>
          <w:lang w:eastAsia="en-GB"/>
        </w:rPr>
        <w:t xml:space="preserve">Fundamental to this </w:t>
      </w:r>
      <w:r w:rsidR="005B7976">
        <w:rPr>
          <w:rFonts w:eastAsia="Times New Roman" w:cs="Times New Roman"/>
          <w:szCs w:val="24"/>
          <w:lang w:eastAsia="en-GB"/>
        </w:rPr>
        <w:t>are</w:t>
      </w:r>
      <w:r w:rsidRPr="005B7976">
        <w:rPr>
          <w:rFonts w:eastAsia="Times New Roman" w:cs="Times New Roman"/>
          <w:szCs w:val="24"/>
          <w:lang w:eastAsia="en-GB"/>
        </w:rPr>
        <w:t xml:space="preserve"> adhering to </w:t>
      </w:r>
      <w:r w:rsidR="0002112F">
        <w:fldChar w:fldCharType="begin"/>
      </w:r>
      <w:r w:rsidR="0002112F">
        <w:instrText xml:space="preserve"> HYPERLINK "http://en.wikipedia.org/wiki/Occam%27s_razor" </w:instrText>
      </w:r>
      <w:ins w:id="335" w:author="David Hartley" w:date="2013-07-31T09:52:00Z"/>
      <w:r w:rsidR="0002112F">
        <w:fldChar w:fldCharType="separate"/>
      </w:r>
      <w:r w:rsidRPr="005B7976">
        <w:rPr>
          <w:rStyle w:val="Hyperlink"/>
          <w:rFonts w:eastAsia="Times New Roman" w:cs="Times New Roman"/>
          <w:szCs w:val="24"/>
          <w:lang w:eastAsia="en-GB"/>
        </w:rPr>
        <w:t xml:space="preserve">Occam's </w:t>
      </w:r>
      <w:proofErr w:type="gramStart"/>
      <w:r w:rsidRPr="005B7976">
        <w:rPr>
          <w:rStyle w:val="Hyperlink"/>
          <w:rFonts w:eastAsia="Times New Roman" w:cs="Times New Roman"/>
          <w:szCs w:val="24"/>
          <w:lang w:eastAsia="en-GB"/>
        </w:rPr>
        <w:t>Razor</w:t>
      </w:r>
      <w:proofErr w:type="gramEnd"/>
      <w:r w:rsidR="0002112F">
        <w:rPr>
          <w:rStyle w:val="Hyperlink"/>
          <w:rFonts w:eastAsia="Times New Roman" w:cs="Times New Roman"/>
          <w:szCs w:val="24"/>
          <w:lang w:eastAsia="en-GB"/>
        </w:rPr>
        <w:fldChar w:fldCharType="end"/>
      </w:r>
      <w:r w:rsidRPr="005B7976">
        <w:rPr>
          <w:rFonts w:eastAsia="Times New Roman" w:cs="Times New Roman"/>
          <w:szCs w:val="24"/>
          <w:lang w:eastAsia="en-GB"/>
        </w:rPr>
        <w:t xml:space="preserve"> (KISS) Principles</w:t>
      </w:r>
      <w:r w:rsidR="005B7976" w:rsidRPr="005B7976">
        <w:rPr>
          <w:rFonts w:eastAsia="Times New Roman" w:cs="Times New Roman"/>
          <w:szCs w:val="24"/>
          <w:lang w:eastAsia="en-GB"/>
        </w:rPr>
        <w:t xml:space="preserve"> and Albert Einstein’s dictum “Make everything as simple as possible, but not simpler</w:t>
      </w:r>
      <w:r w:rsidR="005B7976">
        <w:rPr>
          <w:rFonts w:eastAsia="Times New Roman" w:cs="Times New Roman"/>
          <w:szCs w:val="24"/>
          <w:lang w:eastAsia="en-GB"/>
        </w:rPr>
        <w:t>” [to get the job done properly].</w:t>
      </w:r>
    </w:p>
    <w:p w14:paraId="581BE9C5" w14:textId="77777777" w:rsidR="00530F10" w:rsidRDefault="00530F10" w:rsidP="00530F10">
      <w:pPr>
        <w:pStyle w:val="ListBullet"/>
        <w:numPr>
          <w:ilvl w:val="0"/>
          <w:numId w:val="16"/>
        </w:numPr>
      </w:pPr>
      <w:r w:rsidRPr="00B74F30">
        <w:t>Eliminat</w:t>
      </w:r>
      <w:r>
        <w:t xml:space="preserve">ion of </w:t>
      </w:r>
      <w:r w:rsidRPr="00B74F30">
        <w:t>duplicated data, effort and potential errors so that companies or groups operating in multiple countries/jurisdictions can re-use common data to generate accounts for each different set of statements/reporting standards/taxonomies.</w:t>
      </w:r>
    </w:p>
    <w:p w14:paraId="41E4084D" w14:textId="77777777" w:rsidR="00530F10" w:rsidRDefault="00530F10" w:rsidP="00530F10">
      <w:pPr>
        <w:pStyle w:val="ListBullet"/>
        <w:numPr>
          <w:ilvl w:val="0"/>
          <w:numId w:val="16"/>
        </w:numPr>
      </w:pPr>
      <w:r>
        <w:t xml:space="preserve">Elimination of </w:t>
      </w:r>
      <w:r w:rsidRPr="00B74F30">
        <w:t>errors from lack of control over a mishmash of data from various sources.</w:t>
      </w:r>
    </w:p>
    <w:p w14:paraId="21024CD9" w14:textId="77777777" w:rsidR="00530F10" w:rsidRDefault="00530F10" w:rsidP="00530F10">
      <w:pPr>
        <w:pStyle w:val="ListBullet"/>
        <w:numPr>
          <w:ilvl w:val="0"/>
          <w:numId w:val="16"/>
        </w:numPr>
      </w:pPr>
      <w:r>
        <w:t>Semantic focus – knowledge rather than just data</w:t>
      </w:r>
    </w:p>
    <w:p w14:paraId="09C7F6EB" w14:textId="02ED7ECC" w:rsidR="00530F10" w:rsidRDefault="00530F10" w:rsidP="00530F10">
      <w:pPr>
        <w:pStyle w:val="ListBullet"/>
        <w:numPr>
          <w:ilvl w:val="0"/>
          <w:numId w:val="16"/>
        </w:numPr>
      </w:pPr>
      <w:r>
        <w:t>Highest overall quality with continuous evolutionary improvement from a company focussed on Integrated/Financial Reporting alone, driven by people passionate about the role of IFR in the world.</w:t>
      </w:r>
    </w:p>
    <w:p w14:paraId="0D25520C" w14:textId="6887E838" w:rsidR="00152699" w:rsidRDefault="00152699" w:rsidP="00152699">
      <w:pPr>
        <w:pStyle w:val="ListBullet"/>
        <w:numPr>
          <w:ilvl w:val="0"/>
          <w:numId w:val="16"/>
        </w:numPr>
      </w:pPr>
      <w:r>
        <w:t xml:space="preserve">Cloud based to provide accessibility, interconnectivity, reliability, pay as you go cash flow flexibility, development continuity, </w:t>
      </w:r>
      <w:r w:rsidR="00906CAB">
        <w:t xml:space="preserve">and no hassle updating, </w:t>
      </w:r>
      <w:r>
        <w:t>all with no lock in</w:t>
      </w:r>
      <w:r w:rsidR="00820BE9">
        <w:t xml:space="preserve"> either financially or for data</w:t>
      </w:r>
      <w:r>
        <w:t>.</w:t>
      </w:r>
    </w:p>
    <w:p w14:paraId="36868458" w14:textId="107956D7" w:rsidR="00820BE9" w:rsidRDefault="00820BE9" w:rsidP="00820BE9">
      <w:pPr>
        <w:pStyle w:val="ListBullet"/>
        <w:numPr>
          <w:ilvl w:val="0"/>
          <w:numId w:val="16"/>
        </w:numPr>
      </w:pPr>
      <w:r>
        <w:t>Open and flexible both for input and output</w:t>
      </w:r>
      <w:r w:rsidR="00CF490D">
        <w:t xml:space="preserve"> as HTML, semantic HTML, XBRL, </w:t>
      </w:r>
      <w:proofErr w:type="spellStart"/>
      <w:r w:rsidR="00CF490D">
        <w:t>iXBRL</w:t>
      </w:r>
      <w:proofErr w:type="spellEnd"/>
      <w:r w:rsidR="00CF490D">
        <w:t>, FTP, and open data formats</w:t>
      </w:r>
    </w:p>
    <w:p w14:paraId="00B25D2B" w14:textId="0915480A" w:rsidR="00820BE9" w:rsidRDefault="00820BE9" w:rsidP="00820BE9">
      <w:pPr>
        <w:pStyle w:val="ListBullet"/>
        <w:numPr>
          <w:ilvl w:val="0"/>
          <w:numId w:val="16"/>
        </w:numPr>
      </w:pPr>
      <w:r>
        <w:t>Speed: Report generation is remarkably fast thanks to the Braiins design, coding, and servers. Braiins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00CF490D">
        <w:t>.</w:t>
      </w:r>
      <w:r w:rsidR="00CF490D">
        <w:br/>
      </w:r>
      <w:r w:rsidR="00CF490D" w:rsidRPr="00D817C0">
        <w:rPr>
          <w:rStyle w:val="Line6Char"/>
        </w:rPr>
        <w:br/>
      </w:r>
      <w:r w:rsidR="00CF490D">
        <w:t>Client operations in the browser are snappy (and “nice”) too thanks to the use of HTML5 and local storage, using JavaScript and cross-browser, cross-platform libraries.</w:t>
      </w:r>
    </w:p>
    <w:p w14:paraId="7BC57499" w14:textId="38BA2336" w:rsidR="00820BE9" w:rsidRDefault="00820BE9" w:rsidP="000E04CB">
      <w:pPr>
        <w:pStyle w:val="ListBullet"/>
        <w:numPr>
          <w:ilvl w:val="0"/>
          <w:numId w:val="16"/>
        </w:numPr>
      </w:pPr>
      <w:r>
        <w:t xml:space="preserve">Finesse: Braiins </w:t>
      </w:r>
      <w:r w:rsidR="00CF490D">
        <w:t xml:space="preserve">is </w:t>
      </w:r>
      <w:r>
        <w:t>generates good, compliant non-verbose HTML with CSS3 to add customisable style and class to the accounts, with all of this optionally carried across to FTP documents</w:t>
      </w:r>
    </w:p>
    <w:p w14:paraId="66FE530C" w14:textId="77777777" w:rsidR="00152699" w:rsidRDefault="00152699" w:rsidP="00152699">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45C4E819" w14:textId="77777777" w:rsidR="00152699" w:rsidRDefault="00152699" w:rsidP="00152699">
      <w:pPr>
        <w:pStyle w:val="ListBullet"/>
        <w:numPr>
          <w:ilvl w:val="0"/>
          <w:numId w:val="16"/>
        </w:numPr>
      </w:pPr>
      <w:r>
        <w:t>Making XBRL core to the program rather than a “tagged” piece of information attached to a conventional fixed style report. This is part of why Braiins can provide flexible, inter-active, user definable report views.</w:t>
      </w:r>
    </w:p>
    <w:p w14:paraId="2E08E0C6" w14:textId="77777777" w:rsidR="00152699" w:rsidRDefault="00152699" w:rsidP="00152699">
      <w:pPr>
        <w:pStyle w:val="ListBullet"/>
        <w:numPr>
          <w:ilvl w:val="0"/>
          <w:numId w:val="16"/>
        </w:numPr>
      </w:pPr>
      <w:r>
        <w:t>Making XBRL output for regulatory or other requirements easy without any knowledge of XBRL details, or need to descend to things like XBRL manual tagging.</w:t>
      </w:r>
    </w:p>
    <w:p w14:paraId="25A3CFAB" w14:textId="1837D4BF" w:rsidR="00152699" w:rsidRDefault="00152699" w:rsidP="00152699">
      <w:pPr>
        <w:pStyle w:val="ListBullet"/>
        <w:numPr>
          <w:ilvl w:val="0"/>
          <w:numId w:val="16"/>
        </w:numPr>
      </w:pPr>
      <w:r>
        <w:lastRenderedPageBreak/>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w:t>
      </w:r>
      <w:r w:rsidR="00C54D4A">
        <w:t>I</w:t>
      </w:r>
      <w:r w:rsidRPr="00CC0033">
        <w:t xml:space="preserve">R (Semantic </w:t>
      </w:r>
      <w:r w:rsidR="00C54D4A">
        <w:t>Integrated</w:t>
      </w:r>
      <w:r w:rsidRPr="00CC0033">
        <w:t xml:space="preserve"> Reporting)</w:t>
      </w:r>
      <w:r>
        <w:t>. The S</w:t>
      </w:r>
      <w:r w:rsidR="00C54D4A">
        <w:t>I</w:t>
      </w:r>
      <w:r>
        <w:t>R-SIM combination is potentially a unified financial reporting system for “everything”.</w:t>
      </w:r>
      <w:r>
        <w:br/>
      </w:r>
      <w:r w:rsidRPr="00F36251">
        <w:rPr>
          <w:rStyle w:val="Line6Char"/>
        </w:rPr>
        <w:br/>
      </w:r>
      <w:r w:rsidRPr="00BA5367">
        <w:t>The development and use of S</w:t>
      </w:r>
      <w:r w:rsidR="00C54D4A">
        <w:t>I</w:t>
      </w:r>
      <w:r w:rsidRPr="00BA5367">
        <w:t>R-SIM enables Braiins to access financial information from virtually any computerised accounting system, and output across multiple regulatory jurisdictions even for one Entity or Group from one set of raw data.</w:t>
      </w:r>
    </w:p>
    <w:p w14:paraId="17FD5FCF" w14:textId="37E786AD" w:rsidR="00152699" w:rsidRDefault="00152699" w:rsidP="00152699">
      <w:r>
        <w:t xml:space="preserve">The </w:t>
      </w:r>
      <w:r w:rsidR="00530F10">
        <w:t xml:space="preserve">final </w:t>
      </w:r>
      <w:r>
        <w:t>point, the “iceberg beneath the water” (</w:t>
      </w:r>
      <w:commentRangeStart w:id="336"/>
      <w:commentRangeStart w:id="337"/>
      <w:r>
        <w:t>S</w:t>
      </w:r>
      <w:r w:rsidR="00C54D4A">
        <w:t>I</w:t>
      </w:r>
      <w:r>
        <w:t>R-SIM</w:t>
      </w:r>
      <w:commentRangeEnd w:id="336"/>
      <w:r>
        <w:t>)</w:t>
      </w:r>
      <w:r>
        <w:rPr>
          <w:rStyle w:val="CommentReference"/>
        </w:rPr>
        <w:commentReference w:id="336"/>
      </w:r>
      <w:commentRangeEnd w:id="337"/>
      <w:r>
        <w:rPr>
          <w:rStyle w:val="CommentReference"/>
        </w:rPr>
        <w:commentReference w:id="337"/>
      </w:r>
      <w:r>
        <w:t>,</w:t>
      </w:r>
      <w:r w:rsidRPr="00FE56F7">
        <w:t xml:space="preserve"> is the truly revolutionary aspect of Braiins</w:t>
      </w:r>
      <w:r w:rsidR="00530F10">
        <w:t xml:space="preserve"> and a major </w:t>
      </w:r>
      <w:commentRangeStart w:id="338"/>
      <w:commentRangeStart w:id="339"/>
      <w:r w:rsidR="00530F10">
        <w:t xml:space="preserve">part of all the other </w:t>
      </w:r>
      <w:commentRangeEnd w:id="338"/>
      <w:r w:rsidR="0067107E">
        <w:rPr>
          <w:rStyle w:val="CommentReference"/>
        </w:rPr>
        <w:commentReference w:id="338"/>
      </w:r>
      <w:commentRangeEnd w:id="339"/>
      <w:r w:rsidR="00AF1AE8">
        <w:rPr>
          <w:rStyle w:val="CommentReference"/>
        </w:rPr>
        <w:commentReference w:id="339"/>
      </w:r>
      <w:r w:rsidR="00530F10">
        <w:t xml:space="preserve">concepts being </w:t>
      </w:r>
      <w:r w:rsidR="006B7933">
        <w:t>realised</w:t>
      </w:r>
      <w:r w:rsidRPr="00FE56F7">
        <w:t>.</w:t>
      </w:r>
    </w:p>
    <w:p w14:paraId="30CE45ED" w14:textId="77777777" w:rsidR="009E7765" w:rsidRDefault="009E7765" w:rsidP="009E7765">
      <w:pPr>
        <w:pStyle w:val="Heading2"/>
      </w:pPr>
      <w:bookmarkStart w:id="340" w:name="_Toc363027702"/>
      <w:r w:rsidRPr="004C31FA">
        <w:t>What Braiins Is Not</w:t>
      </w:r>
      <w:bookmarkEnd w:id="340"/>
    </w:p>
    <w:p w14:paraId="08FB8E7E" w14:textId="3A4F329E" w:rsidR="00CD4D61" w:rsidRDefault="009E7765" w:rsidP="009E7765">
      <w:r w:rsidRPr="00714648">
        <w:t>Braiins is not a general or management accounting system i.e. it is not intended for sales ledger, stock ledger, VAT/GST, payroll etc. processing.</w:t>
      </w:r>
    </w:p>
    <w:p w14:paraId="745D5EC0" w14:textId="70AE199E" w:rsidR="009E7765" w:rsidRDefault="009E7765" w:rsidP="009E7765">
      <w:r w:rsidRPr="00714648">
        <w:t xml:space="preserve">Rather it works with such systems to specialise in the Integrated/Financial Reporting (IFR) annual or </w:t>
      </w:r>
      <w:ins w:id="341" w:author="David Hartley" w:date="2013-07-31T09:49:00Z">
        <w:r w:rsidR="009A2778">
          <w:t xml:space="preserve">periodic (usually </w:t>
        </w:r>
      </w:ins>
      <w:r w:rsidRPr="00714648">
        <w:t>quarterly</w:t>
      </w:r>
      <w:ins w:id="342" w:author="David Hartley" w:date="2013-07-31T09:49:00Z">
        <w:r w:rsidR="009A2778">
          <w:t>)</w:t>
        </w:r>
      </w:ins>
      <w:r w:rsidRPr="00714648">
        <w:t xml:space="preserve"> “end product”, business reports, ad hoc analysis/querying of IFR data, and networking related to such data.</w:t>
      </w:r>
    </w:p>
    <w:p w14:paraId="0B55ADDF" w14:textId="2506B796" w:rsidR="00CD4D61" w:rsidRDefault="00CD4D61" w:rsidP="009E7765">
      <w:r w:rsidRPr="00CD4D61">
        <w:t xml:space="preserve">Accordingly, annual and optionally </w:t>
      </w:r>
      <w:ins w:id="343" w:author="David Hartley" w:date="2013-07-31T09:49:00Z">
        <w:r w:rsidR="009A2778">
          <w:t>periodic</w:t>
        </w:r>
      </w:ins>
      <w:del w:id="344" w:author="David Hartley" w:date="2013-07-31T09:49:00Z">
        <w:r w:rsidRPr="00CD4D61" w:rsidDel="009A2778">
          <w:delText>quarterly</w:delText>
        </w:r>
      </w:del>
      <w:r w:rsidRPr="00CD4D61">
        <w:t xml:space="preserve"> data is stored, and kept indefinitely, but Braiins do</w:t>
      </w:r>
      <w:r>
        <w:t>es</w:t>
      </w:r>
      <w:r w:rsidRPr="00CD4D61">
        <w:t xml:space="preserve"> not cater for </w:t>
      </w:r>
      <w:del w:id="345" w:author="David Hartley" w:date="2013-07-31T09:49:00Z">
        <w:r w:rsidRPr="00CD4D61" w:rsidDel="009A2778">
          <w:delText>monthly figures or handl</w:delText>
        </w:r>
        <w:r w:rsidDel="009A2778">
          <w:delText>e</w:delText>
        </w:r>
        <w:r w:rsidRPr="00CD4D61" w:rsidDel="009A2778">
          <w:delText xml:space="preserve"> </w:delText>
        </w:r>
      </w:del>
      <w:r w:rsidRPr="00CD4D61">
        <w:t xml:space="preserve">cents/pence. </w:t>
      </w:r>
      <w:commentRangeStart w:id="346"/>
      <w:commentRangeStart w:id="347"/>
      <w:r w:rsidRPr="00CD4D61">
        <w:t>Money values are stored as integer values</w:t>
      </w:r>
      <w:commentRangeEnd w:id="346"/>
      <w:r w:rsidR="00EE109F">
        <w:rPr>
          <w:rStyle w:val="CommentReference"/>
        </w:rPr>
        <w:commentReference w:id="346"/>
      </w:r>
      <w:commentRangeEnd w:id="347"/>
      <w:r w:rsidR="00AF1AE8">
        <w:rPr>
          <w:rStyle w:val="CommentReference"/>
        </w:rPr>
        <w:commentReference w:id="347"/>
      </w:r>
      <w:r w:rsidRPr="00CD4D61">
        <w:t xml:space="preserve">, </w:t>
      </w:r>
      <w:commentRangeStart w:id="348"/>
      <w:r w:rsidRPr="00CD4D61">
        <w:t>whether s</w:t>
      </w:r>
      <w:commentRangeEnd w:id="348"/>
      <w:r w:rsidR="001A4E7D">
        <w:rPr>
          <w:rStyle w:val="CommentReference"/>
        </w:rPr>
        <w:commentReference w:id="348"/>
      </w:r>
      <w:r w:rsidRPr="00CD4D61">
        <w:t xml:space="preserve">hown in reports in </w:t>
      </w:r>
      <w:r>
        <w:t xml:space="preserve">units, </w:t>
      </w:r>
      <w:r w:rsidRPr="00CD4D61">
        <w:t>thousands or millions.</w:t>
      </w:r>
    </w:p>
    <w:p w14:paraId="3D08DACB" w14:textId="77777777" w:rsidR="009E7765" w:rsidRDefault="009E7765" w:rsidP="009E7765">
      <w:pPr>
        <w:pStyle w:val="Heading2"/>
      </w:pPr>
      <w:bookmarkStart w:id="349" w:name="_Ref362099317"/>
      <w:bookmarkStart w:id="350" w:name="_Ref362099320"/>
      <w:bookmarkStart w:id="351" w:name="_Toc363027703"/>
      <w:r>
        <w:t>Braiins and XBRL</w:t>
      </w:r>
      <w:bookmarkEnd w:id="349"/>
      <w:bookmarkEnd w:id="350"/>
      <w:bookmarkEnd w:id="351"/>
    </w:p>
    <w:p w14:paraId="17BE7F15" w14:textId="77777777" w:rsidR="009E7765" w:rsidRDefault="009E7765" w:rsidP="009E7765">
      <w:r>
        <w:t>Braiins is not a direct replacement for or alternative to XBRL. Braiins works with XBRL. Charles Hoffman, the “father” of XBRL, and the hundreds or thousands of people around the world who have worked on XBRL Taxonomies and on fostering the adoption of XBRL have done sterling work. XBRL is well on its way towards ubiquity as a result of their good efforts.</w:t>
      </w:r>
    </w:p>
    <w:p w14:paraId="021DFA3C" w14:textId="77777777" w:rsidR="009E7765" w:rsidRDefault="009E7765" w:rsidP="009E7765">
      <w:r>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view the expectation of recent years that all accountants should become XBRL literate is unnecessary and misguided. In our opinion the software should do all the XBRL work for a business person or an accountant in business or practice. </w:t>
      </w:r>
    </w:p>
    <w:p w14:paraId="53158CB6" w14:textId="77777777" w:rsidR="009E7765" w:rsidRDefault="009E7765" w:rsidP="009E7765">
      <w:r>
        <w:t>The hope that software would do the work was mentioned by Hoffman</w:t>
      </w:r>
      <w:r w:rsidRPr="004B4CAD">
        <w:t xml:space="preserve"> and van </w:t>
      </w:r>
      <w:proofErr w:type="spellStart"/>
      <w:r w:rsidRPr="004B4CAD">
        <w:t>Egmond</w:t>
      </w:r>
      <w:proofErr w:type="spellEnd"/>
      <w:r>
        <w:t xml:space="preserve"> in their definitive 381 page work </w:t>
      </w:r>
      <w:r w:rsidR="0002112F">
        <w:fldChar w:fldCharType="begin"/>
      </w:r>
      <w:r w:rsidR="0002112F">
        <w:instrText xml:space="preserve"> HYPERLINK "http://www.xbrlsite.com/DigitalFinancialReporting/Book/Digita</w:instrText>
      </w:r>
      <w:r w:rsidR="0002112F">
        <w:instrText xml:space="preserve">lFinancialReporting-2012-09-30.pdf" </w:instrText>
      </w:r>
      <w:ins w:id="352" w:author="David Hartley" w:date="2013-07-31T09:52:00Z"/>
      <w:r w:rsidR="0002112F">
        <w:fldChar w:fldCharType="separate"/>
      </w:r>
      <w:r w:rsidRPr="00C328CE">
        <w:rPr>
          <w:rStyle w:val="Hyperlink"/>
        </w:rPr>
        <w:t>Digital Financial Reporting Using an XBRL-based Model</w:t>
      </w:r>
      <w:r w:rsidR="0002112F">
        <w:rPr>
          <w:rStyle w:val="Hyperlink"/>
        </w:rPr>
        <w:fldChar w:fldCharType="end"/>
      </w:r>
      <w:r>
        <w:t xml:space="preserve"> when they said in section “</w:t>
      </w:r>
      <w:r w:rsidRPr="00C328CE">
        <w:t>4.13. XBRL is only one of many digital financial report technical syntaxes</w:t>
      </w:r>
      <w:r>
        <w:t>” that “</w:t>
      </w:r>
      <w:r w:rsidRPr="00C328CE">
        <w:t>As software improves more and more information in this document will become obsolete, complexity being absorbed by software applications.</w:t>
      </w:r>
      <w:r>
        <w:t>” Braiins does that.</w:t>
      </w:r>
    </w:p>
    <w:p w14:paraId="7CC415CE" w14:textId="7C40517F" w:rsidR="009E7765" w:rsidRDefault="009E7765" w:rsidP="009E7765">
      <w:r>
        <w:t>Thus Braiins presents everything in accounting and business</w:t>
      </w:r>
      <w:ins w:id="353" w:author="Charles" w:date="2013-07-26T21:42:00Z">
        <w:r w:rsidR="00B72A2B">
          <w:t>-</w:t>
        </w:r>
      </w:ins>
      <w:del w:id="354" w:author="Charles" w:date="2013-07-26T21:42:00Z">
        <w:r w:rsidDel="00B72A2B">
          <w:delText xml:space="preserve"> </w:delText>
        </w:r>
      </w:del>
      <w:r>
        <w:t xml:space="preserve">speak with nary a mention of XBRL, doing everything in the background to automatically handle the XBRL work. If we have been able to achieve this, it is because we have been able to see further thanks to standing on the shoulders of giants, to quote Isaac Newton. </w:t>
      </w:r>
      <w:commentRangeStart w:id="355"/>
      <w:r>
        <w:t>We acknowledge the debt that Braiins and its concepts owe to XBRL</w:t>
      </w:r>
      <w:commentRangeEnd w:id="355"/>
      <w:r>
        <w:rPr>
          <w:rStyle w:val="CommentReference"/>
        </w:rPr>
        <w:commentReference w:id="355"/>
      </w:r>
      <w:r>
        <w:t>.</w:t>
      </w:r>
    </w:p>
    <w:p w14:paraId="3827F752" w14:textId="4CA5343B" w:rsidR="00EB0B30" w:rsidRDefault="00EB0B30" w:rsidP="0046253B">
      <w:pPr>
        <w:pStyle w:val="Heading1"/>
      </w:pPr>
      <w:bookmarkStart w:id="356" w:name="_Toc363027704"/>
      <w:r>
        <w:lastRenderedPageBreak/>
        <w:t xml:space="preserve">Key </w:t>
      </w:r>
      <w:r w:rsidR="009E7765">
        <w:t>T</w:t>
      </w:r>
      <w:r>
        <w:t xml:space="preserve">echnical </w:t>
      </w:r>
      <w:r w:rsidR="009E7765">
        <w:t>F</w:t>
      </w:r>
      <w:r>
        <w:t>eatures</w:t>
      </w:r>
      <w:bookmarkEnd w:id="356"/>
    </w:p>
    <w:p w14:paraId="7047DD6D" w14:textId="3CA38234" w:rsidR="00EB0B30" w:rsidRDefault="0041696F" w:rsidP="0046253B">
      <w:pPr>
        <w:pStyle w:val="Heading2"/>
      </w:pPr>
      <w:bookmarkStart w:id="357" w:name="_Toc363027705"/>
      <w:r>
        <w:t>Standardised Information Model</w:t>
      </w:r>
      <w:r w:rsidR="000C5F21">
        <w:t xml:space="preserve"> (SIM)</w:t>
      </w:r>
      <w:bookmarkEnd w:id="357"/>
    </w:p>
    <w:p w14:paraId="2F6D3F83" w14:textId="11A0117A" w:rsidR="009A6BE2" w:rsidRDefault="009A6BE2" w:rsidP="009624EC">
      <w:pPr>
        <w:rPr>
          <w:u w:val="single"/>
        </w:rPr>
      </w:pPr>
      <w:r>
        <w:t>For full details see</w:t>
      </w:r>
      <w:r w:rsidR="0031404F">
        <w:t xml:space="preserve"> </w:t>
      </w:r>
      <w:r w:rsidR="0031404F" w:rsidRPr="0031404F">
        <w:rPr>
          <w:u w:val="single"/>
        </w:rPr>
        <w:fldChar w:fldCharType="begin"/>
      </w:r>
      <w:r w:rsidR="0031404F" w:rsidRPr="0031404F">
        <w:rPr>
          <w:u w:val="single"/>
        </w:rPr>
        <w:instrText xml:space="preserve"> REF _Ref362426252 \r \h </w:instrText>
      </w:r>
      <w:r w:rsidR="0031404F">
        <w:rPr>
          <w:u w:val="single"/>
        </w:rPr>
        <w:instrText xml:space="preserve"> \* MERGEFORMAT </w:instrText>
      </w:r>
      <w:r w:rsidR="0031404F" w:rsidRPr="0031404F">
        <w:rPr>
          <w:u w:val="single"/>
        </w:rPr>
      </w:r>
      <w:r w:rsidR="0031404F" w:rsidRPr="0031404F">
        <w:rPr>
          <w:u w:val="single"/>
        </w:rPr>
        <w:fldChar w:fldCharType="separate"/>
      </w:r>
      <w:r w:rsidR="002651EB">
        <w:rPr>
          <w:u w:val="single"/>
        </w:rPr>
        <w:t>Appendix 3</w:t>
      </w:r>
      <w:r w:rsidR="0031404F" w:rsidRPr="0031404F">
        <w:rPr>
          <w:u w:val="single"/>
        </w:rPr>
        <w:fldChar w:fldCharType="end"/>
      </w:r>
      <w:r w:rsidR="0031404F" w:rsidRPr="0031404F">
        <w:rPr>
          <w:u w:val="single"/>
        </w:rPr>
        <w:t xml:space="preserve"> </w:t>
      </w:r>
      <w:r w:rsidR="0031404F" w:rsidRPr="0031404F">
        <w:rPr>
          <w:u w:val="single"/>
        </w:rPr>
        <w:fldChar w:fldCharType="begin"/>
      </w:r>
      <w:r w:rsidR="0031404F" w:rsidRPr="0031404F">
        <w:rPr>
          <w:u w:val="single"/>
        </w:rPr>
        <w:instrText xml:space="preserve"> REF _Ref362426260 \h </w:instrText>
      </w:r>
      <w:r w:rsidR="0031404F">
        <w:rPr>
          <w:u w:val="single"/>
        </w:rPr>
        <w:instrText xml:space="preserve"> \* MERGEFORMAT </w:instrText>
      </w:r>
      <w:r w:rsidR="0031404F" w:rsidRPr="0031404F">
        <w:rPr>
          <w:u w:val="single"/>
        </w:rPr>
      </w:r>
      <w:r w:rsidR="0031404F" w:rsidRPr="0031404F">
        <w:rPr>
          <w:u w:val="single"/>
        </w:rPr>
        <w:fldChar w:fldCharType="separate"/>
      </w:r>
      <w:ins w:id="358" w:author="David Hartley" w:date="2013-07-31T09:52:00Z">
        <w:r w:rsidR="002651EB" w:rsidRPr="002651EB">
          <w:rPr>
            <w:u w:val="single"/>
            <w:rPrChange w:id="359" w:author="David Hartley" w:date="2013-07-31T09:52:00Z">
              <w:rPr/>
            </w:rPrChange>
          </w:rPr>
          <w:t>Standardised Information Model (SIM)</w:t>
        </w:r>
      </w:ins>
      <w:del w:id="360" w:author="David Hartley" w:date="2013-07-31T09:52:00Z">
        <w:r w:rsidR="00C569B6" w:rsidRPr="00C569B6" w:rsidDel="002651EB">
          <w:rPr>
            <w:u w:val="single"/>
          </w:rPr>
          <w:delText>Standardised Information Model (SIM)</w:delText>
        </w:r>
      </w:del>
      <w:r w:rsidR="0031404F" w:rsidRPr="0031404F">
        <w:rPr>
          <w:u w:val="single"/>
        </w:rPr>
        <w:fldChar w:fldCharType="end"/>
      </w:r>
      <w:r w:rsidR="0031404F">
        <w:t>.</w:t>
      </w:r>
    </w:p>
    <w:p w14:paraId="2424ECBC" w14:textId="0D2A451B" w:rsidR="00637A33" w:rsidRDefault="009624EC" w:rsidP="009624EC">
      <w:r>
        <w:t>No matter what the source, format or method of entry</w:t>
      </w:r>
      <w:r w:rsidR="0041696F">
        <w:t>,</w:t>
      </w:r>
      <w:r>
        <w:t xml:space="preserve"> all data </w:t>
      </w:r>
      <w:r w:rsidR="0041696F">
        <w:t>held in Braiins is</w:t>
      </w:r>
      <w:r>
        <w:t xml:space="preserve"> </w:t>
      </w:r>
      <w:r w:rsidR="00280C62">
        <w:t xml:space="preserve">stored as </w:t>
      </w:r>
      <w:r>
        <w:t>SIM (Standard</w:t>
      </w:r>
      <w:r w:rsidR="0041696F">
        <w:t>ised</w:t>
      </w:r>
      <w:r>
        <w:t xml:space="preserve"> Information Model)</w:t>
      </w:r>
      <w:r w:rsidR="0041696F">
        <w:t xml:space="preserve"> data, which is </w:t>
      </w:r>
      <w:r w:rsidR="00B0597C">
        <w:t xml:space="preserve">semantic </w:t>
      </w:r>
      <w:r w:rsidR="0041696F">
        <w:t>data structured for the Integrated/Financial Reporting purpose, normalised so that it is not in general particular to a specific taxonomy, jurisdiction, or entity type. (Some very special case</w:t>
      </w:r>
      <w:r w:rsidR="00637A33">
        <w:t>s</w:t>
      </w:r>
      <w:r w:rsidR="0041696F">
        <w:t xml:space="preserve"> e.g. </w:t>
      </w:r>
      <w:r w:rsidR="00637A33">
        <w:t>if there was such a thing as a requirement to report on Guinness entertainment expense in Ireland, can be defined for handling within SIM as exceptions.)</w:t>
      </w:r>
    </w:p>
    <w:p w14:paraId="1F4C4168" w14:textId="575CC48F" w:rsidR="009624EC" w:rsidRDefault="009624EC" w:rsidP="009624EC">
      <w:r>
        <w:t>So wh</w:t>
      </w:r>
      <w:r w:rsidRPr="00702301">
        <w:t xml:space="preserve">at enters </w:t>
      </w:r>
      <w:r w:rsidR="00B0597C">
        <w:t xml:space="preserve">Braiins </w:t>
      </w:r>
      <w:r w:rsidRPr="00702301">
        <w:t xml:space="preserve">as piecemeal data </w:t>
      </w:r>
      <w:r w:rsidR="00B0597C">
        <w:t>i</w:t>
      </w:r>
      <w:r w:rsidRPr="00702301">
        <w:t>s transformed into structured semantic information</w:t>
      </w:r>
      <w:r w:rsidR="00B0597C">
        <w:t>.</w:t>
      </w:r>
    </w:p>
    <w:p w14:paraId="54F91939" w14:textId="77777777" w:rsidR="0074457F" w:rsidRDefault="0074457F" w:rsidP="009624EC">
      <w:r w:rsidRPr="0074457F">
        <w:t>This means that all information is coherent, holistic, comparable and even global.</w:t>
      </w:r>
    </w:p>
    <w:p w14:paraId="6E0E0038" w14:textId="29DEAE3A" w:rsidR="00F844F9" w:rsidRDefault="00F844F9" w:rsidP="009624EC">
      <w:r>
        <w:t>Braiins Report Objects (B</w:t>
      </w:r>
      <w:r w:rsidR="0009222B">
        <w:t>ros</w:t>
      </w:r>
      <w:r>
        <w:t xml:space="preserve">) underlie SIM and give it much of its power. </w:t>
      </w:r>
      <w:r w:rsidR="00E96ECF">
        <w:t>Only about 1,000 B</w:t>
      </w:r>
      <w:r w:rsidR="0009222B">
        <w:t>ro</w:t>
      </w:r>
      <w:r w:rsidR="00E96ECF">
        <w:t xml:space="preserve">s are needed </w:t>
      </w:r>
      <w:r w:rsidR="0031404F">
        <w:t>to hold</w:t>
      </w:r>
      <w:r w:rsidR="00E96ECF">
        <w:t xml:space="preserve"> all SIM data</w:t>
      </w:r>
      <w:r w:rsidR="0031404F">
        <w:t xml:space="preserve"> for any entity</w:t>
      </w:r>
      <w:r w:rsidR="00E96ECF">
        <w:t>. As an example, just one B</w:t>
      </w:r>
      <w:r w:rsidR="0009222B">
        <w:t>ro</w:t>
      </w:r>
      <w:r w:rsidR="00E96ECF">
        <w:t xml:space="preserve"> (the PPE Bro) holds all data for all Property Plant &amp; Equipment assets. The 1,000 Bros have names and are organised in a tree structure</w:t>
      </w:r>
      <w:r w:rsidR="00823EDB">
        <w:t xml:space="preserve"> for easy navigation</w:t>
      </w:r>
      <w:r w:rsidR="00E96ECF">
        <w:t xml:space="preserve">. </w:t>
      </w:r>
      <w:r w:rsidRPr="00F844F9">
        <w:t xml:space="preserve">For details of </w:t>
      </w:r>
      <w:r w:rsidR="0009222B">
        <w:t xml:space="preserve">Bros and a discussion of the </w:t>
      </w:r>
      <w:r w:rsidR="00F90776">
        <w:t xml:space="preserve">advantages of Bros versus the possible </w:t>
      </w:r>
      <w:r w:rsidR="0009222B">
        <w:t xml:space="preserve">alternatives </w:t>
      </w:r>
      <w:r w:rsidRPr="00F844F9">
        <w:t>see</w:t>
      </w:r>
      <w:r w:rsidR="0031404F">
        <w:t xml:space="preserve"> </w:t>
      </w:r>
      <w:r w:rsidR="0031404F" w:rsidRPr="0031404F">
        <w:rPr>
          <w:u w:val="single"/>
        </w:rPr>
        <w:fldChar w:fldCharType="begin"/>
      </w:r>
      <w:r w:rsidR="0031404F" w:rsidRPr="0031404F">
        <w:rPr>
          <w:u w:val="single"/>
        </w:rPr>
        <w:instrText xml:space="preserve"> REF _Ref362426353 \h </w:instrText>
      </w:r>
      <w:r w:rsidR="0031404F">
        <w:rPr>
          <w:u w:val="single"/>
        </w:rPr>
        <w:instrText xml:space="preserve"> \* MERGEFORMAT </w:instrText>
      </w:r>
      <w:r w:rsidR="0031404F" w:rsidRPr="0031404F">
        <w:rPr>
          <w:u w:val="single"/>
        </w:rPr>
      </w:r>
      <w:r w:rsidR="0031404F" w:rsidRPr="0031404F">
        <w:rPr>
          <w:u w:val="single"/>
        </w:rPr>
        <w:fldChar w:fldCharType="separate"/>
      </w:r>
      <w:ins w:id="361" w:author="David Hartley" w:date="2013-07-31T09:52:00Z">
        <w:r w:rsidR="002651EB" w:rsidRPr="002651EB">
          <w:rPr>
            <w:u w:val="single"/>
            <w:rPrChange w:id="362" w:author="David Hartley" w:date="2013-07-31T09:52:00Z">
              <w:rPr/>
            </w:rPrChange>
          </w:rPr>
          <w:t>SIM’s Better Structure</w:t>
        </w:r>
      </w:ins>
      <w:del w:id="363" w:author="David Hartley" w:date="2013-07-31T09:52:00Z">
        <w:r w:rsidR="00C569B6" w:rsidRPr="00C569B6" w:rsidDel="002651EB">
          <w:rPr>
            <w:u w:val="single"/>
          </w:rPr>
          <w:delText>SIM’s Better Structure</w:delText>
        </w:r>
      </w:del>
      <w:r w:rsidR="0031404F" w:rsidRPr="0031404F">
        <w:rPr>
          <w:u w:val="single"/>
        </w:rPr>
        <w:fldChar w:fldCharType="end"/>
      </w:r>
      <w:r w:rsidR="0031404F">
        <w:t xml:space="preserve"> within </w:t>
      </w:r>
      <w:r w:rsidR="0031404F">
        <w:fldChar w:fldCharType="begin"/>
      </w:r>
      <w:r w:rsidR="0031404F">
        <w:instrText xml:space="preserve"> REF _Ref362426375 \r \h </w:instrText>
      </w:r>
      <w:r w:rsidR="0031404F">
        <w:fldChar w:fldCharType="separate"/>
      </w:r>
      <w:r w:rsidR="002651EB">
        <w:t>Appendix 3</w:t>
      </w:r>
      <w:r w:rsidR="0031404F">
        <w:fldChar w:fldCharType="end"/>
      </w:r>
      <w:r w:rsidRPr="00F844F9">
        <w:t>.</w:t>
      </w:r>
    </w:p>
    <w:p w14:paraId="2B918F1C" w14:textId="77777777" w:rsidR="00B50C31" w:rsidRDefault="00B50C31" w:rsidP="00B50C31">
      <w:pPr>
        <w:pStyle w:val="Heading3"/>
      </w:pPr>
      <w:bookmarkStart w:id="364" w:name="_Toc363027706"/>
      <w:r>
        <w:t>Data Input</w:t>
      </w:r>
      <w:bookmarkEnd w:id="364"/>
    </w:p>
    <w:p w14:paraId="0A2BF9B2" w14:textId="77777777" w:rsidR="00B50C31" w:rsidRDefault="00B50C31" w:rsidP="00B50C31">
      <w:pPr>
        <w:pStyle w:val="Heading4"/>
      </w:pPr>
      <w:r>
        <w:t>Multiple Data Sources</w:t>
      </w:r>
    </w:p>
    <w:p w14:paraId="5416D0F1" w14:textId="77777777" w:rsidR="00B50C31" w:rsidRPr="00922D47" w:rsidRDefault="00B50C31" w:rsidP="00B50C31">
      <w:pPr>
        <w:pStyle w:val="Normal6after"/>
      </w:pPr>
      <w:r>
        <w:t>Braiins takes data into SIM from multiple sources:</w:t>
      </w:r>
    </w:p>
    <w:p w14:paraId="0A5A9EFF" w14:textId="77777777" w:rsidR="00B50C31" w:rsidRDefault="00B50C31" w:rsidP="00B50C31">
      <w:pPr>
        <w:pStyle w:val="ListB6after"/>
      </w:pPr>
      <w:r>
        <w:t>Entity General Ledger(s) as a TB in CSV or other open export format, or as a cloud data feed, or in some application specific format which Braiins knows about and can translate</w:t>
      </w:r>
    </w:p>
    <w:p w14:paraId="51925043" w14:textId="77777777" w:rsidR="00B50C31" w:rsidRDefault="00B50C31" w:rsidP="00B50C31">
      <w:pPr>
        <w:pStyle w:val="ListB6after"/>
      </w:pPr>
      <w:r>
        <w:t>Spreadsheets</w:t>
      </w:r>
    </w:p>
    <w:p w14:paraId="751DF9F2" w14:textId="77777777" w:rsidR="00B50C31" w:rsidRDefault="00B50C31" w:rsidP="00B50C31">
      <w:pPr>
        <w:pStyle w:val="ListB6after"/>
      </w:pPr>
      <w:r>
        <w:t>Direct user input</w:t>
      </w:r>
    </w:p>
    <w:p w14:paraId="1A0AB06D" w14:textId="77777777" w:rsidR="00B50C31" w:rsidRDefault="00B50C31" w:rsidP="00B50C31">
      <w:pPr>
        <w:pStyle w:val="ListB6after"/>
      </w:pPr>
      <w:r>
        <w:t>Discrete data subsets e.g. disclosure schedules, tables, graphs in various formats such as CSV</w:t>
      </w:r>
    </w:p>
    <w:p w14:paraId="271F14A6" w14:textId="361287A5" w:rsidR="00B50C31" w:rsidRDefault="00B50C31" w:rsidP="00B50C31">
      <w:pPr>
        <w:pStyle w:val="ListBullet"/>
      </w:pPr>
      <w:r>
        <w:t>XBRL reports</w:t>
      </w:r>
      <w:r w:rsidR="00706033">
        <w:t xml:space="preserve"> e.g. when </w:t>
      </w:r>
      <w:r w:rsidR="007A1881">
        <w:t>importing published XBRL data for entities not processed via Braiins</w:t>
      </w:r>
    </w:p>
    <w:p w14:paraId="1D7236AF" w14:textId="77777777" w:rsidR="00706033" w:rsidRDefault="00706033" w:rsidP="007A1881">
      <w:pPr>
        <w:pStyle w:val="Heading5"/>
      </w:pPr>
      <w:commentRangeStart w:id="365"/>
      <w:r>
        <w:t xml:space="preserve">Preservation of Source Data Detail </w:t>
      </w:r>
      <w:commentRangeEnd w:id="365"/>
      <w:r>
        <w:rPr>
          <w:rStyle w:val="CommentReference"/>
          <w:rFonts w:asciiTheme="minorHAnsi" w:eastAsiaTheme="minorHAnsi" w:hAnsiTheme="minorHAnsi" w:cstheme="minorBidi"/>
          <w:b/>
          <w:iCs/>
        </w:rPr>
        <w:commentReference w:id="365"/>
      </w:r>
    </w:p>
    <w:p w14:paraId="41A89790" w14:textId="77777777" w:rsidR="00706033" w:rsidRDefault="00706033" w:rsidP="00706033">
      <w:r>
        <w:t>Conventional FAP (Financial Accounts Production) programs require information to be contorted, truncated and split up to fit in with the way they work. This increases the processing time, learning obligation, risk of errors, loss of veracity and detail.</w:t>
      </w:r>
    </w:p>
    <w:p w14:paraId="770DE16A" w14:textId="53B407C1" w:rsidR="00706033" w:rsidRDefault="00706033" w:rsidP="007A1881">
      <w:r>
        <w:t>Braiins takes an entity’s information on board in the most holistic way possible, avoiding all the above problems</w:t>
      </w:r>
      <w:r w:rsidR="007A1881">
        <w:t xml:space="preserve">, by mapping the source entity’s </w:t>
      </w:r>
      <w:r>
        <w:t>General Ledger(s)</w:t>
      </w:r>
      <w:r w:rsidR="007A1881">
        <w:t xml:space="preserve"> or Excel spreadsheet data to SIM structured data, preserving the source data detail in the process.</w:t>
      </w:r>
    </w:p>
    <w:p w14:paraId="5B0674EA" w14:textId="77777777" w:rsidR="007A1881" w:rsidRDefault="007A1881" w:rsidP="007A1881">
      <w:pPr>
        <w:pStyle w:val="Normal6after"/>
      </w:pPr>
      <w:r>
        <w:t>To assist in organising or sorting out the source data which often is not as well structured, or as clear as SIM is, the Braiins import and data entry routines allow for:</w:t>
      </w:r>
    </w:p>
    <w:p w14:paraId="4E3E0F83" w14:textId="77777777" w:rsidR="00706033" w:rsidRPr="007A1881" w:rsidRDefault="00706033" w:rsidP="007A1881">
      <w:pPr>
        <w:pStyle w:val="ListB6after"/>
      </w:pPr>
      <w:r w:rsidRPr="007A1881">
        <w:t>Incremental imports</w:t>
      </w:r>
    </w:p>
    <w:p w14:paraId="3DE5E1C4" w14:textId="77777777" w:rsidR="00706033" w:rsidRPr="007A1881" w:rsidRDefault="00706033" w:rsidP="007A1881">
      <w:pPr>
        <w:pStyle w:val="ListB6after"/>
      </w:pPr>
      <w:r w:rsidRPr="007A1881">
        <w:t>Partial imports</w:t>
      </w:r>
    </w:p>
    <w:p w14:paraId="6DFA0FB7" w14:textId="592A2971" w:rsidR="00706033" w:rsidRPr="007A1881" w:rsidRDefault="00706033" w:rsidP="007A1881">
      <w:pPr>
        <w:pStyle w:val="ListB6after"/>
      </w:pPr>
      <w:r w:rsidRPr="007A1881">
        <w:t xml:space="preserve">Varying levels of detail e.g. Summary followed </w:t>
      </w:r>
      <w:r w:rsidR="007A1881">
        <w:t>by and reconciled with Detailed</w:t>
      </w:r>
    </w:p>
    <w:p w14:paraId="6E67EFFB" w14:textId="77777777" w:rsidR="00B50C31" w:rsidRDefault="00B50C31" w:rsidP="00B50C31">
      <w:pPr>
        <w:pStyle w:val="Heading4"/>
      </w:pPr>
      <w:r>
        <w:lastRenderedPageBreak/>
        <w:t>Data Organisation</w:t>
      </w:r>
    </w:p>
    <w:p w14:paraId="246E5B8F" w14:textId="12F71819" w:rsidR="00B50C31" w:rsidRDefault="00706033" w:rsidP="00706033">
      <w:pPr>
        <w:pStyle w:val="Normal6after"/>
      </w:pPr>
      <w:r>
        <w:t>The data is organised by:</w:t>
      </w:r>
    </w:p>
    <w:p w14:paraId="5FD3F222" w14:textId="48EB11F0" w:rsidR="00706033" w:rsidRDefault="00706033" w:rsidP="00706033">
      <w:pPr>
        <w:pStyle w:val="ListB6after"/>
      </w:pPr>
      <w:proofErr w:type="spellStart"/>
      <w:r>
        <w:t>DataSet</w:t>
      </w:r>
      <w:proofErr w:type="spellEnd"/>
      <w:r w:rsidR="0087486D">
        <w:t xml:space="preserve"> – a group or set of data</w:t>
      </w:r>
    </w:p>
    <w:p w14:paraId="5097C91E" w14:textId="4B914091" w:rsidR="00706033" w:rsidRDefault="00706033" w:rsidP="00706033">
      <w:pPr>
        <w:pStyle w:val="ListB6after"/>
      </w:pPr>
      <w:r>
        <w:t>Period</w:t>
      </w:r>
      <w:r w:rsidR="00C610E7">
        <w:t xml:space="preserve"> without any roll forward procedures as SIM handles this automatically and dynamically </w:t>
      </w:r>
      <w:commentRangeStart w:id="366"/>
      <w:r w:rsidR="00C610E7">
        <w:t>with start (opening) balances derived from prior period end (closing) balances</w:t>
      </w:r>
      <w:commentRangeEnd w:id="366"/>
      <w:r w:rsidR="00B72A2B">
        <w:rPr>
          <w:rStyle w:val="CommentReference"/>
          <w:rFonts w:eastAsiaTheme="minorHAnsi" w:cstheme="minorBidi"/>
          <w:lang w:eastAsia="en-US"/>
        </w:rPr>
        <w:commentReference w:id="366"/>
      </w:r>
      <w:r w:rsidR="00C610E7">
        <w:t>. Thus P</w:t>
      </w:r>
      <w:ins w:id="367" w:author="David Hartley" w:date="2013-07-31T09:51:00Z">
        <w:r w:rsidR="00DC3EA4">
          <w:t>P</w:t>
        </w:r>
      </w:ins>
      <w:del w:id="368" w:author="David Hartley" w:date="2013-07-31T09:51:00Z">
        <w:r w:rsidR="00C610E7" w:rsidDel="00DC3EA4">
          <w:delText>Y</w:delText>
        </w:r>
      </w:del>
      <w:proofErr w:type="gramStart"/>
      <w:r w:rsidR="00C610E7">
        <w:t>As</w:t>
      </w:r>
      <w:proofErr w:type="gramEnd"/>
      <w:r w:rsidR="00C610E7">
        <w:t xml:space="preserve"> ripple through automatically, though with a record of their effects, so that changes can be highlighted. </w:t>
      </w:r>
    </w:p>
    <w:p w14:paraId="5411AB0F" w14:textId="3F9412FA" w:rsidR="00706033" w:rsidRDefault="00706033" w:rsidP="00706033">
      <w:pPr>
        <w:pStyle w:val="ListB6after"/>
      </w:pPr>
      <w:r>
        <w:t>Journal</w:t>
      </w:r>
      <w:r w:rsidR="0087486D">
        <w:t xml:space="preserve"> – one “posting”</w:t>
      </w:r>
    </w:p>
    <w:p w14:paraId="6138E2B8" w14:textId="72ACBD0B" w:rsidR="00706033" w:rsidRDefault="00706033" w:rsidP="00706033">
      <w:pPr>
        <w:pStyle w:val="ListB6after"/>
      </w:pPr>
      <w:r>
        <w:t>Type (Double entry, P</w:t>
      </w:r>
      <w:ins w:id="369" w:author="David Hartley" w:date="2013-07-31T09:51:00Z">
        <w:r w:rsidR="00DC3EA4">
          <w:t>P</w:t>
        </w:r>
      </w:ins>
      <w:del w:id="370" w:author="David Hartley" w:date="2013-07-31T09:51:00Z">
        <w:r w:rsidDel="00DC3EA4">
          <w:delText>Y</w:delText>
        </w:r>
      </w:del>
      <w:r>
        <w:t xml:space="preserve">A, cash/non-cash, schedule, disclosure, table, chart, </w:t>
      </w:r>
      <w:del w:id="371" w:author="David Hartley" w:date="2013-07-31T09:51:00Z">
        <w:r w:rsidDel="00DC3EA4">
          <w:delText xml:space="preserve">PYA, </w:delText>
        </w:r>
      </w:del>
      <w:r>
        <w:t xml:space="preserve">dynamic e.g. tax </w:t>
      </w:r>
      <w:r w:rsidR="004F3FDC">
        <w:t>provisions</w:t>
      </w:r>
      <w:r>
        <w:t>)</w:t>
      </w:r>
    </w:p>
    <w:p w14:paraId="0809CB30" w14:textId="0315C636" w:rsidR="00706033" w:rsidRDefault="00706033" w:rsidP="0087486D">
      <w:pPr>
        <w:pStyle w:val="ListBullet"/>
      </w:pPr>
      <w:r>
        <w:t>Jurisdiction if applicable</w:t>
      </w:r>
    </w:p>
    <w:p w14:paraId="04D22ABC" w14:textId="536A2BDC" w:rsidR="004F3FDC" w:rsidRDefault="004F3FDC" w:rsidP="00B50C31">
      <w:pPr>
        <w:pStyle w:val="Heading4"/>
      </w:pPr>
      <w:commentRangeStart w:id="372"/>
      <w:r>
        <w:t>Dynamic</w:t>
      </w:r>
      <w:commentRangeEnd w:id="372"/>
      <w:r w:rsidR="005264CA">
        <w:rPr>
          <w:rStyle w:val="CommentReference"/>
          <w:rFonts w:asciiTheme="minorHAnsi" w:eastAsiaTheme="minorHAnsi" w:hAnsiTheme="minorHAnsi" w:cstheme="minorBidi"/>
          <w:b w:val="0"/>
          <w:iCs w:val="0"/>
        </w:rPr>
        <w:commentReference w:id="372"/>
      </w:r>
      <w:r>
        <w:t xml:space="preserve"> Data</w:t>
      </w:r>
    </w:p>
    <w:p w14:paraId="77818959" w14:textId="77777777" w:rsidR="00EB7C7C" w:rsidRDefault="00EB7C7C" w:rsidP="00EB7C7C">
      <w:pPr>
        <w:pStyle w:val="Normal6after"/>
      </w:pPr>
      <w:r>
        <w:t>As indicated under Data Organisation above, data can be defined to be “dynamic’, which means that it is only “posted” (processed/included in balances and totals) dynamically or in real time i.e. at the instant it is required for the particular search or report requested. Dynamic data can be used for such things as</w:t>
      </w:r>
    </w:p>
    <w:p w14:paraId="531AB1D3" w14:textId="19A63E4E" w:rsidR="009C2EC2" w:rsidRDefault="009C2EC2" w:rsidP="00EB7C7C">
      <w:pPr>
        <w:pStyle w:val="ListB6after"/>
      </w:pPr>
      <w:r>
        <w:t>Different asset valuation bases</w:t>
      </w:r>
    </w:p>
    <w:p w14:paraId="19B102FE" w14:textId="36CC76C8" w:rsidR="009C2EC2" w:rsidRDefault="009C2EC2" w:rsidP="00EB7C7C">
      <w:pPr>
        <w:pStyle w:val="ListB6after"/>
      </w:pPr>
      <w:r>
        <w:t>Different liability risk assessments</w:t>
      </w:r>
    </w:p>
    <w:p w14:paraId="066AB552" w14:textId="4224D257" w:rsidR="00EB7C7C" w:rsidRDefault="00EB7C7C" w:rsidP="00EB7C7C">
      <w:pPr>
        <w:pStyle w:val="ListB6after"/>
      </w:pPr>
      <w:r>
        <w:t>R&amp;D grant estimates ahead of approval</w:t>
      </w:r>
    </w:p>
    <w:p w14:paraId="06A616EB" w14:textId="3CD2BC05" w:rsidR="00EB7C7C" w:rsidRDefault="00EB7C7C" w:rsidP="00EB7C7C">
      <w:pPr>
        <w:pStyle w:val="ListB6after"/>
      </w:pPr>
      <w:r>
        <w:t>Tax provisions</w:t>
      </w:r>
      <w:r w:rsidR="005200E8">
        <w:t xml:space="preserve"> or allowable/disallowable status</w:t>
      </w:r>
    </w:p>
    <w:p w14:paraId="0DBE2A51" w14:textId="6443595E" w:rsidR="004F3FDC" w:rsidRPr="004F3FDC" w:rsidRDefault="00EB7C7C" w:rsidP="00EB7C7C">
      <w:pPr>
        <w:pStyle w:val="ListB6after"/>
      </w:pPr>
      <w:r>
        <w:t xml:space="preserve">Data applicable to one Taxonomy or jurisdiction but not others that might be used for searches/reports </w:t>
      </w:r>
    </w:p>
    <w:p w14:paraId="38BB3BAA" w14:textId="77777777" w:rsidR="00B50C31" w:rsidRDefault="00B50C31" w:rsidP="00B50C31">
      <w:pPr>
        <w:pStyle w:val="Heading4"/>
      </w:pPr>
      <w:r>
        <w:t>Validation</w:t>
      </w:r>
    </w:p>
    <w:p w14:paraId="01ECC3E0" w14:textId="77777777" w:rsidR="00B50C31" w:rsidRDefault="00B50C31" w:rsidP="00B50C31">
      <w:pPr>
        <w:pStyle w:val="Normal6after"/>
      </w:pPr>
      <w:r>
        <w:t>Data can be assembled piecemeal but is fully validated for completeness and accuracy before any report construction is undertaken. The construction methods mean that:</w:t>
      </w:r>
    </w:p>
    <w:p w14:paraId="7323170D" w14:textId="77777777" w:rsidR="00B50C31" w:rsidRDefault="00B50C31" w:rsidP="00B50C31">
      <w:pPr>
        <w:pStyle w:val="ListB6after"/>
      </w:pPr>
      <w:r>
        <w:t>All Ledger information confirms to Double Entry principles</w:t>
      </w:r>
    </w:p>
    <w:p w14:paraId="24385426" w14:textId="77777777" w:rsidR="00B50C31" w:rsidRDefault="00B50C31" w:rsidP="00B50C31">
      <w:pPr>
        <w:pStyle w:val="ListB6after"/>
      </w:pPr>
      <w:r>
        <w:t>Detailed information is always in accordance with summary information</w:t>
      </w:r>
    </w:p>
    <w:p w14:paraId="2000FB1E" w14:textId="77777777" w:rsidR="00B50C31" w:rsidRDefault="00B50C31" w:rsidP="00B50C31">
      <w:pPr>
        <w:pStyle w:val="ListB6after"/>
      </w:pPr>
      <w:r>
        <w:t>Completeness; that if an item exists in one then place, then it exists in all required places</w:t>
      </w:r>
    </w:p>
    <w:p w14:paraId="60AE620C" w14:textId="77777777" w:rsidR="00B50C31" w:rsidRDefault="00B50C31" w:rsidP="00B50C31">
      <w:pPr>
        <w:pStyle w:val="ListB6after"/>
      </w:pPr>
      <w:r>
        <w:t>Correctness; adheres to the appropriate characteristics and properties.</w:t>
      </w:r>
    </w:p>
    <w:p w14:paraId="1CF45063" w14:textId="77777777" w:rsidR="00B50C31" w:rsidRDefault="00B50C31" w:rsidP="00B50C31">
      <w:pPr>
        <w:pStyle w:val="ListB6after"/>
      </w:pPr>
      <w:r>
        <w:t>Consistency; proper roll forward and roll up facilities within and between periods.</w:t>
      </w:r>
    </w:p>
    <w:p w14:paraId="26192B91" w14:textId="3514051A" w:rsidR="004F3FDC" w:rsidRDefault="00B50C31" w:rsidP="00D05F50">
      <w:pPr>
        <w:pStyle w:val="ListBullet"/>
      </w:pPr>
      <w:r>
        <w:t>Accuracy ;  no loss of precision or detail</w:t>
      </w:r>
    </w:p>
    <w:p w14:paraId="693C832E" w14:textId="74EFC5FA" w:rsidR="00D05F50" w:rsidRDefault="00E61A15" w:rsidP="00D05F50">
      <w:pPr>
        <w:pStyle w:val="Heading2"/>
      </w:pPr>
      <w:bookmarkStart w:id="373" w:name="_Toc363027707"/>
      <w:r>
        <w:t>Semantic Integrated Reporting</w:t>
      </w:r>
      <w:r w:rsidR="00D05F50">
        <w:t xml:space="preserve"> (</w:t>
      </w:r>
      <w:r>
        <w:t>SIR</w:t>
      </w:r>
      <w:r w:rsidR="00D05F50">
        <w:t>)</w:t>
      </w:r>
      <w:bookmarkEnd w:id="373"/>
    </w:p>
    <w:p w14:paraId="712BA90F" w14:textId="1651D6BD" w:rsidR="0046253B" w:rsidRDefault="0046253B" w:rsidP="00D05F50">
      <w:pPr>
        <w:pStyle w:val="Normal6after"/>
      </w:pPr>
      <w:r>
        <w:t xml:space="preserve">Semantic </w:t>
      </w:r>
      <w:r w:rsidR="00D05F50">
        <w:t xml:space="preserve">Integrated </w:t>
      </w:r>
      <w:r>
        <w:t>Reporting (S</w:t>
      </w:r>
      <w:r w:rsidR="00D05F50">
        <w:t>I</w:t>
      </w:r>
      <w:r>
        <w:t>R) is the part of Braiins which uses the SIM data to</w:t>
      </w:r>
      <w:r w:rsidR="00D05F50">
        <w:t>:</w:t>
      </w:r>
    </w:p>
    <w:p w14:paraId="3301A900" w14:textId="08922A74" w:rsidR="0046253B" w:rsidRPr="00D05F50" w:rsidRDefault="0046253B" w:rsidP="00D05F50">
      <w:pPr>
        <w:pStyle w:val="ListB6after"/>
      </w:pPr>
      <w:r w:rsidRPr="00D05F50">
        <w:t xml:space="preserve">Generate reports in plain HTML, sematic HTML, </w:t>
      </w:r>
      <w:proofErr w:type="spellStart"/>
      <w:r w:rsidRPr="00D05F50">
        <w:t>iXBRL</w:t>
      </w:r>
      <w:proofErr w:type="spellEnd"/>
      <w:r w:rsidRPr="00D05F50">
        <w:t>, XBRL, PDF</w:t>
      </w:r>
      <w:r w:rsidR="00D05F50">
        <w:t>, or open export formats</w:t>
      </w:r>
    </w:p>
    <w:p w14:paraId="61BD24E9" w14:textId="1CDAB37D" w:rsidR="0046253B" w:rsidRPr="00D05F50" w:rsidRDefault="0046253B" w:rsidP="00D05F50">
      <w:pPr>
        <w:pStyle w:val="ListB6after"/>
      </w:pPr>
      <w:r w:rsidRPr="00D05F50">
        <w:t>Provide consistency checks</w:t>
      </w:r>
      <w:r w:rsidR="00D05F50">
        <w:t xml:space="preserve"> beyond the input validation described above</w:t>
      </w:r>
    </w:p>
    <w:p w14:paraId="550D8083" w14:textId="4486D05F" w:rsidR="0046253B" w:rsidRDefault="00D05F50" w:rsidP="00D05F50">
      <w:pPr>
        <w:pStyle w:val="ListB6after"/>
      </w:pPr>
      <w:r>
        <w:t xml:space="preserve">Provide </w:t>
      </w:r>
      <w:r w:rsidR="00542A22">
        <w:t xml:space="preserve">interactive </w:t>
      </w:r>
      <w:r w:rsidR="00AF6B18">
        <w:t xml:space="preserve">search, </w:t>
      </w:r>
      <w:r>
        <w:t xml:space="preserve">review, and </w:t>
      </w:r>
      <w:r w:rsidR="0046253B" w:rsidRPr="00D05F50">
        <w:t>compar</w:t>
      </w:r>
      <w:r>
        <w:t>ison abilities including across entities</w:t>
      </w:r>
    </w:p>
    <w:p w14:paraId="17B78A5D" w14:textId="6C7A573D" w:rsidR="00E35A14" w:rsidRDefault="00E35A14" w:rsidP="00E35A14">
      <w:r>
        <w:t xml:space="preserve">Producing integrated/financial reports with correct, validated content for a target taxonomy in the desired presentation style that is paginated and cross referenced, and now also in </w:t>
      </w:r>
      <w:proofErr w:type="spellStart"/>
      <w:r>
        <w:t>iXBRL</w:t>
      </w:r>
      <w:proofErr w:type="spellEnd"/>
      <w:ins w:id="374" w:author="Charles" w:date="2013-07-26T21:50:00Z">
        <w:r w:rsidR="00B72A2B">
          <w:t>,</w:t>
        </w:r>
      </w:ins>
      <w:r>
        <w:t xml:space="preserve"> </w:t>
      </w:r>
      <w:r w:rsidRPr="0048469B">
        <w:t>can become incredibly complicated.</w:t>
      </w:r>
    </w:p>
    <w:p w14:paraId="7743C389" w14:textId="56CD0140" w:rsidR="00E35A14" w:rsidRPr="0048469B" w:rsidRDefault="00E35A14" w:rsidP="00E35A14">
      <w:r w:rsidRPr="0048469B">
        <w:lastRenderedPageBreak/>
        <w:t xml:space="preserve">The </w:t>
      </w:r>
      <w:r>
        <w:t>c</w:t>
      </w:r>
      <w:r w:rsidRPr="0048469B">
        <w:t xml:space="preserve">harts </w:t>
      </w:r>
      <w:r>
        <w:t xml:space="preserve">of accounts </w:t>
      </w:r>
      <w:r w:rsidRPr="0048469B">
        <w:t xml:space="preserve">and </w:t>
      </w:r>
      <w:r>
        <w:t>f</w:t>
      </w:r>
      <w:r w:rsidRPr="0048469B">
        <w:t>ormats which specify the output report structure, content, and style quickly become larger and more complicated tha</w:t>
      </w:r>
      <w:del w:id="375" w:author="Charles" w:date="2013-07-26T21:50:00Z">
        <w:r w:rsidRPr="0048469B" w:rsidDel="00B72A2B">
          <w:delText>t</w:delText>
        </w:r>
      </w:del>
      <w:ins w:id="376" w:author="Charles" w:date="2013-07-26T21:51:00Z">
        <w:r w:rsidR="00B72A2B">
          <w:t>n</w:t>
        </w:r>
      </w:ins>
      <w:r w:rsidRPr="0048469B">
        <w:t xml:space="preserve"> the program itself</w:t>
      </w:r>
      <w:ins w:id="377" w:author="Charles" w:date="2013-07-26T21:51:00Z">
        <w:r w:rsidR="00B72A2B">
          <w:t>.</w:t>
        </w:r>
      </w:ins>
      <w:del w:id="378" w:author="Charles" w:date="2013-07-26T21:51:00Z">
        <w:r w:rsidRPr="0048469B" w:rsidDel="00B72A2B">
          <w:delText>,</w:delText>
        </w:r>
      </w:del>
      <w:r w:rsidRPr="0048469B">
        <w:t xml:space="preserve"> </w:t>
      </w:r>
      <w:ins w:id="379" w:author="Charles" w:date="2013-07-26T21:51:00Z">
        <w:r w:rsidR="00B72A2B">
          <w:t xml:space="preserve">They </w:t>
        </w:r>
      </w:ins>
      <w:del w:id="380" w:author="Charles" w:date="2013-07-26T21:51:00Z">
        <w:r w:rsidRPr="0048469B" w:rsidDel="00B72A2B">
          <w:delText>and</w:delText>
        </w:r>
      </w:del>
      <w:r w:rsidRPr="0048469B">
        <w:t xml:space="preserve"> consequently consume ever increasing resources, both from the supplying software house and the end user if they have done any customisation.</w:t>
      </w:r>
    </w:p>
    <w:p w14:paraId="7DB14FFC" w14:textId="77777777" w:rsidR="00E35A14" w:rsidRDefault="00E35A14" w:rsidP="00E35A14">
      <w:r w:rsidRPr="0048469B">
        <w:t xml:space="preserve">Braiins keeps this potential mess more under control than ever before </w:t>
      </w:r>
      <w:r>
        <w:t xml:space="preserve">thanks to SIM </w:t>
      </w:r>
      <w:r w:rsidRPr="0048469B">
        <w:t xml:space="preserve">building in power and taxonomy knowledge (control) at the lowest levels, so that the high level reporting via </w:t>
      </w:r>
      <w:r>
        <w:t>SIR</w:t>
      </w:r>
      <w:r w:rsidRPr="0048469B">
        <w:t xml:space="preserve"> can be simpler, more intuitive, and less prone to error with regulatory change.</w:t>
      </w:r>
    </w:p>
    <w:p w14:paraId="65BF6426" w14:textId="77777777" w:rsidR="00F43636" w:rsidRPr="00F43636" w:rsidRDefault="00F43636" w:rsidP="00F43636">
      <w:pPr>
        <w:pStyle w:val="Heading3"/>
      </w:pPr>
      <w:bookmarkStart w:id="381" w:name="_Toc363027708"/>
      <w:r w:rsidRPr="00F43636">
        <w:t>Personalised Access with Control</w:t>
      </w:r>
      <w:bookmarkEnd w:id="381"/>
    </w:p>
    <w:p w14:paraId="7A71E110" w14:textId="7844F813" w:rsidR="00F43636" w:rsidRPr="00F43636" w:rsidRDefault="00F43636" w:rsidP="00F43636">
      <w:r w:rsidRPr="00F43636">
        <w:t xml:space="preserve">Each user of </w:t>
      </w:r>
      <w:r>
        <w:t xml:space="preserve">SIR </w:t>
      </w:r>
      <w:r w:rsidRPr="00F43636">
        <w:t>has their particular interests and information they are seeking.</w:t>
      </w:r>
    </w:p>
    <w:p w14:paraId="7DD42C27" w14:textId="77777777" w:rsidR="00F43636" w:rsidRPr="00F43636" w:rsidRDefault="00F43636" w:rsidP="00F43636">
      <w:pPr>
        <w:pStyle w:val="Normal6after"/>
      </w:pPr>
      <w:r w:rsidRPr="00F43636">
        <w:t>For example:</w:t>
      </w:r>
    </w:p>
    <w:p w14:paraId="4FAED26C" w14:textId="77777777" w:rsidR="00F43636" w:rsidRPr="00F43636" w:rsidRDefault="00F43636" w:rsidP="00F43636">
      <w:pPr>
        <w:pStyle w:val="ListB6after"/>
      </w:pPr>
      <w:r w:rsidRPr="00F43636">
        <w:t>Conventional style for the Regulatory Authorities or Shareholders</w:t>
      </w:r>
    </w:p>
    <w:p w14:paraId="00CB55A0" w14:textId="77777777" w:rsidR="00F43636" w:rsidRPr="00F43636" w:rsidRDefault="00F43636" w:rsidP="00F43636">
      <w:pPr>
        <w:pStyle w:val="ListB6after"/>
      </w:pPr>
      <w:r w:rsidRPr="00F43636">
        <w:t>Liquidity and Risk based analysis for actual or potential lenders such as Banks.</w:t>
      </w:r>
    </w:p>
    <w:p w14:paraId="13A08D2E" w14:textId="77777777" w:rsidR="00F43636" w:rsidRPr="00F43636" w:rsidRDefault="00F43636" w:rsidP="00F43636">
      <w:pPr>
        <w:pStyle w:val="ListB6after"/>
      </w:pPr>
      <w:r w:rsidRPr="00F43636">
        <w:t>Performance orientated view for Financial Analysts</w:t>
      </w:r>
    </w:p>
    <w:p w14:paraId="1154DE14" w14:textId="77777777" w:rsidR="00F43636" w:rsidRPr="00F43636" w:rsidRDefault="00F43636" w:rsidP="00F43636">
      <w:pPr>
        <w:pStyle w:val="ListB6after"/>
      </w:pPr>
      <w:r w:rsidRPr="00F43636">
        <w:t>Detailed Asset views for aiding Stewardship.</w:t>
      </w:r>
    </w:p>
    <w:p w14:paraId="7FD8655D" w14:textId="77777777" w:rsidR="00F43636" w:rsidRPr="00F43636" w:rsidRDefault="00F43636" w:rsidP="00F43636">
      <w:pPr>
        <w:pStyle w:val="ListB6after"/>
      </w:pPr>
      <w:r w:rsidRPr="00F43636">
        <w:t>In short, totally customisable, whether extracts or complete reports, to best suit the purpose and interest of each and any information user.</w:t>
      </w:r>
    </w:p>
    <w:p w14:paraId="2BB59CE8" w14:textId="77777777" w:rsidR="00F43636" w:rsidRPr="00F43636" w:rsidRDefault="00F43636" w:rsidP="00F43636">
      <w:r w:rsidRPr="00F43636">
        <w:t>Even within these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715132BD" w14:textId="77777777" w:rsidR="00F43636" w:rsidRPr="00F43636" w:rsidRDefault="00F43636" w:rsidP="00F43636">
      <w:r w:rsidRPr="00F43636">
        <w:t>SIR caters for such nuances, with users grouped as follows:</w:t>
      </w:r>
    </w:p>
    <w:p w14:paraId="53148148" w14:textId="77777777" w:rsidR="00F43636" w:rsidRPr="00F43636" w:rsidRDefault="00F43636" w:rsidP="00F43636">
      <w:pPr>
        <w:pStyle w:val="Heading4"/>
      </w:pPr>
      <w:r w:rsidRPr="00F43636">
        <w:t>Internal Users</w:t>
      </w:r>
    </w:p>
    <w:p w14:paraId="038CDE5E" w14:textId="77777777" w:rsidR="00F43636" w:rsidRDefault="00F43636" w:rsidP="00F43636">
      <w:pPr>
        <w:pStyle w:val="ListB6after"/>
      </w:pPr>
      <w:r>
        <w:t>Officers</w:t>
      </w:r>
    </w:p>
    <w:p w14:paraId="22FE3385" w14:textId="4E3B5E3E" w:rsidR="00F43636" w:rsidRDefault="00F43636" w:rsidP="00F43636">
      <w:pPr>
        <w:pStyle w:val="ListB6after"/>
      </w:pPr>
      <w:r>
        <w:t>Management</w:t>
      </w:r>
    </w:p>
    <w:p w14:paraId="54B0947A" w14:textId="0D0B3F6D" w:rsidR="00F43636" w:rsidRPr="00F43636" w:rsidRDefault="00F43636" w:rsidP="00F43636">
      <w:pPr>
        <w:pStyle w:val="ListB6after"/>
      </w:pPr>
      <w:r w:rsidRPr="00F43636">
        <w:t>Accounting department</w:t>
      </w:r>
    </w:p>
    <w:p w14:paraId="5C6AA3A9" w14:textId="1C785ADE" w:rsidR="00F43636" w:rsidRPr="00F43636" w:rsidRDefault="00F43636" w:rsidP="00F43636">
      <w:pPr>
        <w:pStyle w:val="ListB6after"/>
      </w:pPr>
      <w:r w:rsidRPr="00F43636">
        <w:t xml:space="preserve">Other </w:t>
      </w:r>
      <w:r>
        <w:t>staff</w:t>
      </w:r>
    </w:p>
    <w:p w14:paraId="02156D4E" w14:textId="77777777" w:rsidR="00F43636" w:rsidRPr="00F43636" w:rsidRDefault="00F43636" w:rsidP="00F43636">
      <w:pPr>
        <w:pStyle w:val="Heading4"/>
      </w:pPr>
      <w:r w:rsidRPr="00F43636">
        <w:t>External Users</w:t>
      </w:r>
    </w:p>
    <w:p w14:paraId="0B0EF3D3" w14:textId="77777777" w:rsidR="00F43636" w:rsidRPr="00F43636" w:rsidRDefault="00F43636" w:rsidP="00F43636">
      <w:pPr>
        <w:pStyle w:val="ListB6after"/>
      </w:pPr>
      <w:r w:rsidRPr="00F43636">
        <w:t>Shareholders</w:t>
      </w:r>
    </w:p>
    <w:p w14:paraId="57AC98C1" w14:textId="77777777" w:rsidR="00F43636" w:rsidRPr="00F43636" w:rsidRDefault="00F43636" w:rsidP="00F43636">
      <w:pPr>
        <w:pStyle w:val="ListB6after"/>
      </w:pPr>
      <w:r w:rsidRPr="00F43636">
        <w:t>Potential investors</w:t>
      </w:r>
    </w:p>
    <w:p w14:paraId="136D104E" w14:textId="77777777" w:rsidR="00F43636" w:rsidRPr="00F43636" w:rsidRDefault="00F43636" w:rsidP="00F43636">
      <w:pPr>
        <w:pStyle w:val="ListB6after"/>
      </w:pPr>
      <w:r w:rsidRPr="00F43636">
        <w:t>Creditors</w:t>
      </w:r>
    </w:p>
    <w:p w14:paraId="5A172F9D" w14:textId="77777777" w:rsidR="00F43636" w:rsidRPr="00F43636" w:rsidRDefault="00F43636" w:rsidP="00F43636">
      <w:pPr>
        <w:pStyle w:val="ListB6after"/>
      </w:pPr>
      <w:r w:rsidRPr="00F43636">
        <w:t>Banks and debenture holders</w:t>
      </w:r>
    </w:p>
    <w:p w14:paraId="468A8B7A" w14:textId="77777777" w:rsidR="00F43636" w:rsidRPr="00F43636" w:rsidRDefault="00F43636" w:rsidP="00F43636">
      <w:pPr>
        <w:pStyle w:val="ListB6after"/>
      </w:pPr>
      <w:r w:rsidRPr="00F43636">
        <w:t>Financial Analysts</w:t>
      </w:r>
    </w:p>
    <w:p w14:paraId="4C15A14F" w14:textId="77777777" w:rsidR="00F43636" w:rsidRPr="00F43636" w:rsidRDefault="00F43636" w:rsidP="00F43636">
      <w:pPr>
        <w:pStyle w:val="ListB6after"/>
      </w:pPr>
      <w:r w:rsidRPr="00F43636">
        <w:t>Regulatory Authorities</w:t>
      </w:r>
    </w:p>
    <w:p w14:paraId="74DA334E" w14:textId="77777777" w:rsidR="00F43636" w:rsidRPr="00F43636" w:rsidRDefault="00F43636" w:rsidP="00F43636">
      <w:r w:rsidRPr="00F43636">
        <w:t>This does not mean that any users can see more than they should as non-public content is controlled by the publisher, whether just the minimum legal disclosures or augmented with additional voluntary information.</w:t>
      </w:r>
    </w:p>
    <w:p w14:paraId="71EF2ED8" w14:textId="77777777" w:rsidR="00F43636" w:rsidRPr="00F43636" w:rsidRDefault="00F43636" w:rsidP="00F43636">
      <w:r w:rsidRPr="00F43636">
        <w:t xml:space="preserve">The gradation in access is described in </w:t>
      </w:r>
      <w:fldSimple w:instr=" REF _Ref362506934 ">
        <w:r w:rsidR="002651EB">
          <w:t>The Braiins Product and Community</w:t>
        </w:r>
      </w:fldSimple>
      <w:r w:rsidRPr="00F43636">
        <w:t xml:space="preserve"> - </w:t>
      </w:r>
      <w:r w:rsidRPr="00F43636">
        <w:rPr>
          <w:u w:val="single"/>
        </w:rPr>
        <w:fldChar w:fldCharType="begin"/>
      </w:r>
      <w:r w:rsidRPr="00F43636">
        <w:rPr>
          <w:u w:val="single"/>
        </w:rPr>
        <w:instrText xml:space="preserve"> REF _Ref362506870 \h  \* MERGEFORMAT </w:instrText>
      </w:r>
      <w:r w:rsidRPr="00F43636">
        <w:rPr>
          <w:u w:val="single"/>
        </w:rPr>
      </w:r>
      <w:r w:rsidRPr="00F43636">
        <w:rPr>
          <w:u w:val="single"/>
        </w:rPr>
        <w:fldChar w:fldCharType="separate"/>
      </w:r>
      <w:ins w:id="382" w:author="David Hartley" w:date="2013-07-31T09:52:00Z">
        <w:r w:rsidR="002651EB" w:rsidRPr="002651EB">
          <w:rPr>
            <w:u w:val="single"/>
            <w:rPrChange w:id="383" w:author="David Hartley" w:date="2013-07-31T09:52:00Z">
              <w:rPr/>
            </w:rPrChange>
          </w:rPr>
          <w:t>Review and Analysis of Integrated or Financial Report Data</w:t>
        </w:r>
      </w:ins>
      <w:del w:id="384" w:author="David Hartley" w:date="2013-07-31T09:52:00Z">
        <w:r w:rsidR="00C569B6" w:rsidRPr="00C569B6" w:rsidDel="002651EB">
          <w:rPr>
            <w:u w:val="single"/>
          </w:rPr>
          <w:delText>Review and Analysis of Integrated or Financial Report Data</w:delText>
        </w:r>
      </w:del>
      <w:r w:rsidRPr="00F43636">
        <w:rPr>
          <w:u w:val="single"/>
        </w:rPr>
        <w:fldChar w:fldCharType="end"/>
      </w:r>
      <w:r w:rsidRPr="00F43636">
        <w:rPr>
          <w:u w:val="single"/>
        </w:rPr>
        <w:t>.</w:t>
      </w:r>
    </w:p>
    <w:p w14:paraId="16566212" w14:textId="5E31A035" w:rsidR="00E35A14" w:rsidRPr="0048469B" w:rsidRDefault="00E35A14" w:rsidP="00E35A14">
      <w:pPr>
        <w:pStyle w:val="Heading3"/>
      </w:pPr>
      <w:bookmarkStart w:id="385" w:name="_Toc363027709"/>
      <w:r w:rsidRPr="0048469B">
        <w:lastRenderedPageBreak/>
        <w:t>Report</w:t>
      </w:r>
      <w:r w:rsidR="004D3A36">
        <w:t>ing</w:t>
      </w:r>
      <w:bookmarkEnd w:id="385"/>
    </w:p>
    <w:p w14:paraId="0AFD1932" w14:textId="060DFF60" w:rsidR="00E35A14" w:rsidRDefault="00F43636" w:rsidP="00E35A14">
      <w:r>
        <w:t xml:space="preserve">The </w:t>
      </w:r>
      <w:r w:rsidR="00E35A14">
        <w:t xml:space="preserve">SIR </w:t>
      </w:r>
      <w:r w:rsidR="00E35A14" w:rsidRPr="0048469B">
        <w:t xml:space="preserve">report generator can produce any desired report as </w:t>
      </w:r>
      <w:r w:rsidR="00E35A14">
        <w:t xml:space="preserve">HTML, sematic HMTL, </w:t>
      </w:r>
      <w:proofErr w:type="spellStart"/>
      <w:r w:rsidR="00E35A14">
        <w:t>iXBRL</w:t>
      </w:r>
      <w:proofErr w:type="spellEnd"/>
      <w:r w:rsidR="00E35A14">
        <w:t xml:space="preserve">, XBRL, PDF, </w:t>
      </w:r>
      <w:r w:rsidR="00E35A14" w:rsidRPr="0048469B">
        <w:t xml:space="preserve">or </w:t>
      </w:r>
      <w:r w:rsidR="00E35A14">
        <w:t>in open export formats</w:t>
      </w:r>
      <w:r w:rsidR="00E35A14" w:rsidRPr="0048469B">
        <w:t>.</w:t>
      </w:r>
    </w:p>
    <w:p w14:paraId="2ABC3FAC" w14:textId="3ED41FAE" w:rsidR="00E35A14" w:rsidRPr="0048469B" w:rsidRDefault="00E35A14" w:rsidP="00E35A14">
      <w:r w:rsidRPr="0048469B">
        <w:t>The report generator is powerful yet easier to use than others because it works with SIM and SIM’s B</w:t>
      </w:r>
      <w:r>
        <w:t>ro</w:t>
      </w:r>
      <w:r w:rsidRPr="0048469B">
        <w:t xml:space="preserve">s that already have performed many of the required summations, and which know where they </w:t>
      </w:r>
      <w:ins w:id="386" w:author="Charles" w:date="2013-07-26T21:53:00Z">
        <w:r w:rsidR="005653A9">
          <w:t>should</w:t>
        </w:r>
      </w:ins>
      <w:del w:id="387" w:author="Charles" w:date="2013-07-26T21:53:00Z">
        <w:r w:rsidRPr="0048469B" w:rsidDel="005653A9">
          <w:delText>can</w:delText>
        </w:r>
      </w:del>
      <w:r w:rsidRPr="0048469B">
        <w:t xml:space="preserve"> or should not be used, because of their inbuilt knowledge e.g. a Revenue B</w:t>
      </w:r>
      <w:r>
        <w:t>ro</w:t>
      </w:r>
      <w:r w:rsidRPr="0048469B">
        <w:t xml:space="preserve"> could not be wrongly used in a Balance Sheet report. It is also fast, very fast.</w:t>
      </w:r>
      <w:r>
        <w:t xml:space="preserve"> (Report formats are compiled into PHP code that runs on the server in native mode like any other program.)</w:t>
      </w:r>
    </w:p>
    <w:p w14:paraId="12E37F48" w14:textId="77777777" w:rsidR="00E35A14" w:rsidRPr="0048469B" w:rsidRDefault="00E35A14" w:rsidP="00E35A14">
      <w:r w:rsidRPr="0048469B">
        <w:t>Restated figures are kept track of so that every value in the comparatives of a set of accounts that is affected by restatements can be shown in a different style for example.</w:t>
      </w:r>
    </w:p>
    <w:p w14:paraId="3C969FCF" w14:textId="77777777" w:rsidR="00E35A14" w:rsidRPr="0048469B" w:rsidRDefault="00E35A14" w:rsidP="00E35A14">
      <w:r w:rsidRPr="0048469B">
        <w:t>Schedule tables for notes fall out easily.</w:t>
      </w:r>
    </w:p>
    <w:p w14:paraId="797D99F1" w14:textId="77777777" w:rsidR="00E35A14" w:rsidRDefault="00E35A14" w:rsidP="00E35A14">
      <w:r w:rsidRPr="0048469B">
        <w:t>Graphs and images can be embedded.</w:t>
      </w:r>
    </w:p>
    <w:p w14:paraId="3ED78B84" w14:textId="77777777" w:rsidR="00663527" w:rsidRPr="00663527" w:rsidRDefault="00663527" w:rsidP="00663527">
      <w:pPr>
        <w:keepNext/>
        <w:keepLines/>
        <w:spacing w:before="40" w:after="60"/>
        <w:outlineLvl w:val="3"/>
        <w:rPr>
          <w:rFonts w:asciiTheme="majorHAnsi" w:eastAsiaTheme="majorEastAsia" w:hAnsiTheme="majorHAnsi" w:cstheme="majorBidi"/>
          <w:b/>
          <w:iCs/>
        </w:rPr>
      </w:pPr>
      <w:r w:rsidRPr="00663527">
        <w:rPr>
          <w:rFonts w:asciiTheme="majorHAnsi" w:eastAsiaTheme="majorEastAsia" w:hAnsiTheme="majorHAnsi" w:cstheme="majorBidi"/>
          <w:b/>
          <w:iCs/>
        </w:rPr>
        <w:t>Interactive and Dynamic Reports</w:t>
      </w:r>
    </w:p>
    <w:p w14:paraId="069F448B" w14:textId="69F014DF" w:rsidR="00CA196C" w:rsidRDefault="00CA196C" w:rsidP="00663527">
      <w:r w:rsidRPr="00CA196C">
        <w:t xml:space="preserve">Uniquely to Braiins and SIR-SIM, reports can be interactive and dynamic, with selections available according to the data itself e.g. whether dynamic type data has been imported/entered or not, </w:t>
      </w:r>
      <w:r>
        <w:t>whether multiple taxonomies/jurisdictions have been defined, and by type of related party.</w:t>
      </w:r>
    </w:p>
    <w:p w14:paraId="797F57AB" w14:textId="5DB33347" w:rsidR="00663527" w:rsidRDefault="00CA196C" w:rsidP="00663527">
      <w:r>
        <w:t>Thus</w:t>
      </w:r>
      <w:r w:rsidR="00663527" w:rsidRPr="00663527">
        <w:t xml:space="preserve"> user</w:t>
      </w:r>
      <w:r>
        <w:t>s</w:t>
      </w:r>
      <w:r w:rsidR="00663527" w:rsidRPr="00663527">
        <w:t xml:space="preserve"> can see whatever they want, however they want.</w:t>
      </w:r>
      <w:r>
        <w:t xml:space="preserve"> </w:t>
      </w:r>
      <w:r w:rsidR="00663527" w:rsidRPr="00663527">
        <w:t xml:space="preserve">Any user can have </w:t>
      </w:r>
      <w:r>
        <w:t>any style and amount of content within privacy limits where applicable.</w:t>
      </w:r>
    </w:p>
    <w:p w14:paraId="030A685C" w14:textId="47A33EEC" w:rsidR="0050158A" w:rsidRDefault="0050158A" w:rsidP="00663527">
      <w:r>
        <w:t xml:space="preserve">Braiins plus SIR-SIM </w:t>
      </w:r>
      <w:r w:rsidRPr="0050158A">
        <w:t>release user</w:t>
      </w:r>
      <w:r>
        <w:t>s</w:t>
      </w:r>
      <w:r w:rsidRPr="0050158A">
        <w:t xml:space="preserve"> from the limitations of the static p</w:t>
      </w:r>
      <w:r>
        <w:t>aper based single style report.</w:t>
      </w:r>
    </w:p>
    <w:p w14:paraId="59980F2D" w14:textId="6CE27F49" w:rsidR="00D818ED" w:rsidRDefault="00D818ED" w:rsidP="00D818ED">
      <w:pPr>
        <w:pStyle w:val="Heading4"/>
      </w:pPr>
      <w:r>
        <w:t>XBRL Reports</w:t>
      </w:r>
    </w:p>
    <w:p w14:paraId="483A07BC" w14:textId="0C46B2B7" w:rsidR="00D818ED" w:rsidRDefault="00D818ED" w:rsidP="00D818ED">
      <w:r w:rsidRPr="00C610E7">
        <w:t>For XBRL reports SIM data is mapped (converted) to the target XBRL taxonomy, based on the knowledge embedded within SIM, so giving the best possible XBRL tagging, unrelated to how or where the item is used in an XBRL report.</w:t>
      </w:r>
      <w:r w:rsidR="00A77988">
        <w:t xml:space="preserve"> (</w:t>
      </w:r>
      <w:r w:rsidR="00A77988" w:rsidRPr="00A77988">
        <w:t xml:space="preserve">Information in XBRL form is created direct from </w:t>
      </w:r>
      <w:r w:rsidR="00A77988">
        <w:t xml:space="preserve">the </w:t>
      </w:r>
      <w:r w:rsidR="00A77988" w:rsidRPr="00A77988">
        <w:t>SIM database, not after the information has been assembled in a set order or as an adjunct to a conventional report generator.</w:t>
      </w:r>
      <w:r w:rsidR="00A77988">
        <w:t>)</w:t>
      </w:r>
    </w:p>
    <w:p w14:paraId="5457B954" w14:textId="4EAB0196" w:rsidR="00D818ED" w:rsidRDefault="00D818ED" w:rsidP="00E35A14">
      <w:r w:rsidRPr="00C610E7">
        <w:t>Th</w:t>
      </w:r>
      <w:r w:rsidR="00A77988">
        <w:t>e</w:t>
      </w:r>
      <w:r w:rsidRPr="00C610E7">
        <w:t xml:space="preserve"> </w:t>
      </w:r>
      <w:r w:rsidR="002E5E5A">
        <w:t xml:space="preserve">Braiins </w:t>
      </w:r>
      <w:r>
        <w:t xml:space="preserve">process of data to </w:t>
      </w:r>
      <w:r w:rsidRPr="00C610E7">
        <w:t>SIM to XBRL avoids lock</w:t>
      </w:r>
      <w:ins w:id="388" w:author="Charles" w:date="2013-07-26T21:54:00Z">
        <w:r w:rsidR="005653A9">
          <w:t>-</w:t>
        </w:r>
      </w:ins>
      <w:del w:id="389" w:author="Charles" w:date="2013-07-26T21:54:00Z">
        <w:r w:rsidRPr="00C610E7" w:rsidDel="005653A9">
          <w:delText xml:space="preserve"> </w:delText>
        </w:r>
      </w:del>
      <w:r w:rsidRPr="00C610E7">
        <w:t>in to any one XBRL Taxonomy or XBRL construction model which are almost as numerous and varied as t</w:t>
      </w:r>
      <w:r>
        <w:t>he Taxonomies themselves.</w:t>
      </w:r>
    </w:p>
    <w:p w14:paraId="6287B945" w14:textId="65241C6D" w:rsidR="00E35A14" w:rsidRDefault="00E35A14" w:rsidP="00E35A14">
      <w:pPr>
        <w:pStyle w:val="Heading3"/>
      </w:pPr>
      <w:bookmarkStart w:id="390" w:name="_Toc363027710"/>
      <w:r>
        <w:t>C</w:t>
      </w:r>
      <w:r w:rsidRPr="00B636C9">
        <w:t xml:space="preserve">onsistency </w:t>
      </w:r>
      <w:r>
        <w:t>C</w:t>
      </w:r>
      <w:r w:rsidRPr="00B636C9">
        <w:t>hecks</w:t>
      </w:r>
      <w:bookmarkEnd w:id="390"/>
    </w:p>
    <w:p w14:paraId="0BDB7CB0" w14:textId="5F257397" w:rsidR="00E35A14" w:rsidRDefault="00E35A14" w:rsidP="00E35A14">
      <w:r>
        <w:t>As has been mentioned, SIM starts the validation process by controlling what can be entered where, with checks defined at the B</w:t>
      </w:r>
      <w:r w:rsidR="004D3A36">
        <w:t>ro</w:t>
      </w:r>
      <w:r>
        <w:t xml:space="preserve"> level.</w:t>
      </w:r>
    </w:p>
    <w:p w14:paraId="7E4B1FA2" w14:textId="460ECF0D" w:rsidR="00E35A14" w:rsidRDefault="00E35A14" w:rsidP="00E35A14">
      <w:r>
        <w:t>Further</w:t>
      </w:r>
      <w:r w:rsidR="004D3A36">
        <w:t>,</w:t>
      </w:r>
      <w:r>
        <w:t xml:space="preserve"> broader</w:t>
      </w:r>
      <w:r w:rsidR="004D3A36">
        <w:t>, knowledge based</w:t>
      </w:r>
      <w:r>
        <w:t xml:space="preserve">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Braiins programmers to handle the IT stuff. </w:t>
      </w:r>
    </w:p>
    <w:p w14:paraId="230996CB" w14:textId="77777777" w:rsidR="00E35A14" w:rsidRDefault="00E35A14" w:rsidP="00E35A14">
      <w:r>
        <w:t>Because report generator formats are compiled to PHP code, they can use functions written in PHP code. Creating and adding additional PHP functions to the library of functions for use in validation formats is easy and quick for Braiins programmers. The library of such functions will become extensive and powerful, so enabling the validation and data consistency checks to also be extensive.</w:t>
      </w:r>
    </w:p>
    <w:p w14:paraId="41EAB6D9" w14:textId="412A09AD" w:rsidR="00E35A14" w:rsidRDefault="004D3A36" w:rsidP="00E35A14">
      <w:pPr>
        <w:pStyle w:val="Heading3"/>
      </w:pPr>
      <w:bookmarkStart w:id="391" w:name="_Toc363027711"/>
      <w:r>
        <w:t xml:space="preserve">Search, </w:t>
      </w:r>
      <w:r w:rsidR="00E35A14" w:rsidRPr="00056009">
        <w:t xml:space="preserve">Analyse and </w:t>
      </w:r>
      <w:r w:rsidR="00E35A14">
        <w:t>C</w:t>
      </w:r>
      <w:r w:rsidR="00E35A14" w:rsidRPr="00056009">
        <w:t xml:space="preserve">ompare </w:t>
      </w:r>
      <w:r w:rsidR="00E35A14">
        <w:t>D</w:t>
      </w:r>
      <w:r w:rsidR="00E35A14" w:rsidRPr="00056009">
        <w:t>ata</w:t>
      </w:r>
      <w:bookmarkEnd w:id="391"/>
    </w:p>
    <w:p w14:paraId="5539CF0C" w14:textId="62E46BEF" w:rsidR="00702301" w:rsidRPr="00702301" w:rsidRDefault="00B5585C" w:rsidP="00702301">
      <w:r>
        <w:t xml:space="preserve">SIR can search </w:t>
      </w:r>
      <w:r w:rsidR="00702301">
        <w:t xml:space="preserve">SIM data on a plethora of bases. Because we are looking at information, not data, the searches can be much more rigorous, meaningful and intuitive.  </w:t>
      </w:r>
    </w:p>
    <w:p w14:paraId="38DA8AEE" w14:textId="03C84B7F" w:rsidR="004D5B78" w:rsidRDefault="00B5585C" w:rsidP="00702301">
      <w:pPr>
        <w:pStyle w:val="ListB6after"/>
      </w:pPr>
      <w:r>
        <w:lastRenderedPageBreak/>
        <w:t>S</w:t>
      </w:r>
      <w:r w:rsidR="00B21AF5">
        <w:t>earche</w:t>
      </w:r>
      <w:r>
        <w:t>s</w:t>
      </w:r>
      <w:r w:rsidR="00B21AF5">
        <w:t xml:space="preserve"> within and </w:t>
      </w:r>
      <w:r w:rsidR="00CD4D61">
        <w:t xml:space="preserve">across </w:t>
      </w:r>
      <w:r w:rsidR="00B21AF5">
        <w:t>Entities</w:t>
      </w:r>
    </w:p>
    <w:p w14:paraId="04178169" w14:textId="77777777" w:rsidR="00CA196C" w:rsidRDefault="00CA196C" w:rsidP="00702301">
      <w:pPr>
        <w:pStyle w:val="ListB6after"/>
      </w:pPr>
      <w:r>
        <w:t>By related party</w:t>
      </w:r>
    </w:p>
    <w:p w14:paraId="5769FE74" w14:textId="14CC4A9A" w:rsidR="00B21AF5" w:rsidRDefault="00B21AF5" w:rsidP="00702301">
      <w:pPr>
        <w:pStyle w:val="ListB6after"/>
      </w:pPr>
      <w:r>
        <w:t>By periods</w:t>
      </w:r>
      <w:r w:rsidR="00541759">
        <w:t xml:space="preserve"> including prior years</w:t>
      </w:r>
    </w:p>
    <w:p w14:paraId="34305411" w14:textId="2FB5AEF7" w:rsidR="00B21AF5" w:rsidRDefault="00B21AF5" w:rsidP="00702301">
      <w:pPr>
        <w:pStyle w:val="ListB6after"/>
      </w:pPr>
      <w:r>
        <w:t>By item types</w:t>
      </w:r>
      <w:r w:rsidR="00F844F9">
        <w:t xml:space="preserve"> e.g. DE journal, schedule, P</w:t>
      </w:r>
      <w:ins w:id="392" w:author="David Hartley" w:date="2013-07-31T09:51:00Z">
        <w:r w:rsidR="00DC3EA4">
          <w:t>P</w:t>
        </w:r>
      </w:ins>
      <w:del w:id="393" w:author="David Hartley" w:date="2013-07-31T09:51:00Z">
        <w:r w:rsidR="00F844F9" w:rsidDel="00DC3EA4">
          <w:delText>Y</w:delText>
        </w:r>
      </w:del>
      <w:r w:rsidR="00F844F9">
        <w:t>A</w:t>
      </w:r>
    </w:p>
    <w:p w14:paraId="5ED03162" w14:textId="3ECF3CD6" w:rsidR="00CD4D61" w:rsidRDefault="00CD4D61" w:rsidP="00702301">
      <w:pPr>
        <w:pStyle w:val="ListB6after"/>
      </w:pPr>
      <w:r>
        <w:t>By data type e.g. money, shares, text …</w:t>
      </w:r>
    </w:p>
    <w:p w14:paraId="7403540A" w14:textId="1E536C7D" w:rsidR="00CD4D61" w:rsidRDefault="00CD4D61" w:rsidP="00702301">
      <w:pPr>
        <w:pStyle w:val="ListB6after"/>
      </w:pPr>
      <w:r>
        <w:t>By description (free text or prompted)</w:t>
      </w:r>
    </w:p>
    <w:p w14:paraId="3BB14808" w14:textId="7B432DA1" w:rsidR="00F844F9" w:rsidRDefault="00F844F9" w:rsidP="00702301">
      <w:pPr>
        <w:pStyle w:val="ListB6after"/>
      </w:pPr>
      <w:r>
        <w:t>By location in the SIM tree e.g. PPE</w:t>
      </w:r>
    </w:p>
    <w:p w14:paraId="238C3B05" w14:textId="0B4EEE06" w:rsidR="00CD4D61" w:rsidRDefault="00CD4D61" w:rsidP="00702301">
      <w:pPr>
        <w:pStyle w:val="ListB6after"/>
      </w:pPr>
      <w:r>
        <w:t xml:space="preserve">By </w:t>
      </w:r>
      <w:r w:rsidR="00F844F9">
        <w:t xml:space="preserve">report target location </w:t>
      </w:r>
      <w:r>
        <w:t xml:space="preserve">e.g. BS or </w:t>
      </w:r>
      <w:r w:rsidR="00F844F9">
        <w:t>Directors’ Report</w:t>
      </w:r>
    </w:p>
    <w:p w14:paraId="6EDE4990" w14:textId="3DFD00B1" w:rsidR="00F844F9" w:rsidRDefault="00F844F9" w:rsidP="00702301">
      <w:pPr>
        <w:pStyle w:val="ListB6after"/>
      </w:pPr>
      <w:r>
        <w:t>By date of the item if it is dated</w:t>
      </w:r>
    </w:p>
    <w:p w14:paraId="21D3C3F8" w14:textId="4C498648" w:rsidR="00F844F9" w:rsidRPr="00F844F9" w:rsidRDefault="00F844F9" w:rsidP="00F844F9">
      <w:pPr>
        <w:pStyle w:val="ListBullet"/>
      </w:pPr>
      <w:r w:rsidRPr="00F844F9">
        <w:t xml:space="preserve">By person who </w:t>
      </w:r>
      <w:r>
        <w:t>imported/</w:t>
      </w:r>
      <w:r w:rsidRPr="00F844F9">
        <w:t>entered/edited it</w:t>
      </w:r>
    </w:p>
    <w:p w14:paraId="2819A1FD" w14:textId="77777777" w:rsidR="00F844F9" w:rsidRDefault="00F844F9" w:rsidP="00F844F9">
      <w:pPr>
        <w:pStyle w:val="ListBullet"/>
      </w:pPr>
      <w:r w:rsidRPr="00F844F9">
        <w:t>By date of import/entry/edit</w:t>
      </w:r>
    </w:p>
    <w:p w14:paraId="4071BC93" w14:textId="7272F48A" w:rsidR="002B6B6F" w:rsidRPr="00F844F9" w:rsidRDefault="002B6B6F" w:rsidP="00F844F9">
      <w:pPr>
        <w:pStyle w:val="ListBullet"/>
      </w:pPr>
      <w:r>
        <w:t>By XBRL concept</w:t>
      </w:r>
    </w:p>
    <w:p w14:paraId="719D7BAF" w14:textId="34062D91" w:rsidR="00B21AF5" w:rsidRDefault="00B21AF5" w:rsidP="00702301">
      <w:pPr>
        <w:pStyle w:val="ListB6after"/>
      </w:pPr>
      <w:r>
        <w:t>By any combination</w:t>
      </w:r>
      <w:r w:rsidR="0062350F">
        <w:t xml:space="preserve"> of the above.</w:t>
      </w:r>
    </w:p>
    <w:p w14:paraId="1CC726FD" w14:textId="0C97FDBB" w:rsidR="00C2155A" w:rsidRDefault="00D818ED" w:rsidP="00702301">
      <w:r>
        <w:t>T</w:t>
      </w:r>
      <w:r w:rsidR="004D3A36">
        <w:t xml:space="preserve">he report generator can be used to </w:t>
      </w:r>
      <w:r>
        <w:t xml:space="preserve">generate search, </w:t>
      </w:r>
      <w:r w:rsidR="004D3A36">
        <w:t>analys</w:t>
      </w:r>
      <w:r>
        <w:t>is</w:t>
      </w:r>
      <w:r w:rsidR="004D3A36">
        <w:t xml:space="preserve"> and compar</w:t>
      </w:r>
      <w:r>
        <w:t>ison reports.</w:t>
      </w:r>
    </w:p>
    <w:p w14:paraId="43548C03" w14:textId="77777777" w:rsidR="00F336FF" w:rsidRDefault="00F336FF" w:rsidP="00F336FF">
      <w:pPr>
        <w:pStyle w:val="ListBI1"/>
        <w:numPr>
          <w:ilvl w:val="0"/>
          <w:numId w:val="0"/>
        </w:numPr>
      </w:pPr>
    </w:p>
    <w:p w14:paraId="40BB837D" w14:textId="4258D8B9" w:rsidR="0058751B" w:rsidRDefault="00431A12" w:rsidP="00F36251">
      <w:pPr>
        <w:pStyle w:val="Heading1"/>
      </w:pPr>
      <w:bookmarkStart w:id="394" w:name="_Toc363027712"/>
      <w:r>
        <w:lastRenderedPageBreak/>
        <w:t xml:space="preserve">The </w:t>
      </w:r>
      <w:r w:rsidR="0058751B">
        <w:t>Result</w:t>
      </w:r>
      <w:bookmarkEnd w:id="394"/>
    </w:p>
    <w:p w14:paraId="5485CBDE" w14:textId="1EDF8FDB" w:rsidR="00712827" w:rsidRDefault="00B3403B">
      <w:r>
        <w:t xml:space="preserve">The end result of the Braiins re-think </w:t>
      </w:r>
      <w:r w:rsidR="00431A12">
        <w:t xml:space="preserve">is Integrated/Financial Reporting as it can and should be in the cloud computing age, which </w:t>
      </w:r>
      <w:r>
        <w:t>will empower Accountants to save the world.</w:t>
      </w:r>
    </w:p>
    <w:p w14:paraId="1EAA7836" w14:textId="77777777" w:rsidR="005D5D48" w:rsidRDefault="005D5D48"/>
    <w:p w14:paraId="6F6045F3" w14:textId="4050B268" w:rsidR="005D5D48" w:rsidRDefault="005D5D48">
      <w:r w:rsidRPr="00F36251">
        <w:rPr>
          <w:b/>
        </w:rPr>
        <w:t>David Hartley</w:t>
      </w:r>
      <w:r w:rsidRPr="00B30398">
        <w:t xml:space="preserve"> and </w:t>
      </w:r>
      <w:r w:rsidRPr="00F36251">
        <w:rPr>
          <w:b/>
        </w:rPr>
        <w:t xml:space="preserve">Charles </w:t>
      </w:r>
      <w:proofErr w:type="spellStart"/>
      <w:r w:rsidRPr="00F36251">
        <w:rPr>
          <w:b/>
        </w:rPr>
        <w:t>Woodgate</w:t>
      </w:r>
      <w:proofErr w:type="spellEnd"/>
      <w:r>
        <w:br/>
        <w:t>Braiins Ltd</w:t>
      </w:r>
      <w:proofErr w:type="gramStart"/>
      <w:r>
        <w:t>.</w:t>
      </w:r>
      <w:proofErr w:type="gramEnd"/>
      <w:r>
        <w:br/>
        <w:t>July 2013</w:t>
      </w:r>
    </w:p>
    <w:p w14:paraId="57594D73" w14:textId="430DA3AE" w:rsidR="00130482" w:rsidRDefault="00130482"/>
    <w:p w14:paraId="4AFC083D" w14:textId="443737B2" w:rsidR="0006560E" w:rsidRDefault="005D5D48" w:rsidP="0006560E">
      <w:pPr>
        <w:pStyle w:val="Heading1"/>
        <w:numPr>
          <w:ilvl w:val="0"/>
          <w:numId w:val="12"/>
        </w:numPr>
      </w:pPr>
      <w:bookmarkStart w:id="395" w:name="_Toc361228463"/>
      <w:bookmarkStart w:id="396" w:name="_Toc361233723"/>
      <w:bookmarkStart w:id="397" w:name="_Toc361235655"/>
      <w:bookmarkStart w:id="398" w:name="_Toc361235780"/>
      <w:bookmarkStart w:id="399" w:name="_Toc361388098"/>
      <w:bookmarkStart w:id="400" w:name="_Toc361389342"/>
      <w:bookmarkStart w:id="401" w:name="_Toc361454881"/>
      <w:bookmarkStart w:id="402" w:name="_Toc361454999"/>
      <w:bookmarkStart w:id="403" w:name="_Toc361462301"/>
      <w:bookmarkStart w:id="404" w:name="_Toc361464763"/>
      <w:bookmarkStart w:id="405" w:name="_Toc361228464"/>
      <w:bookmarkStart w:id="406" w:name="_Toc361233724"/>
      <w:bookmarkStart w:id="407" w:name="_Toc361235656"/>
      <w:bookmarkStart w:id="408" w:name="_Toc361235781"/>
      <w:bookmarkStart w:id="409" w:name="_Toc361388099"/>
      <w:bookmarkStart w:id="410" w:name="_Toc361389343"/>
      <w:bookmarkStart w:id="411" w:name="_Toc361454882"/>
      <w:bookmarkStart w:id="412" w:name="_Toc361455000"/>
      <w:bookmarkStart w:id="413" w:name="_Toc361462302"/>
      <w:bookmarkStart w:id="414" w:name="_Toc361464764"/>
      <w:bookmarkStart w:id="415" w:name="_Toc361228465"/>
      <w:bookmarkStart w:id="416" w:name="_Toc361233725"/>
      <w:bookmarkStart w:id="417" w:name="_Toc361235657"/>
      <w:bookmarkStart w:id="418" w:name="_Toc361235782"/>
      <w:bookmarkStart w:id="419" w:name="_Toc361388100"/>
      <w:bookmarkStart w:id="420" w:name="_Toc361389344"/>
      <w:bookmarkStart w:id="421" w:name="_Toc361454883"/>
      <w:bookmarkStart w:id="422" w:name="_Toc361455001"/>
      <w:bookmarkStart w:id="423" w:name="_Toc361462303"/>
      <w:bookmarkStart w:id="424" w:name="_Toc361464765"/>
      <w:bookmarkStart w:id="425" w:name="_Toc361228466"/>
      <w:bookmarkStart w:id="426" w:name="_Toc361233726"/>
      <w:bookmarkStart w:id="427" w:name="_Toc361235658"/>
      <w:bookmarkStart w:id="428" w:name="_Toc361235783"/>
      <w:bookmarkStart w:id="429" w:name="_Toc361388101"/>
      <w:bookmarkStart w:id="430" w:name="_Toc361389345"/>
      <w:bookmarkStart w:id="431" w:name="_Toc361454884"/>
      <w:bookmarkStart w:id="432" w:name="_Toc361455002"/>
      <w:bookmarkStart w:id="433" w:name="_Toc361462304"/>
      <w:bookmarkStart w:id="434" w:name="_Toc361464766"/>
      <w:bookmarkStart w:id="435" w:name="_Toc361228467"/>
      <w:bookmarkStart w:id="436" w:name="_Toc361233727"/>
      <w:bookmarkStart w:id="437" w:name="_Toc361235659"/>
      <w:bookmarkStart w:id="438" w:name="_Toc361235784"/>
      <w:bookmarkStart w:id="439" w:name="_Toc361388102"/>
      <w:bookmarkStart w:id="440" w:name="_Toc361389346"/>
      <w:bookmarkStart w:id="441" w:name="_Toc361454885"/>
      <w:bookmarkStart w:id="442" w:name="_Toc361455003"/>
      <w:bookmarkStart w:id="443" w:name="_Toc361462305"/>
      <w:bookmarkStart w:id="444" w:name="_Toc361464767"/>
      <w:bookmarkStart w:id="445" w:name="_Toc361228468"/>
      <w:bookmarkStart w:id="446" w:name="_Toc361233728"/>
      <w:bookmarkStart w:id="447" w:name="_Toc361235660"/>
      <w:bookmarkStart w:id="448" w:name="_Toc361235785"/>
      <w:bookmarkStart w:id="449" w:name="_Toc361388103"/>
      <w:bookmarkStart w:id="450" w:name="_Toc361389347"/>
      <w:bookmarkStart w:id="451" w:name="_Toc361454886"/>
      <w:bookmarkStart w:id="452" w:name="_Toc361455004"/>
      <w:bookmarkStart w:id="453" w:name="_Toc361462306"/>
      <w:bookmarkStart w:id="454" w:name="_Toc361464768"/>
      <w:bookmarkStart w:id="455" w:name="_Toc361228469"/>
      <w:bookmarkStart w:id="456" w:name="_Toc361233729"/>
      <w:bookmarkStart w:id="457" w:name="_Toc361235661"/>
      <w:bookmarkStart w:id="458" w:name="_Toc361235786"/>
      <w:bookmarkStart w:id="459" w:name="_Toc361388104"/>
      <w:bookmarkStart w:id="460" w:name="_Toc361389348"/>
      <w:bookmarkStart w:id="461" w:name="_Toc361454887"/>
      <w:bookmarkStart w:id="462" w:name="_Toc361455005"/>
      <w:bookmarkStart w:id="463" w:name="_Toc361462307"/>
      <w:bookmarkStart w:id="464" w:name="_Toc361464769"/>
      <w:bookmarkStart w:id="465" w:name="_Toc361228470"/>
      <w:bookmarkStart w:id="466" w:name="_Toc361233730"/>
      <w:bookmarkStart w:id="467" w:name="_Toc361235662"/>
      <w:bookmarkStart w:id="468" w:name="_Toc361235787"/>
      <w:bookmarkStart w:id="469" w:name="_Toc361388105"/>
      <w:bookmarkStart w:id="470" w:name="_Toc361389349"/>
      <w:bookmarkStart w:id="471" w:name="_Toc361454888"/>
      <w:bookmarkStart w:id="472" w:name="_Toc361455006"/>
      <w:bookmarkStart w:id="473" w:name="_Toc361462308"/>
      <w:bookmarkStart w:id="474" w:name="_Toc361464770"/>
      <w:bookmarkStart w:id="475" w:name="_Toc361228471"/>
      <w:bookmarkStart w:id="476" w:name="_Toc361233731"/>
      <w:bookmarkStart w:id="477" w:name="_Toc361235663"/>
      <w:bookmarkStart w:id="478" w:name="_Toc361235788"/>
      <w:bookmarkStart w:id="479" w:name="_Toc361388106"/>
      <w:bookmarkStart w:id="480" w:name="_Toc361389350"/>
      <w:bookmarkStart w:id="481" w:name="_Toc361454889"/>
      <w:bookmarkStart w:id="482" w:name="_Toc361455007"/>
      <w:bookmarkStart w:id="483" w:name="_Toc361462309"/>
      <w:bookmarkStart w:id="484" w:name="_Toc361464771"/>
      <w:bookmarkStart w:id="485" w:name="_Toc361228472"/>
      <w:bookmarkStart w:id="486" w:name="_Toc361233732"/>
      <w:bookmarkStart w:id="487" w:name="_Toc361235664"/>
      <w:bookmarkStart w:id="488" w:name="_Toc361235789"/>
      <w:bookmarkStart w:id="489" w:name="_Toc361388107"/>
      <w:bookmarkStart w:id="490" w:name="_Toc361389351"/>
      <w:bookmarkStart w:id="491" w:name="_Toc361454890"/>
      <w:bookmarkStart w:id="492" w:name="_Toc361455008"/>
      <w:bookmarkStart w:id="493" w:name="_Toc361462310"/>
      <w:bookmarkStart w:id="494" w:name="_Toc361464772"/>
      <w:bookmarkStart w:id="495" w:name="_Toc361228473"/>
      <w:bookmarkStart w:id="496" w:name="_Toc361233733"/>
      <w:bookmarkStart w:id="497" w:name="_Toc361235665"/>
      <w:bookmarkStart w:id="498" w:name="_Toc361235790"/>
      <w:bookmarkStart w:id="499" w:name="_Toc361388108"/>
      <w:bookmarkStart w:id="500" w:name="_Toc361389352"/>
      <w:bookmarkStart w:id="501" w:name="_Toc361454891"/>
      <w:bookmarkStart w:id="502" w:name="_Toc361455009"/>
      <w:bookmarkStart w:id="503" w:name="_Toc361462311"/>
      <w:bookmarkStart w:id="504" w:name="_Toc361464773"/>
      <w:bookmarkStart w:id="505" w:name="_Toc361228474"/>
      <w:bookmarkStart w:id="506" w:name="_Toc361233734"/>
      <w:bookmarkStart w:id="507" w:name="_Toc361235666"/>
      <w:bookmarkStart w:id="508" w:name="_Toc361235791"/>
      <w:bookmarkStart w:id="509" w:name="_Toc361388109"/>
      <w:bookmarkStart w:id="510" w:name="_Toc361389353"/>
      <w:bookmarkStart w:id="511" w:name="_Toc361454892"/>
      <w:bookmarkStart w:id="512" w:name="_Toc361455010"/>
      <w:bookmarkStart w:id="513" w:name="_Toc361462312"/>
      <w:bookmarkStart w:id="514" w:name="_Toc361464774"/>
      <w:bookmarkStart w:id="515" w:name="_Toc361228475"/>
      <w:bookmarkStart w:id="516" w:name="_Toc361233735"/>
      <w:bookmarkStart w:id="517" w:name="_Toc361235667"/>
      <w:bookmarkStart w:id="518" w:name="_Toc361235792"/>
      <w:bookmarkStart w:id="519" w:name="_Toc361388110"/>
      <w:bookmarkStart w:id="520" w:name="_Toc361389354"/>
      <w:bookmarkStart w:id="521" w:name="_Toc361454893"/>
      <w:bookmarkStart w:id="522" w:name="_Toc361455011"/>
      <w:bookmarkStart w:id="523" w:name="_Toc361462313"/>
      <w:bookmarkStart w:id="524" w:name="_Toc361464775"/>
      <w:bookmarkStart w:id="525" w:name="_Toc361228476"/>
      <w:bookmarkStart w:id="526" w:name="_Toc361233736"/>
      <w:bookmarkStart w:id="527" w:name="_Toc361235668"/>
      <w:bookmarkStart w:id="528" w:name="_Toc361235793"/>
      <w:bookmarkStart w:id="529" w:name="_Toc361388111"/>
      <w:bookmarkStart w:id="530" w:name="_Toc361389355"/>
      <w:bookmarkStart w:id="531" w:name="_Toc361454894"/>
      <w:bookmarkStart w:id="532" w:name="_Toc361455012"/>
      <w:bookmarkStart w:id="533" w:name="_Toc361462314"/>
      <w:bookmarkStart w:id="534" w:name="_Toc361464776"/>
      <w:bookmarkStart w:id="535" w:name="_Ref361031171"/>
      <w:bookmarkStart w:id="536" w:name="_Toc363027713"/>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lastRenderedPageBreak/>
        <w:t>HR</w:t>
      </w:r>
      <w:r w:rsidR="0006560E">
        <w:t xml:space="preserve">H </w:t>
      </w:r>
      <w:proofErr w:type="gramStart"/>
      <w:r w:rsidR="0006560E">
        <w:t>The</w:t>
      </w:r>
      <w:proofErr w:type="gramEnd"/>
      <w:r w:rsidR="0006560E">
        <w:t xml:space="preserve"> Prince of Wales Address to International Forum of Independent Audit Regulators 201</w:t>
      </w:r>
      <w:r w:rsidR="00896CF2">
        <w:t>2</w:t>
      </w:r>
      <w:bookmarkEnd w:id="535"/>
      <w:bookmarkEnd w:id="536"/>
    </w:p>
    <w:p w14:paraId="16CFC81F" w14:textId="35D306D6" w:rsidR="00D97CEA" w:rsidRDefault="00E00E4E" w:rsidP="00D97CEA">
      <w:r>
        <w:t>Video link, caption, and t</w:t>
      </w:r>
      <w:r w:rsidR="00D97CEA">
        <w:t>ranscript to be entered here.</w:t>
      </w:r>
    </w:p>
    <w:p w14:paraId="6868F262" w14:textId="0E9B017D" w:rsidR="00AE79BE" w:rsidRDefault="00AE79BE" w:rsidP="00AE79BE">
      <w:pPr>
        <w:pStyle w:val="Heading1"/>
        <w:numPr>
          <w:ilvl w:val="0"/>
          <w:numId w:val="12"/>
        </w:numPr>
        <w:ind w:left="357" w:hanging="357"/>
      </w:pPr>
      <w:bookmarkStart w:id="537" w:name="_Ref362097642"/>
      <w:bookmarkStart w:id="538" w:name="_Toc363027714"/>
      <w:r>
        <w:lastRenderedPageBreak/>
        <w:t>The Market</w:t>
      </w:r>
      <w:bookmarkEnd w:id="537"/>
      <w:r w:rsidR="00082D57">
        <w:t xml:space="preserve"> and Competitors</w:t>
      </w:r>
      <w:bookmarkEnd w:id="538"/>
    </w:p>
    <w:p w14:paraId="7D66B634" w14:textId="77777777" w:rsidR="00AE79BE" w:rsidRPr="00D97CEA" w:rsidRDefault="00AE79BE" w:rsidP="00D97CEA"/>
    <w:p w14:paraId="010E6D73" w14:textId="396E21CE" w:rsidR="00822CF4" w:rsidRDefault="00F90776" w:rsidP="00F90776">
      <w:pPr>
        <w:pStyle w:val="Heading1"/>
        <w:numPr>
          <w:ilvl w:val="0"/>
          <w:numId w:val="12"/>
        </w:numPr>
      </w:pPr>
      <w:bookmarkStart w:id="539" w:name="_Ref362426252"/>
      <w:bookmarkStart w:id="540" w:name="_Ref362426260"/>
      <w:bookmarkStart w:id="541" w:name="_Ref362426375"/>
      <w:bookmarkStart w:id="542" w:name="_Toc363027715"/>
      <w:r w:rsidRPr="00F90776">
        <w:lastRenderedPageBreak/>
        <w:t>Standardised Information Model (SIM)</w:t>
      </w:r>
      <w:bookmarkEnd w:id="539"/>
      <w:bookmarkEnd w:id="540"/>
      <w:bookmarkEnd w:id="541"/>
      <w:bookmarkEnd w:id="542"/>
    </w:p>
    <w:p w14:paraId="666BC436" w14:textId="77777777" w:rsidR="008C2DD4" w:rsidRDefault="008C2DD4" w:rsidP="0048469B">
      <w:r>
        <w:t>Braiins organises and stores all its data using the Standardised Information Model (SIM) which Braiins developed specifically for Integrated/Financial Reporting use.</w:t>
      </w:r>
    </w:p>
    <w:p w14:paraId="72AB7D66" w14:textId="77777777" w:rsidR="00F90776" w:rsidRDefault="00F90776" w:rsidP="00F90776">
      <w:pPr>
        <w:pStyle w:val="Heading2"/>
      </w:pPr>
      <w:bookmarkStart w:id="543" w:name="_Ref362426353"/>
      <w:bookmarkStart w:id="544" w:name="_Toc363027716"/>
      <w:r>
        <w:t>SIM’s Better Structure</w:t>
      </w:r>
      <w:bookmarkEnd w:id="543"/>
      <w:bookmarkEnd w:id="544"/>
    </w:p>
    <w:p w14:paraId="2312501E" w14:textId="72886AD8" w:rsidR="0048469B" w:rsidRPr="0048469B" w:rsidRDefault="0048469B" w:rsidP="0048469B">
      <w:r w:rsidRPr="0048469B">
        <w:t>Conventional Financial Reporting (FR) programs take the various components – data import, GL codes, tables and schedules, report generator and latterly (</w:t>
      </w:r>
      <w:proofErr w:type="spellStart"/>
      <w:r w:rsidRPr="0048469B">
        <w:t>i</w:t>
      </w:r>
      <w:proofErr w:type="spellEnd"/>
      <w:r w:rsidRPr="0048469B">
        <w:t>)XBRL output - and bolt them together like a toolbox for a user to assemble each entity’s financial reports on your in-house computers, or increasingly, via cloud services.</w:t>
      </w:r>
    </w:p>
    <w:p w14:paraId="1098514A" w14:textId="77777777" w:rsidR="0048469B" w:rsidRPr="0048469B" w:rsidRDefault="0048469B" w:rsidP="0048469B">
      <w:r w:rsidRPr="0048469B">
        <w:t>But we asked ourselves this question? In this changed reporting and IT environment, if you were to design a brand new Financial Reporting program would it be constructed like any of the existing programs? We concluded “No”. So Braiins starts with a clean design and a fresh perspective.</w:t>
      </w:r>
    </w:p>
    <w:p w14:paraId="3E7334D0" w14:textId="77777777" w:rsidR="0048469B" w:rsidRPr="0048469B" w:rsidRDefault="0048469B" w:rsidP="0048469B">
      <w:r w:rsidRPr="0048469B">
        <w:t xml:space="preserve">In the nearly 40 years since FR programs started to appear (HAPAS, </w:t>
      </w:r>
      <w:proofErr w:type="spellStart"/>
      <w:r w:rsidRPr="0048469B">
        <w:t>HArtley</w:t>
      </w:r>
      <w:proofErr w:type="spellEnd"/>
      <w:r w:rsidRPr="0048469B">
        <w:t xml:space="preserve">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5200E8">
      <w:pPr>
        <w:pStyle w:val="ListB6after"/>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545"/>
      <w:r w:rsidRPr="0048469B">
        <w:t xml:space="preserve">35,000 </w:t>
      </w:r>
      <w:commentRangeEnd w:id="545"/>
      <w:r w:rsidRPr="0048469B">
        <w:rPr>
          <w:sz w:val="16"/>
          <w:szCs w:val="16"/>
        </w:rPr>
        <w:commentReference w:id="545"/>
      </w:r>
      <w:r w:rsidRPr="0048469B">
        <w:t>accounts, but even that monster just scratches the surface, as the theoretical number of variations via the IFRS XBRL Taxonomy runs into the hundreds of millions.</w:t>
      </w:r>
    </w:p>
    <w:p w14:paraId="125E8982" w14:textId="77777777" w:rsidR="0048469B" w:rsidRPr="0048469B" w:rsidRDefault="0048469B" w:rsidP="005200E8">
      <w:pPr>
        <w:pStyle w:val="ListB6after"/>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5200E8">
      <w:pPr>
        <w:pStyle w:val="ListBullet"/>
        <w:keepLines w:val="0"/>
        <w:numPr>
          <w:ilvl w:val="0"/>
          <w:numId w:val="19"/>
        </w:numPr>
        <w:ind w:left="357" w:hanging="357"/>
      </w:pPr>
      <w:r w:rsidRPr="0048469B">
        <w:t xml:space="preserve">The advent of XBRL Taxonomies was initially seen by </w:t>
      </w:r>
      <w:commentRangeStart w:id="546"/>
      <w:commentRangeStart w:id="547"/>
      <w:r w:rsidRPr="0048469B">
        <w:t>some</w:t>
      </w:r>
      <w:commentRangeEnd w:id="546"/>
      <w:r w:rsidRPr="0048469B">
        <w:rPr>
          <w:sz w:val="16"/>
          <w:szCs w:val="16"/>
        </w:rPr>
        <w:commentReference w:id="546"/>
      </w:r>
      <w:commentRangeEnd w:id="547"/>
      <w:r w:rsidRPr="0048469B">
        <w:rPr>
          <w:sz w:val="16"/>
          <w:szCs w:val="16"/>
        </w:rPr>
        <w:commentReference w:id="547"/>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p>
    <w:p w14:paraId="29A0E25C" w14:textId="01F5A8B9" w:rsidR="0048469B" w:rsidRPr="0048469B" w:rsidRDefault="0048469B" w:rsidP="0048469B">
      <w:r w:rsidRPr="0048469B">
        <w:t xml:space="preserve">FR </w:t>
      </w:r>
      <w:proofErr w:type="gramStart"/>
      <w:r w:rsidRPr="0048469B">
        <w:t>systems</w:t>
      </w:r>
      <w:ins w:id="548" w:author="Charles" w:date="2013-07-29T20:59:00Z">
        <w:r w:rsidR="00E66C3B">
          <w:t>,</w:t>
        </w:r>
      </w:ins>
      <w:r w:rsidRPr="0048469B">
        <w:t xml:space="preserve"> that have evolved from last century’s simple 3 then 5 digit code </w:t>
      </w:r>
      <w:commentRangeStart w:id="549"/>
      <w:r w:rsidRPr="0048469B">
        <w:t>charts</w:t>
      </w:r>
      <w:ins w:id="550" w:author="Charles" w:date="2013-07-29T20:59:00Z">
        <w:r w:rsidR="00E66C3B">
          <w:t>,</w:t>
        </w:r>
      </w:ins>
      <w:proofErr w:type="gramEnd"/>
      <w:r w:rsidRPr="0048469B">
        <w:t xml:space="preserve"> </w:t>
      </w:r>
      <w:r w:rsidR="003637E4">
        <w:rPr>
          <w:rStyle w:val="CommentReference"/>
        </w:rPr>
        <w:commentReference w:id="551"/>
      </w:r>
      <w:r w:rsidRPr="0048469B">
        <w:t xml:space="preserve">have </w:t>
      </w:r>
      <w:commentRangeEnd w:id="549"/>
      <w:r w:rsidR="00E66C3B">
        <w:rPr>
          <w:rStyle w:val="CommentReference"/>
        </w:rPr>
        <w:commentReference w:id="549"/>
      </w:r>
      <w:r w:rsidRPr="0048469B">
        <w:t>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The Braiins fresh start has allowed us to take a different, and we believe, smarter approach.</w:t>
      </w:r>
    </w:p>
    <w:p w14:paraId="11DBB029" w14:textId="7B6FDA45" w:rsidR="0048469B" w:rsidRPr="0048469B" w:rsidRDefault="0048469B" w:rsidP="0048469B">
      <w:r w:rsidRPr="0048469B">
        <w:t xml:space="preserve">The </w:t>
      </w:r>
      <w:r w:rsidR="00B30398">
        <w:t>Standard</w:t>
      </w:r>
      <w:r w:rsidR="005200E8">
        <w:t>i</w:t>
      </w:r>
      <w:r w:rsidR="00B30398">
        <w:t>s</w:t>
      </w:r>
      <w:r w:rsidR="005200E8">
        <w:t>ed</w:t>
      </w:r>
      <w:r w:rsidR="00B30398">
        <w:t xml:space="preserve">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6A98AC8F" w:rsidR="001C557C" w:rsidRDefault="001C557C" w:rsidP="00F90776">
      <w:pPr>
        <w:pStyle w:val="Heading3"/>
      </w:pPr>
      <w:bookmarkStart w:id="552" w:name="_Toc363027717"/>
      <w:r w:rsidRPr="001C557C">
        <w:t xml:space="preserve">Braiins Report Objects </w:t>
      </w:r>
      <w:r>
        <w:t>or BROs</w:t>
      </w:r>
      <w:bookmarkEnd w:id="552"/>
    </w:p>
    <w:p w14:paraId="47860077" w14:textId="50BB1E81" w:rsidR="001C557C" w:rsidRDefault="00432AA7" w:rsidP="00F36251">
      <w:pPr>
        <w:pStyle w:val="Normal6after"/>
      </w:pPr>
      <w:r w:rsidRPr="00432AA7">
        <w:t>The "accounts" themselves are actually smart objects called BROs or Braiins Report Objects which embody</w:t>
      </w:r>
      <w:ins w:id="553" w:author="Charles" w:date="2013-07-26T22:01:00Z">
        <w:r w:rsidR="005653A9">
          <w:t>:</w:t>
        </w:r>
      </w:ins>
      <w:del w:id="554" w:author="Charles" w:date="2013-07-26T22:01:00Z">
        <w:r w:rsidRPr="00432AA7" w:rsidDel="005653A9">
          <w:delText xml:space="preserve"> within themselves</w:delText>
        </w:r>
      </w:del>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proofErr w:type="gramStart"/>
      <w:r w:rsidRPr="00432AA7">
        <w:t>how</w:t>
      </w:r>
      <w:proofErr w:type="gramEnd"/>
      <w:r w:rsidRPr="00432AA7">
        <w:t xml:space="preserve"> to convert that data to XBRL output.</w:t>
      </w:r>
    </w:p>
    <w:p w14:paraId="64EC18D0" w14:textId="66F53DEC" w:rsidR="00432AA7" w:rsidRPr="0048469B" w:rsidRDefault="00432AA7" w:rsidP="0048469B">
      <w:r w:rsidRPr="00432AA7">
        <w:t>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p>
    <w:p w14:paraId="2A68017F" w14:textId="77777777" w:rsidR="008D267B" w:rsidRDefault="008D267B" w:rsidP="00F36251">
      <w:pPr>
        <w:pStyle w:val="Heading3"/>
      </w:pPr>
      <w:bookmarkStart w:id="555" w:name="_Toc363027718"/>
      <w:r>
        <w:t>Properties</w:t>
      </w:r>
      <w:bookmarkEnd w:id="555"/>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The concept is similar to the tagging of blog post and other web pages so that web search engines can find and organise the information. SIM does the same for the data in Braiins, but in a controlled way, so that many possible errors are eliminated right at the start.</w:t>
      </w:r>
    </w:p>
    <w:p w14:paraId="59E8E94D" w14:textId="77777777" w:rsidR="00432AA7" w:rsidRDefault="00432AA7" w:rsidP="00432AA7">
      <w:r>
        <w:t>Properties are a bit like XBRL dimensions, but both broader and simpler. Properties are grouped into Folios, a bit like XBRL hypercubes. (Different names have been used deliberately to avoid confusion.)</w:t>
      </w:r>
    </w:p>
    <w:p w14:paraId="7A7B21C4" w14:textId="77777777" w:rsidR="00C91305" w:rsidRDefault="00432AA7" w:rsidP="00432AA7">
      <w:r>
        <w:t xml:space="preserve">Properties describe a value to any desired degree of detail. SIM includes dynamic properties e.g. </w:t>
      </w:r>
      <w:proofErr w:type="spellStart"/>
      <w:r>
        <w:t>Officer.BondJ</w:t>
      </w:r>
      <w:proofErr w:type="spellEnd"/>
      <w:r>
        <w:t xml:space="preserve"> or Sales, Asia, HK, </w:t>
      </w:r>
      <w:proofErr w:type="spellStart"/>
      <w:r>
        <w:t>Entity.WongAndCo</w:t>
      </w:r>
      <w:proofErr w:type="spellEnd"/>
      <w:r>
        <w:t xml:space="preserve">.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362F9BB2"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w:t>
      </w:r>
      <w:del w:id="556" w:author="Charles" w:date="2013-07-26T22:03:00Z">
        <w:r w:rsidR="007F3096" w:rsidDel="00BB171A">
          <w:delText>B</w:delText>
        </w:r>
      </w:del>
      <w:r w:rsidR="007F3096">
        <w:t>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 via SIM sorts it all out.</w:t>
      </w:r>
    </w:p>
    <w:p w14:paraId="53F2CA01" w14:textId="7AF0597D" w:rsidR="008D267B" w:rsidRPr="0048469B" w:rsidRDefault="007F3096" w:rsidP="00432AA7">
      <w:r>
        <w:t xml:space="preserve">In short, </w:t>
      </w:r>
      <w:r w:rsidR="008D267B">
        <w:t>Braiins and SIM are “</w:t>
      </w:r>
      <w:commentRangeStart w:id="557"/>
      <w:commentRangeStart w:id="558"/>
      <w:commentRangeStart w:id="559"/>
      <w:r w:rsidR="008D267B">
        <w:t>properties</w:t>
      </w:r>
      <w:commentRangeEnd w:id="557"/>
      <w:r w:rsidR="00BB171A">
        <w:rPr>
          <w:rStyle w:val="CommentReference"/>
        </w:rPr>
        <w:commentReference w:id="557"/>
      </w:r>
      <w:commentRangeEnd w:id="558"/>
      <w:r w:rsidR="004C2DA1">
        <w:rPr>
          <w:rStyle w:val="CommentReference"/>
        </w:rPr>
        <w:commentReference w:id="558"/>
      </w:r>
      <w:r w:rsidR="008D267B">
        <w:t xml:space="preserve"> all the </w:t>
      </w:r>
      <w:commentRangeEnd w:id="559"/>
      <w:r w:rsidR="00E66C3B">
        <w:rPr>
          <w:rStyle w:val="CommentReference"/>
        </w:rPr>
        <w:commentReference w:id="559"/>
      </w:r>
      <w:r w:rsidR="008D267B">
        <w:t>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proofErr w:type="spellStart"/>
      <w:r w:rsidRPr="0048469B">
        <w:t>BS.Assets.PPE</w:t>
      </w:r>
      <w:proofErr w:type="spellEnd"/>
      <w:r w:rsidRPr="0048469B">
        <w:t xml:space="preserv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all PPE assets.</w:t>
      </w:r>
    </w:p>
    <w:p w14:paraId="228F6709" w14:textId="1A624A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 </w:t>
      </w:r>
      <w:r w:rsidR="00E61A15">
        <w:t>SIR</w:t>
      </w:r>
      <w:r w:rsidRPr="0048469B">
        <w:t xml:space="preserve"> report (and </w:t>
      </w:r>
      <w:r w:rsidR="00E61A15">
        <w:t xml:space="preserve">the </w:t>
      </w:r>
      <w:r w:rsidRPr="0048469B">
        <w:t>report writer) does not need to be concerned about summing PPE assets or groups of them. That all falls out via the tag groups used.</w:t>
      </w:r>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560" w:name="_Toc363027719"/>
      <w:r>
        <w:t>SIM Breadth and Depth</w:t>
      </w:r>
      <w:bookmarkEnd w:id="560"/>
    </w:p>
    <w:p w14:paraId="14A6F736" w14:textId="7D328EEC" w:rsidR="0022271B" w:rsidRDefault="0022271B" w:rsidP="00F36251">
      <w:pPr>
        <w:pStyle w:val="Normal6after"/>
      </w:pPr>
      <w:r w:rsidRPr="0022271B">
        <w:t xml:space="preserve">Over the last few decades accounting standards have become ever more complicated, and despite the best efforts of the IASB with IFRS, there are still international/jurisdictional variations in effect, and this is likely to remain the case. </w:t>
      </w:r>
      <w:r w:rsidR="005200E8">
        <w:t xml:space="preserve">Most notably, US GAAP is not likely to go away any time soon. </w:t>
      </w:r>
      <w:r w:rsidRPr="0022271B">
        <w:t>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proofErr w:type="gramStart"/>
      <w:r>
        <w:t>without</w:t>
      </w:r>
      <w:proofErr w:type="gramEnd"/>
      <w:r>
        <w:t xml:space="preserve"> having to duplicate common data or structures.</w:t>
      </w:r>
    </w:p>
    <w:p w14:paraId="3C56AB9F" w14:textId="49C3B314" w:rsidR="0048469B" w:rsidRDefault="0048469B" w:rsidP="0048469B">
      <w:r w:rsidRPr="0048469B">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w:t>
      </w:r>
      <w:r w:rsidRPr="0048469B">
        <w:lastRenderedPageBreak/>
        <w:t xml:space="preserve">statements. This has led to numerous errors, some quite serious. This complicated area is often referred to as </w:t>
      </w:r>
      <w:commentRangeStart w:id="561"/>
      <w:r w:rsidRPr="0048469B">
        <w:t>Record to Report</w:t>
      </w:r>
      <w:commentRangeEnd w:id="561"/>
      <w:r w:rsidRPr="0048469B">
        <w:rPr>
          <w:sz w:val="16"/>
          <w:szCs w:val="16"/>
        </w:rPr>
        <w:commentReference w:id="561"/>
      </w:r>
      <w:r w:rsidRPr="0048469B">
        <w: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260ACEA6" w14:textId="01C8569A" w:rsidR="0030161E" w:rsidRDefault="0030161E" w:rsidP="0048469B">
      <w:r w:rsidRPr="0030161E">
        <w:t>If there was interest from the financial reporting community, we would open source SIM which might be viewed as the basis for a possible global standard in much the same way as SBR and XBRL-GL. At all times we remain open to working with XBRL.org, regulatory bodies, and standards bodies, in addition to our customers to see Braiins and Financial Reporting continue to advance.</w:t>
      </w:r>
    </w:p>
    <w:p w14:paraId="0D41B092" w14:textId="12EC3D17" w:rsidR="00B30398" w:rsidRDefault="00B30398" w:rsidP="00F36251">
      <w:pPr>
        <w:pStyle w:val="Heading3"/>
      </w:pPr>
      <w:bookmarkStart w:id="562" w:name="_Toc363027720"/>
      <w:r>
        <w:t xml:space="preserve">SIM </w:t>
      </w:r>
      <w:r w:rsidR="008074E8">
        <w:t>and</w:t>
      </w:r>
      <w:r>
        <w:t xml:space="preserve"> XBRL</w:t>
      </w:r>
      <w:bookmarkEnd w:id="562"/>
    </w:p>
    <w:p w14:paraId="7AF0E2AB" w14:textId="77777777" w:rsidR="008074E8" w:rsidRDefault="008074E8" w:rsidP="0048469B">
      <w:r w:rsidRPr="008074E8">
        <w:t>XBRL adoption is widespread throughout the world, and is well on its way to becoming ubiquitous. So Braiins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t>
      </w:r>
      <w:r>
        <w:t>And h</w:t>
      </w:r>
      <w:r w:rsidRPr="008074E8">
        <w:t xml:space="preserve">ow many </w:t>
      </w:r>
      <w:r>
        <w:t xml:space="preserve">accountants </w:t>
      </w:r>
      <w:r w:rsidRPr="008074E8">
        <w:t>even know what a linkbase is anyway?</w:t>
      </w:r>
      <w:r>
        <w:t xml:space="preserve"> The Braiins contention is that they do not need to know.</w:t>
      </w:r>
    </w:p>
    <w:p w14:paraId="7B190388" w14:textId="5CEB9D6B" w:rsidR="00AD16FB" w:rsidRDefault="00AD16FB" w:rsidP="008074E8">
      <w:r w:rsidRPr="00AD16FB">
        <w:t xml:space="preserve">What started barely 10 years ago with the intent of providing a universal business/financial language has now become diverse and </w:t>
      </w:r>
      <w:proofErr w:type="gramStart"/>
      <w:r w:rsidRPr="00AD16FB">
        <w:t>fragmented.</w:t>
      </w:r>
      <w:proofErr w:type="gramEnd"/>
      <w:r w:rsidRPr="00AD16FB">
        <w:t xml:space="preserve">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w:t>
      </w:r>
      <w:proofErr w:type="spellStart"/>
      <w:r w:rsidR="0048469B" w:rsidRPr="0048469B">
        <w:t>linkbases</w:t>
      </w:r>
      <w:proofErr w:type="spellEnd"/>
      <w:r w:rsidR="0048469B" w:rsidRPr="0048469B">
        <w:t xml:space="preserve">,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w:t>
      </w:r>
      <w:proofErr w:type="spellStart"/>
      <w:r w:rsidRPr="00AD16FB">
        <w:t>eXtensible</w:t>
      </w:r>
      <w:proofErr w:type="spellEnd"/>
      <w:r w:rsidRPr="00AD16FB">
        <w:t>)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r w:rsidRPr="0048469B">
        <w:lastRenderedPageBreak/>
        <w:t xml:space="preserve">Braiins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in a non-intimidating way. In fact Braiins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One approach to making use of XBRL and of coping with its complexities, is for accountants to study it. XBRL courses are available and accountants can become XBRL certified.</w:t>
      </w:r>
    </w:p>
    <w:p w14:paraId="58EE12B8" w14:textId="3770271C" w:rsidR="0048469B" w:rsidRDefault="008074E8" w:rsidP="0048469B">
      <w:r>
        <w:t>Braiins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r>
        <w:t xml:space="preserve">Braiins and SIM go all the way – XBRL benefits </w:t>
      </w:r>
      <w:r w:rsidR="003B6BE6">
        <w:t xml:space="preserve">retained </w:t>
      </w:r>
      <w:r>
        <w:t>with all XBRL detail and complexities hidden.</w:t>
      </w:r>
    </w:p>
    <w:p w14:paraId="7425523A" w14:textId="77777777" w:rsidR="00BA2409" w:rsidRDefault="00BA2409">
      <w:pPr>
        <w:spacing w:before="200" w:after="200" w:line="276" w:lineRule="auto"/>
      </w:pPr>
      <w:r>
        <w:br w:type="page"/>
      </w:r>
    </w:p>
    <w:p w14:paraId="60E2510B" w14:textId="47F216D7" w:rsidR="004E04E8" w:rsidRDefault="004E04E8" w:rsidP="004E04E8">
      <w:pPr>
        <w:pStyle w:val="Heading1"/>
        <w:numPr>
          <w:ilvl w:val="0"/>
          <w:numId w:val="12"/>
        </w:numPr>
      </w:pPr>
      <w:bookmarkStart w:id="563" w:name="_Toc363027721"/>
      <w:r w:rsidRPr="004E04E8">
        <w:lastRenderedPageBreak/>
        <w:t>Braiins Website and Braiins Desktop</w:t>
      </w:r>
      <w:bookmarkEnd w:id="563"/>
    </w:p>
    <w:p w14:paraId="06E43B82" w14:textId="1B14F10D" w:rsidR="00495C65" w:rsidRDefault="00371E61" w:rsidP="00F36251">
      <w:r>
        <w:t>The Braiins website (Braiins.com) is where it all happens.</w:t>
      </w:r>
    </w:p>
    <w:p w14:paraId="3E0D30C6" w14:textId="7EEACB6F" w:rsidR="00371E61" w:rsidRDefault="00371E61" w:rsidP="00F36251">
      <w:r>
        <w:t>The main site provides information (marketing), sign up, and login for Members. (Users of Braiins are called Members.)</w:t>
      </w:r>
    </w:p>
    <w:p w14:paraId="0A1C68BD" w14:textId="4F965971" w:rsidR="00371E61" w:rsidRDefault="00371E61" w:rsidP="00F36251">
      <w:pPr>
        <w:keepNext/>
      </w:pPr>
      <w:r>
        <w:t xml:space="preserve">Members access all of the Braiins functionality via the Braiins Desktop or </w:t>
      </w:r>
      <w:commentRangeStart w:id="564"/>
      <w:r>
        <w:t>BDT</w:t>
      </w:r>
      <w:commentRangeEnd w:id="564"/>
      <w:r w:rsidR="00BA2409">
        <w:rPr>
          <w:rStyle w:val="CommentReference"/>
        </w:rPr>
        <w:commentReference w:id="564"/>
      </w:r>
      <w:r>
        <w:t>:</w:t>
      </w:r>
    </w:p>
    <w:p w14:paraId="2103149A" w14:textId="532973CD" w:rsidR="00BA2409" w:rsidRDefault="00BA2409" w:rsidP="00F36251">
      <w:r w:rsidRPr="00325FA9">
        <w:rPr>
          <w:noProof/>
          <w:lang w:val="en-AU" w:eastAsia="en-AU"/>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61A834E7" w14:textId="2E813369" w:rsidR="004E04E8" w:rsidRDefault="004E04E8" w:rsidP="004E04E8">
      <w:pPr>
        <w:pStyle w:val="Heading1"/>
        <w:numPr>
          <w:ilvl w:val="0"/>
          <w:numId w:val="12"/>
        </w:numPr>
      </w:pPr>
      <w:bookmarkStart w:id="565" w:name="_Ref361384702"/>
      <w:bookmarkStart w:id="566" w:name="_Toc363027722"/>
      <w:r>
        <w:lastRenderedPageBreak/>
        <w:t>The Technology</w:t>
      </w:r>
      <w:bookmarkEnd w:id="566"/>
    </w:p>
    <w:bookmarkEnd w:id="565"/>
    <w:p w14:paraId="30F09C2C" w14:textId="4C19CE05" w:rsidR="00E67311" w:rsidRDefault="00E67311" w:rsidP="00F36251">
      <w:r>
        <w:t>Braiins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 xml:space="preserve">Data stored in Journals within </w:t>
      </w:r>
      <w:proofErr w:type="spellStart"/>
      <w:r>
        <w:t>DataSets</w:t>
      </w:r>
      <w:proofErr w:type="spellEnd"/>
    </w:p>
    <w:p w14:paraId="7032AEDC" w14:textId="17A1FF7A" w:rsidR="00E67311" w:rsidRDefault="002C3632" w:rsidP="00F36251">
      <w:pPr>
        <w:pStyle w:val="ListBI1"/>
      </w:pPr>
      <w:r>
        <w:t xml:space="preserve">Data is </w:t>
      </w:r>
      <w:r w:rsidR="005200E8">
        <w:t>Integrated/</w:t>
      </w:r>
      <w:r>
        <w:t>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2BC692DA" w:rsidR="00E67311" w:rsidRDefault="009A2778" w:rsidP="00F36251">
      <w:pPr>
        <w:pStyle w:val="ListBI1"/>
      </w:pPr>
      <w:ins w:id="567" w:author="David Hartley" w:date="2013-07-31T09:45:00Z">
        <w:r>
          <w:t xml:space="preserve">Open ended number of </w:t>
        </w:r>
      </w:ins>
      <w:del w:id="568" w:author="David Hartley" w:date="2013-07-31T09:45:00Z">
        <w:r w:rsidR="00E67311" w:rsidDel="009A2778">
          <w:delText xml:space="preserve">4 </w:delText>
        </w:r>
      </w:del>
      <w:r w:rsidR="00E67311">
        <w:t>periods per year</w:t>
      </w:r>
      <w:ins w:id="569" w:author="David Hartley" w:date="2013-07-31T09:45:00Z">
        <w:r>
          <w:t xml:space="preserve">, normally expected to be 4 for </w:t>
        </w:r>
      </w:ins>
      <w:del w:id="570" w:author="David Hartley" w:date="2013-07-31T09:45:00Z">
        <w:r w:rsidR="00E67311" w:rsidDel="009A2778">
          <w:delText xml:space="preserve"> for </w:delText>
        </w:r>
      </w:del>
      <w:r w:rsidR="00E67311">
        <w:t>quarterly report</w:t>
      </w:r>
      <w:r w:rsidR="006A581A">
        <w:t>ing</w:t>
      </w:r>
      <w:ins w:id="571" w:author="David Hartley" w:date="2013-07-31T09:45:00Z">
        <w:r>
          <w:t xml:space="preserve">, but could be more </w:t>
        </w:r>
      </w:ins>
      <w:ins w:id="572" w:author="David Hartley" w:date="2013-07-31T09:46:00Z">
        <w:r>
          <w:t xml:space="preserve">if the </w:t>
        </w:r>
      </w:ins>
      <w:proofErr w:type="spellStart"/>
      <w:ins w:id="573" w:author="David Hartley" w:date="2013-07-31T09:45:00Z">
        <w:r>
          <w:t>year end</w:t>
        </w:r>
        <w:proofErr w:type="spellEnd"/>
        <w:r>
          <w:t xml:space="preserve"> date changes</w:t>
        </w:r>
      </w:ins>
      <w:ins w:id="574" w:author="David Hartley" w:date="2013-07-31T09:46:00Z">
        <w:r>
          <w:t xml:space="preserve">, or if </w:t>
        </w:r>
      </w:ins>
      <w:ins w:id="575" w:author="David Hartley" w:date="2013-07-31T09:47:00Z">
        <w:r>
          <w:t xml:space="preserve">a </w:t>
        </w:r>
      </w:ins>
      <w:del w:id="576" w:author="David Hartley" w:date="2013-07-31T09:46:00Z">
        <w:r w:rsidR="00E67311" w:rsidDel="009A2778">
          <w:delText xml:space="preserve">. (Not </w:delText>
        </w:r>
      </w:del>
      <w:r w:rsidR="00E67311">
        <w:t xml:space="preserve">monthly </w:t>
      </w:r>
      <w:ins w:id="577" w:author="David Hartley" w:date="2013-07-31T09:47:00Z">
        <w:r>
          <w:t>or other reporting period is required.</w:t>
        </w:r>
      </w:ins>
      <w:del w:id="578" w:author="David Hartley" w:date="2013-07-31T09:47:00Z">
        <w:r w:rsidR="00E67311" w:rsidDel="009A2778">
          <w:delText>as Braiins is not expected to be used for monthly management reporting)</w:delText>
        </w:r>
      </w:del>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Data deleteable</w:t>
      </w:r>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commentRangeStart w:id="579"/>
      <w:commentRangeStart w:id="580"/>
      <w:r>
        <w:t>GL data</w:t>
      </w:r>
      <w:r w:rsidR="00143B27">
        <w:t xml:space="preserve"> in whole dollars or pounds </w:t>
      </w:r>
      <w:proofErr w:type="spellStart"/>
      <w:r w:rsidR="00143B27">
        <w:t>etc</w:t>
      </w:r>
      <w:proofErr w:type="spellEnd"/>
      <w:r w:rsidR="00143B27">
        <w:t xml:space="preserve"> i.e. cents or pence are not stored</w:t>
      </w:r>
      <w:commentRangeEnd w:id="579"/>
      <w:r w:rsidR="00DD0BAF">
        <w:rPr>
          <w:rStyle w:val="CommentReference"/>
          <w:rFonts w:eastAsiaTheme="minorHAnsi" w:cstheme="minorBidi"/>
          <w:lang w:eastAsia="en-US"/>
        </w:rPr>
        <w:commentReference w:id="579"/>
      </w:r>
      <w:commentRangeEnd w:id="580"/>
      <w:r w:rsidR="003637E4">
        <w:rPr>
          <w:rStyle w:val="CommentReference"/>
          <w:rFonts w:eastAsiaTheme="minorHAnsi" w:cstheme="minorBidi"/>
          <w:lang w:eastAsia="en-US"/>
        </w:rPr>
        <w:commentReference w:id="580"/>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w:t>
      </w:r>
      <w:proofErr w:type="spellStart"/>
      <w:r w:rsidR="00F55B92">
        <w:t>DataSets</w:t>
      </w:r>
      <w:proofErr w:type="spellEnd"/>
      <w:r w:rsidR="00F55B92">
        <w:t xml:space="preserve">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Braiin</w:t>
      </w:r>
      <w:r w:rsidR="003616FE">
        <w:t>s</w:t>
      </w:r>
      <w:r w:rsidR="00F55B92">
        <w:t xml:space="preserve">’ ability to work with different jurisdictions as well as different taxonomies allows </w:t>
      </w:r>
      <w:r w:rsidR="00DD0BAF">
        <w:t xml:space="preserve">it </w:t>
      </w:r>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w:t>
      </w:r>
      <w:proofErr w:type="spellStart"/>
      <w:r w:rsidR="00DD424A">
        <w:t>BondJames</w:t>
      </w:r>
      <w:proofErr w:type="spellEnd"/>
      <w:r w:rsidR="00DD424A">
        <w:t xml:space="preserve"> from Entity </w:t>
      </w:r>
      <w:proofErr w:type="spellStart"/>
      <w:r w:rsidR="00DD424A">
        <w:t>XYZCorp</w:t>
      </w:r>
      <w:proofErr w:type="spellEnd"/>
      <w:r w:rsidR="00DD424A">
        <w:t>. This use of DB references to describe data is a part of SIM that is natural but powerful and not available in XBRL.</w:t>
      </w:r>
    </w:p>
    <w:p w14:paraId="366A3634" w14:textId="62CC2D32" w:rsidR="00320E2E" w:rsidRDefault="00320E2E" w:rsidP="00F336FF">
      <w:pPr>
        <w:pStyle w:val="ListB6after"/>
        <w:numPr>
          <w:ilvl w:val="0"/>
          <w:numId w:val="19"/>
        </w:numPr>
        <w:ind w:left="357" w:hanging="357"/>
      </w:pPr>
      <w:r>
        <w:t>SIM (</w:t>
      </w:r>
      <w:r w:rsidR="00820BE9">
        <w:t>Standardised Information Model</w:t>
      </w:r>
      <w:r>
        <w:t>) invol</w:t>
      </w:r>
      <w:r w:rsidR="00820BE9">
        <w:t>v</w:t>
      </w:r>
      <w:r w:rsidR="00DD0BAF">
        <w:t>es</w:t>
      </w:r>
      <w:r>
        <w:t xml:space="preserve"> </w:t>
      </w:r>
      <w:r w:rsidR="00001F14">
        <w:t xml:space="preserve">DB data, </w:t>
      </w:r>
      <w:r>
        <w:t xml:space="preserve">Folios, Properties, and Property </w:t>
      </w:r>
      <w:r w:rsidR="00820BE9">
        <w:t>Members</w:t>
      </w:r>
      <w:r>
        <w:t xml:space="preserve"> (somewhat similar to XBRL Hypercubes, Dimensions, and Dimension </w:t>
      </w:r>
      <w:r w:rsidR="00820BE9">
        <w:t>M</w:t>
      </w:r>
      <w:r>
        <w:t>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(Braiins Report Objects) to store it, provide intelligence, and perform some automatic validation and processing</w:t>
      </w:r>
    </w:p>
    <w:p w14:paraId="432B16F1" w14:textId="625FDA1B" w:rsidR="00345528" w:rsidRPr="00345528" w:rsidRDefault="00E61A15" w:rsidP="00FB2336">
      <w:pPr>
        <w:pStyle w:val="ListParagraph"/>
        <w:numPr>
          <w:ilvl w:val="0"/>
          <w:numId w:val="19"/>
        </w:numPr>
        <w:rPr>
          <w:rFonts w:eastAsia="Times New Roman" w:cs="Times New Roman"/>
          <w:szCs w:val="24"/>
          <w:lang w:eastAsia="en-GB"/>
        </w:rPr>
      </w:pPr>
      <w:r>
        <w:lastRenderedPageBreak/>
        <w:t>SIR</w:t>
      </w:r>
      <w:r w:rsidR="00945E24">
        <w:t xml:space="preserve"> (</w:t>
      </w:r>
      <w:r>
        <w:t>Semantic Integrated Reporting</w:t>
      </w:r>
      <w:r w:rsidR="00945E24">
        <w:t>) front end to SIM to provide the Braiins Report Generator, plus Analysis and Validation tools</w:t>
      </w:r>
      <w:r w:rsidR="00D00D2C">
        <w:t>. Report Generator formats are compiled into PHP code as part of the process by which Braiins deliver its speed.</w:t>
      </w:r>
      <w:r w:rsidR="00345528">
        <w:br/>
      </w:r>
      <w:r w:rsidR="00345528">
        <w:br/>
      </w:r>
      <w:r w:rsidR="00345528">
        <w:rPr>
          <w:rFonts w:eastAsia="Times New Roman" w:cs="Times New Roman"/>
          <w:szCs w:val="24"/>
          <w:lang w:eastAsia="en-GB"/>
        </w:rPr>
        <w:t xml:space="preserve">SIR’s </w:t>
      </w:r>
      <w:r w:rsidR="00345528" w:rsidRPr="00345528">
        <w:rPr>
          <w:rFonts w:eastAsia="Times New Roman" w:cs="Times New Roman"/>
          <w:szCs w:val="24"/>
          <w:lang w:eastAsia="en-GB"/>
        </w:rPr>
        <w:t xml:space="preserve">reports can be HTML, semantic HTML, </w:t>
      </w:r>
      <w:proofErr w:type="spellStart"/>
      <w:r w:rsidR="00345528" w:rsidRPr="00345528">
        <w:rPr>
          <w:rFonts w:eastAsia="Times New Roman" w:cs="Times New Roman"/>
          <w:szCs w:val="24"/>
          <w:lang w:eastAsia="en-GB"/>
        </w:rPr>
        <w:t>iXBRL</w:t>
      </w:r>
      <w:proofErr w:type="spellEnd"/>
      <w:r w:rsidR="00345528" w:rsidRPr="00345528">
        <w:rPr>
          <w:rFonts w:eastAsia="Times New Roman" w:cs="Times New Roman"/>
          <w:szCs w:val="24"/>
          <w:lang w:eastAsia="en-GB"/>
        </w:rPr>
        <w:t>, XBRL, PDF, or open data formats</w:t>
      </w:r>
      <w:r w:rsidR="00FB2336">
        <w:rPr>
          <w:rFonts w:eastAsia="Times New Roman" w:cs="Times New Roman"/>
          <w:szCs w:val="24"/>
          <w:lang w:eastAsia="en-GB"/>
        </w:rPr>
        <w:t>.</w:t>
      </w:r>
      <w:r w:rsidR="00FB2336">
        <w:rPr>
          <w:rFonts w:eastAsia="Times New Roman" w:cs="Times New Roman"/>
          <w:szCs w:val="24"/>
          <w:lang w:eastAsia="en-GB"/>
        </w:rPr>
        <w:br/>
      </w:r>
      <w:r w:rsidR="00FB2336">
        <w:rPr>
          <w:rFonts w:eastAsia="Times New Roman" w:cs="Times New Roman"/>
          <w:szCs w:val="24"/>
          <w:lang w:eastAsia="en-GB"/>
        </w:rPr>
        <w:br/>
        <w:t>SIR</w:t>
      </w:r>
      <w:r w:rsidR="00FB2336" w:rsidRPr="00FB2336">
        <w:rPr>
          <w:rFonts w:eastAsia="Times New Roman" w:cs="Times New Roman"/>
          <w:szCs w:val="24"/>
          <w:lang w:eastAsia="en-GB"/>
        </w:rPr>
        <w:t xml:space="preserve"> generates good, compliant non-verbose HTML with CSS3 to add customisable style and class to the accounts, with all of this optionally carried across to FTP documents</w:t>
      </w:r>
      <w:r w:rsidR="00FB2336">
        <w:rPr>
          <w:rFonts w:eastAsia="Times New Roman" w:cs="Times New Roman"/>
          <w:szCs w:val="24"/>
          <w:lang w:eastAsia="en-GB"/>
        </w:rPr>
        <w:t>.</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proofErr w:type="spellStart"/>
      <w:r>
        <w:t>Hadoop</w:t>
      </w:r>
      <w:proofErr w:type="spellEnd"/>
      <w:r>
        <w:t xml:space="preserve">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25EBD946" w14:textId="77777777" w:rsidR="00345528" w:rsidRPr="00345528" w:rsidRDefault="00345528" w:rsidP="00452165">
      <w:pPr>
        <w:pStyle w:val="ListB6after"/>
      </w:pPr>
      <w:r w:rsidRPr="00345528">
        <w:t>OOP (Object Oriented Programming) built in to the heart of Braiins to implement SIM and in particular BROs within SIM</w:t>
      </w:r>
    </w:p>
    <w:p w14:paraId="5E261E00" w14:textId="75155764" w:rsidR="00345528" w:rsidRDefault="00345528" w:rsidP="00452165">
      <w:pPr>
        <w:pStyle w:val="ListB6after"/>
      </w:pPr>
      <w:r>
        <w:t>XBRL taxonomies which are published in XML form (103,000 nodes of XM</w:t>
      </w:r>
      <w:r w:rsidR="00452165">
        <w:t>L</w:t>
      </w:r>
      <w:r>
        <w:t xml:space="preserve"> for UK-IFRS), are converted from the XML to MySQL DB form for use by Braiins, then optimised again for SIR-SIM use as pure PHP code as another aspect of providing the Braiins speed</w:t>
      </w:r>
    </w:p>
    <w:p w14:paraId="123F3AF1" w14:textId="3793E87E" w:rsidR="00FB2336" w:rsidRDefault="00FB2336" w:rsidP="00452165">
      <w:pPr>
        <w:pStyle w:val="ListB6after"/>
      </w:pPr>
      <w:r>
        <w:t>Client:</w:t>
      </w:r>
    </w:p>
    <w:p w14:paraId="3C2FDCDA" w14:textId="77777777" w:rsidR="00FB2336" w:rsidRDefault="00FB2336" w:rsidP="00FB2336">
      <w:pPr>
        <w:pStyle w:val="ListBI1"/>
      </w:pPr>
      <w:r>
        <w:t>Uses</w:t>
      </w:r>
    </w:p>
    <w:p w14:paraId="421C9714" w14:textId="12B37F10" w:rsidR="00FB2336" w:rsidRDefault="006F0DE7" w:rsidP="00FB2336">
      <w:pPr>
        <w:pStyle w:val="ListBI2"/>
      </w:pPr>
      <w:r>
        <w:t>HTML5</w:t>
      </w:r>
      <w:r w:rsidR="00FB2336">
        <w:t xml:space="preserve"> – the latest web standard</w:t>
      </w:r>
    </w:p>
    <w:p w14:paraId="5EC6FBB7" w14:textId="0B1E4BA7" w:rsidR="00FB2336" w:rsidRDefault="00FB2336" w:rsidP="00FB2336">
      <w:pPr>
        <w:pStyle w:val="ListBI2"/>
      </w:pPr>
      <w:r>
        <w:t>HTML5 local storage feature as part of providing Braiins speed and responsiveness</w:t>
      </w:r>
    </w:p>
    <w:p w14:paraId="75979141" w14:textId="49DCEC37" w:rsidR="00FB2336" w:rsidRDefault="00FB2336" w:rsidP="00FB2336">
      <w:pPr>
        <w:pStyle w:val="ListBI2"/>
      </w:pPr>
      <w:r>
        <w:t>jQuery cross browser JavaScript library</w:t>
      </w:r>
    </w:p>
    <w:p w14:paraId="3C149F77" w14:textId="4A4A973E" w:rsidR="00FB2336" w:rsidRDefault="00FB2336" w:rsidP="00FB2336">
      <w:pPr>
        <w:pStyle w:val="ListBI2"/>
      </w:pPr>
      <w:proofErr w:type="spellStart"/>
      <w:r>
        <w:t>Wijmo</w:t>
      </w:r>
      <w:proofErr w:type="spellEnd"/>
      <w:r>
        <w:t xml:space="preserve"> cross platform components library</w:t>
      </w:r>
    </w:p>
    <w:p w14:paraId="04189F9B" w14:textId="2B44C820" w:rsidR="00345528" w:rsidRDefault="00452165" w:rsidP="00452165">
      <w:pPr>
        <w:pStyle w:val="ListBI1"/>
      </w:pPr>
      <w:r>
        <w:t xml:space="preserve">Needs to be </w:t>
      </w:r>
      <w:r w:rsidR="00001F14">
        <w:t xml:space="preserve">an internet connected device with a reasonable screen form factor able to run an HTML5 capable browser e.g. Chrome, </w:t>
      </w:r>
      <w:proofErr w:type="spellStart"/>
      <w:r w:rsidR="00001F14">
        <w:t>FireFox</w:t>
      </w:r>
      <w:proofErr w:type="spellEnd"/>
      <w:r w:rsidR="00001F14">
        <w:t xml:space="preserve"> or Internet Explorer 10. (Not IE before 10.) All modern PCs, laptops, plus most tablets and </w:t>
      </w:r>
      <w:proofErr w:type="spellStart"/>
      <w:r w:rsidR="00001F14">
        <w:t>phablets</w:t>
      </w:r>
      <w:proofErr w:type="spellEnd"/>
      <w:r w:rsidR="00001F14">
        <w:t xml:space="preserve"> are good.</w:t>
      </w:r>
    </w:p>
    <w:p w14:paraId="009DB112" w14:textId="2D32AA0E" w:rsidR="00082D57" w:rsidRDefault="00082D57" w:rsidP="00082D57">
      <w:pPr>
        <w:pStyle w:val="Heading1"/>
        <w:numPr>
          <w:ilvl w:val="0"/>
          <w:numId w:val="12"/>
        </w:numPr>
      </w:pPr>
      <w:bookmarkStart w:id="581" w:name="_Ref362091263"/>
      <w:bookmarkStart w:id="582" w:name="_Ref362091271"/>
      <w:bookmarkStart w:id="583" w:name="_Toc363027723"/>
      <w:r>
        <w:lastRenderedPageBreak/>
        <w:t>Possible Partners or Suppliers</w:t>
      </w:r>
      <w:bookmarkEnd w:id="583"/>
    </w:p>
    <w:p w14:paraId="0BB294B6" w14:textId="7666ACD2" w:rsidR="00082D57" w:rsidRDefault="00082D57" w:rsidP="00082D57">
      <w:r>
        <w:t>Details and comments to be added:</w:t>
      </w:r>
    </w:p>
    <w:p w14:paraId="5CFFB161" w14:textId="3DFB9E85" w:rsidR="00082D57" w:rsidRDefault="00082D57" w:rsidP="00082D57">
      <w:r>
        <w:t>Iris India</w:t>
      </w:r>
    </w:p>
    <w:p w14:paraId="5F2C350A" w14:textId="4C99B2FD" w:rsidR="00082D57" w:rsidRDefault="00082D57" w:rsidP="00082D57">
      <w:r>
        <w:t xml:space="preserve">Microsoft </w:t>
      </w:r>
      <w:proofErr w:type="spellStart"/>
      <w:r>
        <w:t>BizSpark</w:t>
      </w:r>
      <w:proofErr w:type="spellEnd"/>
    </w:p>
    <w:p w14:paraId="218D80FA" w14:textId="6FD159DC" w:rsidR="00082D57" w:rsidRDefault="00082D57" w:rsidP="00082D57">
      <w:r>
        <w:t>Microsoft Azure</w:t>
      </w:r>
    </w:p>
    <w:p w14:paraId="5C00ECEC" w14:textId="275E43B4" w:rsidR="00082D57" w:rsidRDefault="00082D57" w:rsidP="00082D57">
      <w:pPr>
        <w:rPr>
          <w:ins w:id="584" w:author="Charles" w:date="2013-07-29T14:42:00Z"/>
        </w:rPr>
      </w:pPr>
      <w:r>
        <w:t>More….</w:t>
      </w:r>
    </w:p>
    <w:p w14:paraId="09FFABEB" w14:textId="77777777" w:rsidR="00F5218C" w:rsidRDefault="00F5218C" w:rsidP="00082D57"/>
    <w:p w14:paraId="3F746848" w14:textId="77777777" w:rsidR="00082D57" w:rsidRPr="00082D57" w:rsidRDefault="00082D57" w:rsidP="00082D57"/>
    <w:p w14:paraId="3EDFB03F" w14:textId="237F1B6B" w:rsidR="002C4353" w:rsidRDefault="00CD0129" w:rsidP="002C4353">
      <w:pPr>
        <w:pStyle w:val="Heading1"/>
        <w:numPr>
          <w:ilvl w:val="0"/>
          <w:numId w:val="12"/>
        </w:numPr>
      </w:pPr>
      <w:bookmarkStart w:id="585" w:name="_Ref362599169"/>
      <w:bookmarkStart w:id="586" w:name="_Ref362599176"/>
      <w:bookmarkStart w:id="587" w:name="_Toc363027724"/>
      <w:r>
        <w:lastRenderedPageBreak/>
        <w:t xml:space="preserve">The </w:t>
      </w:r>
      <w:r w:rsidR="00930361">
        <w:t>Braiins Road Map</w:t>
      </w:r>
      <w:bookmarkEnd w:id="581"/>
      <w:bookmarkEnd w:id="582"/>
      <w:bookmarkEnd w:id="585"/>
      <w:bookmarkEnd w:id="586"/>
      <w:bookmarkEnd w:id="587"/>
    </w:p>
    <w:p w14:paraId="4C50CF6C" w14:textId="3D5DACE0" w:rsidR="002F51C6" w:rsidRDefault="00D5426C" w:rsidP="00F336FF">
      <w:pPr>
        <w:pStyle w:val="ListB6after"/>
        <w:numPr>
          <w:ilvl w:val="0"/>
          <w:numId w:val="19"/>
        </w:numPr>
        <w:ind w:left="357" w:hanging="357"/>
      </w:pPr>
      <w:r>
        <w:t>Reach demonstrable point by 1</w:t>
      </w:r>
      <w:r w:rsidRPr="00D5426C">
        <w:rPr>
          <w:vertAlign w:val="superscript"/>
        </w:rPr>
        <w:t>st</w:t>
      </w:r>
      <w:r>
        <w:t xml:space="preserve"> quarter 2014</w:t>
      </w:r>
      <w:r w:rsidR="00F74810">
        <w:t xml:space="preserve"> working with UK-IFRS</w:t>
      </w:r>
    </w:p>
    <w:p w14:paraId="5E0C26E0" w14:textId="4F1CCD8A" w:rsidR="00D5426C" w:rsidRDefault="00F74810" w:rsidP="00D5426C">
      <w:pPr>
        <w:pStyle w:val="ListParagraph"/>
        <w:numPr>
          <w:ilvl w:val="0"/>
          <w:numId w:val="19"/>
        </w:numPr>
        <w:rPr>
          <w:rFonts w:eastAsia="Times New Roman" w:cs="Times New Roman"/>
          <w:szCs w:val="24"/>
          <w:lang w:eastAsia="en-GB"/>
        </w:rPr>
      </w:pPr>
      <w:r>
        <w:rPr>
          <w:rFonts w:eastAsia="Times New Roman" w:cs="Times New Roman"/>
          <w:szCs w:val="24"/>
          <w:lang w:eastAsia="en-GB"/>
        </w:rPr>
        <w:t>Launch in the UK by 1</w:t>
      </w:r>
      <w:r w:rsidRPr="00F74810">
        <w:rPr>
          <w:rFonts w:eastAsia="Times New Roman" w:cs="Times New Roman"/>
          <w:szCs w:val="24"/>
          <w:vertAlign w:val="superscript"/>
          <w:lang w:eastAsia="en-GB"/>
        </w:rPr>
        <w:t>st</w:t>
      </w:r>
      <w:r>
        <w:rPr>
          <w:rFonts w:eastAsia="Times New Roman" w:cs="Times New Roman"/>
          <w:szCs w:val="24"/>
          <w:lang w:eastAsia="en-GB"/>
        </w:rPr>
        <w:t xml:space="preserve"> quarter 2015, for use </w:t>
      </w:r>
      <w:r w:rsidR="00D5426C" w:rsidRPr="00D5426C">
        <w:rPr>
          <w:rFonts w:eastAsia="Times New Roman" w:cs="Times New Roman"/>
          <w:szCs w:val="24"/>
          <w:lang w:eastAsia="en-GB"/>
        </w:rPr>
        <w:t>by Agents (Accounting Practices) with FRS 102</w:t>
      </w:r>
      <w:r>
        <w:rPr>
          <w:rFonts w:eastAsia="Times New Roman" w:cs="Times New Roman"/>
          <w:szCs w:val="24"/>
          <w:lang w:eastAsia="en-GB"/>
        </w:rPr>
        <w:t xml:space="preserve"> (taxonomy due for release in 2014 being developed from UK-IFRS),</w:t>
      </w:r>
      <w:r w:rsidR="00D5426C" w:rsidRPr="00D5426C">
        <w:rPr>
          <w:rFonts w:eastAsia="Times New Roman" w:cs="Times New Roman"/>
          <w:szCs w:val="24"/>
          <w:lang w:eastAsia="en-GB"/>
        </w:rPr>
        <w:t xml:space="preserve"> Private Limited Companies, English only</w:t>
      </w:r>
      <w:r w:rsidR="00D5426C">
        <w:rPr>
          <w:rFonts w:eastAsia="Times New Roman" w:cs="Times New Roman"/>
          <w:szCs w:val="24"/>
          <w:lang w:eastAsia="en-GB"/>
        </w:rPr>
        <w:t xml:space="preserve">, </w:t>
      </w:r>
      <w:r w:rsidR="009F0F02">
        <w:rPr>
          <w:rFonts w:eastAsia="Times New Roman" w:cs="Times New Roman"/>
          <w:szCs w:val="24"/>
          <w:lang w:eastAsia="en-GB"/>
        </w:rPr>
        <w:t xml:space="preserve">Financial Reporting only, </w:t>
      </w:r>
      <w:r w:rsidR="00C875B7">
        <w:rPr>
          <w:rFonts w:eastAsia="Times New Roman" w:cs="Times New Roman"/>
          <w:szCs w:val="24"/>
          <w:lang w:eastAsia="en-GB"/>
        </w:rPr>
        <w:t xml:space="preserve">and manually written </w:t>
      </w:r>
      <w:r w:rsidR="00D5426C">
        <w:rPr>
          <w:rFonts w:eastAsia="Times New Roman" w:cs="Times New Roman"/>
          <w:szCs w:val="24"/>
          <w:lang w:eastAsia="en-GB"/>
        </w:rPr>
        <w:t>formats</w:t>
      </w:r>
      <w:r>
        <w:rPr>
          <w:rFonts w:eastAsia="Times New Roman" w:cs="Times New Roman"/>
          <w:szCs w:val="24"/>
          <w:lang w:eastAsia="en-GB"/>
        </w:rPr>
        <w:t>.</w:t>
      </w:r>
      <w:r w:rsidR="00C875B7">
        <w:rPr>
          <w:rFonts w:eastAsia="Times New Roman" w:cs="Times New Roman"/>
          <w:szCs w:val="24"/>
          <w:lang w:eastAsia="en-GB"/>
        </w:rPr>
        <w:br/>
      </w:r>
      <w:r w:rsidR="00C875B7" w:rsidRPr="00C875B7">
        <w:rPr>
          <w:rStyle w:val="Line6Char"/>
          <w:rFonts w:eastAsiaTheme="minorHAnsi"/>
        </w:rPr>
        <w:br/>
      </w:r>
      <w:r w:rsidR="00C875B7">
        <w:rPr>
          <w:rFonts w:eastAsia="Times New Roman" w:cs="Times New Roman"/>
          <w:szCs w:val="24"/>
          <w:lang w:eastAsia="en-GB"/>
        </w:rPr>
        <w:t>The f</w:t>
      </w:r>
      <w:r>
        <w:rPr>
          <w:rFonts w:eastAsia="Times New Roman" w:cs="Times New Roman"/>
          <w:szCs w:val="24"/>
          <w:lang w:eastAsia="en-GB"/>
        </w:rPr>
        <w:t xml:space="preserve">unding required </w:t>
      </w:r>
      <w:r w:rsidR="00C875B7">
        <w:rPr>
          <w:rFonts w:eastAsia="Times New Roman" w:cs="Times New Roman"/>
          <w:szCs w:val="24"/>
          <w:lang w:eastAsia="en-GB"/>
        </w:rPr>
        <w:t xml:space="preserve">will </w:t>
      </w:r>
      <w:r>
        <w:rPr>
          <w:rFonts w:eastAsia="Times New Roman" w:cs="Times New Roman"/>
          <w:szCs w:val="24"/>
          <w:lang w:eastAsia="en-GB"/>
        </w:rPr>
        <w:t xml:space="preserve">depend on </w:t>
      </w:r>
      <w:r w:rsidR="00C875B7">
        <w:rPr>
          <w:rFonts w:eastAsia="Times New Roman" w:cs="Times New Roman"/>
          <w:szCs w:val="24"/>
          <w:lang w:eastAsia="en-GB"/>
        </w:rPr>
        <w:t xml:space="preserve">the </w:t>
      </w:r>
      <w:r>
        <w:rPr>
          <w:rFonts w:eastAsia="Times New Roman" w:cs="Times New Roman"/>
          <w:szCs w:val="24"/>
          <w:lang w:eastAsia="en-GB"/>
        </w:rPr>
        <w:t xml:space="preserve">associates or partners found, </w:t>
      </w:r>
      <w:r w:rsidR="00C875B7">
        <w:rPr>
          <w:rFonts w:eastAsia="Times New Roman" w:cs="Times New Roman"/>
          <w:szCs w:val="24"/>
          <w:lang w:eastAsia="en-GB"/>
        </w:rPr>
        <w:t xml:space="preserve">the nature of any partnerships, the </w:t>
      </w:r>
      <w:r>
        <w:rPr>
          <w:rFonts w:eastAsia="Times New Roman" w:cs="Times New Roman"/>
          <w:szCs w:val="24"/>
          <w:lang w:eastAsia="en-GB"/>
        </w:rPr>
        <w:t>features completed for launch, and the marketing plan</w:t>
      </w:r>
      <w:r w:rsidR="00C875B7">
        <w:rPr>
          <w:rFonts w:eastAsia="Times New Roman" w:cs="Times New Roman"/>
          <w:szCs w:val="24"/>
          <w:lang w:eastAsia="en-GB"/>
        </w:rPr>
        <w:t xml:space="preserve"> to be developed. The estimated </w:t>
      </w:r>
      <w:r>
        <w:rPr>
          <w:rFonts w:eastAsia="Times New Roman" w:cs="Times New Roman"/>
          <w:szCs w:val="24"/>
          <w:lang w:eastAsia="en-GB"/>
        </w:rPr>
        <w:t>rang</w:t>
      </w:r>
      <w:r w:rsidR="00C875B7">
        <w:rPr>
          <w:rFonts w:eastAsia="Times New Roman" w:cs="Times New Roman"/>
          <w:szCs w:val="24"/>
          <w:lang w:eastAsia="en-GB"/>
        </w:rPr>
        <w:t xml:space="preserve">e is </w:t>
      </w:r>
      <w:r>
        <w:rPr>
          <w:rFonts w:eastAsia="Times New Roman" w:cs="Times New Roman"/>
          <w:szCs w:val="24"/>
          <w:lang w:eastAsia="en-GB"/>
        </w:rPr>
        <w:t xml:space="preserve">from </w:t>
      </w:r>
      <w:r w:rsidR="00C875B7">
        <w:rPr>
          <w:rFonts w:eastAsia="Times New Roman" w:cs="Times New Roman"/>
          <w:szCs w:val="24"/>
          <w:lang w:eastAsia="en-GB"/>
        </w:rPr>
        <w:t>US</w:t>
      </w:r>
      <w:r>
        <w:rPr>
          <w:rFonts w:eastAsia="Times New Roman" w:cs="Times New Roman"/>
          <w:szCs w:val="24"/>
          <w:lang w:eastAsia="en-GB"/>
        </w:rPr>
        <w:t>$100,000 to $2 million.</w:t>
      </w:r>
    </w:p>
    <w:p w14:paraId="756B1D72" w14:textId="52E558B6" w:rsidR="00BA2409" w:rsidRDefault="00D5426C" w:rsidP="00F336FF">
      <w:pPr>
        <w:pStyle w:val="ListB6after"/>
        <w:numPr>
          <w:ilvl w:val="0"/>
          <w:numId w:val="19"/>
        </w:numPr>
        <w:ind w:left="357" w:hanging="357"/>
      </w:pPr>
      <w:r>
        <w:t>Add o</w:t>
      </w:r>
      <w:r w:rsidR="00BA2409">
        <w:t xml:space="preserve">ther </w:t>
      </w:r>
      <w:r>
        <w:t xml:space="preserve">UK </w:t>
      </w:r>
      <w:r w:rsidR="00BA2409">
        <w:t>entity types</w:t>
      </w:r>
      <w:r>
        <w:t xml:space="preserve"> and taxonomies</w:t>
      </w:r>
      <w:r w:rsidR="00F74810">
        <w:t xml:space="preserve"> e.g. UK-IFRS</w:t>
      </w:r>
    </w:p>
    <w:p w14:paraId="7CAD4D54" w14:textId="1367CEAE" w:rsidR="00392EBA" w:rsidRDefault="00392EBA" w:rsidP="00F336FF">
      <w:pPr>
        <w:pStyle w:val="ListB6after"/>
        <w:numPr>
          <w:ilvl w:val="0"/>
          <w:numId w:val="19"/>
        </w:numPr>
        <w:ind w:left="357" w:hanging="357"/>
      </w:pPr>
      <w:r>
        <w:t>Gain UK customers</w:t>
      </w:r>
      <w:r w:rsidR="00F74810">
        <w:t>,</w:t>
      </w:r>
      <w:r>
        <w:t xml:space="preserve"> build income and cash flow</w:t>
      </w:r>
    </w:p>
    <w:p w14:paraId="379BF75C" w14:textId="39E8F67A" w:rsidR="009F0F02" w:rsidRDefault="009F0F02" w:rsidP="00F336FF">
      <w:pPr>
        <w:pStyle w:val="ListB6after"/>
        <w:numPr>
          <w:ilvl w:val="0"/>
          <w:numId w:val="19"/>
        </w:numPr>
        <w:ind w:left="357" w:hanging="357"/>
      </w:pPr>
      <w:r>
        <w:t>Add Integrated Reporting ability and continue to develop this as the &lt;IR&gt; Framework is issued and evolves</w:t>
      </w:r>
    </w:p>
    <w:p w14:paraId="1F7C8E85" w14:textId="4AC4E2C8" w:rsidR="00392EBA" w:rsidRDefault="00392EBA" w:rsidP="00F336FF">
      <w:pPr>
        <w:pStyle w:val="ListB6after"/>
        <w:numPr>
          <w:ilvl w:val="0"/>
          <w:numId w:val="19"/>
        </w:numPr>
        <w:ind w:left="357" w:hanging="357"/>
      </w:pPr>
      <w:r>
        <w:t>Review timing and business plan/funding needs for the</w:t>
      </w:r>
      <w:r w:rsidR="00F74810">
        <w:t xml:space="preserve"> following progression</w:t>
      </w:r>
      <w:r>
        <w:t>:</w:t>
      </w:r>
    </w:p>
    <w:p w14:paraId="491AB7DE" w14:textId="3FE4B34E" w:rsidR="002F51C6" w:rsidRDefault="00D5426C" w:rsidP="00392EBA">
      <w:pPr>
        <w:pStyle w:val="ListB6after"/>
        <w:numPr>
          <w:ilvl w:val="0"/>
          <w:numId w:val="19"/>
        </w:numPr>
        <w:ind w:left="357" w:hanging="357"/>
      </w:pPr>
      <w:r>
        <w:t>Add o</w:t>
      </w:r>
      <w:r w:rsidR="00DF5900">
        <w:t xml:space="preserve">ther </w:t>
      </w:r>
      <w:r w:rsidR="00392EBA">
        <w:t xml:space="preserve">English regulatory </w:t>
      </w:r>
      <w:r w:rsidR="00DF5900">
        <w:t>taxonom</w:t>
      </w:r>
      <w:r w:rsidR="00392EBA">
        <w:t>y and/or jurisdiction support</w:t>
      </w:r>
      <w:r>
        <w:t xml:space="preserve"> e.g. standard IFRS, </w:t>
      </w:r>
      <w:commentRangeStart w:id="588"/>
      <w:commentRangeStart w:id="589"/>
      <w:r w:rsidR="00392EBA">
        <w:t>USA (</w:t>
      </w:r>
      <w:r>
        <w:t>US-GAAP</w:t>
      </w:r>
      <w:r w:rsidR="00392EBA">
        <w:t>)</w:t>
      </w:r>
      <w:commentRangeEnd w:id="588"/>
      <w:r w:rsidR="00074BD0">
        <w:rPr>
          <w:rStyle w:val="CommentReference"/>
          <w:rFonts w:eastAsiaTheme="minorHAnsi" w:cstheme="minorBidi"/>
          <w:lang w:eastAsia="en-US"/>
        </w:rPr>
        <w:commentReference w:id="588"/>
      </w:r>
      <w:commentRangeEnd w:id="589"/>
      <w:r w:rsidR="003637E4">
        <w:rPr>
          <w:rStyle w:val="CommentReference"/>
          <w:rFonts w:eastAsiaTheme="minorHAnsi" w:cstheme="minorBidi"/>
          <w:lang w:eastAsia="en-US"/>
        </w:rPr>
        <w:commentReference w:id="589"/>
      </w:r>
      <w:r w:rsidR="00392EBA">
        <w:t xml:space="preserve">, </w:t>
      </w:r>
      <w:commentRangeStart w:id="590"/>
      <w:r w:rsidR="00392EBA">
        <w:t>Canada</w:t>
      </w:r>
      <w:commentRangeEnd w:id="590"/>
      <w:r w:rsidR="00E66C3B">
        <w:rPr>
          <w:rStyle w:val="CommentReference"/>
          <w:rFonts w:eastAsiaTheme="minorHAnsi" w:cstheme="minorBidi"/>
          <w:lang w:eastAsia="en-US"/>
        </w:rPr>
        <w:commentReference w:id="590"/>
      </w:r>
      <w:r w:rsidR="00392EBA">
        <w:t>, Ireland, Australia, South Africa, India, Singapore, New Zealand</w:t>
      </w:r>
    </w:p>
    <w:p w14:paraId="43BF9572" w14:textId="34AC55FA" w:rsidR="00392EBA" w:rsidRPr="002F51C6" w:rsidRDefault="00392EBA" w:rsidP="00392EBA">
      <w:pPr>
        <w:pStyle w:val="ListB6after"/>
        <w:numPr>
          <w:ilvl w:val="0"/>
          <w:numId w:val="19"/>
        </w:numPr>
        <w:ind w:left="357" w:hanging="357"/>
      </w:pPr>
      <w:r>
        <w:t>Add specialist taxonomy support e.g. Australian SBR, Dutch SBR</w:t>
      </w:r>
    </w:p>
    <w:p w14:paraId="1830F01C" w14:textId="77777777" w:rsidR="00D5426C" w:rsidRDefault="00D5426C" w:rsidP="00F336FF">
      <w:pPr>
        <w:pStyle w:val="ListB6after"/>
        <w:numPr>
          <w:ilvl w:val="0"/>
          <w:numId w:val="19"/>
        </w:numPr>
        <w:ind w:left="357" w:hanging="357"/>
      </w:pPr>
      <w:r>
        <w:t>Continue product improvement e.g. GUI for report generator/querying</w:t>
      </w:r>
    </w:p>
    <w:p w14:paraId="477E7BCD" w14:textId="18245EAD" w:rsidR="00DF5900" w:rsidRDefault="00D5426C" w:rsidP="00F336FF">
      <w:pPr>
        <w:pStyle w:val="ListB6after"/>
        <w:numPr>
          <w:ilvl w:val="0"/>
          <w:numId w:val="19"/>
        </w:numPr>
        <w:ind w:left="357" w:hanging="357"/>
      </w:pPr>
      <w:r>
        <w:t>Add Review and analysis (non-IFR Production) role support</w:t>
      </w:r>
    </w:p>
    <w:p w14:paraId="23DAEF91" w14:textId="31B393A1" w:rsidR="00392EBA" w:rsidRDefault="00392EBA" w:rsidP="00F336FF">
      <w:pPr>
        <w:pStyle w:val="ListB6after"/>
        <w:numPr>
          <w:ilvl w:val="0"/>
          <w:numId w:val="19"/>
        </w:numPr>
        <w:ind w:left="357" w:hanging="357"/>
      </w:pPr>
      <w:r>
        <w:t>Add import of public entity data with conversion into SIM e.g. SEC filings</w:t>
      </w:r>
    </w:p>
    <w:p w14:paraId="7BC51DF1" w14:textId="0B7268A1" w:rsidR="002F51C6" w:rsidRDefault="00D5426C" w:rsidP="00F336FF">
      <w:pPr>
        <w:pStyle w:val="ListB6after"/>
        <w:numPr>
          <w:ilvl w:val="0"/>
          <w:numId w:val="19"/>
        </w:numPr>
        <w:ind w:left="357" w:hanging="357"/>
      </w:pPr>
      <w:r>
        <w:t xml:space="preserve">Add support for </w:t>
      </w:r>
      <w:r w:rsidR="002F51C6" w:rsidRPr="002F51C6">
        <w:t>Languages other than English</w:t>
      </w:r>
      <w:r>
        <w:t xml:space="preserve"> – Chinese, Japanese, Korean, German, Spanish</w:t>
      </w:r>
    </w:p>
    <w:p w14:paraId="5A99BC58" w14:textId="4650C679" w:rsidR="00D5426C" w:rsidRPr="002F51C6" w:rsidRDefault="00D5426C" w:rsidP="00F336FF">
      <w:pPr>
        <w:pStyle w:val="ListB6after"/>
        <w:numPr>
          <w:ilvl w:val="0"/>
          <w:numId w:val="19"/>
        </w:numPr>
        <w:ind w:left="357" w:hanging="357"/>
      </w:pPr>
      <w:r>
        <w:t>Add non-English Taxonomies</w:t>
      </w:r>
      <w:r w:rsidR="00392EBA">
        <w:t xml:space="preserve"> as used by the additional languages</w:t>
      </w:r>
    </w:p>
    <w:p w14:paraId="1AE6E99C" w14:textId="7555EFE4" w:rsidR="002F51C6" w:rsidRPr="002F51C6" w:rsidRDefault="00392EBA" w:rsidP="00F336FF">
      <w:pPr>
        <w:pStyle w:val="ListB6after"/>
        <w:numPr>
          <w:ilvl w:val="0"/>
          <w:numId w:val="19"/>
        </w:numPr>
        <w:ind w:left="357" w:hanging="357"/>
      </w:pPr>
      <w:r>
        <w:t>Build the Braiins Community with its Networking role</w:t>
      </w:r>
      <w:r w:rsidR="00C72328">
        <w:t>, either directly or by linking up with suitable partners e.g. LinkedIn or Microsoft</w:t>
      </w:r>
    </w:p>
    <w:p w14:paraId="120D30D8" w14:textId="1BBD0DB2" w:rsidR="00392EBA" w:rsidRDefault="00392EBA" w:rsidP="00392EBA">
      <w:pPr>
        <w:pStyle w:val="ListB6after"/>
        <w:numPr>
          <w:ilvl w:val="0"/>
          <w:numId w:val="19"/>
        </w:numPr>
        <w:ind w:left="357" w:hanging="357"/>
      </w:pPr>
      <w:r>
        <w:t>Evolve towards the full Vision and Product/Community Plans</w:t>
      </w:r>
      <w:r w:rsidR="00EC3713">
        <w:t xml:space="preserve"> set out in this document</w:t>
      </w:r>
    </w:p>
    <w:p w14:paraId="7E3CF76E" w14:textId="65B932D1" w:rsidR="00F74810" w:rsidRDefault="00F74810" w:rsidP="000E04CB">
      <w:pPr>
        <w:pStyle w:val="ListParagraph"/>
        <w:numPr>
          <w:ilvl w:val="0"/>
          <w:numId w:val="19"/>
        </w:numPr>
        <w:ind w:left="357" w:hanging="357"/>
      </w:pPr>
      <w:r>
        <w:t xml:space="preserve">Build multi-billion dollar value by </w:t>
      </w:r>
      <w:r w:rsidRPr="00F74810">
        <w:rPr>
          <w:rFonts w:eastAsia="Times New Roman" w:cs="Times New Roman"/>
          <w:szCs w:val="24"/>
          <w:lang w:eastAsia="en-GB"/>
        </w:rPr>
        <w:t>becom</w:t>
      </w:r>
      <w:r>
        <w:rPr>
          <w:rFonts w:eastAsia="Times New Roman" w:cs="Times New Roman"/>
          <w:szCs w:val="24"/>
          <w:lang w:eastAsia="en-GB"/>
        </w:rPr>
        <w:t>ing t</w:t>
      </w:r>
      <w:r w:rsidRPr="00F74810">
        <w:rPr>
          <w:rFonts w:eastAsia="Times New Roman" w:cs="Times New Roman"/>
          <w:szCs w:val="24"/>
          <w:lang w:eastAsia="en-GB"/>
        </w:rPr>
        <w:t>he Integrated/Financial Reporting Service and Community for the World within 5 to 10 years, the time taken being dependent upon funding</w:t>
      </w:r>
      <w:r w:rsidR="00C72328">
        <w:rPr>
          <w:rFonts w:eastAsia="Times New Roman" w:cs="Times New Roman"/>
          <w:szCs w:val="24"/>
          <w:lang w:eastAsia="en-GB"/>
        </w:rPr>
        <w:t>, partners, and obviously, the degrees of success achieved.</w:t>
      </w:r>
    </w:p>
    <w:sectPr w:rsidR="00F74810" w:rsidSect="007C29E7">
      <w:headerReference w:type="default" r:id="rId1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David Hartley" w:date="2013-07-27T09:03:00Z" w:initials="DH">
    <w:p w14:paraId="4306B607" w14:textId="384DE691" w:rsidR="00EE6025" w:rsidRDefault="00EE6025">
      <w:pPr>
        <w:pStyle w:val="CommentText"/>
      </w:pPr>
      <w:r>
        <w:rPr>
          <w:rStyle w:val="CommentReference"/>
        </w:rPr>
        <w:annotationRef/>
      </w:r>
      <w:r>
        <w:t>Cover page comment. Couldn’t add it there.</w:t>
      </w:r>
      <w:r>
        <w:br/>
      </w:r>
      <w:r>
        <w:br/>
        <w:t>The Abstract is now jumbled for me. Was ok after MANY revisions. Different version of Word? Tracking?</w:t>
      </w:r>
      <w:r>
        <w:br/>
      </w:r>
      <w:r>
        <w:br/>
        <w:t>Need to view it with the comments pane off. (The cover page overflows the comments pane for me.)</w:t>
      </w:r>
    </w:p>
  </w:comment>
  <w:comment w:id="9" w:author="Charles" w:date="2013-07-29T14:41:00Z" w:initials="C">
    <w:p w14:paraId="2C843D1E" w14:textId="65019D62" w:rsidR="00EE6025" w:rsidRDefault="00EE6025">
      <w:pPr>
        <w:pStyle w:val="CommentText"/>
      </w:pPr>
      <w:r>
        <w:rPr>
          <w:rStyle w:val="CommentReference"/>
        </w:rPr>
        <w:annotationRef/>
      </w:r>
      <w:r>
        <w:t>Not sure why Abstract had all the deletions. Did not (intentionally) make any edits but see that it appeared in my Comments version.</w:t>
      </w:r>
    </w:p>
  </w:comment>
  <w:comment w:id="272" w:author="Charles" w:date="2013-07-29T15:47:00Z" w:initials="C">
    <w:p w14:paraId="1310E4C0" w14:textId="56CB3385" w:rsidR="00EE6025" w:rsidRDefault="00EE6025">
      <w:pPr>
        <w:pStyle w:val="CommentText"/>
      </w:pPr>
      <w:r>
        <w:rPr>
          <w:rStyle w:val="CommentReference"/>
        </w:rPr>
        <w:annotationRef/>
      </w:r>
      <w:r>
        <w:t>Holistic would be better than Integrated. Both in avoiding confusion with what most people would think of as Integrated (for SMEs simple ledger systems, for Large Entities, massive Oracle and SAP offerings. Holistic also better describes what IIRC are trying to do. It is not just about integrating. Much of what they want to integrate, such as Social Costs or other External cost, is not quantified at all i.e. does not even exist. So not just a matter of integrating complete systems, many of the “standalone” systems do not even exist.</w:t>
      </w:r>
    </w:p>
  </w:comment>
  <w:comment w:id="286" w:author="Charles" w:date="2013-07-26T22:18:00Z" w:initials="C">
    <w:p w14:paraId="4CFF3B26" w14:textId="1775D4C4" w:rsidR="00EE6025" w:rsidRDefault="00EE6025">
      <w:pPr>
        <w:pStyle w:val="CommentText"/>
      </w:pPr>
      <w:r>
        <w:rPr>
          <w:rStyle w:val="CommentReference"/>
        </w:rPr>
        <w:annotationRef/>
      </w:r>
      <w:r>
        <w:t>Had forgotten about them until I looked up the link.</w:t>
      </w:r>
    </w:p>
  </w:comment>
  <w:comment w:id="287" w:author="David Hartley" w:date="2013-07-27T09:05:00Z" w:initials="DH">
    <w:p w14:paraId="222A508E" w14:textId="22CD87AD" w:rsidR="00EE6025" w:rsidRDefault="00EE6025">
      <w:pPr>
        <w:pStyle w:val="CommentText"/>
      </w:pPr>
      <w:r>
        <w:rPr>
          <w:rStyle w:val="CommentReference"/>
        </w:rPr>
        <w:annotationRef/>
      </w:r>
      <w:r>
        <w:t>I will repeat the 18 July email from LinkedIn about &lt;IR&gt; in which I asked about changing to Integrated Reporting.</w:t>
      </w:r>
    </w:p>
  </w:comment>
  <w:comment w:id="289" w:author="Charles" w:date="2013-07-29T20:50:00Z" w:initials="C">
    <w:p w14:paraId="72A5CA14" w14:textId="6E80BC7F" w:rsidR="001A4E7D" w:rsidRDefault="001A4E7D">
      <w:pPr>
        <w:pStyle w:val="CommentText"/>
      </w:pPr>
      <w:r>
        <w:rPr>
          <w:rStyle w:val="CommentReference"/>
        </w:rPr>
        <w:annotationRef/>
      </w:r>
      <w:r>
        <w:t>No need thanks. Have gone back and re-read email</w:t>
      </w:r>
    </w:p>
  </w:comment>
  <w:comment w:id="303" w:author="Charles" w:date="2013-07-26T22:18:00Z" w:initials="C">
    <w:p w14:paraId="39D2C0A6" w14:textId="10EF7243" w:rsidR="00EE6025" w:rsidRDefault="00EE6025">
      <w:pPr>
        <w:pStyle w:val="CommentText"/>
      </w:pPr>
      <w:r>
        <w:rPr>
          <w:rStyle w:val="CommentReference"/>
        </w:rPr>
        <w:annotationRef/>
      </w:r>
      <w:r>
        <w:t>Bit of a non-sequitur with regard to the previous para.</w:t>
      </w:r>
    </w:p>
  </w:comment>
  <w:comment w:id="313" w:author="Charles" w:date="2013-07-26T22:18:00Z" w:initials="C">
    <w:p w14:paraId="0D352540" w14:textId="34846D99" w:rsidR="00EE6025" w:rsidRDefault="00EE6025">
      <w:pPr>
        <w:pStyle w:val="CommentText"/>
      </w:pPr>
      <w:r>
        <w:rPr>
          <w:rStyle w:val="CommentReference"/>
        </w:rPr>
        <w:annotationRef/>
      </w:r>
      <w:r>
        <w:t>“Openly”? Not “Open”</w:t>
      </w:r>
    </w:p>
  </w:comment>
  <w:comment w:id="314" w:author="David Hartley" w:date="2013-07-29T20:53:00Z" w:initials="DH">
    <w:p w14:paraId="67DA566E" w14:textId="3E32B764" w:rsidR="001A4E7D" w:rsidRDefault="00EE6025">
      <w:pPr>
        <w:pStyle w:val="CommentText"/>
      </w:pPr>
      <w:r>
        <w:rPr>
          <w:rStyle w:val="CommentReference"/>
        </w:rPr>
        <w:annotationRef/>
      </w:r>
      <w:r>
        <w:t>To better match the other first level bullet words which are “joining” or descriptive words such as prepositions, present participles, or adverbs, not nouns</w:t>
      </w:r>
    </w:p>
  </w:comment>
  <w:comment w:id="315" w:author="Charles" w:date="2013-07-29T20:53:00Z" w:initials="C">
    <w:p w14:paraId="3AB253B7" w14:textId="1D3216EC" w:rsidR="001A4E7D" w:rsidRDefault="001A4E7D">
      <w:pPr>
        <w:pStyle w:val="CommentText"/>
      </w:pPr>
      <w:r>
        <w:rPr>
          <w:rStyle w:val="CommentReference"/>
        </w:rPr>
        <w:annotationRef/>
      </w:r>
      <w:r>
        <w:t>OK</w:t>
      </w:r>
    </w:p>
  </w:comment>
  <w:comment w:id="317" w:author="Charles" w:date="2013-07-26T22:18:00Z" w:initials="C">
    <w:p w14:paraId="6C058C45" w14:textId="2C6BACAB" w:rsidR="00EE6025" w:rsidRDefault="00EE6025">
      <w:pPr>
        <w:pStyle w:val="CommentText"/>
      </w:pPr>
      <w:r>
        <w:rPr>
          <w:rStyle w:val="CommentReference"/>
        </w:rPr>
        <w:annotationRef/>
      </w:r>
      <w:r>
        <w:t xml:space="preserve">Ah, the </w:t>
      </w:r>
      <w:proofErr w:type="spellStart"/>
      <w:r>
        <w:t>AngloAussie</w:t>
      </w:r>
      <w:proofErr w:type="spellEnd"/>
      <w:r>
        <w:t xml:space="preserve"> roots shining through.</w:t>
      </w:r>
    </w:p>
  </w:comment>
  <w:comment w:id="318" w:author="David Hartley" w:date="2013-07-27T09:15:00Z" w:initials="DH">
    <w:p w14:paraId="236BC8E5" w14:textId="123195BE" w:rsidR="00EE6025" w:rsidRDefault="00EE6025">
      <w:pPr>
        <w:pStyle w:val="CommentText"/>
      </w:pPr>
      <w:r>
        <w:rPr>
          <w:rStyle w:val="CommentReference"/>
        </w:rPr>
        <w:annotationRef/>
      </w:r>
      <w:r>
        <w:t>Just for fun. Not fussed whether it stays or goes.</w:t>
      </w:r>
    </w:p>
  </w:comment>
  <w:comment w:id="319" w:author="Charles" w:date="2013-07-29T20:55:00Z" w:initials="C">
    <w:p w14:paraId="7BFC2994" w14:textId="4813FAD8" w:rsidR="001A4E7D" w:rsidRDefault="001A4E7D">
      <w:pPr>
        <w:pStyle w:val="CommentText"/>
      </w:pPr>
      <w:r>
        <w:rPr>
          <w:rStyle w:val="CommentReference"/>
        </w:rPr>
        <w:annotationRef/>
      </w:r>
      <w:r>
        <w:t>Fine with it.</w:t>
      </w:r>
    </w:p>
  </w:comment>
  <w:comment w:id="320" w:author="Charles" w:date="2013-07-26T22:18:00Z" w:initials="C">
    <w:p w14:paraId="39CBF01E" w14:textId="56BB76FE" w:rsidR="00EE6025" w:rsidRDefault="00EE6025">
      <w:pPr>
        <w:pStyle w:val="CommentText"/>
      </w:pPr>
      <w:r>
        <w:rPr>
          <w:rStyle w:val="CommentReference"/>
        </w:rPr>
        <w:annotationRef/>
      </w:r>
      <w:r>
        <w:t>Whoa Bruce, that fancy word is Italian.</w:t>
      </w:r>
    </w:p>
  </w:comment>
  <w:comment w:id="321" w:author="David Hartley" w:date="2013-07-27T09:16:00Z" w:initials="DH">
    <w:p w14:paraId="134A4DCD" w14:textId="61FC8DEF" w:rsidR="00EE6025" w:rsidRDefault="00EE6025">
      <w:pPr>
        <w:pStyle w:val="CommentText"/>
      </w:pPr>
      <w:r>
        <w:rPr>
          <w:rStyle w:val="CommentReference"/>
        </w:rPr>
        <w:annotationRef/>
      </w:r>
      <w:r>
        <w:t>Ha!</w:t>
      </w:r>
    </w:p>
  </w:comment>
  <w:comment w:id="325" w:author="Charles" w:date="2013-07-26T22:18:00Z" w:initials="C">
    <w:p w14:paraId="273359C3" w14:textId="16073CDA" w:rsidR="00EE6025" w:rsidRDefault="00EE6025">
      <w:pPr>
        <w:pStyle w:val="CommentText"/>
      </w:pPr>
      <w:r>
        <w:rPr>
          <w:rStyle w:val="CommentReference"/>
        </w:rPr>
        <w:annotationRef/>
      </w:r>
      <w:r>
        <w:t>Hopefully more than just one KPI, unless it is TARI of course.</w:t>
      </w:r>
    </w:p>
  </w:comment>
  <w:comment w:id="326" w:author="David Hartley" w:date="2013-07-27T09:16:00Z" w:initials="DH">
    <w:p w14:paraId="30DDFFEA" w14:textId="18A8C022" w:rsidR="00EE6025" w:rsidRDefault="00EE6025">
      <w:pPr>
        <w:pStyle w:val="CommentText"/>
      </w:pPr>
      <w:r>
        <w:rPr>
          <w:rStyle w:val="CommentReference"/>
        </w:rPr>
        <w:annotationRef/>
      </w:r>
      <w:r>
        <w:t>Ha!</w:t>
      </w:r>
    </w:p>
  </w:comment>
  <w:comment w:id="336" w:author="Charles" w:date="2013-07-26T22:18:00Z" w:initials="C">
    <w:p w14:paraId="6E5134A1" w14:textId="77777777" w:rsidR="00EE6025" w:rsidRDefault="00EE6025" w:rsidP="00152699">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337" w:author="David Hartley" w:date="2013-07-26T22:18:00Z" w:initials="DH">
    <w:p w14:paraId="3C5CF9AD" w14:textId="77777777" w:rsidR="00EE6025" w:rsidRDefault="00EE6025" w:rsidP="00152699">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338" w:author="Charles" w:date="2013-07-26T22:18:00Z" w:initials="C">
    <w:p w14:paraId="02E1EA90" w14:textId="7E42076D" w:rsidR="00EE6025" w:rsidRDefault="00EE6025">
      <w:pPr>
        <w:pStyle w:val="CommentText"/>
      </w:pPr>
      <w:r>
        <w:rPr>
          <w:rStyle w:val="CommentReference"/>
        </w:rPr>
        <w:annotationRef/>
      </w:r>
      <w:r>
        <w:t xml:space="preserve">Difficult to follow meaning of “part of all the other” maybe “part in </w:t>
      </w:r>
      <w:r w:rsidRPr="00EE109F">
        <w:rPr>
          <w:b/>
        </w:rPr>
        <w:t>enabling</w:t>
      </w:r>
      <w:r>
        <w:t xml:space="preserve"> all the other”</w:t>
      </w:r>
    </w:p>
  </w:comment>
  <w:comment w:id="339" w:author="David Hartley" w:date="2013-07-27T09:17:00Z" w:initials="DH">
    <w:p w14:paraId="1CDF9A5E" w14:textId="73B99979" w:rsidR="00EE6025" w:rsidRDefault="00EE6025">
      <w:pPr>
        <w:pStyle w:val="CommentText"/>
      </w:pPr>
      <w:r>
        <w:rPr>
          <w:rStyle w:val="CommentReference"/>
        </w:rPr>
        <w:annotationRef/>
      </w:r>
      <w:r>
        <w:t>Yes “enabling” would be a better word to work into the sentence.</w:t>
      </w:r>
    </w:p>
  </w:comment>
  <w:comment w:id="346" w:author="Charles" w:date="2013-07-26T22:18:00Z" w:initials="C">
    <w:p w14:paraId="3241B942" w14:textId="1E6CEE06" w:rsidR="00EE6025" w:rsidRDefault="00EE6025">
      <w:pPr>
        <w:pStyle w:val="CommentText"/>
      </w:pPr>
      <w:r>
        <w:rPr>
          <w:rStyle w:val="CommentReference"/>
        </w:rPr>
        <w:annotationRef/>
      </w:r>
      <w:r>
        <w:t>Hope entering in integer values does not give rounding problems. Wasted nearly an hour on rounding issues this afternoon submitting Mentor accounts to CH, even though posting round pound values.</w:t>
      </w:r>
    </w:p>
  </w:comment>
  <w:comment w:id="347" w:author="David Hartley" w:date="2013-07-27T09:18:00Z" w:initials="DH">
    <w:p w14:paraId="53F415E0" w14:textId="4CB926DC" w:rsidR="00EE6025" w:rsidRDefault="00EE6025">
      <w:pPr>
        <w:pStyle w:val="CommentText"/>
      </w:pPr>
      <w:r>
        <w:rPr>
          <w:rStyle w:val="CommentReference"/>
        </w:rPr>
        <w:annotationRef/>
      </w:r>
      <w:r>
        <w:t>Using integers reduces rounding problems. With integers, there are no rounding issues if showing at the same precision. Rounding will only come into it when displaying to a different precision e.g. thousands or millions for values entered as units. Have not done anything about this yet.</w:t>
      </w:r>
      <w:r>
        <w:br/>
      </w:r>
      <w:r>
        <w:br/>
        <w:t xml:space="preserve">Don’t understand how you would have had rounding issues for Mentor accounts if you rounded the TB to whole pounds and made that balance. Money (or </w:t>
      </w:r>
      <w:proofErr w:type="spellStart"/>
      <w:r>
        <w:t>Digita</w:t>
      </w:r>
      <w:proofErr w:type="spellEnd"/>
      <w:r>
        <w:t>?) may well use floating point numbers like Excel does, which can give rounding issues for pence, as decimal fractions are not exact, but floating point numbers should still be ok for whole pound values.</w:t>
      </w:r>
      <w:r>
        <w:br/>
      </w:r>
      <w:r>
        <w:br/>
        <w:t>Braiins (SIM) does not use floating point numbers for money values. It uses integers for which the arithmetic is exact.</w:t>
      </w:r>
    </w:p>
  </w:comment>
  <w:comment w:id="348" w:author="Charles" w:date="2013-07-29T20:57:00Z" w:initials="C">
    <w:p w14:paraId="418B1D6A" w14:textId="622ECEA1" w:rsidR="001A4E7D" w:rsidRDefault="001A4E7D">
      <w:pPr>
        <w:pStyle w:val="CommentText"/>
      </w:pPr>
      <w:r>
        <w:rPr>
          <w:rStyle w:val="CommentReference"/>
        </w:rPr>
        <w:annotationRef/>
      </w:r>
      <w:r>
        <w:t>As discussed, was TAS First. Just rounded up or down each figure without looking at the overall accounts and relationships.</w:t>
      </w:r>
    </w:p>
  </w:comment>
  <w:comment w:id="355" w:author="Charles" w:date="2013-07-26T22:18:00Z" w:initials="C">
    <w:p w14:paraId="09858211" w14:textId="77777777" w:rsidR="00EE6025" w:rsidRDefault="00EE6025" w:rsidP="009E7765">
      <w:pPr>
        <w:pStyle w:val="CommentText"/>
      </w:pPr>
      <w:r>
        <w:rPr>
          <w:rStyle w:val="CommentReference"/>
        </w:rPr>
        <w:annotationRef/>
      </w:r>
      <w:r>
        <w:t>Think that this is a very good sentiment and statement.</w:t>
      </w:r>
    </w:p>
  </w:comment>
  <w:comment w:id="365" w:author="Charles" w:date="2013-07-26T22:18:00Z" w:initials="C">
    <w:p w14:paraId="2D39E17C" w14:textId="77777777" w:rsidR="00EE6025" w:rsidRDefault="00EE6025" w:rsidP="00706033">
      <w:pPr>
        <w:pStyle w:val="CommentText"/>
      </w:pPr>
      <w:r>
        <w:rPr>
          <w:rStyle w:val="CommentReference"/>
        </w:rPr>
        <w:annotationRef/>
      </w:r>
      <w:r>
        <w:t>Note to self. Need to think of a better title</w:t>
      </w:r>
    </w:p>
  </w:comment>
  <w:comment w:id="366" w:author="Charles" w:date="2013-07-26T22:18:00Z" w:initials="C">
    <w:p w14:paraId="4A836E4C" w14:textId="25BDE755" w:rsidR="00EE6025" w:rsidRDefault="00EE6025">
      <w:pPr>
        <w:pStyle w:val="CommentText"/>
      </w:pPr>
      <w:r>
        <w:rPr>
          <w:rStyle w:val="CommentReference"/>
        </w:rPr>
        <w:annotationRef/>
      </w:r>
      <w:r>
        <w:t>Need to be a little careful that does not confuse readers who will be thinking, why any need for roll forward at all, all these figures would come from in house GL/ERP system</w:t>
      </w:r>
    </w:p>
  </w:comment>
  <w:comment w:id="372" w:author="David Hartley" w:date="2013-07-26T22:18:00Z" w:initials="DH">
    <w:p w14:paraId="6D678AB5" w14:textId="01607522" w:rsidR="00EE6025" w:rsidRDefault="00EE6025">
      <w:pPr>
        <w:pStyle w:val="CommentText"/>
      </w:pPr>
      <w:r>
        <w:rPr>
          <w:rStyle w:val="CommentReference"/>
        </w:rPr>
        <w:annotationRef/>
      </w:r>
      <w:r>
        <w:t>Other, better, different examples, Charles? Hmm. Will get back to you.</w:t>
      </w:r>
    </w:p>
  </w:comment>
  <w:comment w:id="545" w:author="Charles" w:date="2013-07-26T22:18:00Z" w:initials="C">
    <w:p w14:paraId="10AA390E" w14:textId="77777777" w:rsidR="00EE6025" w:rsidRDefault="00EE6025" w:rsidP="0048469B">
      <w:pPr>
        <w:pStyle w:val="CommentText"/>
      </w:pPr>
      <w:r>
        <w:rPr>
          <w:rStyle w:val="CommentReference"/>
        </w:rPr>
        <w:annotationRef/>
      </w:r>
      <w:r>
        <w:t>Checking back, looks to be about 25,000, although potentially it could expand to much more than 35,000.</w:t>
      </w:r>
    </w:p>
  </w:comment>
  <w:comment w:id="546" w:author="Charles" w:date="2013-07-26T22:18:00Z" w:initials="C">
    <w:p w14:paraId="6D5B7D4A" w14:textId="77777777" w:rsidR="00EE6025" w:rsidRDefault="00EE6025" w:rsidP="0048469B">
      <w:pPr>
        <w:pStyle w:val="CommentText"/>
      </w:pPr>
      <w:r>
        <w:rPr>
          <w:rStyle w:val="CommentReference"/>
        </w:rPr>
        <w:annotationRef/>
      </w:r>
      <w:r>
        <w:t>Specifically, me.</w:t>
      </w:r>
    </w:p>
  </w:comment>
  <w:comment w:id="547" w:author="David Hartley" w:date="2013-07-26T22:18:00Z" w:initials="DH">
    <w:p w14:paraId="69E26A5B" w14:textId="77777777" w:rsidR="00EE6025" w:rsidRDefault="00EE6025" w:rsidP="0048469B">
      <w:pPr>
        <w:pStyle w:val="CommentText"/>
      </w:pPr>
      <w:r>
        <w:rPr>
          <w:rStyle w:val="CommentReference"/>
        </w:rPr>
        <w:annotationRef/>
      </w:r>
      <w:r>
        <w:t>And some within Sage!</w:t>
      </w:r>
    </w:p>
  </w:comment>
  <w:comment w:id="551" w:author="David Hartley" w:date="2013-07-27T09:41:00Z" w:initials="DH">
    <w:p w14:paraId="1F93225E" w14:textId="3BFD0C45" w:rsidR="00EE6025" w:rsidRDefault="00EE6025">
      <w:pPr>
        <w:pStyle w:val="CommentText"/>
      </w:pPr>
      <w:r>
        <w:rPr>
          <w:rStyle w:val="CommentReference"/>
        </w:rPr>
        <w:annotationRef/>
      </w:r>
      <w:r>
        <w:t>The intended subject of “have tended” was “FR systems” not “charts”, thus no which. “</w:t>
      </w:r>
      <w:proofErr w:type="gramStart"/>
      <w:r>
        <w:t>charts</w:t>
      </w:r>
      <w:proofErr w:type="gramEnd"/>
      <w:r>
        <w:t xml:space="preserve"> which have” -&gt; “chart based systems have…”?</w:t>
      </w:r>
    </w:p>
  </w:comment>
  <w:comment w:id="549" w:author="Charles" w:date="2013-07-29T21:01:00Z" w:initials="C">
    <w:p w14:paraId="1B13F296" w14:textId="6FC974EC" w:rsidR="00E66C3B" w:rsidRDefault="00E66C3B">
      <w:pPr>
        <w:pStyle w:val="CommentText"/>
      </w:pPr>
      <w:r>
        <w:rPr>
          <w:rStyle w:val="CommentReference"/>
        </w:rPr>
        <w:annotationRef/>
      </w:r>
      <w:r>
        <w:t>OK, now understand. Have put in a couple of “,” to separate that part as a clause.</w:t>
      </w:r>
    </w:p>
  </w:comment>
  <w:comment w:id="557" w:author="Charles" w:date="2013-07-26T22:18:00Z" w:initials="C">
    <w:p w14:paraId="28E82D4D" w14:textId="2889B3EA" w:rsidR="00EE6025" w:rsidRDefault="00EE6025">
      <w:pPr>
        <w:pStyle w:val="CommentText"/>
      </w:pPr>
      <w:r>
        <w:rPr>
          <w:rStyle w:val="CommentReference"/>
        </w:rPr>
        <w:annotationRef/>
      </w:r>
      <w:r>
        <w:t>Sound like some really high value properties!</w:t>
      </w:r>
    </w:p>
  </w:comment>
  <w:comment w:id="558" w:author="David Hartley" w:date="2013-07-27T09:31:00Z" w:initials="DH">
    <w:p w14:paraId="7614AB4C" w14:textId="2ADC7BA3" w:rsidR="00EE6025" w:rsidRDefault="00EE6025">
      <w:pPr>
        <w:pStyle w:val="CommentText"/>
      </w:pPr>
      <w:r>
        <w:rPr>
          <w:rStyle w:val="CommentReference"/>
        </w:rPr>
        <w:annotationRef/>
      </w:r>
      <w:r>
        <w:t>And echoes of “all the way with LBJ”</w:t>
      </w:r>
    </w:p>
  </w:comment>
  <w:comment w:id="559" w:author="Charles" w:date="2013-07-29T21:02:00Z" w:initials="C">
    <w:p w14:paraId="1E977FC4" w14:textId="59CDC37B" w:rsidR="00E66C3B" w:rsidRDefault="00E66C3B">
      <w:pPr>
        <w:pStyle w:val="CommentText"/>
      </w:pPr>
      <w:r>
        <w:rPr>
          <w:rStyle w:val="CommentReference"/>
        </w:rPr>
        <w:annotationRef/>
      </w:r>
      <w:r>
        <w:t xml:space="preserve">Excellent. </w:t>
      </w:r>
    </w:p>
  </w:comment>
  <w:comment w:id="561" w:author="Charles" w:date="2013-07-26T22:18:00Z" w:initials="C">
    <w:p w14:paraId="27A07B1F" w14:textId="77777777" w:rsidR="00EE6025" w:rsidRDefault="00EE6025" w:rsidP="0048469B">
      <w:r>
        <w:rPr>
          <w:rStyle w:val="CommentReference"/>
        </w:rPr>
        <w:annotationRef/>
      </w:r>
      <w:hyperlink r:id="rId1" w:history="1">
        <w:r>
          <w:rPr>
            <w:rStyle w:val="Hyperlink"/>
          </w:rPr>
          <w:t>http://en.wikipedia.org/wiki/Record_to_report</w:t>
        </w:r>
      </w:hyperlink>
    </w:p>
    <w:p w14:paraId="52A011DA" w14:textId="77777777" w:rsidR="00EE6025" w:rsidRDefault="00EE6025" w:rsidP="0048469B">
      <w:pPr>
        <w:pStyle w:val="CommentText"/>
      </w:pPr>
    </w:p>
  </w:comment>
  <w:comment w:id="564" w:author="David Hartley" w:date="2013-07-26T22:18:00Z" w:initials="DH">
    <w:p w14:paraId="56D06851" w14:textId="66AB0C37" w:rsidR="00EE6025" w:rsidRDefault="00EE6025">
      <w:pPr>
        <w:pStyle w:val="CommentText"/>
      </w:pPr>
      <w:r>
        <w:rPr>
          <w:rStyle w:val="CommentReference"/>
        </w:rPr>
        <w:annotationRef/>
      </w:r>
      <w:r>
        <w:t>Only pic so far!</w:t>
      </w:r>
      <w:r>
        <w:br/>
        <w:t>And clearly a WIP.</w:t>
      </w:r>
    </w:p>
  </w:comment>
  <w:comment w:id="579" w:author="Charles" w:date="2013-07-26T22:18:00Z" w:initials="C">
    <w:p w14:paraId="63CB6A16" w14:textId="11BC51B5" w:rsidR="00EE6025" w:rsidRDefault="00EE6025">
      <w:pPr>
        <w:pStyle w:val="CommentText"/>
      </w:pPr>
      <w:r>
        <w:rPr>
          <w:rStyle w:val="CommentReference"/>
        </w:rPr>
        <w:annotationRef/>
      </w:r>
      <w:r>
        <w:t xml:space="preserve">Seems very sensible. This is what Paul Brace did with </w:t>
      </w:r>
      <w:proofErr w:type="spellStart"/>
      <w:r>
        <w:t>ProCap</w:t>
      </w:r>
      <w:proofErr w:type="spellEnd"/>
      <w:r>
        <w:t>. If the source data does included cents or pence, what are your thoughts on rounding? Do it within the source document?</w:t>
      </w:r>
    </w:p>
  </w:comment>
  <w:comment w:id="580" w:author="David Hartley" w:date="2013-07-29T21:04:00Z" w:initials="DH">
    <w:p w14:paraId="74645483" w14:textId="562EC584" w:rsidR="00EE6025" w:rsidRDefault="00EE6025">
      <w:pPr>
        <w:pStyle w:val="CommentText"/>
      </w:pPr>
      <w:r>
        <w:rPr>
          <w:rStyle w:val="CommentReference"/>
        </w:rPr>
        <w:annotationRef/>
      </w:r>
      <w:r>
        <w:t>Perhaps we will need to make the import routines handle it, because the DE parts of a journal, or a TB, being imported need to balance over all.</w:t>
      </w:r>
    </w:p>
    <w:p w14:paraId="0DA86736" w14:textId="42767593" w:rsidR="00E66C3B" w:rsidRDefault="00E66C3B">
      <w:pPr>
        <w:pStyle w:val="CommentText"/>
      </w:pPr>
      <w:r>
        <w:t>CW – good point</w:t>
      </w:r>
    </w:p>
  </w:comment>
  <w:comment w:id="588" w:author="Charles" w:date="2013-07-26T22:18:00Z" w:initials="C">
    <w:p w14:paraId="2D7A266F" w14:textId="0E10AE02" w:rsidR="00EE6025" w:rsidRDefault="00EE6025">
      <w:pPr>
        <w:pStyle w:val="CommentText"/>
      </w:pPr>
      <w:r>
        <w:rPr>
          <w:rStyle w:val="CommentReference"/>
        </w:rPr>
        <w:annotationRef/>
      </w:r>
      <w:r>
        <w:t>Could decide that only want to work with variations of IFRS. But that is not a central issue.</w:t>
      </w:r>
    </w:p>
  </w:comment>
  <w:comment w:id="589" w:author="David Hartley" w:date="2013-07-27T09:34:00Z" w:initials="DH">
    <w:p w14:paraId="2AFB438B" w14:textId="77ED0E01" w:rsidR="00EE6025" w:rsidRDefault="00EE6025">
      <w:pPr>
        <w:pStyle w:val="CommentText"/>
      </w:pPr>
      <w:r>
        <w:rPr>
          <w:rStyle w:val="CommentReference"/>
        </w:rPr>
        <w:annotationRef/>
      </w:r>
      <w:r>
        <w:t>According to market demand or need. Though I did think that US-GAAP was a big one.</w:t>
      </w:r>
    </w:p>
  </w:comment>
  <w:comment w:id="590" w:author="Charles" w:date="2013-07-29T21:06:00Z" w:initials="C">
    <w:p w14:paraId="55895368" w14:textId="663961B7" w:rsidR="00E66C3B" w:rsidRDefault="00E66C3B">
      <w:pPr>
        <w:pStyle w:val="CommentText"/>
      </w:pPr>
      <w:r>
        <w:rPr>
          <w:rStyle w:val="CommentReference"/>
        </w:rPr>
        <w:annotationRef/>
      </w:r>
      <w:r>
        <w:t>Increasingly from looking at various material such as &lt;IR&gt;, and today Workday and more, think that IFRS with XBRL will be part of the Integrated Reporting/Big Data, and localised GAAPS will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6B607" w15:done="0"/>
  <w15:commentEx w15:paraId="2C843D1E" w15:done="0"/>
  <w15:commentEx w15:paraId="1310E4C0" w15:done="0"/>
  <w15:commentEx w15:paraId="4CFF3B26" w15:done="0"/>
  <w15:commentEx w15:paraId="222A508E" w15:paraIdParent="4CFF3B26" w15:done="0"/>
  <w15:commentEx w15:paraId="72A5CA14" w15:done="0"/>
  <w15:commentEx w15:paraId="39D2C0A6" w15:done="0"/>
  <w15:commentEx w15:paraId="0D352540" w15:done="0"/>
  <w15:commentEx w15:paraId="67DA566E" w15:done="0"/>
  <w15:commentEx w15:paraId="3AB253B7" w15:done="0"/>
  <w15:commentEx w15:paraId="6C058C45" w15:done="0"/>
  <w15:commentEx w15:paraId="236BC8E5" w15:paraIdParent="6C058C45" w15:done="0"/>
  <w15:commentEx w15:paraId="7BFC2994" w15:done="0"/>
  <w15:commentEx w15:paraId="39CBF01E" w15:done="0"/>
  <w15:commentEx w15:paraId="134A4DCD" w15:paraIdParent="39CBF01E" w15:done="0"/>
  <w15:commentEx w15:paraId="273359C3" w15:done="0"/>
  <w15:commentEx w15:paraId="30DDFFEA" w15:paraIdParent="273359C3" w15:done="0"/>
  <w15:commentEx w15:paraId="6E5134A1" w15:done="0"/>
  <w15:commentEx w15:paraId="3C5CF9AD" w15:paraIdParent="6E5134A1" w15:done="0"/>
  <w15:commentEx w15:paraId="02E1EA90" w15:done="0"/>
  <w15:commentEx w15:paraId="1CDF9A5E" w15:paraIdParent="02E1EA90" w15:done="0"/>
  <w15:commentEx w15:paraId="3241B942" w15:done="0"/>
  <w15:commentEx w15:paraId="53F415E0" w15:paraIdParent="3241B942" w15:done="0"/>
  <w15:commentEx w15:paraId="418B1D6A" w15:done="0"/>
  <w15:commentEx w15:paraId="09858211" w15:done="0"/>
  <w15:commentEx w15:paraId="2D39E17C" w15:done="0"/>
  <w15:commentEx w15:paraId="4A836E4C" w15:done="0"/>
  <w15:commentEx w15:paraId="6D678AB5" w15:done="0"/>
  <w15:commentEx w15:paraId="10AA390E" w15:done="0"/>
  <w15:commentEx w15:paraId="6D5B7D4A" w15:done="0"/>
  <w15:commentEx w15:paraId="69E26A5B" w15:paraIdParent="6D5B7D4A" w15:done="0"/>
  <w15:commentEx w15:paraId="1F93225E" w15:done="0"/>
  <w15:commentEx w15:paraId="1B13F296" w15:done="0"/>
  <w15:commentEx w15:paraId="28E82D4D" w15:done="0"/>
  <w15:commentEx w15:paraId="7614AB4C" w15:paraIdParent="28E82D4D" w15:done="0"/>
  <w15:commentEx w15:paraId="1E977FC4" w15:done="0"/>
  <w15:commentEx w15:paraId="52A011DA" w15:done="0"/>
  <w15:commentEx w15:paraId="56D06851" w15:done="0"/>
  <w15:commentEx w15:paraId="63CB6A16" w15:done="0"/>
  <w15:commentEx w15:paraId="0DA86736" w15:done="0"/>
  <w15:commentEx w15:paraId="2D7A266F" w15:done="0"/>
  <w15:commentEx w15:paraId="2AFB438B" w15:paraIdParent="2D7A266F" w15:done="0"/>
  <w15:commentEx w15:paraId="558953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B9A72" w14:textId="77777777" w:rsidR="0002112F" w:rsidRDefault="0002112F" w:rsidP="00D778FD">
      <w:r>
        <w:separator/>
      </w:r>
    </w:p>
  </w:endnote>
  <w:endnote w:type="continuationSeparator" w:id="0">
    <w:p w14:paraId="051178C7" w14:textId="77777777" w:rsidR="0002112F" w:rsidRDefault="0002112F"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966D8" w14:textId="77777777" w:rsidR="0002112F" w:rsidRDefault="0002112F" w:rsidP="00D778FD">
      <w:r>
        <w:separator/>
      </w:r>
    </w:p>
  </w:footnote>
  <w:footnote w:type="continuationSeparator" w:id="0">
    <w:p w14:paraId="658C91B7" w14:textId="77777777" w:rsidR="0002112F" w:rsidRDefault="0002112F" w:rsidP="00D77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14:paraId="3027764F" w14:textId="77777777" w:rsidR="00EE6025" w:rsidRDefault="00EE602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651EB">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51EB">
          <w:rPr>
            <w:b/>
            <w:bCs/>
            <w:noProof/>
          </w:rPr>
          <w:t>31</w:t>
        </w:r>
        <w:r>
          <w:rPr>
            <w:b/>
            <w:bCs/>
            <w:sz w:val="24"/>
            <w:szCs w:val="24"/>
          </w:rPr>
          <w:fldChar w:fldCharType="end"/>
        </w:r>
      </w:p>
    </w:sdtContent>
  </w:sdt>
  <w:p w14:paraId="74F28BFD" w14:textId="77777777" w:rsidR="00EE6025" w:rsidRDefault="00EE6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2112F"/>
    <w:rsid w:val="0003517B"/>
    <w:rsid w:val="00040525"/>
    <w:rsid w:val="00044D05"/>
    <w:rsid w:val="00045858"/>
    <w:rsid w:val="00046C6C"/>
    <w:rsid w:val="000513FC"/>
    <w:rsid w:val="00056009"/>
    <w:rsid w:val="000619C0"/>
    <w:rsid w:val="00062C26"/>
    <w:rsid w:val="00063AE7"/>
    <w:rsid w:val="0006456B"/>
    <w:rsid w:val="0006560E"/>
    <w:rsid w:val="00071E34"/>
    <w:rsid w:val="000723C3"/>
    <w:rsid w:val="00073361"/>
    <w:rsid w:val="00074BD0"/>
    <w:rsid w:val="00082D57"/>
    <w:rsid w:val="000847BC"/>
    <w:rsid w:val="00085FDE"/>
    <w:rsid w:val="0009222B"/>
    <w:rsid w:val="000A2CE7"/>
    <w:rsid w:val="000A56B6"/>
    <w:rsid w:val="000A5F51"/>
    <w:rsid w:val="000A6FDB"/>
    <w:rsid w:val="000B11FC"/>
    <w:rsid w:val="000B32C0"/>
    <w:rsid w:val="000C1A3C"/>
    <w:rsid w:val="000C5B23"/>
    <w:rsid w:val="000C5F21"/>
    <w:rsid w:val="000C76E2"/>
    <w:rsid w:val="000E04CB"/>
    <w:rsid w:val="000E4CDC"/>
    <w:rsid w:val="000F02ED"/>
    <w:rsid w:val="000F1E1F"/>
    <w:rsid w:val="000F6172"/>
    <w:rsid w:val="00104312"/>
    <w:rsid w:val="001101E5"/>
    <w:rsid w:val="00125FA5"/>
    <w:rsid w:val="00130482"/>
    <w:rsid w:val="001426B0"/>
    <w:rsid w:val="00143B27"/>
    <w:rsid w:val="00146B58"/>
    <w:rsid w:val="00151085"/>
    <w:rsid w:val="00152699"/>
    <w:rsid w:val="001561A3"/>
    <w:rsid w:val="00166D6C"/>
    <w:rsid w:val="0017252F"/>
    <w:rsid w:val="0017447A"/>
    <w:rsid w:val="001749C1"/>
    <w:rsid w:val="00181A11"/>
    <w:rsid w:val="00182707"/>
    <w:rsid w:val="001937DC"/>
    <w:rsid w:val="001A3CAC"/>
    <w:rsid w:val="001A414D"/>
    <w:rsid w:val="001A4E7D"/>
    <w:rsid w:val="001B6050"/>
    <w:rsid w:val="001C0652"/>
    <w:rsid w:val="001C44D9"/>
    <w:rsid w:val="001C557C"/>
    <w:rsid w:val="001D3F43"/>
    <w:rsid w:val="001D4886"/>
    <w:rsid w:val="001E200D"/>
    <w:rsid w:val="001F6BE5"/>
    <w:rsid w:val="00201959"/>
    <w:rsid w:val="00203DB4"/>
    <w:rsid w:val="00205179"/>
    <w:rsid w:val="002220F2"/>
    <w:rsid w:val="0022271B"/>
    <w:rsid w:val="00224B75"/>
    <w:rsid w:val="0022602A"/>
    <w:rsid w:val="00226D4C"/>
    <w:rsid w:val="0024032C"/>
    <w:rsid w:val="00240D22"/>
    <w:rsid w:val="002450EA"/>
    <w:rsid w:val="00245CD4"/>
    <w:rsid w:val="00255377"/>
    <w:rsid w:val="002651EB"/>
    <w:rsid w:val="00266E4F"/>
    <w:rsid w:val="002727B3"/>
    <w:rsid w:val="00274F3D"/>
    <w:rsid w:val="00276A64"/>
    <w:rsid w:val="00280C62"/>
    <w:rsid w:val="002864C9"/>
    <w:rsid w:val="0029082C"/>
    <w:rsid w:val="00295EED"/>
    <w:rsid w:val="00295FEE"/>
    <w:rsid w:val="002A2198"/>
    <w:rsid w:val="002B2552"/>
    <w:rsid w:val="002B2E33"/>
    <w:rsid w:val="002B6B6F"/>
    <w:rsid w:val="002C3632"/>
    <w:rsid w:val="002C4353"/>
    <w:rsid w:val="002C4A79"/>
    <w:rsid w:val="002C6BF3"/>
    <w:rsid w:val="002D0ABE"/>
    <w:rsid w:val="002E5E5A"/>
    <w:rsid w:val="002F102C"/>
    <w:rsid w:val="002F239E"/>
    <w:rsid w:val="002F51C6"/>
    <w:rsid w:val="002F61F8"/>
    <w:rsid w:val="00300ACF"/>
    <w:rsid w:val="0030161E"/>
    <w:rsid w:val="003056EF"/>
    <w:rsid w:val="003066BA"/>
    <w:rsid w:val="0031404F"/>
    <w:rsid w:val="003172E7"/>
    <w:rsid w:val="00320E2E"/>
    <w:rsid w:val="003250A0"/>
    <w:rsid w:val="00325FA9"/>
    <w:rsid w:val="003264BC"/>
    <w:rsid w:val="00327CC6"/>
    <w:rsid w:val="00332ABD"/>
    <w:rsid w:val="00333AA0"/>
    <w:rsid w:val="00341436"/>
    <w:rsid w:val="00345528"/>
    <w:rsid w:val="003456FD"/>
    <w:rsid w:val="00350D33"/>
    <w:rsid w:val="00355376"/>
    <w:rsid w:val="003574BD"/>
    <w:rsid w:val="003616FE"/>
    <w:rsid w:val="00362F10"/>
    <w:rsid w:val="00362F9D"/>
    <w:rsid w:val="003637E4"/>
    <w:rsid w:val="00371E61"/>
    <w:rsid w:val="00381A50"/>
    <w:rsid w:val="00381A99"/>
    <w:rsid w:val="00385132"/>
    <w:rsid w:val="00385C97"/>
    <w:rsid w:val="00392EBA"/>
    <w:rsid w:val="00394F31"/>
    <w:rsid w:val="003979B2"/>
    <w:rsid w:val="003A2B66"/>
    <w:rsid w:val="003B0253"/>
    <w:rsid w:val="003B057B"/>
    <w:rsid w:val="003B586D"/>
    <w:rsid w:val="003B5883"/>
    <w:rsid w:val="003B6BE6"/>
    <w:rsid w:val="003C14FA"/>
    <w:rsid w:val="003C3AC6"/>
    <w:rsid w:val="003C644F"/>
    <w:rsid w:val="003F677D"/>
    <w:rsid w:val="00402752"/>
    <w:rsid w:val="0040389D"/>
    <w:rsid w:val="0041696F"/>
    <w:rsid w:val="00423791"/>
    <w:rsid w:val="00431A12"/>
    <w:rsid w:val="00432AA7"/>
    <w:rsid w:val="0044032A"/>
    <w:rsid w:val="00452165"/>
    <w:rsid w:val="004523C3"/>
    <w:rsid w:val="00455754"/>
    <w:rsid w:val="00455B91"/>
    <w:rsid w:val="004567E4"/>
    <w:rsid w:val="00457B1D"/>
    <w:rsid w:val="0046253B"/>
    <w:rsid w:val="0046273C"/>
    <w:rsid w:val="004642F3"/>
    <w:rsid w:val="00464BB9"/>
    <w:rsid w:val="004667BE"/>
    <w:rsid w:val="00476598"/>
    <w:rsid w:val="0048469B"/>
    <w:rsid w:val="0048510D"/>
    <w:rsid w:val="00495C65"/>
    <w:rsid w:val="004A1705"/>
    <w:rsid w:val="004B4CAD"/>
    <w:rsid w:val="004B79C5"/>
    <w:rsid w:val="004C2AE9"/>
    <w:rsid w:val="004C2DA1"/>
    <w:rsid w:val="004C31FA"/>
    <w:rsid w:val="004D33E4"/>
    <w:rsid w:val="004D3A36"/>
    <w:rsid w:val="004D43AF"/>
    <w:rsid w:val="004D5B78"/>
    <w:rsid w:val="004D7A8F"/>
    <w:rsid w:val="004E04E8"/>
    <w:rsid w:val="004E2B76"/>
    <w:rsid w:val="004F04E1"/>
    <w:rsid w:val="004F3FDC"/>
    <w:rsid w:val="004F5FCD"/>
    <w:rsid w:val="0050158A"/>
    <w:rsid w:val="00502B23"/>
    <w:rsid w:val="00503855"/>
    <w:rsid w:val="00510E3A"/>
    <w:rsid w:val="0051105A"/>
    <w:rsid w:val="00514713"/>
    <w:rsid w:val="005200E8"/>
    <w:rsid w:val="00522182"/>
    <w:rsid w:val="0052259D"/>
    <w:rsid w:val="00522FB0"/>
    <w:rsid w:val="00526040"/>
    <w:rsid w:val="005264CA"/>
    <w:rsid w:val="00527137"/>
    <w:rsid w:val="00530F10"/>
    <w:rsid w:val="00533685"/>
    <w:rsid w:val="00534D6E"/>
    <w:rsid w:val="00541759"/>
    <w:rsid w:val="00542A22"/>
    <w:rsid w:val="005432FB"/>
    <w:rsid w:val="005478A6"/>
    <w:rsid w:val="00556597"/>
    <w:rsid w:val="005614DC"/>
    <w:rsid w:val="005617C1"/>
    <w:rsid w:val="005653A9"/>
    <w:rsid w:val="00570306"/>
    <w:rsid w:val="00571009"/>
    <w:rsid w:val="00571718"/>
    <w:rsid w:val="00573189"/>
    <w:rsid w:val="00576C41"/>
    <w:rsid w:val="00584DBE"/>
    <w:rsid w:val="005850CC"/>
    <w:rsid w:val="00586783"/>
    <w:rsid w:val="0058751B"/>
    <w:rsid w:val="00594B5C"/>
    <w:rsid w:val="00594DE9"/>
    <w:rsid w:val="0059582F"/>
    <w:rsid w:val="005A00CB"/>
    <w:rsid w:val="005A0800"/>
    <w:rsid w:val="005A2C31"/>
    <w:rsid w:val="005A339C"/>
    <w:rsid w:val="005A4FF2"/>
    <w:rsid w:val="005A5968"/>
    <w:rsid w:val="005B7976"/>
    <w:rsid w:val="005D0DE2"/>
    <w:rsid w:val="005D5D48"/>
    <w:rsid w:val="005E1502"/>
    <w:rsid w:val="005E4A2C"/>
    <w:rsid w:val="005F75A6"/>
    <w:rsid w:val="00602D13"/>
    <w:rsid w:val="00604246"/>
    <w:rsid w:val="006050FE"/>
    <w:rsid w:val="006126BF"/>
    <w:rsid w:val="0062213A"/>
    <w:rsid w:val="00622986"/>
    <w:rsid w:val="0062350F"/>
    <w:rsid w:val="00624AD0"/>
    <w:rsid w:val="006357C1"/>
    <w:rsid w:val="006373EA"/>
    <w:rsid w:val="00637A33"/>
    <w:rsid w:val="006604B8"/>
    <w:rsid w:val="00663527"/>
    <w:rsid w:val="0067107E"/>
    <w:rsid w:val="006734F6"/>
    <w:rsid w:val="00681D40"/>
    <w:rsid w:val="0069782A"/>
    <w:rsid w:val="006A5483"/>
    <w:rsid w:val="006A581A"/>
    <w:rsid w:val="006B0333"/>
    <w:rsid w:val="006B560A"/>
    <w:rsid w:val="006B661B"/>
    <w:rsid w:val="006B7933"/>
    <w:rsid w:val="006C7748"/>
    <w:rsid w:val="006D1444"/>
    <w:rsid w:val="006D58F4"/>
    <w:rsid w:val="006D65F1"/>
    <w:rsid w:val="006D7FB0"/>
    <w:rsid w:val="006E2AF9"/>
    <w:rsid w:val="006E706D"/>
    <w:rsid w:val="006F0DE7"/>
    <w:rsid w:val="006F4E64"/>
    <w:rsid w:val="00700835"/>
    <w:rsid w:val="00702301"/>
    <w:rsid w:val="00706033"/>
    <w:rsid w:val="007071EF"/>
    <w:rsid w:val="00712827"/>
    <w:rsid w:val="00714648"/>
    <w:rsid w:val="007166E1"/>
    <w:rsid w:val="00724B6F"/>
    <w:rsid w:val="007268CB"/>
    <w:rsid w:val="00730EBB"/>
    <w:rsid w:val="00734E29"/>
    <w:rsid w:val="00736D6D"/>
    <w:rsid w:val="0074457F"/>
    <w:rsid w:val="00755F24"/>
    <w:rsid w:val="00756885"/>
    <w:rsid w:val="00760E15"/>
    <w:rsid w:val="00770E7D"/>
    <w:rsid w:val="00777F1B"/>
    <w:rsid w:val="00782D73"/>
    <w:rsid w:val="0078630D"/>
    <w:rsid w:val="0078636E"/>
    <w:rsid w:val="00793FE2"/>
    <w:rsid w:val="00795F78"/>
    <w:rsid w:val="007A1021"/>
    <w:rsid w:val="007A1881"/>
    <w:rsid w:val="007B3BC1"/>
    <w:rsid w:val="007B73A8"/>
    <w:rsid w:val="007C29E7"/>
    <w:rsid w:val="007C5750"/>
    <w:rsid w:val="007C728E"/>
    <w:rsid w:val="007D23D6"/>
    <w:rsid w:val="007D3A4D"/>
    <w:rsid w:val="007D6579"/>
    <w:rsid w:val="007E27DF"/>
    <w:rsid w:val="007E686A"/>
    <w:rsid w:val="007E76C9"/>
    <w:rsid w:val="007F3096"/>
    <w:rsid w:val="0080451C"/>
    <w:rsid w:val="00807126"/>
    <w:rsid w:val="008074E8"/>
    <w:rsid w:val="00807910"/>
    <w:rsid w:val="00811226"/>
    <w:rsid w:val="00812E67"/>
    <w:rsid w:val="00817A6C"/>
    <w:rsid w:val="00820BE9"/>
    <w:rsid w:val="0082123E"/>
    <w:rsid w:val="00822CF4"/>
    <w:rsid w:val="00823EDB"/>
    <w:rsid w:val="00830B98"/>
    <w:rsid w:val="00831D3C"/>
    <w:rsid w:val="00833206"/>
    <w:rsid w:val="00833FFF"/>
    <w:rsid w:val="0083717D"/>
    <w:rsid w:val="00842739"/>
    <w:rsid w:val="0085235D"/>
    <w:rsid w:val="00853BDA"/>
    <w:rsid w:val="0087148F"/>
    <w:rsid w:val="00872CC5"/>
    <w:rsid w:val="0087486D"/>
    <w:rsid w:val="00875928"/>
    <w:rsid w:val="00896032"/>
    <w:rsid w:val="00896CF2"/>
    <w:rsid w:val="008A4EC3"/>
    <w:rsid w:val="008A7B35"/>
    <w:rsid w:val="008A7B82"/>
    <w:rsid w:val="008C2DD4"/>
    <w:rsid w:val="008C4987"/>
    <w:rsid w:val="008C6CE6"/>
    <w:rsid w:val="008D267B"/>
    <w:rsid w:val="008E02ED"/>
    <w:rsid w:val="008E38A0"/>
    <w:rsid w:val="008E7CBB"/>
    <w:rsid w:val="008F0DF5"/>
    <w:rsid w:val="008F2614"/>
    <w:rsid w:val="0090072F"/>
    <w:rsid w:val="00906CAB"/>
    <w:rsid w:val="00913015"/>
    <w:rsid w:val="00917D99"/>
    <w:rsid w:val="00922D47"/>
    <w:rsid w:val="00930361"/>
    <w:rsid w:val="00931DC5"/>
    <w:rsid w:val="00943248"/>
    <w:rsid w:val="00945E24"/>
    <w:rsid w:val="009552B2"/>
    <w:rsid w:val="009558E5"/>
    <w:rsid w:val="00956A1E"/>
    <w:rsid w:val="00957115"/>
    <w:rsid w:val="00961EEF"/>
    <w:rsid w:val="009624EC"/>
    <w:rsid w:val="00962830"/>
    <w:rsid w:val="00962F52"/>
    <w:rsid w:val="00963A88"/>
    <w:rsid w:val="00970256"/>
    <w:rsid w:val="00970901"/>
    <w:rsid w:val="00972104"/>
    <w:rsid w:val="00974071"/>
    <w:rsid w:val="009753E0"/>
    <w:rsid w:val="00977F1B"/>
    <w:rsid w:val="009835BC"/>
    <w:rsid w:val="00983B49"/>
    <w:rsid w:val="009902AF"/>
    <w:rsid w:val="009930CB"/>
    <w:rsid w:val="009A2778"/>
    <w:rsid w:val="009A6BE2"/>
    <w:rsid w:val="009B1F37"/>
    <w:rsid w:val="009B5E1A"/>
    <w:rsid w:val="009C2EC2"/>
    <w:rsid w:val="009C55DB"/>
    <w:rsid w:val="009C6DCE"/>
    <w:rsid w:val="009D05D6"/>
    <w:rsid w:val="009D19DA"/>
    <w:rsid w:val="009D23DD"/>
    <w:rsid w:val="009E08C4"/>
    <w:rsid w:val="009E5D06"/>
    <w:rsid w:val="009E703C"/>
    <w:rsid w:val="009E7765"/>
    <w:rsid w:val="009F0F02"/>
    <w:rsid w:val="009F1A2C"/>
    <w:rsid w:val="009F1D5A"/>
    <w:rsid w:val="009F3A04"/>
    <w:rsid w:val="009F5F84"/>
    <w:rsid w:val="00A03C56"/>
    <w:rsid w:val="00A0567D"/>
    <w:rsid w:val="00A45E9E"/>
    <w:rsid w:val="00A52144"/>
    <w:rsid w:val="00A670E8"/>
    <w:rsid w:val="00A673C2"/>
    <w:rsid w:val="00A77988"/>
    <w:rsid w:val="00A82B51"/>
    <w:rsid w:val="00A92891"/>
    <w:rsid w:val="00AA05FA"/>
    <w:rsid w:val="00AC0FDD"/>
    <w:rsid w:val="00AC1337"/>
    <w:rsid w:val="00AC40A8"/>
    <w:rsid w:val="00AD16FB"/>
    <w:rsid w:val="00AE6189"/>
    <w:rsid w:val="00AE6C2E"/>
    <w:rsid w:val="00AE79BE"/>
    <w:rsid w:val="00AF1AE8"/>
    <w:rsid w:val="00AF55E9"/>
    <w:rsid w:val="00AF6B18"/>
    <w:rsid w:val="00B0597C"/>
    <w:rsid w:val="00B153EF"/>
    <w:rsid w:val="00B15D6E"/>
    <w:rsid w:val="00B21AF5"/>
    <w:rsid w:val="00B23407"/>
    <w:rsid w:val="00B30398"/>
    <w:rsid w:val="00B30E46"/>
    <w:rsid w:val="00B3403B"/>
    <w:rsid w:val="00B44CAA"/>
    <w:rsid w:val="00B45206"/>
    <w:rsid w:val="00B479F0"/>
    <w:rsid w:val="00B47BDF"/>
    <w:rsid w:val="00B50C31"/>
    <w:rsid w:val="00B5585C"/>
    <w:rsid w:val="00B55927"/>
    <w:rsid w:val="00B57055"/>
    <w:rsid w:val="00B578D7"/>
    <w:rsid w:val="00B579C9"/>
    <w:rsid w:val="00B60C89"/>
    <w:rsid w:val="00B636C9"/>
    <w:rsid w:val="00B7007C"/>
    <w:rsid w:val="00B71DBE"/>
    <w:rsid w:val="00B7218D"/>
    <w:rsid w:val="00B72A2B"/>
    <w:rsid w:val="00B74A67"/>
    <w:rsid w:val="00B74F30"/>
    <w:rsid w:val="00B77F60"/>
    <w:rsid w:val="00B854AB"/>
    <w:rsid w:val="00B94782"/>
    <w:rsid w:val="00B94E59"/>
    <w:rsid w:val="00B95909"/>
    <w:rsid w:val="00B95DB3"/>
    <w:rsid w:val="00B97CCB"/>
    <w:rsid w:val="00BA0306"/>
    <w:rsid w:val="00BA1135"/>
    <w:rsid w:val="00BA2409"/>
    <w:rsid w:val="00BA5367"/>
    <w:rsid w:val="00BB171A"/>
    <w:rsid w:val="00BB7D49"/>
    <w:rsid w:val="00BC0938"/>
    <w:rsid w:val="00BC0F2E"/>
    <w:rsid w:val="00BC1441"/>
    <w:rsid w:val="00BC669A"/>
    <w:rsid w:val="00BC71B0"/>
    <w:rsid w:val="00BD0585"/>
    <w:rsid w:val="00BD489D"/>
    <w:rsid w:val="00BF266E"/>
    <w:rsid w:val="00C05485"/>
    <w:rsid w:val="00C07338"/>
    <w:rsid w:val="00C0736F"/>
    <w:rsid w:val="00C12E7D"/>
    <w:rsid w:val="00C15CBE"/>
    <w:rsid w:val="00C2155A"/>
    <w:rsid w:val="00C22F33"/>
    <w:rsid w:val="00C244C0"/>
    <w:rsid w:val="00C328CE"/>
    <w:rsid w:val="00C40763"/>
    <w:rsid w:val="00C54D4A"/>
    <w:rsid w:val="00C55513"/>
    <w:rsid w:val="00C569B6"/>
    <w:rsid w:val="00C610E7"/>
    <w:rsid w:val="00C63C59"/>
    <w:rsid w:val="00C72328"/>
    <w:rsid w:val="00C76A70"/>
    <w:rsid w:val="00C77888"/>
    <w:rsid w:val="00C84CAD"/>
    <w:rsid w:val="00C86F28"/>
    <w:rsid w:val="00C875B7"/>
    <w:rsid w:val="00C91305"/>
    <w:rsid w:val="00C95647"/>
    <w:rsid w:val="00C96E2E"/>
    <w:rsid w:val="00CA13F2"/>
    <w:rsid w:val="00CA196C"/>
    <w:rsid w:val="00CA6457"/>
    <w:rsid w:val="00CA6CC4"/>
    <w:rsid w:val="00CB18FB"/>
    <w:rsid w:val="00CB5813"/>
    <w:rsid w:val="00CB6485"/>
    <w:rsid w:val="00CC0033"/>
    <w:rsid w:val="00CC2069"/>
    <w:rsid w:val="00CD0129"/>
    <w:rsid w:val="00CD33F5"/>
    <w:rsid w:val="00CD46B9"/>
    <w:rsid w:val="00CD4D61"/>
    <w:rsid w:val="00CF490D"/>
    <w:rsid w:val="00CF636D"/>
    <w:rsid w:val="00D00D2C"/>
    <w:rsid w:val="00D04F16"/>
    <w:rsid w:val="00D05F50"/>
    <w:rsid w:val="00D16FAE"/>
    <w:rsid w:val="00D1723C"/>
    <w:rsid w:val="00D21CF0"/>
    <w:rsid w:val="00D24E9F"/>
    <w:rsid w:val="00D25B89"/>
    <w:rsid w:val="00D277D9"/>
    <w:rsid w:val="00D30082"/>
    <w:rsid w:val="00D31019"/>
    <w:rsid w:val="00D31CD4"/>
    <w:rsid w:val="00D3369F"/>
    <w:rsid w:val="00D34F50"/>
    <w:rsid w:val="00D35A8D"/>
    <w:rsid w:val="00D36BE4"/>
    <w:rsid w:val="00D44A50"/>
    <w:rsid w:val="00D5426C"/>
    <w:rsid w:val="00D54A92"/>
    <w:rsid w:val="00D5560C"/>
    <w:rsid w:val="00D62A89"/>
    <w:rsid w:val="00D66B27"/>
    <w:rsid w:val="00D76284"/>
    <w:rsid w:val="00D778FD"/>
    <w:rsid w:val="00D817C0"/>
    <w:rsid w:val="00D8184B"/>
    <w:rsid w:val="00D818ED"/>
    <w:rsid w:val="00D843DC"/>
    <w:rsid w:val="00D86CC4"/>
    <w:rsid w:val="00D94D7E"/>
    <w:rsid w:val="00D97104"/>
    <w:rsid w:val="00D97CEA"/>
    <w:rsid w:val="00D97EAB"/>
    <w:rsid w:val="00DA4B02"/>
    <w:rsid w:val="00DA5F89"/>
    <w:rsid w:val="00DB506A"/>
    <w:rsid w:val="00DB5108"/>
    <w:rsid w:val="00DC3EA4"/>
    <w:rsid w:val="00DD0BAF"/>
    <w:rsid w:val="00DD1884"/>
    <w:rsid w:val="00DD22EF"/>
    <w:rsid w:val="00DD2463"/>
    <w:rsid w:val="00DD424A"/>
    <w:rsid w:val="00DD5728"/>
    <w:rsid w:val="00DE5033"/>
    <w:rsid w:val="00DE5C34"/>
    <w:rsid w:val="00DF5900"/>
    <w:rsid w:val="00E00E4E"/>
    <w:rsid w:val="00E056B9"/>
    <w:rsid w:val="00E065ED"/>
    <w:rsid w:val="00E06847"/>
    <w:rsid w:val="00E10387"/>
    <w:rsid w:val="00E109FA"/>
    <w:rsid w:val="00E10BAB"/>
    <w:rsid w:val="00E16E92"/>
    <w:rsid w:val="00E17B88"/>
    <w:rsid w:val="00E21A87"/>
    <w:rsid w:val="00E25D88"/>
    <w:rsid w:val="00E31C64"/>
    <w:rsid w:val="00E35A14"/>
    <w:rsid w:val="00E512E4"/>
    <w:rsid w:val="00E53C0D"/>
    <w:rsid w:val="00E570AE"/>
    <w:rsid w:val="00E578E8"/>
    <w:rsid w:val="00E61A15"/>
    <w:rsid w:val="00E66C3B"/>
    <w:rsid w:val="00E67311"/>
    <w:rsid w:val="00E70C4C"/>
    <w:rsid w:val="00E75D11"/>
    <w:rsid w:val="00E85910"/>
    <w:rsid w:val="00E906F9"/>
    <w:rsid w:val="00E96BB5"/>
    <w:rsid w:val="00E96ECF"/>
    <w:rsid w:val="00E9793E"/>
    <w:rsid w:val="00E979AD"/>
    <w:rsid w:val="00EA0858"/>
    <w:rsid w:val="00EA18AF"/>
    <w:rsid w:val="00EA705B"/>
    <w:rsid w:val="00EA761F"/>
    <w:rsid w:val="00EA7B86"/>
    <w:rsid w:val="00EB0B30"/>
    <w:rsid w:val="00EB7C7C"/>
    <w:rsid w:val="00EC0E10"/>
    <w:rsid w:val="00EC229C"/>
    <w:rsid w:val="00EC3713"/>
    <w:rsid w:val="00ED43E6"/>
    <w:rsid w:val="00EE109F"/>
    <w:rsid w:val="00EE294C"/>
    <w:rsid w:val="00EE2EBD"/>
    <w:rsid w:val="00EE6025"/>
    <w:rsid w:val="00EF2566"/>
    <w:rsid w:val="00F01B69"/>
    <w:rsid w:val="00F02DA7"/>
    <w:rsid w:val="00F057FF"/>
    <w:rsid w:val="00F15A4A"/>
    <w:rsid w:val="00F2392F"/>
    <w:rsid w:val="00F23F8B"/>
    <w:rsid w:val="00F301F3"/>
    <w:rsid w:val="00F336FF"/>
    <w:rsid w:val="00F36251"/>
    <w:rsid w:val="00F375A2"/>
    <w:rsid w:val="00F37B1B"/>
    <w:rsid w:val="00F434DB"/>
    <w:rsid w:val="00F43636"/>
    <w:rsid w:val="00F44582"/>
    <w:rsid w:val="00F5218C"/>
    <w:rsid w:val="00F521EE"/>
    <w:rsid w:val="00F54BEF"/>
    <w:rsid w:val="00F55B92"/>
    <w:rsid w:val="00F574F9"/>
    <w:rsid w:val="00F61B9A"/>
    <w:rsid w:val="00F6387C"/>
    <w:rsid w:val="00F74810"/>
    <w:rsid w:val="00F7611B"/>
    <w:rsid w:val="00F76BF7"/>
    <w:rsid w:val="00F8055E"/>
    <w:rsid w:val="00F844F9"/>
    <w:rsid w:val="00F90776"/>
    <w:rsid w:val="00F97B43"/>
    <w:rsid w:val="00FA0B8F"/>
    <w:rsid w:val="00FA16B0"/>
    <w:rsid w:val="00FB1C85"/>
    <w:rsid w:val="00FB2336"/>
    <w:rsid w:val="00FB32EA"/>
    <w:rsid w:val="00FB3E23"/>
    <w:rsid w:val="00FB504B"/>
    <w:rsid w:val="00FC5A2F"/>
    <w:rsid w:val="00FD0D1A"/>
    <w:rsid w:val="00FE02D1"/>
    <w:rsid w:val="00FE0546"/>
    <w:rsid w:val="00FE56F7"/>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41F54A30-9E9C-4315-9F18-446B821C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E5F"/>
    <w:rsid w:val="00283E5F"/>
    <w:rsid w:val="005862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E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 process Braiins will become synonymous with Integrated Reporting so that “Braiins is Integrated Reporting” becomes a known catchphrase, and Braiins.com becomes the world’s go-to place for Integrated Reporting, Business Research, and Business Networking.
Braiins aims to make Integrated Reporting easy, natural and accurate for entities of any kind or size anywhere, and provide semantic access to the data, with the data standardised to be comparable across entities, countries, and accounting standards.
In t</Abstract>
  <CompanyAddress/>
  <CompanyPhone/>
  <CompanyFax/>
  <CompanyEmail>July 2013</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101E7-4ACB-4EE8-AD2E-1389EDF9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9359</Words>
  <Characters>53352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Braiins</vt:lpstr>
    </vt:vector>
  </TitlesOfParts>
  <Company>Hewlett-Packard</Company>
  <LinksUpToDate>false</LinksUpToDate>
  <CharactersWithSpaces>62586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Braiins</dc:title>
  <dc:subject>Braiins is Integrated Reporting</dc:subject>
  <dc:creator>David Hartley and Charles Woodgate</dc:creator>
  <cp:lastModifiedBy>David Hartley</cp:lastModifiedBy>
  <cp:revision>8</cp:revision>
  <dcterms:created xsi:type="dcterms:W3CDTF">2013-07-29T13:39:00Z</dcterms:created>
  <dcterms:modified xsi:type="dcterms:W3CDTF">2013-07-30T23:52:00Z</dcterms:modified>
</cp:coreProperties>
</file>