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16C48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0" w:name="_GoBack"/>
      <w:bookmarkEnd w:id="0"/>
    </w:p>
    <w:p w14:paraId="4EB3B9C8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FEB0D44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768C93C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9FCF356" w14:textId="77777777" w:rsidR="00E4067B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" w:name="DBG1"/>
      <w:bookmarkEnd w:id="1"/>
      <w:r>
        <w:rPr>
          <w:rFonts w:ascii="Times New Roman" w:hAnsi="Times New Roman" w:cs="Times New Roman"/>
          <w:b/>
          <w:bCs/>
          <w:color w:val="0000FF"/>
        </w:rPr>
        <w:t xml:space="preserve">BUSINESS REVIEW </w:t>
      </w:r>
      <w:bookmarkStart w:id="2" w:name="DBG2"/>
      <w:bookmarkEnd w:id="2"/>
      <w:r>
        <w:rPr>
          <w:rFonts w:ascii="Times New Roman" w:hAnsi="Times New Roman" w:cs="Times New Roman"/>
          <w:b/>
          <w:bCs/>
          <w:color w:val="0000FF"/>
        </w:rPr>
        <w:t>(s417)</w:t>
      </w:r>
      <w:bookmarkStart w:id="3" w:name="DBG3"/>
      <w:bookmarkEnd w:id="3"/>
    </w:p>
    <w:p w14:paraId="281023B4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E3674BB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" w:name="DBG4"/>
      <w:bookmarkEnd w:id="4"/>
      <w:r>
        <w:rPr>
          <w:rFonts w:ascii="Times New Roman" w:hAnsi="Times New Roman" w:cs="Times New Roman"/>
          <w:color w:val="000000"/>
        </w:rPr>
        <w:t xml:space="preserve">Section </w:t>
      </w:r>
      <w:bookmarkStart w:id="5" w:name="DBG5"/>
      <w:bookmarkEnd w:id="5"/>
      <w:r>
        <w:rPr>
          <w:rFonts w:ascii="Times New Roman" w:hAnsi="Times New Roman" w:cs="Times New Roman"/>
          <w:color w:val="000000"/>
        </w:rPr>
        <w:t>417</w:t>
      </w:r>
      <w:bookmarkStart w:id="6" w:name="DBG6"/>
      <w:bookmarkEnd w:id="6"/>
      <w:r>
        <w:rPr>
          <w:rFonts w:ascii="Times New Roman" w:hAnsi="Times New Roman" w:cs="Times New Roman"/>
          <w:color w:val="000000"/>
        </w:rPr>
        <w:t xml:space="preserve"> of the Companies Act </w:t>
      </w:r>
      <w:bookmarkStart w:id="7" w:name="DBG7"/>
      <w:bookmarkEnd w:id="7"/>
      <w:r>
        <w:rPr>
          <w:rFonts w:ascii="Times New Roman" w:hAnsi="Times New Roman" w:cs="Times New Roman"/>
          <w:color w:val="000000"/>
        </w:rPr>
        <w:t>2006</w:t>
      </w:r>
      <w:bookmarkStart w:id="8" w:name="DBG8"/>
      <w:bookmarkEnd w:id="8"/>
      <w:r>
        <w:rPr>
          <w:rFonts w:ascii="Times New Roman" w:hAnsi="Times New Roman" w:cs="Times New Roman"/>
          <w:color w:val="000000"/>
        </w:rPr>
        <w:t xml:space="preserve"> </w:t>
      </w:r>
      <w:bookmarkStart w:id="9" w:name="DBG9"/>
      <w:bookmarkEnd w:id="9"/>
      <w:r>
        <w:rPr>
          <w:rFonts w:ascii="Times New Roman" w:hAnsi="Times New Roman" w:cs="Times New Roman"/>
          <w:color w:val="000000"/>
        </w:rPr>
        <w:t>requires the business review</w:t>
      </w:r>
      <w:bookmarkStart w:id="10" w:name="DBG10"/>
      <w:bookmarkEnd w:id="10"/>
      <w:r>
        <w:rPr>
          <w:rFonts w:ascii="Times New Roman" w:hAnsi="Times New Roman" w:cs="Times New Roman"/>
          <w:color w:val="000000"/>
        </w:rPr>
        <w:t xml:space="preserve"> section of the Directors' Report to include details of financial and</w:t>
      </w:r>
      <w:bookmarkStart w:id="11" w:name="DBG11"/>
      <w:bookmarkEnd w:id="11"/>
      <w:r>
        <w:rPr>
          <w:rFonts w:ascii="Times New Roman" w:hAnsi="Times New Roman" w:cs="Times New Roman"/>
          <w:color w:val="000000"/>
        </w:rPr>
        <w:t xml:space="preserve"> non-financial key performance indicators (KPIs), which provide the reader</w:t>
      </w:r>
      <w:bookmarkStart w:id="12" w:name="DBG12"/>
      <w:bookmarkEnd w:id="12"/>
      <w:r>
        <w:rPr>
          <w:rFonts w:ascii="Times New Roman" w:hAnsi="Times New Roman" w:cs="Times New Roman"/>
          <w:color w:val="000000"/>
        </w:rPr>
        <w:t xml:space="preserve"> with an understanding of the development, performance or position of the</w:t>
      </w:r>
      <w:bookmarkStart w:id="13" w:name="DBG13"/>
      <w:bookmarkEnd w:id="13"/>
      <w:r>
        <w:rPr>
          <w:rFonts w:ascii="Times New Roman" w:hAnsi="Times New Roman" w:cs="Times New Roman"/>
          <w:color w:val="000000"/>
        </w:rPr>
        <w:t xml:space="preserve"> business.</w:t>
      </w:r>
    </w:p>
    <w:p w14:paraId="5A28D038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AC8ED93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" w:name="DBG14"/>
      <w:bookmarkEnd w:id="14"/>
      <w:r>
        <w:rPr>
          <w:rFonts w:ascii="Times New Roman" w:hAnsi="Times New Roman" w:cs="Times New Roman"/>
          <w:color w:val="000000"/>
        </w:rPr>
        <w:t>Medium-sized companies are exempt from the requirement to disclose non-</w:t>
      </w:r>
      <w:bookmarkStart w:id="15" w:name="DBG15"/>
      <w:bookmarkEnd w:id="15"/>
      <w:r>
        <w:rPr>
          <w:rFonts w:ascii="Times New Roman" w:hAnsi="Times New Roman" w:cs="Times New Roman"/>
          <w:color w:val="000000"/>
        </w:rPr>
        <w:t xml:space="preserve"> financial KPIs</w:t>
      </w:r>
    </w:p>
    <w:p w14:paraId="394F1C8F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B07730A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" w:name="DBG16"/>
      <w:bookmarkEnd w:id="16"/>
      <w:r>
        <w:rPr>
          <w:rFonts w:ascii="Times New Roman" w:hAnsi="Times New Roman" w:cs="Times New Roman"/>
          <w:color w:val="000000"/>
        </w:rPr>
        <w:t xml:space="preserve">Please ensure that Reportpad </w:t>
      </w:r>
      <w:bookmarkStart w:id="17" w:name="DBG17"/>
      <w:bookmarkEnd w:id="17"/>
      <w:r>
        <w:rPr>
          <w:rFonts w:ascii="Times New Roman" w:hAnsi="Times New Roman" w:cs="Times New Roman"/>
          <w:b/>
          <w:bCs/>
          <w:color w:val="000000"/>
        </w:rPr>
        <w:t>BusReview</w:t>
      </w:r>
      <w:bookmarkStart w:id="18" w:name="DBG18"/>
      <w:bookmarkEnd w:id="18"/>
      <w:r>
        <w:rPr>
          <w:rFonts w:ascii="Times New Roman" w:hAnsi="Times New Roman" w:cs="Times New Roman"/>
          <w:color w:val="000000"/>
        </w:rPr>
        <w:t xml:space="preserve"> is amended to comply with this</w:t>
      </w:r>
      <w:bookmarkStart w:id="19" w:name="DBG19"/>
      <w:bookmarkEnd w:id="19"/>
      <w:r>
        <w:rPr>
          <w:rFonts w:ascii="Times New Roman" w:hAnsi="Times New Roman" w:cs="Times New Roman"/>
          <w:color w:val="000000"/>
        </w:rPr>
        <w:t xml:space="preserve"> requirement.</w:t>
      </w:r>
    </w:p>
    <w:p w14:paraId="57D51F59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6207592" w14:textId="77777777" w:rsidR="00E4067B" w:rsidRDefault="00AA19E8">
      <w:pPr>
        <w:widowControl w:val="0"/>
        <w:tabs>
          <w:tab w:val="right" w:pos="859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" w:name="DBG20"/>
      <w:bookmarkEnd w:id="20"/>
      <w:r>
        <w:rPr>
          <w:rFonts w:ascii="Times New Roman" w:hAnsi="Times New Roman" w:cs="Times New Roman"/>
          <w:color w:val="000000"/>
        </w:rPr>
        <w:t>-------</w:t>
      </w:r>
    </w:p>
    <w:p w14:paraId="464B2C85" w14:textId="77777777" w:rsidR="00E4067B" w:rsidRDefault="00AA19E8">
      <w:pPr>
        <w:widowControl w:val="0"/>
        <w:tabs>
          <w:tab w:val="left" w:pos="464"/>
          <w:tab w:val="right" w:pos="7320"/>
          <w:tab w:val="right" w:pos="7785"/>
          <w:tab w:val="right" w:pos="871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" w:name="DBG21"/>
      <w:bookmarkEnd w:id="21"/>
      <w:r>
        <w:rPr>
          <w:rFonts w:ascii="Times New Roman" w:hAnsi="Times New Roman" w:cs="Times New Roman"/>
          <w:color w:val="000000"/>
        </w:rPr>
        <w:t>Checked and confirmed</w:t>
      </w:r>
      <w:r>
        <w:rPr>
          <w:rFonts w:ascii="Times New Roman" w:hAnsi="Times New Roman" w:cs="Times New Roman"/>
          <w:color w:val="000000"/>
        </w:rPr>
        <w:tab/>
      </w:r>
      <w:bookmarkStart w:id="22" w:name="DBG22"/>
      <w:bookmarkEnd w:id="22"/>
      <w:r>
        <w:rPr>
          <w:rFonts w:ascii="Times New Roman" w:hAnsi="Times New Roman" w:cs="Times New Roman"/>
          <w:color w:val="000000"/>
        </w:rPr>
        <w:t>Assistant</w:t>
      </w:r>
      <w:r>
        <w:rPr>
          <w:rFonts w:ascii="Times New Roman" w:hAnsi="Times New Roman" w:cs="Times New Roman"/>
          <w:color w:val="000000"/>
        </w:rPr>
        <w:tab/>
      </w:r>
      <w:bookmarkStart w:id="23" w:name="DBG23"/>
      <w:bookmarkEnd w:id="23"/>
      <w:r>
        <w:rPr>
          <w:rFonts w:ascii="Times New Roman" w:hAnsi="Times New Roman" w:cs="Times New Roman"/>
          <w:color w:val="000000"/>
        </w:rPr>
        <w:t>|</w:t>
      </w:r>
      <w:r>
        <w:rPr>
          <w:rFonts w:ascii="Times New Roman" w:hAnsi="Times New Roman" w:cs="Times New Roman"/>
          <w:color w:val="000000"/>
        </w:rPr>
        <w:tab/>
      </w:r>
      <w:bookmarkStart w:id="24" w:name="DBG24"/>
      <w:bookmarkEnd w:id="24"/>
      <w:r>
        <w:rPr>
          <w:rFonts w:ascii="Times New Roman" w:hAnsi="Times New Roman" w:cs="Times New Roman"/>
          <w:color w:val="000000"/>
        </w:rPr>
        <w:t>|</w:t>
      </w:r>
    </w:p>
    <w:p w14:paraId="4CF7B2EC" w14:textId="77777777" w:rsidR="00E4067B" w:rsidRDefault="00AA19E8">
      <w:pPr>
        <w:widowControl w:val="0"/>
        <w:tabs>
          <w:tab w:val="right" w:pos="859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" w:name="DBG25"/>
      <w:bookmarkEnd w:id="25"/>
      <w:r>
        <w:rPr>
          <w:rFonts w:ascii="Times New Roman" w:hAnsi="Times New Roman" w:cs="Times New Roman"/>
          <w:color w:val="000000"/>
        </w:rPr>
        <w:t>-------</w:t>
      </w:r>
    </w:p>
    <w:p w14:paraId="5597E1F2" w14:textId="77777777" w:rsidR="00E4067B" w:rsidRDefault="00E4067B">
      <w:pPr>
        <w:widowControl w:val="0"/>
        <w:tabs>
          <w:tab w:val="right" w:pos="859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6" w:name="DBG26"/>
      <w:bookmarkEnd w:id="26"/>
    </w:p>
    <w:p w14:paraId="3EC3F56E" w14:textId="77777777" w:rsidR="00E4067B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ins w:id="27" w:author="Charles" w:date="2013-01-01T09:56:00Z"/>
          <w:rFonts w:ascii="Times New Roman" w:hAnsi="Times New Roman" w:cs="Times New Roman"/>
          <w:color w:val="000000"/>
        </w:rPr>
      </w:pPr>
      <w:ins w:id="28" w:author="Charles" w:date="2013-01-01T09:56:00Z">
        <w:r>
          <w:rPr>
            <w:rFonts w:ascii="Times New Roman" w:hAnsi="Times New Roman" w:cs="Times New Roman"/>
            <w:color w:val="000000"/>
          </w:rPr>
          <w:tab/>
        </w:r>
        <w:bookmarkStart w:id="29" w:name="DBG27"/>
        <w:bookmarkEnd w:id="29"/>
        <w:r>
          <w:rPr>
            <w:rFonts w:ascii="Times New Roman" w:hAnsi="Times New Roman" w:cs="Times New Roman"/>
            <w:b/>
            <w:bCs/>
            <w:color w:val="0000FF"/>
          </w:rPr>
          <w:t>DIFFERENCE IN THEORETICAL TAX CHARGE</w:t>
        </w:r>
        <w:bookmarkStart w:id="30" w:name="DBG28"/>
        <w:bookmarkEnd w:id="30"/>
      </w:ins>
    </w:p>
    <w:p w14:paraId="7EAB41BE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ins w:id="31" w:author="Charles" w:date="2013-01-01T09:56:00Z"/>
          <w:rFonts w:ascii="Times New Roman" w:hAnsi="Times New Roman" w:cs="Times New Roman"/>
          <w:color w:val="000000"/>
          <w:sz w:val="18"/>
          <w:szCs w:val="18"/>
        </w:rPr>
      </w:pPr>
    </w:p>
    <w:p w14:paraId="0B060C7D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ins w:id="32" w:author="Charles" w:date="2013-01-01T09:56:00Z"/>
          <w:rFonts w:ascii="Times New Roman" w:hAnsi="Times New Roman" w:cs="Times New Roman"/>
          <w:color w:val="000000"/>
        </w:rPr>
      </w:pPr>
      <w:ins w:id="33" w:author="Charles" w:date="2013-01-01T09:56:00Z">
        <w:r>
          <w:rPr>
            <w:rFonts w:ascii="Times New Roman" w:hAnsi="Times New Roman" w:cs="Times New Roman"/>
            <w:color w:val="000000"/>
          </w:rPr>
          <w:tab/>
        </w:r>
        <w:bookmarkStart w:id="34" w:name="DBG29"/>
        <w:bookmarkEnd w:id="34"/>
        <w:r>
          <w:rPr>
            <w:rFonts w:ascii="Times New Roman" w:hAnsi="Times New Roman" w:cs="Times New Roman"/>
            <w:color w:val="000000"/>
          </w:rPr>
          <w:t xml:space="preserve">There is a difference between the theoretical tax charge entered in a/c 1405 </w:t>
        </w:r>
        <w:bookmarkStart w:id="35" w:name="DBG30"/>
        <w:bookmarkEnd w:id="35"/>
        <w:r>
          <w:rPr>
            <w:rFonts w:ascii="Times New Roman" w:hAnsi="Times New Roman" w:cs="Times New Roman"/>
            <w:color w:val="000000"/>
          </w:rPr>
          <w:t xml:space="preserve">and that based on the </w:t>
        </w:r>
        <w:bookmarkStart w:id="36" w:name="DBG31"/>
        <w:bookmarkEnd w:id="36"/>
        <w:r>
          <w:rPr>
            <w:rFonts w:ascii="Times New Roman" w:hAnsi="Times New Roman" w:cs="Times New Roman"/>
            <w:color w:val="000000"/>
          </w:rPr>
          <w:t>profit</w:t>
        </w:r>
        <w:bookmarkStart w:id="37" w:name="DBG32"/>
        <w:bookmarkEnd w:id="37"/>
        <w:r>
          <w:rPr>
            <w:rFonts w:ascii="Times New Roman" w:hAnsi="Times New Roman" w:cs="Times New Roman"/>
            <w:color w:val="000000"/>
          </w:rPr>
          <w:t xml:space="preserve"> before tax and the entered tax rates in a/c 1400. </w:t>
        </w:r>
        <w:bookmarkStart w:id="38" w:name="DBG33"/>
        <w:bookmarkEnd w:id="38"/>
        <w:r>
          <w:rPr>
            <w:rFonts w:ascii="Times New Roman" w:hAnsi="Times New Roman" w:cs="Times New Roman"/>
            <w:color w:val="000000"/>
          </w:rPr>
          <w:t>You should review and update a/cs 1400 or 1405 as appropriate.</w:t>
        </w:r>
        <w:bookmarkStart w:id="39" w:name="DBG34"/>
        <w:bookmarkEnd w:id="39"/>
        <w:r>
          <w:rPr>
            <w:rFonts w:ascii="Times New Roman" w:hAnsi="Times New Roman" w:cs="Times New Roman"/>
            <w:color w:val="000000"/>
          </w:rPr>
          <w:t xml:space="preserve"> The </w:t>
        </w:r>
        <w:bookmarkStart w:id="40" w:name="DBG35"/>
        <w:bookmarkEnd w:id="40"/>
        <w:r>
          <w:rPr>
            <w:rFonts w:ascii="Times New Roman" w:hAnsi="Times New Roman" w:cs="Times New Roman"/>
            <w:color w:val="000000"/>
          </w:rPr>
          <w:t>profit</w:t>
        </w:r>
        <w:bookmarkStart w:id="41" w:name="DBG36"/>
        <w:bookmarkEnd w:id="41"/>
        <w:r>
          <w:rPr>
            <w:rFonts w:ascii="Times New Roman" w:hAnsi="Times New Roman" w:cs="Times New Roman"/>
            <w:color w:val="000000"/>
          </w:rPr>
          <w:t xml:space="preserve"> are:-</w:t>
        </w:r>
      </w:ins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E4067B" w14:paraId="25E27688" w14:textId="77777777">
        <w:trPr>
          <w:ins w:id="42" w:author="Charles" w:date="2013-01-01T09:56:00Z"/>
        </w:trPr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0219D1A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43" w:author="Charles" w:date="2013-01-01T09:56:00Z"/>
                <w:rFonts w:ascii="Times New Roman" w:hAnsi="Times New Roman" w:cs="Times New Roman"/>
                <w:color w:val="000000"/>
              </w:rPr>
            </w:pPr>
            <w:bookmarkStart w:id="44" w:name="DBG37"/>
            <w:bookmarkStart w:id="45" w:name="DBG38"/>
            <w:bookmarkEnd w:id="44"/>
            <w:bookmarkEnd w:id="4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8BEC80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46" w:author="Charles" w:date="2013-01-01T09:56:00Z"/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FCAA4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ins w:id="47" w:author="Charles" w:date="2013-01-01T09:56:00Z"/>
                <w:rFonts w:ascii="Times New Roman" w:hAnsi="Times New Roman" w:cs="Times New Roman"/>
                <w:color w:val="000000"/>
              </w:rPr>
            </w:pPr>
            <w:bookmarkStart w:id="48" w:name="DBG39"/>
            <w:bookmarkEnd w:id="48"/>
            <w:ins w:id="49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t>2009</w:t>
              </w:r>
            </w:ins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1CD34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ins w:id="50" w:author="Charles" w:date="2013-01-01T09:56:00Z"/>
                <w:rFonts w:ascii="Times New Roman" w:hAnsi="Times New Roman" w:cs="Times New Roman"/>
                <w:color w:val="000000"/>
              </w:rPr>
            </w:pPr>
            <w:bookmarkStart w:id="51" w:name="DBG40"/>
            <w:bookmarkEnd w:id="51"/>
            <w:ins w:id="52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t>2008</w:t>
              </w:r>
            </w:ins>
          </w:p>
        </w:tc>
      </w:tr>
      <w:tr w:rsidR="00E4067B" w14:paraId="27567FB9" w14:textId="77777777">
        <w:trPr>
          <w:ins w:id="53" w:author="Charles" w:date="2013-01-01T09:56:00Z"/>
        </w:trPr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7BE9FF2B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54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  <w:bookmarkStart w:id="55" w:name="DBG41"/>
            <w:bookmarkEnd w:id="5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EF0490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56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EF064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57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A8EB4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ins w:id="58" w:author="Charles" w:date="2013-01-01T09:56:00Z"/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59" w:name="DBG42"/>
            <w:bookmarkEnd w:id="59"/>
            <w:ins w:id="60" w:author="Charles" w:date="2013-01-01T09:56:00Z">
              <w:r>
                <w:rPr>
                  <w:rFonts w:ascii="Arial" w:hAnsi="Arial" w:cs="Arial"/>
                  <w:b/>
                  <w:bCs/>
                  <w:i/>
                  <w:iCs/>
                  <w:color w:val="000000"/>
                  <w:sz w:val="16"/>
                  <w:szCs w:val="16"/>
                </w:rPr>
                <w:t>(restated)</w:t>
              </w:r>
            </w:ins>
          </w:p>
        </w:tc>
      </w:tr>
      <w:tr w:rsidR="00E4067B" w14:paraId="0238D23D" w14:textId="77777777">
        <w:trPr>
          <w:ins w:id="61" w:author="Charles" w:date="2013-01-01T09:56:00Z"/>
        </w:trPr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3C6EA4F7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62" w:author="Charles" w:date="2013-01-01T09:56:00Z"/>
                <w:rFonts w:ascii="Arial" w:hAnsi="Arial" w:cs="Arial"/>
                <w:color w:val="000000"/>
                <w:sz w:val="20"/>
                <w:szCs w:val="20"/>
              </w:rPr>
            </w:pPr>
            <w:bookmarkStart w:id="63" w:name="DBG43"/>
            <w:bookmarkEnd w:id="6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BB5984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64" w:author="Charles" w:date="2013-01-01T09:56:00Z"/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66093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ins w:id="65" w:author="Charles" w:date="2013-01-01T09:56:00Z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66" w:name="DBG44"/>
            <w:bookmarkEnd w:id="66"/>
            <w:ins w:id="67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  <w:sz w:val="20"/>
                  <w:szCs w:val="20"/>
                </w:rPr>
                <w:t>£</w:t>
              </w:r>
            </w:ins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7CBBA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ins w:id="68" w:author="Charles" w:date="2013-01-01T09:56:00Z"/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69" w:name="DBG45"/>
            <w:bookmarkEnd w:id="69"/>
            <w:ins w:id="70" w:author="Charles" w:date="2013-01-01T09:56:00Z">
              <w:r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>£</w:t>
              </w:r>
            </w:ins>
          </w:p>
        </w:tc>
      </w:tr>
      <w:tr w:rsidR="00E4067B" w14:paraId="3D8BF8BB" w14:textId="77777777">
        <w:trPr>
          <w:ins w:id="71" w:author="Charles" w:date="2013-01-01T09:56:00Z"/>
        </w:trPr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58E6215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72" w:author="Charles" w:date="2013-01-01T09:56:00Z"/>
                <w:rFonts w:ascii="Times New Roman" w:hAnsi="Times New Roman" w:cs="Times New Roman"/>
                <w:color w:val="000000"/>
              </w:rPr>
            </w:pPr>
            <w:bookmarkStart w:id="73" w:name="DBG46"/>
            <w:bookmarkStart w:id="74" w:name="DBG47"/>
            <w:bookmarkEnd w:id="73"/>
            <w:bookmarkEnd w:id="74"/>
            <w:ins w:id="75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t>Profit before tax charge is</w:t>
              </w:r>
            </w:ins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99BC69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76" w:author="Charles" w:date="2013-01-01T09:56:00Z"/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DDBC4C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ins w:id="77" w:author="Charles" w:date="2013-01-01T09:56:00Z"/>
                <w:rFonts w:ascii="Times New Roman" w:hAnsi="Times New Roman" w:cs="Times New Roman"/>
                <w:b/>
                <w:bCs/>
                <w:color w:val="000000"/>
              </w:rPr>
            </w:pPr>
            <w:bookmarkStart w:id="78" w:name="DBG48"/>
            <w:bookmarkStart w:id="79" w:name="DD1"/>
            <w:bookmarkEnd w:id="78"/>
            <w:bookmarkEnd w:id="79"/>
            <w:ins w:id="80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t>1,628,896</w:t>
              </w:r>
            </w:ins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8D7345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ins w:id="81" w:author="Charles" w:date="2013-01-01T09:56:00Z"/>
                <w:rFonts w:ascii="Times New Roman" w:hAnsi="Times New Roman" w:cs="Times New Roman"/>
                <w:color w:val="000000"/>
              </w:rPr>
            </w:pPr>
            <w:bookmarkStart w:id="82" w:name="DBG49"/>
            <w:bookmarkStart w:id="83" w:name="DD2"/>
            <w:bookmarkEnd w:id="82"/>
            <w:bookmarkEnd w:id="83"/>
            <w:ins w:id="84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t>3,471,325</w:t>
              </w:r>
            </w:ins>
          </w:p>
        </w:tc>
      </w:tr>
      <w:tr w:rsidR="00E4067B" w14:paraId="2613B6C2" w14:textId="77777777">
        <w:trPr>
          <w:ins w:id="85" w:author="Charles" w:date="2013-01-01T09:56:00Z"/>
        </w:trPr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3DD1EF8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86" w:author="Charles" w:date="2013-01-01T09:56:00Z"/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DF06D4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87" w:author="Charles" w:date="2013-01-01T09:56:00Z"/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15C55D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ins w:id="88" w:author="Charles" w:date="2013-01-01T09:56:00Z"/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ins w:id="89" w:author="Charles" w:date="2013-01-01T09:56:00Z">
              <w:r>
                <w:rPr>
                  <w:rFonts w:ascii="Times New Roman" w:hAnsi="Times New Roman" w:cs="Times New Roman"/>
                  <w:color w:val="000000"/>
                  <w:spacing w:val="-49"/>
                  <w:sz w:val="12"/>
                  <w:szCs w:val="12"/>
                </w:rPr>
                <w:t>==============================================</w:t>
              </w:r>
            </w:ins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414C2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ins w:id="90" w:author="Charles" w:date="2013-01-01T09:56:00Z"/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ins w:id="91" w:author="Charles" w:date="2013-01-01T09:56:00Z">
              <w:r>
                <w:rPr>
                  <w:rFonts w:ascii="Times New Roman" w:hAnsi="Times New Roman" w:cs="Times New Roman"/>
                  <w:color w:val="000000"/>
                  <w:spacing w:val="-49"/>
                  <w:sz w:val="12"/>
                  <w:szCs w:val="12"/>
                </w:rPr>
                <w:t>==============================================</w:t>
              </w:r>
            </w:ins>
          </w:p>
        </w:tc>
      </w:tr>
    </w:tbl>
    <w:p w14:paraId="5D56FF99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ins w:id="92" w:author="Charles" w:date="2013-01-01T09:56:00Z"/>
          <w:rFonts w:ascii="Times New Roman" w:hAnsi="Times New Roman" w:cs="Times New Roman"/>
          <w:color w:val="000000"/>
        </w:rPr>
      </w:pPr>
      <w:ins w:id="93" w:author="Charles" w:date="2013-01-01T09:56:00Z">
        <w:r>
          <w:rPr>
            <w:rFonts w:ascii="Times New Roman" w:hAnsi="Times New Roman" w:cs="Times New Roman"/>
            <w:color w:val="000000"/>
          </w:rPr>
          <w:tab/>
        </w:r>
        <w:bookmarkStart w:id="94" w:name="DBG50"/>
        <w:bookmarkEnd w:id="94"/>
        <w:r>
          <w:rPr>
            <w:rFonts w:ascii="Times New Roman" w:hAnsi="Times New Roman" w:cs="Times New Roman"/>
            <w:color w:val="000000"/>
          </w:rPr>
          <w:t xml:space="preserve">Tax rates entered in a/c 1400 for this year </w:t>
        </w:r>
        <w:bookmarkStart w:id="95" w:name="DBG51"/>
        <w:bookmarkEnd w:id="95"/>
        <w:r>
          <w:rPr>
            <w:rFonts w:ascii="Times New Roman" w:hAnsi="Times New Roman" w:cs="Times New Roman"/>
            <w:color w:val="000000"/>
          </w:rPr>
          <w:t>28</w:t>
        </w:r>
        <w:bookmarkStart w:id="96" w:name="DBG52"/>
        <w:bookmarkEnd w:id="96"/>
        <w:r>
          <w:rPr>
            <w:rFonts w:ascii="Times New Roman" w:hAnsi="Times New Roman" w:cs="Times New Roman"/>
            <w:color w:val="000000"/>
          </w:rPr>
          <w:t xml:space="preserve">% and last year </w:t>
        </w:r>
        <w:bookmarkStart w:id="97" w:name="DBG53"/>
        <w:bookmarkEnd w:id="97"/>
        <w:r>
          <w:rPr>
            <w:rFonts w:ascii="Times New Roman" w:hAnsi="Times New Roman" w:cs="Times New Roman"/>
            <w:color w:val="000000"/>
          </w:rPr>
          <w:t>28</w:t>
        </w:r>
        <w:bookmarkStart w:id="98" w:name="DBG54"/>
        <w:bookmarkEnd w:id="98"/>
        <w:r>
          <w:rPr>
            <w:rFonts w:ascii="Times New Roman" w:hAnsi="Times New Roman" w:cs="Times New Roman"/>
            <w:color w:val="000000"/>
          </w:rPr>
          <w:t>%.</w:t>
        </w:r>
      </w:ins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E4067B" w14:paraId="55729E5F" w14:textId="77777777">
        <w:trPr>
          <w:ins w:id="99" w:author="Charles" w:date="2013-01-01T09:56:00Z"/>
        </w:trPr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6D98899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00" w:author="Charles" w:date="2013-01-01T09:56:00Z"/>
                <w:rFonts w:ascii="Times New Roman" w:hAnsi="Times New Roman" w:cs="Times New Roman"/>
                <w:color w:val="000000"/>
              </w:rPr>
            </w:pPr>
            <w:bookmarkStart w:id="101" w:name="DBG55"/>
            <w:bookmarkStart w:id="102" w:name="DBG56"/>
            <w:bookmarkEnd w:id="101"/>
            <w:bookmarkEnd w:id="102"/>
            <w:ins w:id="103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t xml:space="preserve">Which equates to tax due of </w:t>
              </w:r>
            </w:ins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E34D1C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104" w:author="Charles" w:date="2013-01-01T09:56:00Z"/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11EA30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ins w:id="105" w:author="Charles" w:date="2013-01-01T09:56:00Z"/>
                <w:rFonts w:ascii="Times New Roman" w:hAnsi="Times New Roman" w:cs="Times New Roman"/>
                <w:b/>
                <w:bCs/>
                <w:color w:val="000000"/>
              </w:rPr>
            </w:pPr>
            <w:bookmarkStart w:id="106" w:name="DBG57"/>
            <w:bookmarkStart w:id="107" w:name="DD3"/>
            <w:bookmarkEnd w:id="106"/>
            <w:bookmarkEnd w:id="107"/>
            <w:ins w:id="108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t>456,091</w:t>
              </w:r>
            </w:ins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520410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ins w:id="109" w:author="Charles" w:date="2013-01-01T09:56:00Z"/>
                <w:rFonts w:ascii="Times New Roman" w:hAnsi="Times New Roman" w:cs="Times New Roman"/>
                <w:color w:val="000000"/>
              </w:rPr>
            </w:pPr>
            <w:bookmarkStart w:id="110" w:name="DBG58"/>
            <w:bookmarkStart w:id="111" w:name="DD4"/>
            <w:bookmarkEnd w:id="110"/>
            <w:bookmarkEnd w:id="111"/>
            <w:ins w:id="112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t>971,971</w:t>
              </w:r>
            </w:ins>
          </w:p>
        </w:tc>
      </w:tr>
    </w:tbl>
    <w:p w14:paraId="29328412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ns w:id="113" w:author="Charles" w:date="2013-01-01T09:56:00Z"/>
          <w:rFonts w:ascii="Arial" w:hAnsi="Arial" w:cs="Arial"/>
          <w:color w:val="000000"/>
          <w:sz w:val="18"/>
          <w:szCs w:val="18"/>
        </w:rPr>
      </w:pPr>
      <w:bookmarkStart w:id="114" w:name="DBG59"/>
      <w:bookmarkEnd w:id="114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E4067B" w14:paraId="14BC17B1" w14:textId="77777777">
        <w:trPr>
          <w:ins w:id="115" w:author="Charles" w:date="2013-01-01T09:56:00Z"/>
        </w:trPr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12016D0D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16" w:author="Charles" w:date="2013-01-01T09:56:00Z"/>
                <w:rFonts w:ascii="Times New Roman" w:hAnsi="Times New Roman" w:cs="Times New Roman"/>
                <w:color w:val="000000"/>
              </w:rPr>
            </w:pPr>
            <w:bookmarkStart w:id="117" w:name="DBG60"/>
            <w:bookmarkStart w:id="118" w:name="DBG61"/>
            <w:bookmarkEnd w:id="117"/>
            <w:bookmarkEnd w:id="118"/>
            <w:ins w:id="119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t>The theoretical tax charge posted to a/c 1405 is</w:t>
              </w:r>
            </w:ins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C13C46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120" w:author="Charles" w:date="2013-01-01T09:56:00Z"/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323E3F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ins w:id="121" w:author="Charles" w:date="2013-01-01T09:56:00Z"/>
                <w:rFonts w:ascii="Times New Roman" w:hAnsi="Times New Roman" w:cs="Times New Roman"/>
                <w:b/>
                <w:bCs/>
                <w:color w:val="000000"/>
              </w:rPr>
            </w:pPr>
            <w:bookmarkStart w:id="122" w:name="DBG62"/>
            <w:bookmarkStart w:id="123" w:name="DD5"/>
            <w:bookmarkEnd w:id="122"/>
            <w:bookmarkEnd w:id="123"/>
            <w:ins w:id="124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t>(456,091)</w:t>
              </w:r>
            </w:ins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8AB12E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ins w:id="125" w:author="Charles" w:date="2013-01-01T09:56:00Z"/>
                <w:rFonts w:ascii="Times New Roman" w:hAnsi="Times New Roman" w:cs="Times New Roman"/>
                <w:color w:val="000000"/>
              </w:rPr>
            </w:pPr>
            <w:bookmarkStart w:id="126" w:name="DBG63"/>
            <w:bookmarkStart w:id="127" w:name="DD6"/>
            <w:bookmarkEnd w:id="126"/>
            <w:bookmarkEnd w:id="127"/>
            <w:ins w:id="128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t>(346,292)</w:t>
              </w:r>
            </w:ins>
          </w:p>
        </w:tc>
      </w:tr>
      <w:tr w:rsidR="00E4067B" w14:paraId="1F7A8963" w14:textId="77777777">
        <w:trPr>
          <w:ins w:id="129" w:author="Charles" w:date="2013-01-01T09:56:00Z"/>
        </w:trPr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0EE59CF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130" w:author="Charles" w:date="2013-01-01T09:56:00Z"/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2B9DF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131" w:author="Charles" w:date="2013-01-01T09:56:00Z"/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615E3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ins w:id="132" w:author="Charles" w:date="2013-01-01T09:56:00Z"/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ins w:id="133" w:author="Charles" w:date="2013-01-01T09:56:00Z">
              <w:r>
                <w:rPr>
                  <w:rFonts w:ascii="Times New Roman" w:hAnsi="Times New Roman" w:cs="Times New Roman"/>
                  <w:color w:val="000000"/>
                  <w:spacing w:val="-21"/>
                  <w:sz w:val="12"/>
                  <w:szCs w:val="12"/>
                </w:rPr>
                <w:t>----------------------------------------------</w:t>
              </w:r>
            </w:ins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7C19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ins w:id="134" w:author="Charles" w:date="2013-01-01T09:56:00Z"/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ins w:id="135" w:author="Charles" w:date="2013-01-01T09:56:00Z">
              <w:r>
                <w:rPr>
                  <w:rFonts w:ascii="Times New Roman" w:hAnsi="Times New Roman" w:cs="Times New Roman"/>
                  <w:color w:val="000000"/>
                  <w:spacing w:val="-21"/>
                  <w:sz w:val="12"/>
                  <w:szCs w:val="12"/>
                </w:rPr>
                <w:t>----------------------------------------------</w:t>
              </w:r>
            </w:ins>
          </w:p>
        </w:tc>
      </w:tr>
      <w:tr w:rsidR="00E4067B" w14:paraId="51F41189" w14:textId="77777777">
        <w:trPr>
          <w:ins w:id="136" w:author="Charles" w:date="2013-01-01T09:56:00Z"/>
        </w:trPr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3AF5520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37" w:author="Charles" w:date="2013-01-01T09:56:00Z"/>
                <w:rFonts w:ascii="Times New Roman" w:hAnsi="Times New Roman" w:cs="Times New Roman"/>
                <w:color w:val="000000"/>
              </w:rPr>
            </w:pPr>
            <w:bookmarkStart w:id="138" w:name="DBG64"/>
            <w:bookmarkStart w:id="139" w:name="DBG65"/>
            <w:bookmarkEnd w:id="138"/>
            <w:bookmarkEnd w:id="139"/>
            <w:ins w:id="140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t>Difference</w:t>
              </w:r>
            </w:ins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91083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141" w:author="Charles" w:date="2013-01-01T09:56:00Z"/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DB6B5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ins w:id="142" w:author="Charles" w:date="2013-01-01T09:56:00Z"/>
                <w:rFonts w:ascii="Times New Roman" w:hAnsi="Times New Roman" w:cs="Times New Roman"/>
                <w:b/>
                <w:bCs/>
                <w:color w:val="000000"/>
              </w:rPr>
            </w:pPr>
            <w:bookmarkStart w:id="143" w:name="DBG66"/>
            <w:bookmarkStart w:id="144" w:name="DD7"/>
            <w:bookmarkEnd w:id="143"/>
            <w:bookmarkEnd w:id="144"/>
            <w:ins w:id="145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t>–</w:t>
              </w:r>
            </w:ins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B2159E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ins w:id="146" w:author="Charles" w:date="2013-01-01T09:56:00Z"/>
                <w:rFonts w:ascii="Times New Roman" w:hAnsi="Times New Roman" w:cs="Times New Roman"/>
                <w:color w:val="000000"/>
              </w:rPr>
            </w:pPr>
            <w:bookmarkStart w:id="147" w:name="DBG67"/>
            <w:bookmarkStart w:id="148" w:name="DD8"/>
            <w:bookmarkEnd w:id="147"/>
            <w:bookmarkEnd w:id="148"/>
            <w:ins w:id="149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t>(625,679)</w:t>
              </w:r>
            </w:ins>
          </w:p>
        </w:tc>
      </w:tr>
      <w:tr w:rsidR="00E4067B" w14:paraId="2F5ED0D4" w14:textId="77777777">
        <w:trPr>
          <w:ins w:id="150" w:author="Charles" w:date="2013-01-01T09:56:00Z"/>
        </w:trPr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1B518505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151" w:author="Charles" w:date="2013-01-01T09:56:00Z"/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68D8E6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152" w:author="Charles" w:date="2013-01-01T09:56:00Z"/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55BF5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ins w:id="153" w:author="Charles" w:date="2013-01-01T09:56:00Z"/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ins w:id="154" w:author="Charles" w:date="2013-01-01T09:56:00Z">
              <w:r>
                <w:rPr>
                  <w:rFonts w:ascii="Times New Roman" w:hAnsi="Times New Roman" w:cs="Times New Roman"/>
                  <w:color w:val="000000"/>
                  <w:spacing w:val="-49"/>
                  <w:sz w:val="12"/>
                  <w:szCs w:val="12"/>
                </w:rPr>
                <w:t>==============================================</w:t>
              </w:r>
            </w:ins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ACAB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ins w:id="155" w:author="Charles" w:date="2013-01-01T09:56:00Z"/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ins w:id="156" w:author="Charles" w:date="2013-01-01T09:56:00Z">
              <w:r>
                <w:rPr>
                  <w:rFonts w:ascii="Times New Roman" w:hAnsi="Times New Roman" w:cs="Times New Roman"/>
                  <w:color w:val="000000"/>
                  <w:spacing w:val="-49"/>
                  <w:sz w:val="12"/>
                  <w:szCs w:val="12"/>
                </w:rPr>
                <w:t>==============================================</w:t>
              </w:r>
            </w:ins>
          </w:p>
        </w:tc>
      </w:tr>
    </w:tbl>
    <w:p w14:paraId="637E1766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ns w:id="157" w:author="Charles" w:date="2013-01-01T09:56:00Z"/>
          <w:rFonts w:ascii="Times New Roman" w:hAnsi="Times New Roman" w:cs="Times New Roman"/>
          <w:color w:val="000000"/>
          <w:sz w:val="12"/>
          <w:szCs w:val="12"/>
        </w:rPr>
        <w:sectPr w:rsidR="00E4067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4" w:h="16836"/>
          <w:pgMar w:top="720" w:right="1400" w:bottom="900" w:left="1440" w:header="720" w:footer="900" w:gutter="0"/>
          <w:pgNumType w:start="1"/>
          <w:cols w:space="720"/>
          <w:noEndnote/>
        </w:sectPr>
      </w:pPr>
    </w:p>
    <w:p w14:paraId="7754A1B5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ns w:id="165" w:author="Charles" w:date="2013-01-01T09:56:00Z"/>
          <w:rFonts w:ascii="Times New Roman" w:hAnsi="Times New Roman" w:cs="Times New Roman"/>
          <w:color w:val="000000"/>
          <w:sz w:val="18"/>
          <w:szCs w:val="18"/>
        </w:rPr>
      </w:pPr>
      <w:bookmarkStart w:id="166" w:name="DBG88"/>
      <w:bookmarkEnd w:id="166"/>
    </w:p>
    <w:p w14:paraId="04CC8E0D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ns w:id="167" w:author="Charles" w:date="2013-01-01T09:56:00Z"/>
          <w:rFonts w:ascii="Times New Roman" w:hAnsi="Times New Roman" w:cs="Times New Roman"/>
          <w:color w:val="000000"/>
          <w:sz w:val="18"/>
          <w:szCs w:val="18"/>
        </w:rPr>
      </w:pPr>
    </w:p>
    <w:p w14:paraId="36722E6A" w14:textId="77777777" w:rsidR="00E4067B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ins w:id="168" w:author="Charles" w:date="2013-01-01T09:56:00Z"/>
          <w:rFonts w:ascii="Times New Roman" w:hAnsi="Times New Roman" w:cs="Times New Roman"/>
          <w:color w:val="000000"/>
        </w:rPr>
      </w:pPr>
      <w:ins w:id="169" w:author="Charles" w:date="2013-01-01T09:56:00Z">
        <w:r>
          <w:rPr>
            <w:rFonts w:ascii="Times New Roman" w:hAnsi="Times New Roman" w:cs="Times New Roman"/>
            <w:color w:val="000000"/>
          </w:rPr>
          <w:tab/>
        </w:r>
        <w:bookmarkStart w:id="170" w:name="DBG89"/>
        <w:bookmarkEnd w:id="170"/>
        <w:r>
          <w:rPr>
            <w:rFonts w:ascii="Times New Roman" w:hAnsi="Times New Roman" w:cs="Times New Roman"/>
            <w:b/>
            <w:bCs/>
            <w:color w:val="0000FF"/>
          </w:rPr>
          <w:t>CASHFLOW WARNINGS</w:t>
        </w:r>
        <w:bookmarkStart w:id="171" w:name="DBG90"/>
        <w:bookmarkEnd w:id="171"/>
      </w:ins>
    </w:p>
    <w:p w14:paraId="556B59FF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ins w:id="172" w:author="Charles" w:date="2013-01-01T09:56:00Z"/>
          <w:rFonts w:ascii="Times New Roman" w:hAnsi="Times New Roman" w:cs="Times New Roman"/>
          <w:color w:val="000000"/>
          <w:sz w:val="18"/>
          <w:szCs w:val="18"/>
        </w:rPr>
      </w:pPr>
      <w:bookmarkStart w:id="173" w:name="DBG91"/>
      <w:bookmarkEnd w:id="173"/>
    </w:p>
    <w:p w14:paraId="12685C0A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ins w:id="174" w:author="Charles" w:date="2013-01-01T09:56:00Z"/>
          <w:rFonts w:ascii="Times New Roman" w:hAnsi="Times New Roman" w:cs="Times New Roman"/>
          <w:color w:val="000000"/>
        </w:rPr>
      </w:pPr>
      <w:ins w:id="175" w:author="Charles" w:date="2013-01-01T09:56:00Z">
        <w:r>
          <w:rPr>
            <w:rFonts w:ascii="Times New Roman" w:hAnsi="Times New Roman" w:cs="Times New Roman"/>
            <w:color w:val="000000"/>
          </w:rPr>
          <w:tab/>
        </w:r>
        <w:bookmarkStart w:id="176" w:name="DBG92"/>
        <w:bookmarkEnd w:id="176"/>
        <w:r>
          <w:rPr>
            <w:rFonts w:ascii="Times New Roman" w:hAnsi="Times New Roman" w:cs="Times New Roman"/>
            <w:b/>
            <w:bCs/>
            <w:color w:val="000000"/>
          </w:rPr>
          <w:t>**********************************************************************</w:t>
        </w:r>
        <w:bookmarkStart w:id="177" w:name="DBG93"/>
        <w:bookmarkEnd w:id="177"/>
      </w:ins>
    </w:p>
    <w:p w14:paraId="489F9B49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ns w:id="178" w:author="Charles" w:date="2013-01-01T09:56:00Z"/>
          <w:rFonts w:ascii="Times New Roman" w:hAnsi="Times New Roman" w:cs="Times New Roman"/>
          <w:color w:val="000000"/>
          <w:sz w:val="18"/>
          <w:szCs w:val="18"/>
        </w:rPr>
      </w:pPr>
    </w:p>
    <w:p w14:paraId="2E152D71" w14:textId="77777777" w:rsidR="00E4067B" w:rsidRDefault="00AA19E8">
      <w:pPr>
        <w:widowControl w:val="0"/>
        <w:tabs>
          <w:tab w:val="left" w:pos="464"/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ins w:id="179" w:author="Charles" w:date="2013-01-01T09:56:00Z"/>
          <w:rFonts w:ascii="Times New Roman" w:hAnsi="Times New Roman" w:cs="Times New Roman"/>
          <w:color w:val="000000"/>
        </w:rPr>
      </w:pPr>
      <w:ins w:id="180" w:author="Charles" w:date="2013-01-01T09:56:00Z">
        <w:r>
          <w:rPr>
            <w:rFonts w:ascii="Times New Roman" w:hAnsi="Times New Roman" w:cs="Times New Roman"/>
            <w:color w:val="000000"/>
          </w:rPr>
          <w:tab/>
        </w:r>
        <w:r>
          <w:rPr>
            <w:rFonts w:ascii="Times New Roman" w:hAnsi="Times New Roman" w:cs="Times New Roman"/>
            <w:b/>
            <w:bCs/>
            <w:color w:val="000000"/>
          </w:rPr>
          <w:tab/>
        </w:r>
        <w:bookmarkStart w:id="181" w:name="DBG94"/>
        <w:bookmarkEnd w:id="181"/>
        <w:r>
          <w:rPr>
            <w:rFonts w:ascii="Times New Roman" w:hAnsi="Times New Roman" w:cs="Times New Roman"/>
            <w:b/>
            <w:bCs/>
            <w:color w:val="000000"/>
          </w:rPr>
          <w:t>RECONCILIATION OF NET CASH FLOW TO MOVEMENT IN NET DEBT</w:t>
        </w:r>
        <w:bookmarkStart w:id="182" w:name="DBG95"/>
        <w:bookmarkEnd w:id="182"/>
      </w:ins>
    </w:p>
    <w:p w14:paraId="7D7D0D6E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ns w:id="183" w:author="Charles" w:date="2013-01-01T09:56:00Z"/>
          <w:rFonts w:ascii="Times New Roman" w:hAnsi="Times New Roman" w:cs="Times New Roman"/>
          <w:color w:val="000000"/>
          <w:sz w:val="18"/>
          <w:szCs w:val="18"/>
        </w:rPr>
      </w:pPr>
    </w:p>
    <w:p w14:paraId="41793CCE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ins w:id="184" w:author="Charles" w:date="2013-01-01T09:56:00Z"/>
          <w:rFonts w:ascii="Times New Roman" w:hAnsi="Times New Roman" w:cs="Times New Roman"/>
          <w:color w:val="000000"/>
        </w:rPr>
      </w:pPr>
      <w:ins w:id="185" w:author="Charles" w:date="2013-01-01T09:56:00Z">
        <w:r>
          <w:rPr>
            <w:rFonts w:ascii="Times New Roman" w:hAnsi="Times New Roman" w:cs="Times New Roman"/>
            <w:color w:val="000000"/>
          </w:rPr>
          <w:tab/>
        </w:r>
        <w:bookmarkStart w:id="186" w:name="DBG96"/>
        <w:bookmarkEnd w:id="186"/>
        <w:r>
          <w:rPr>
            <w:rFonts w:ascii="Times New Roman" w:hAnsi="Times New Roman" w:cs="Times New Roman"/>
            <w:b/>
            <w:bCs/>
            <w:color w:val="000000"/>
          </w:rPr>
          <w:t>THERE IS AN ERROR BETWEEN THE CALCULATED MOVEMENT PLUS</w:t>
        </w:r>
        <w:bookmarkStart w:id="187" w:name="DBG97"/>
        <w:bookmarkEnd w:id="187"/>
        <w:r>
          <w:rPr>
            <w:rFonts w:ascii="Times New Roman" w:hAnsi="Times New Roman" w:cs="Times New Roman"/>
            <w:b/>
            <w:bCs/>
            <w:color w:val="000000"/>
          </w:rPr>
          <w:t xml:space="preserve"> </w:t>
        </w:r>
        <w:bookmarkStart w:id="188" w:name="DBG98"/>
        <w:bookmarkEnd w:id="188"/>
        <w:r>
          <w:rPr>
            <w:rFonts w:ascii="Times New Roman" w:hAnsi="Times New Roman" w:cs="Times New Roman"/>
            <w:b/>
            <w:bCs/>
            <w:color w:val="000000"/>
          </w:rPr>
          <w:t>THE OPENING NET DEBT TO THE CLOSING NET DEBT</w:t>
        </w:r>
        <w:bookmarkStart w:id="189" w:name="DBG99"/>
        <w:bookmarkEnd w:id="189"/>
      </w:ins>
    </w:p>
    <w:p w14:paraId="631E90D0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ns w:id="190" w:author="Charles" w:date="2013-01-01T09:56:00Z"/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E4067B" w14:paraId="75582C01" w14:textId="77777777">
        <w:trPr>
          <w:ins w:id="191" w:author="Charles" w:date="2013-01-01T09:56:00Z"/>
        </w:trPr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26A65D9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192" w:author="Charles" w:date="2013-01-01T09:56:00Z"/>
                <w:rFonts w:ascii="Times New Roman" w:hAnsi="Times New Roman" w:cs="Times New Roman"/>
                <w:b/>
                <w:bCs/>
                <w:color w:val="000000"/>
              </w:rPr>
            </w:pPr>
            <w:bookmarkStart w:id="193" w:name="DBG100"/>
            <w:bookmarkStart w:id="194" w:name="DBG101"/>
            <w:bookmarkEnd w:id="193"/>
            <w:bookmarkEnd w:id="194"/>
            <w:ins w:id="195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t>The opening net debt is</w:t>
              </w:r>
            </w:ins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6073F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196" w:author="Charles" w:date="2013-01-01T09:56:00Z"/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4EBBD4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ins w:id="197" w:author="Charles" w:date="2013-01-01T09:56:00Z"/>
                <w:rFonts w:ascii="Times New Roman" w:hAnsi="Times New Roman" w:cs="Times New Roman"/>
                <w:b/>
                <w:bCs/>
                <w:color w:val="000000"/>
              </w:rPr>
            </w:pPr>
            <w:bookmarkStart w:id="198" w:name="DBG102"/>
            <w:bookmarkStart w:id="199" w:name="DD9"/>
            <w:bookmarkEnd w:id="198"/>
            <w:bookmarkEnd w:id="199"/>
            <w:ins w:id="200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t>(1,595,797)</w:t>
              </w:r>
            </w:ins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884B7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ins w:id="201" w:author="Charles" w:date="2013-01-01T09:56:00Z"/>
                <w:rFonts w:ascii="Times New Roman" w:hAnsi="Times New Roman" w:cs="Times New Roman"/>
                <w:color w:val="000000"/>
              </w:rPr>
            </w:pPr>
            <w:bookmarkStart w:id="202" w:name="DBG103"/>
            <w:bookmarkStart w:id="203" w:name="DD10"/>
            <w:bookmarkEnd w:id="202"/>
            <w:bookmarkEnd w:id="203"/>
            <w:ins w:id="204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t>(55,379)</w:t>
              </w:r>
            </w:ins>
          </w:p>
        </w:tc>
      </w:tr>
      <w:tr w:rsidR="00E4067B" w14:paraId="3F9A8FFE" w14:textId="77777777">
        <w:trPr>
          <w:ins w:id="205" w:author="Charles" w:date="2013-01-01T09:56:00Z"/>
        </w:trPr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529D262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06" w:author="Charles" w:date="2013-01-01T09:56:00Z"/>
                <w:rFonts w:ascii="Times New Roman" w:hAnsi="Times New Roman" w:cs="Times New Roman"/>
                <w:b/>
                <w:bCs/>
                <w:color w:val="000000"/>
              </w:rPr>
            </w:pPr>
            <w:bookmarkStart w:id="207" w:name="DBG104"/>
            <w:bookmarkStart w:id="208" w:name="DBG105"/>
            <w:bookmarkEnd w:id="207"/>
            <w:bookmarkEnd w:id="208"/>
            <w:ins w:id="209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t>The movement is</w:t>
              </w:r>
            </w:ins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CDE036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10" w:author="Charles" w:date="2013-01-01T09:56:00Z"/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1F7859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ins w:id="211" w:author="Charles" w:date="2013-01-01T09:56:00Z"/>
                <w:rFonts w:ascii="Times New Roman" w:hAnsi="Times New Roman" w:cs="Times New Roman"/>
                <w:b/>
                <w:bCs/>
                <w:color w:val="000000"/>
              </w:rPr>
            </w:pPr>
            <w:bookmarkStart w:id="212" w:name="DBG106"/>
            <w:bookmarkStart w:id="213" w:name="DD11"/>
            <w:bookmarkEnd w:id="212"/>
            <w:bookmarkEnd w:id="213"/>
            <w:ins w:id="214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t>2,509,206</w:t>
              </w:r>
            </w:ins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8A40F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ins w:id="215" w:author="Charles" w:date="2013-01-01T09:56:00Z"/>
                <w:rFonts w:ascii="Times New Roman" w:hAnsi="Times New Roman" w:cs="Times New Roman"/>
                <w:color w:val="000000"/>
              </w:rPr>
            </w:pPr>
            <w:bookmarkStart w:id="216" w:name="DBG107"/>
            <w:bookmarkStart w:id="217" w:name="DD12"/>
            <w:bookmarkEnd w:id="216"/>
            <w:bookmarkEnd w:id="217"/>
            <w:ins w:id="218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t>(1,540,418)</w:t>
              </w:r>
            </w:ins>
          </w:p>
        </w:tc>
      </w:tr>
      <w:tr w:rsidR="00E4067B" w14:paraId="75BE1760" w14:textId="77777777">
        <w:trPr>
          <w:ins w:id="219" w:author="Charles" w:date="2013-01-01T09:56:00Z"/>
        </w:trPr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2792EB1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20" w:author="Charles" w:date="2013-01-01T09:56:00Z"/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29F03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21" w:author="Charles" w:date="2013-01-01T09:56:00Z"/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AB0A0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ins w:id="222" w:author="Charles" w:date="2013-01-01T09:56:00Z"/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ins w:id="223" w:author="Charles" w:date="2013-01-01T09:56:00Z">
              <w:r>
                <w:rPr>
                  <w:rFonts w:ascii="Times New Roman" w:hAnsi="Times New Roman" w:cs="Times New Roman"/>
                  <w:color w:val="000000"/>
                  <w:spacing w:val="-21"/>
                  <w:sz w:val="12"/>
                  <w:szCs w:val="12"/>
                </w:rPr>
                <w:t>----------------------------------------------</w:t>
              </w:r>
            </w:ins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ABD95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ins w:id="224" w:author="Charles" w:date="2013-01-01T09:56:00Z"/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ins w:id="225" w:author="Charles" w:date="2013-01-01T09:56:00Z">
              <w:r>
                <w:rPr>
                  <w:rFonts w:ascii="Times New Roman" w:hAnsi="Times New Roman" w:cs="Times New Roman"/>
                  <w:color w:val="000000"/>
                  <w:spacing w:val="-21"/>
                  <w:sz w:val="12"/>
                  <w:szCs w:val="12"/>
                </w:rPr>
                <w:t>----------------------------------------------</w:t>
              </w:r>
            </w:ins>
          </w:p>
        </w:tc>
      </w:tr>
      <w:tr w:rsidR="00E4067B" w14:paraId="5658E135" w14:textId="77777777">
        <w:trPr>
          <w:ins w:id="226" w:author="Charles" w:date="2013-01-01T09:56:00Z"/>
        </w:trPr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1893BB3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27" w:author="Charles" w:date="2013-01-01T09:56:00Z"/>
                <w:rFonts w:ascii="Times New Roman" w:hAnsi="Times New Roman" w:cs="Times New Roman"/>
                <w:b/>
                <w:bCs/>
                <w:color w:val="000000"/>
              </w:rPr>
            </w:pPr>
            <w:bookmarkStart w:id="228" w:name="DBG108"/>
            <w:bookmarkStart w:id="229" w:name="DBG109"/>
            <w:bookmarkEnd w:id="228"/>
            <w:bookmarkEnd w:id="229"/>
            <w:ins w:id="230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t>The calculated difference between these is</w:t>
              </w:r>
            </w:ins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29BEC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31" w:author="Charles" w:date="2013-01-01T09:56:00Z"/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A4B69B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ins w:id="232" w:author="Charles" w:date="2013-01-01T09:56:00Z"/>
                <w:rFonts w:ascii="Times New Roman" w:hAnsi="Times New Roman" w:cs="Times New Roman"/>
                <w:b/>
                <w:bCs/>
                <w:color w:val="000000"/>
              </w:rPr>
            </w:pPr>
            <w:bookmarkStart w:id="233" w:name="DBG110"/>
            <w:bookmarkStart w:id="234" w:name="DD13"/>
            <w:bookmarkEnd w:id="233"/>
            <w:bookmarkEnd w:id="234"/>
            <w:ins w:id="235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t>913,409</w:t>
              </w:r>
            </w:ins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FE142D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ins w:id="236" w:author="Charles" w:date="2013-01-01T09:56:00Z"/>
                <w:rFonts w:ascii="Times New Roman" w:hAnsi="Times New Roman" w:cs="Times New Roman"/>
                <w:color w:val="000000"/>
              </w:rPr>
            </w:pPr>
            <w:bookmarkStart w:id="237" w:name="DBG111"/>
            <w:bookmarkStart w:id="238" w:name="DD14"/>
            <w:bookmarkEnd w:id="237"/>
            <w:bookmarkEnd w:id="238"/>
            <w:ins w:id="239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t>(1,595,797)</w:t>
              </w:r>
            </w:ins>
          </w:p>
        </w:tc>
      </w:tr>
      <w:tr w:rsidR="00E4067B" w14:paraId="5AB6902C" w14:textId="77777777">
        <w:trPr>
          <w:ins w:id="240" w:author="Charles" w:date="2013-01-01T09:56:00Z"/>
        </w:trPr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2AC4867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41" w:author="Charles" w:date="2013-01-01T09:56:00Z"/>
                <w:rFonts w:ascii="Times New Roman" w:hAnsi="Times New Roman" w:cs="Times New Roman"/>
                <w:b/>
                <w:bCs/>
                <w:color w:val="000000"/>
              </w:rPr>
            </w:pPr>
            <w:bookmarkStart w:id="242" w:name="DBG112"/>
            <w:bookmarkStart w:id="243" w:name="DBG113"/>
            <w:bookmarkEnd w:id="242"/>
            <w:bookmarkEnd w:id="243"/>
            <w:ins w:id="244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t xml:space="preserve">The posted closing net debt is              </w:t>
              </w:r>
            </w:ins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6953C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45" w:author="Charles" w:date="2013-01-01T09:56:00Z"/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80620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ins w:id="246" w:author="Charles" w:date="2013-01-01T09:56:00Z"/>
                <w:rFonts w:ascii="Times New Roman" w:hAnsi="Times New Roman" w:cs="Times New Roman"/>
                <w:b/>
                <w:bCs/>
                <w:color w:val="000000"/>
              </w:rPr>
            </w:pPr>
            <w:bookmarkStart w:id="247" w:name="DBG114"/>
            <w:bookmarkStart w:id="248" w:name="DD15"/>
            <w:bookmarkEnd w:id="247"/>
            <w:bookmarkEnd w:id="248"/>
            <w:ins w:id="249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t>1,321,158</w:t>
              </w:r>
            </w:ins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8FBF9C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ins w:id="250" w:author="Charles" w:date="2013-01-01T09:56:00Z"/>
                <w:rFonts w:ascii="Times New Roman" w:hAnsi="Times New Roman" w:cs="Times New Roman"/>
                <w:color w:val="000000"/>
              </w:rPr>
            </w:pPr>
            <w:bookmarkStart w:id="251" w:name="DBG115"/>
            <w:bookmarkStart w:id="252" w:name="DD16"/>
            <w:bookmarkEnd w:id="251"/>
            <w:bookmarkEnd w:id="252"/>
            <w:ins w:id="253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t>1,595,797</w:t>
              </w:r>
            </w:ins>
          </w:p>
        </w:tc>
      </w:tr>
      <w:tr w:rsidR="00E4067B" w14:paraId="6F077602" w14:textId="77777777">
        <w:trPr>
          <w:ins w:id="254" w:author="Charles" w:date="2013-01-01T09:56:00Z"/>
        </w:trPr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28C5D349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55" w:author="Charles" w:date="2013-01-01T09:56:00Z"/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474F31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56" w:author="Charles" w:date="2013-01-01T09:56:00Z"/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B5E31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ins w:id="257" w:author="Charles" w:date="2013-01-01T09:56:00Z"/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ins w:id="258" w:author="Charles" w:date="2013-01-01T09:56:00Z">
              <w:r>
                <w:rPr>
                  <w:rFonts w:ascii="Times New Roman" w:hAnsi="Times New Roman" w:cs="Times New Roman"/>
                  <w:color w:val="000000"/>
                  <w:spacing w:val="-21"/>
                  <w:sz w:val="12"/>
                  <w:szCs w:val="12"/>
                </w:rPr>
                <w:t>----------------------------------------------</w:t>
              </w:r>
            </w:ins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D4DBF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ins w:id="259" w:author="Charles" w:date="2013-01-01T09:56:00Z"/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ins w:id="260" w:author="Charles" w:date="2013-01-01T09:56:00Z">
              <w:r>
                <w:rPr>
                  <w:rFonts w:ascii="Times New Roman" w:hAnsi="Times New Roman" w:cs="Times New Roman"/>
                  <w:color w:val="000000"/>
                  <w:spacing w:val="-21"/>
                  <w:sz w:val="12"/>
                  <w:szCs w:val="12"/>
                </w:rPr>
                <w:t>----------------------------------------------</w:t>
              </w:r>
            </w:ins>
          </w:p>
        </w:tc>
      </w:tr>
      <w:tr w:rsidR="00E4067B" w14:paraId="1A879E62" w14:textId="77777777">
        <w:trPr>
          <w:ins w:id="261" w:author="Charles" w:date="2013-01-01T09:56:00Z"/>
        </w:trPr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0C471E6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262" w:author="Charles" w:date="2013-01-01T09:56:00Z"/>
                <w:rFonts w:ascii="Times New Roman" w:hAnsi="Times New Roman" w:cs="Times New Roman"/>
                <w:b/>
                <w:bCs/>
                <w:color w:val="000000"/>
              </w:rPr>
            </w:pPr>
            <w:bookmarkStart w:id="263" w:name="DBG116"/>
            <w:bookmarkStart w:id="264" w:name="DBG117"/>
            <w:bookmarkEnd w:id="263"/>
            <w:bookmarkEnd w:id="264"/>
            <w:ins w:id="265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t>Difference, please check:</w:t>
              </w:r>
            </w:ins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66B3BC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66" w:author="Charles" w:date="2013-01-01T09:56:00Z"/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09E400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ins w:id="267" w:author="Charles" w:date="2013-01-01T09:56:00Z"/>
                <w:rFonts w:ascii="Times New Roman" w:hAnsi="Times New Roman" w:cs="Times New Roman"/>
                <w:b/>
                <w:bCs/>
                <w:color w:val="000000"/>
              </w:rPr>
            </w:pPr>
            <w:bookmarkStart w:id="268" w:name="DBG118"/>
            <w:bookmarkStart w:id="269" w:name="DD17"/>
            <w:bookmarkEnd w:id="268"/>
            <w:bookmarkEnd w:id="269"/>
            <w:ins w:id="270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t>2,234,567</w:t>
              </w:r>
            </w:ins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CB06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ins w:id="271" w:author="Charles" w:date="2013-01-01T09:56:00Z"/>
                <w:rFonts w:ascii="Times New Roman" w:hAnsi="Times New Roman" w:cs="Times New Roman"/>
                <w:color w:val="000000"/>
              </w:rPr>
            </w:pPr>
            <w:bookmarkStart w:id="272" w:name="DBG119"/>
            <w:bookmarkStart w:id="273" w:name="DD18"/>
            <w:bookmarkEnd w:id="272"/>
            <w:bookmarkEnd w:id="273"/>
            <w:ins w:id="274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t>–</w:t>
              </w:r>
            </w:ins>
          </w:p>
        </w:tc>
      </w:tr>
      <w:tr w:rsidR="00E4067B" w14:paraId="12B3377F" w14:textId="77777777">
        <w:trPr>
          <w:ins w:id="275" w:author="Charles" w:date="2013-01-01T09:56:00Z"/>
        </w:trPr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5FD3D5F7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76" w:author="Charles" w:date="2013-01-01T09:56:00Z"/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C43FB1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77" w:author="Charles" w:date="2013-01-01T09:56:00Z"/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C56C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ins w:id="278" w:author="Charles" w:date="2013-01-01T09:56:00Z"/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ins w:id="279" w:author="Charles" w:date="2013-01-01T09:56:00Z">
              <w:r>
                <w:rPr>
                  <w:rFonts w:ascii="Times New Roman" w:hAnsi="Times New Roman" w:cs="Times New Roman"/>
                  <w:color w:val="000000"/>
                  <w:spacing w:val="-49"/>
                  <w:sz w:val="12"/>
                  <w:szCs w:val="12"/>
                </w:rPr>
                <w:t>==============================================</w:t>
              </w:r>
            </w:ins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29ABD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ins w:id="280" w:author="Charles" w:date="2013-01-01T09:56:00Z"/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ins w:id="281" w:author="Charles" w:date="2013-01-01T09:56:00Z">
              <w:r>
                <w:rPr>
                  <w:rFonts w:ascii="Times New Roman" w:hAnsi="Times New Roman" w:cs="Times New Roman"/>
                  <w:color w:val="000000"/>
                  <w:spacing w:val="-49"/>
                  <w:sz w:val="12"/>
                  <w:szCs w:val="12"/>
                </w:rPr>
                <w:t>==============================================</w:t>
              </w:r>
            </w:ins>
          </w:p>
        </w:tc>
      </w:tr>
    </w:tbl>
    <w:p w14:paraId="0064C06F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ns w:id="282" w:author="Charles" w:date="2013-01-01T09:56:00Z"/>
          <w:rFonts w:ascii="Times New Roman" w:hAnsi="Times New Roman" w:cs="Times New Roman"/>
          <w:color w:val="000000"/>
          <w:sz w:val="18"/>
          <w:szCs w:val="18"/>
        </w:rPr>
      </w:pPr>
    </w:p>
    <w:p w14:paraId="343705C4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ins w:id="283" w:author="Charles" w:date="2013-01-01T09:56:00Z"/>
          <w:rFonts w:ascii="Times New Roman" w:hAnsi="Times New Roman" w:cs="Times New Roman"/>
          <w:color w:val="000000"/>
        </w:rPr>
      </w:pPr>
      <w:ins w:id="284" w:author="Charles" w:date="2013-01-01T09:56:00Z">
        <w:r>
          <w:rPr>
            <w:rFonts w:ascii="Times New Roman" w:hAnsi="Times New Roman" w:cs="Times New Roman"/>
            <w:color w:val="000000"/>
          </w:rPr>
          <w:tab/>
        </w:r>
        <w:bookmarkStart w:id="285" w:name="DBG120"/>
        <w:bookmarkEnd w:id="285"/>
        <w:r>
          <w:rPr>
            <w:rFonts w:ascii="Times New Roman" w:hAnsi="Times New Roman" w:cs="Times New Roman"/>
            <w:b/>
            <w:bCs/>
            <w:color w:val="000000"/>
          </w:rPr>
          <w:t>**********************************************************************</w:t>
        </w:r>
        <w:bookmarkStart w:id="286" w:name="DBG121"/>
        <w:bookmarkEnd w:id="286"/>
      </w:ins>
    </w:p>
    <w:p w14:paraId="3DE506D2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ns w:id="287" w:author="Charles" w:date="2013-01-01T09:56:00Z"/>
          <w:rFonts w:ascii="Times New Roman" w:hAnsi="Times New Roman" w:cs="Times New Roman"/>
          <w:color w:val="000000"/>
          <w:sz w:val="18"/>
          <w:szCs w:val="18"/>
        </w:rPr>
      </w:pPr>
      <w:bookmarkStart w:id="288" w:name="DBG122"/>
      <w:bookmarkEnd w:id="288"/>
    </w:p>
    <w:p w14:paraId="16438D9E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ns w:id="289" w:author="Charles" w:date="2013-01-01T09:56:00Z"/>
          <w:rFonts w:ascii="Times New Roman" w:hAnsi="Times New Roman" w:cs="Times New Roman"/>
          <w:color w:val="000000"/>
          <w:sz w:val="18"/>
          <w:szCs w:val="18"/>
        </w:rPr>
      </w:pPr>
    </w:p>
    <w:p w14:paraId="389CAC62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ins w:id="290" w:author="Charles" w:date="2013-01-01T09:56:00Z"/>
          <w:rFonts w:ascii="Times New Roman" w:hAnsi="Times New Roman" w:cs="Times New Roman"/>
          <w:color w:val="000000"/>
        </w:rPr>
      </w:pPr>
      <w:ins w:id="291" w:author="Charles" w:date="2013-01-01T09:56:00Z">
        <w:r>
          <w:rPr>
            <w:rFonts w:ascii="Times New Roman" w:hAnsi="Times New Roman" w:cs="Times New Roman"/>
            <w:color w:val="000000"/>
          </w:rPr>
          <w:tab/>
        </w:r>
        <w:bookmarkStart w:id="292" w:name="DBG123"/>
        <w:bookmarkEnd w:id="292"/>
        <w:r>
          <w:rPr>
            <w:rFonts w:ascii="Times New Roman" w:hAnsi="Times New Roman" w:cs="Times New Roman"/>
            <w:b/>
            <w:bCs/>
            <w:color w:val="000000"/>
          </w:rPr>
          <w:t>**********************************************************************</w:t>
        </w:r>
        <w:bookmarkStart w:id="293" w:name="DBG124"/>
        <w:bookmarkEnd w:id="293"/>
      </w:ins>
    </w:p>
    <w:p w14:paraId="6D8DF81A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ns w:id="294" w:author="Charles" w:date="2013-01-01T09:56:00Z"/>
          <w:rFonts w:ascii="Times New Roman" w:hAnsi="Times New Roman" w:cs="Times New Roman"/>
          <w:color w:val="000000"/>
          <w:sz w:val="18"/>
          <w:szCs w:val="18"/>
        </w:rPr>
      </w:pPr>
    </w:p>
    <w:p w14:paraId="7A73E8BD" w14:textId="77777777" w:rsidR="00E4067B" w:rsidRDefault="00AA19E8">
      <w:pPr>
        <w:widowControl w:val="0"/>
        <w:tabs>
          <w:tab w:val="left" w:pos="464"/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ins w:id="295" w:author="Charles" w:date="2013-01-01T09:56:00Z"/>
          <w:rFonts w:ascii="Times New Roman" w:hAnsi="Times New Roman" w:cs="Times New Roman"/>
          <w:color w:val="000000"/>
        </w:rPr>
      </w:pPr>
      <w:ins w:id="296" w:author="Charles" w:date="2013-01-01T09:56:00Z">
        <w:r>
          <w:rPr>
            <w:rFonts w:ascii="Times New Roman" w:hAnsi="Times New Roman" w:cs="Times New Roman"/>
            <w:color w:val="000000"/>
          </w:rPr>
          <w:tab/>
        </w:r>
        <w:r>
          <w:rPr>
            <w:rFonts w:ascii="Times New Roman" w:hAnsi="Times New Roman" w:cs="Times New Roman"/>
            <w:b/>
            <w:bCs/>
            <w:color w:val="000000"/>
          </w:rPr>
          <w:tab/>
        </w:r>
        <w:bookmarkStart w:id="297" w:name="DBG125"/>
        <w:bookmarkEnd w:id="297"/>
        <w:r>
          <w:rPr>
            <w:rFonts w:ascii="Times New Roman" w:hAnsi="Times New Roman" w:cs="Times New Roman"/>
            <w:b/>
            <w:bCs/>
            <w:color w:val="000000"/>
          </w:rPr>
          <w:t>COMPARISON BETWEEN ANALYSIS SECTION AND RECONCILIATION SECTION</w:t>
        </w:r>
        <w:bookmarkStart w:id="298" w:name="DBG126"/>
        <w:bookmarkEnd w:id="298"/>
      </w:ins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7346"/>
        <w:gridCol w:w="1279"/>
      </w:tblGrid>
      <w:tr w:rsidR="00E4067B" w14:paraId="18445725" w14:textId="77777777">
        <w:trPr>
          <w:ins w:id="299" w:author="Charles" w:date="2013-01-01T09:56:00Z"/>
        </w:trPr>
        <w:tc>
          <w:tcPr>
            <w:tcW w:w="7346" w:type="dxa"/>
            <w:tcBorders>
              <w:top w:val="nil"/>
              <w:left w:val="nil"/>
              <w:bottom w:val="nil"/>
              <w:right w:val="nil"/>
            </w:tcBorders>
          </w:tcPr>
          <w:p w14:paraId="4BB49F0F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00" w:author="Charles" w:date="2013-01-01T09:56:00Z"/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46DAC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ins w:id="301" w:author="Charles" w:date="2013-01-01T09:56:00Z"/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ins w:id="302" w:author="Charles" w:date="2013-01-01T09:56:00Z">
              <w:r>
                <w:rPr>
                  <w:rFonts w:ascii="Times New Roman" w:hAnsi="Times New Roman" w:cs="Times New Roman"/>
                  <w:color w:val="000000"/>
                  <w:spacing w:val="-21"/>
                  <w:sz w:val="12"/>
                  <w:szCs w:val="12"/>
                </w:rPr>
                <w:t>---------------</w:t>
              </w:r>
            </w:ins>
          </w:p>
        </w:tc>
      </w:tr>
    </w:tbl>
    <w:p w14:paraId="10CFDF2A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ns w:id="303" w:author="Charles" w:date="2013-01-01T09:56:00Z"/>
          <w:rFonts w:ascii="Times New Roman" w:hAnsi="Times New Roman" w:cs="Times New Roman"/>
          <w:color w:val="000000"/>
          <w:sz w:val="18"/>
          <w:szCs w:val="18"/>
        </w:rPr>
      </w:pPr>
      <w:bookmarkStart w:id="304" w:name="DBG127"/>
      <w:bookmarkEnd w:id="304"/>
    </w:p>
    <w:p w14:paraId="11B114FE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ins w:id="305" w:author="Charles" w:date="2013-01-01T09:56:00Z"/>
          <w:rFonts w:ascii="Times New Roman" w:hAnsi="Times New Roman" w:cs="Times New Roman"/>
          <w:color w:val="000000"/>
        </w:rPr>
      </w:pPr>
      <w:ins w:id="306" w:author="Charles" w:date="2013-01-01T09:56:00Z">
        <w:r>
          <w:rPr>
            <w:rFonts w:ascii="Times New Roman" w:hAnsi="Times New Roman" w:cs="Times New Roman"/>
            <w:color w:val="000000"/>
          </w:rPr>
          <w:tab/>
        </w:r>
        <w:bookmarkStart w:id="307" w:name="DBG128"/>
        <w:bookmarkEnd w:id="307"/>
        <w:r>
          <w:rPr>
            <w:rFonts w:ascii="Times New Roman" w:hAnsi="Times New Roman" w:cs="Times New Roman"/>
            <w:b/>
            <w:bCs/>
            <w:color w:val="000000"/>
          </w:rPr>
          <w:t>THERE IS AN ERROR BETWEEN THE MOVEMENT IN THE ANALYSIS</w:t>
        </w:r>
        <w:bookmarkStart w:id="308" w:name="DBG129"/>
        <w:bookmarkEnd w:id="308"/>
        <w:r>
          <w:rPr>
            <w:rFonts w:ascii="Times New Roman" w:hAnsi="Times New Roman" w:cs="Times New Roman"/>
            <w:b/>
            <w:bCs/>
            <w:color w:val="000000"/>
          </w:rPr>
          <w:t xml:space="preserve"> </w:t>
        </w:r>
        <w:bookmarkStart w:id="309" w:name="DBG130"/>
        <w:bookmarkEnd w:id="309"/>
        <w:r>
          <w:rPr>
            <w:rFonts w:ascii="Times New Roman" w:hAnsi="Times New Roman" w:cs="Times New Roman"/>
            <w:b/>
            <w:bCs/>
            <w:color w:val="000000"/>
          </w:rPr>
          <w:t>SECTION AND IN THE RECONCILIATION SECTION</w:t>
        </w:r>
        <w:bookmarkStart w:id="310" w:name="DBG131"/>
        <w:bookmarkEnd w:id="310"/>
      </w:ins>
    </w:p>
    <w:p w14:paraId="517F19BB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ns w:id="311" w:author="Charles" w:date="2013-01-01T09:56:00Z"/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7346"/>
        <w:gridCol w:w="1279"/>
      </w:tblGrid>
      <w:tr w:rsidR="00E4067B" w14:paraId="26819304" w14:textId="77777777">
        <w:trPr>
          <w:ins w:id="312" w:author="Charles" w:date="2013-01-01T09:56:00Z"/>
        </w:trPr>
        <w:tc>
          <w:tcPr>
            <w:tcW w:w="7346" w:type="dxa"/>
            <w:tcBorders>
              <w:top w:val="nil"/>
              <w:left w:val="nil"/>
              <w:bottom w:val="nil"/>
              <w:right w:val="nil"/>
            </w:tcBorders>
          </w:tcPr>
          <w:p w14:paraId="140B036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13" w:author="Charles" w:date="2013-01-01T09:56:00Z"/>
                <w:rFonts w:ascii="Times New Roman" w:hAnsi="Times New Roman" w:cs="Times New Roman"/>
                <w:b/>
                <w:bCs/>
                <w:color w:val="000000"/>
              </w:rPr>
            </w:pPr>
            <w:bookmarkStart w:id="314" w:name="DBG132"/>
            <w:bookmarkStart w:id="315" w:name="DBG133"/>
            <w:bookmarkEnd w:id="314"/>
            <w:bookmarkEnd w:id="315"/>
            <w:ins w:id="316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t>The movement in the reconciliation section is</w:t>
              </w:r>
            </w:ins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8DA863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ins w:id="317" w:author="Charles" w:date="2013-01-01T09:56:00Z"/>
                <w:rFonts w:ascii="Times New Roman" w:hAnsi="Times New Roman" w:cs="Times New Roman"/>
                <w:b/>
                <w:bCs/>
                <w:color w:val="000000"/>
              </w:rPr>
            </w:pPr>
            <w:bookmarkStart w:id="318" w:name="DBG134"/>
            <w:bookmarkStart w:id="319" w:name="DD19"/>
            <w:bookmarkEnd w:id="318"/>
            <w:bookmarkEnd w:id="319"/>
            <w:ins w:id="320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t>2,509,206</w:t>
              </w:r>
            </w:ins>
          </w:p>
        </w:tc>
      </w:tr>
      <w:tr w:rsidR="00E4067B" w14:paraId="41BAEF11" w14:textId="77777777">
        <w:trPr>
          <w:ins w:id="321" w:author="Charles" w:date="2013-01-01T09:56:00Z"/>
        </w:trPr>
        <w:tc>
          <w:tcPr>
            <w:tcW w:w="7346" w:type="dxa"/>
            <w:tcBorders>
              <w:top w:val="nil"/>
              <w:left w:val="nil"/>
              <w:bottom w:val="nil"/>
              <w:right w:val="nil"/>
            </w:tcBorders>
          </w:tcPr>
          <w:p w14:paraId="53F1CB0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22" w:author="Charles" w:date="2013-01-01T09:56:00Z"/>
                <w:rFonts w:ascii="Times New Roman" w:hAnsi="Times New Roman" w:cs="Times New Roman"/>
                <w:b/>
                <w:bCs/>
                <w:color w:val="000000"/>
              </w:rPr>
            </w:pPr>
            <w:bookmarkStart w:id="323" w:name="DBG135"/>
            <w:bookmarkStart w:id="324" w:name="DBG136"/>
            <w:bookmarkEnd w:id="323"/>
            <w:bookmarkEnd w:id="324"/>
            <w:ins w:id="325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t xml:space="preserve">The movement in the analysis section is             </w:t>
              </w:r>
            </w:ins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05DB4C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ins w:id="326" w:author="Charles" w:date="2013-01-01T09:56:00Z"/>
                <w:rFonts w:ascii="Times New Roman" w:hAnsi="Times New Roman" w:cs="Times New Roman"/>
                <w:b/>
                <w:bCs/>
                <w:color w:val="000000"/>
              </w:rPr>
            </w:pPr>
            <w:bookmarkStart w:id="327" w:name="DBG137"/>
            <w:bookmarkStart w:id="328" w:name="DD20"/>
            <w:bookmarkEnd w:id="327"/>
            <w:bookmarkEnd w:id="328"/>
            <w:ins w:id="329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t>(274,639)</w:t>
              </w:r>
            </w:ins>
          </w:p>
        </w:tc>
      </w:tr>
      <w:tr w:rsidR="00E4067B" w14:paraId="5755396A" w14:textId="77777777">
        <w:trPr>
          <w:ins w:id="330" w:author="Charles" w:date="2013-01-01T09:56:00Z"/>
        </w:trPr>
        <w:tc>
          <w:tcPr>
            <w:tcW w:w="7346" w:type="dxa"/>
            <w:tcBorders>
              <w:top w:val="nil"/>
              <w:left w:val="nil"/>
              <w:bottom w:val="nil"/>
              <w:right w:val="nil"/>
            </w:tcBorders>
          </w:tcPr>
          <w:p w14:paraId="3B722DC7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31" w:author="Charles" w:date="2013-01-01T09:56:00Z"/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2F38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ins w:id="332" w:author="Charles" w:date="2013-01-01T09:56:00Z"/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ins w:id="333" w:author="Charles" w:date="2013-01-01T09:56:00Z">
              <w:r>
                <w:rPr>
                  <w:rFonts w:ascii="Times New Roman" w:hAnsi="Times New Roman" w:cs="Times New Roman"/>
                  <w:color w:val="000000"/>
                  <w:spacing w:val="-21"/>
                  <w:sz w:val="12"/>
                  <w:szCs w:val="12"/>
                </w:rPr>
                <w:t>----------------------------------------------</w:t>
              </w:r>
            </w:ins>
          </w:p>
        </w:tc>
      </w:tr>
      <w:tr w:rsidR="00E4067B" w14:paraId="20C679D2" w14:textId="77777777">
        <w:trPr>
          <w:ins w:id="334" w:author="Charles" w:date="2013-01-01T09:56:00Z"/>
        </w:trPr>
        <w:tc>
          <w:tcPr>
            <w:tcW w:w="7346" w:type="dxa"/>
            <w:tcBorders>
              <w:top w:val="nil"/>
              <w:left w:val="nil"/>
              <w:bottom w:val="nil"/>
              <w:right w:val="nil"/>
            </w:tcBorders>
          </w:tcPr>
          <w:p w14:paraId="7B887A4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35" w:author="Charles" w:date="2013-01-01T09:56:00Z"/>
                <w:rFonts w:ascii="Times New Roman" w:hAnsi="Times New Roman" w:cs="Times New Roman"/>
                <w:b/>
                <w:bCs/>
                <w:color w:val="000000"/>
              </w:rPr>
            </w:pPr>
            <w:bookmarkStart w:id="336" w:name="DBG138"/>
            <w:bookmarkStart w:id="337" w:name="DBG139"/>
            <w:bookmarkEnd w:id="336"/>
            <w:bookmarkEnd w:id="337"/>
            <w:ins w:id="338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t>Difference, please check:</w:t>
              </w:r>
            </w:ins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C7459D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ins w:id="339" w:author="Charles" w:date="2013-01-01T09:56:00Z"/>
                <w:rFonts w:ascii="Times New Roman" w:hAnsi="Times New Roman" w:cs="Times New Roman"/>
                <w:b/>
                <w:bCs/>
                <w:color w:val="000000"/>
              </w:rPr>
            </w:pPr>
            <w:bookmarkStart w:id="340" w:name="DBG140"/>
            <w:bookmarkStart w:id="341" w:name="DD21"/>
            <w:bookmarkEnd w:id="340"/>
            <w:bookmarkEnd w:id="341"/>
            <w:ins w:id="342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t>2,234,567</w:t>
              </w:r>
            </w:ins>
          </w:p>
        </w:tc>
      </w:tr>
      <w:tr w:rsidR="00E4067B" w14:paraId="3C3DAA8B" w14:textId="77777777">
        <w:trPr>
          <w:ins w:id="343" w:author="Charles" w:date="2013-01-01T09:56:00Z"/>
        </w:trPr>
        <w:tc>
          <w:tcPr>
            <w:tcW w:w="7346" w:type="dxa"/>
            <w:tcBorders>
              <w:top w:val="nil"/>
              <w:left w:val="nil"/>
              <w:bottom w:val="nil"/>
              <w:right w:val="nil"/>
            </w:tcBorders>
          </w:tcPr>
          <w:p w14:paraId="793C2256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44" w:author="Charles" w:date="2013-01-01T09:56:00Z"/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E2E2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ins w:id="345" w:author="Charles" w:date="2013-01-01T09:56:00Z"/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ins w:id="346" w:author="Charles" w:date="2013-01-01T09:56:00Z">
              <w:r>
                <w:rPr>
                  <w:rFonts w:ascii="Times New Roman" w:hAnsi="Times New Roman" w:cs="Times New Roman"/>
                  <w:color w:val="000000"/>
                  <w:spacing w:val="-49"/>
                  <w:sz w:val="12"/>
                  <w:szCs w:val="12"/>
                </w:rPr>
                <w:t>==============================================</w:t>
              </w:r>
            </w:ins>
          </w:p>
        </w:tc>
      </w:tr>
    </w:tbl>
    <w:p w14:paraId="24C4738F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ns w:id="347" w:author="Charles" w:date="2013-01-01T09:56:00Z"/>
          <w:rFonts w:ascii="Times New Roman" w:hAnsi="Times New Roman" w:cs="Times New Roman"/>
          <w:color w:val="000000"/>
          <w:sz w:val="18"/>
          <w:szCs w:val="18"/>
        </w:rPr>
      </w:pPr>
    </w:p>
    <w:p w14:paraId="1F91FF5B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ins w:id="348" w:author="Charles" w:date="2013-01-01T09:56:00Z"/>
          <w:rFonts w:ascii="Times New Roman" w:hAnsi="Times New Roman" w:cs="Times New Roman"/>
          <w:color w:val="000000"/>
        </w:rPr>
      </w:pPr>
      <w:ins w:id="349" w:author="Charles" w:date="2013-01-01T09:56:00Z">
        <w:r>
          <w:rPr>
            <w:rFonts w:ascii="Times New Roman" w:hAnsi="Times New Roman" w:cs="Times New Roman"/>
            <w:color w:val="000000"/>
          </w:rPr>
          <w:tab/>
        </w:r>
        <w:bookmarkStart w:id="350" w:name="DBG141"/>
        <w:bookmarkEnd w:id="350"/>
        <w:r>
          <w:rPr>
            <w:rFonts w:ascii="Times New Roman" w:hAnsi="Times New Roman" w:cs="Times New Roman"/>
            <w:b/>
            <w:bCs/>
            <w:color w:val="000000"/>
          </w:rPr>
          <w:t>**********************************************************************</w:t>
        </w:r>
        <w:bookmarkStart w:id="351" w:name="DBG142"/>
        <w:bookmarkEnd w:id="351"/>
      </w:ins>
    </w:p>
    <w:p w14:paraId="3EFE07B2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ns w:id="352" w:author="Charles" w:date="2013-01-01T09:56:00Z"/>
          <w:rFonts w:ascii="Times New Roman" w:hAnsi="Times New Roman" w:cs="Times New Roman"/>
          <w:color w:val="000000"/>
          <w:sz w:val="18"/>
          <w:szCs w:val="18"/>
        </w:rPr>
      </w:pPr>
      <w:bookmarkStart w:id="353" w:name="DBG143"/>
      <w:bookmarkEnd w:id="353"/>
    </w:p>
    <w:p w14:paraId="327A1600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ns w:id="354" w:author="Charles" w:date="2013-01-01T09:56:00Z"/>
          <w:rFonts w:ascii="Times New Roman" w:hAnsi="Times New Roman" w:cs="Times New Roman"/>
          <w:color w:val="000000"/>
          <w:sz w:val="18"/>
          <w:szCs w:val="18"/>
        </w:rPr>
      </w:pPr>
    </w:p>
    <w:p w14:paraId="10AACBC7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ns w:id="355" w:author="Charles" w:date="2013-01-01T09:56:00Z"/>
          <w:rFonts w:ascii="Times New Roman" w:hAnsi="Times New Roman" w:cs="Times New Roman"/>
          <w:color w:val="000000"/>
        </w:rPr>
        <w:sectPr w:rsidR="00E4067B">
          <w:headerReference w:type="default" r:id="rId14"/>
          <w:footerReference w:type="default" r:id="rId15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0358599A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ns w:id="376" w:author="Charles" w:date="2013-01-01T09:56:00Z"/>
          <w:rFonts w:ascii="Times New Roman" w:hAnsi="Times New Roman" w:cs="Times New Roman"/>
          <w:color w:val="000000"/>
          <w:sz w:val="18"/>
          <w:szCs w:val="18"/>
        </w:rPr>
      </w:pPr>
    </w:p>
    <w:p w14:paraId="6F722748" w14:textId="77777777" w:rsidR="00E4067B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ins w:id="377" w:author="Charles" w:date="2013-01-01T09:56:00Z"/>
          <w:rFonts w:ascii="Times New Roman" w:hAnsi="Times New Roman" w:cs="Times New Roman"/>
          <w:color w:val="000000"/>
        </w:rPr>
      </w:pPr>
      <w:ins w:id="378" w:author="Charles" w:date="2013-01-01T09:56:00Z">
        <w:r>
          <w:rPr>
            <w:rFonts w:ascii="Times New Roman" w:hAnsi="Times New Roman" w:cs="Times New Roman"/>
            <w:color w:val="000000"/>
          </w:rPr>
          <w:tab/>
        </w:r>
        <w:bookmarkStart w:id="379" w:name="DBG164"/>
        <w:bookmarkEnd w:id="379"/>
        <w:r>
          <w:rPr>
            <w:rFonts w:ascii="Times New Roman" w:hAnsi="Times New Roman" w:cs="Times New Roman"/>
            <w:b/>
            <w:bCs/>
            <w:color w:val="0000FF"/>
          </w:rPr>
          <w:t>SHAREHOLDERS FUNDS</w:t>
        </w:r>
        <w:bookmarkStart w:id="380" w:name="DBG165"/>
        <w:bookmarkEnd w:id="380"/>
      </w:ins>
    </w:p>
    <w:p w14:paraId="0959FA28" w14:textId="77777777" w:rsidR="00E4067B" w:rsidRDefault="00AA19E8">
      <w:pPr>
        <w:widowControl w:val="0"/>
        <w:tabs>
          <w:tab w:val="right" w:pos="7437"/>
        </w:tabs>
        <w:autoSpaceDE w:val="0"/>
        <w:autoSpaceDN w:val="0"/>
        <w:adjustRightInd w:val="0"/>
        <w:spacing w:after="0" w:line="240" w:lineRule="auto"/>
        <w:jc w:val="both"/>
        <w:rPr>
          <w:ins w:id="381" w:author="Charles" w:date="2013-01-01T09:56:00Z"/>
          <w:rFonts w:ascii="Times New Roman" w:hAnsi="Times New Roman" w:cs="Times New Roman"/>
          <w:color w:val="000000"/>
        </w:rPr>
      </w:pPr>
      <w:ins w:id="382" w:author="Charles" w:date="2013-01-01T09:56:00Z">
        <w:r>
          <w:rPr>
            <w:rFonts w:ascii="Times New Roman" w:hAnsi="Times New Roman" w:cs="Times New Roman"/>
            <w:color w:val="000000"/>
          </w:rPr>
          <w:tab/>
        </w:r>
        <w:bookmarkStart w:id="383" w:name="DBG166"/>
        <w:bookmarkEnd w:id="383"/>
        <w:r>
          <w:rPr>
            <w:rFonts w:ascii="Times New Roman" w:hAnsi="Times New Roman" w:cs="Times New Roman"/>
            <w:color w:val="000000"/>
          </w:rPr>
          <w:t>£</w:t>
        </w:r>
      </w:ins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184"/>
        <w:gridCol w:w="1278"/>
      </w:tblGrid>
      <w:tr w:rsidR="00E4067B" w14:paraId="18CD5D44" w14:textId="77777777">
        <w:trPr>
          <w:ins w:id="384" w:author="Charles" w:date="2013-01-01T09:56:00Z"/>
        </w:trPr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14:paraId="5BDE93E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85" w:author="Charles" w:date="2013-01-01T09:56:00Z"/>
                <w:rFonts w:ascii="Times New Roman" w:hAnsi="Times New Roman" w:cs="Times New Roman"/>
                <w:color w:val="000000"/>
              </w:rPr>
            </w:pPr>
            <w:bookmarkStart w:id="386" w:name="DBG167"/>
            <w:bookmarkStart w:id="387" w:name="DBG168"/>
            <w:bookmarkEnd w:id="386"/>
            <w:bookmarkEnd w:id="387"/>
            <w:ins w:id="388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t>Balance carried forward in last years accounts was</w:t>
              </w:r>
            </w:ins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DC76FC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ins w:id="389" w:author="Charles" w:date="2013-01-01T09:56:00Z"/>
                <w:rFonts w:ascii="Times New Roman" w:hAnsi="Times New Roman" w:cs="Times New Roman"/>
                <w:color w:val="000000"/>
              </w:rPr>
            </w:pPr>
            <w:bookmarkStart w:id="390" w:name="DBG169"/>
            <w:bookmarkStart w:id="391" w:name="DD22"/>
            <w:bookmarkEnd w:id="390"/>
            <w:bookmarkEnd w:id="391"/>
            <w:ins w:id="392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t>6,506,299</w:t>
              </w:r>
            </w:ins>
          </w:p>
        </w:tc>
      </w:tr>
      <w:tr w:rsidR="00E4067B" w14:paraId="03590B07" w14:textId="77777777">
        <w:trPr>
          <w:ins w:id="393" w:author="Charles" w:date="2013-01-01T09:56:00Z"/>
        </w:trPr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14:paraId="197FCAA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94" w:author="Charles" w:date="2013-01-01T09:56:00Z"/>
                <w:rFonts w:ascii="Times New Roman" w:hAnsi="Times New Roman" w:cs="Times New Roman"/>
                <w:color w:val="000000"/>
              </w:rPr>
            </w:pPr>
            <w:bookmarkStart w:id="395" w:name="DBG170"/>
            <w:bookmarkStart w:id="396" w:name="DBG171"/>
            <w:bookmarkEnd w:id="395"/>
            <w:bookmarkEnd w:id="396"/>
            <w:ins w:id="397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t>Balance brought forward in these accounts is</w:t>
              </w:r>
            </w:ins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8D3C8F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ins w:id="398" w:author="Charles" w:date="2013-01-01T09:56:00Z"/>
                <w:rFonts w:ascii="Times New Roman" w:hAnsi="Times New Roman" w:cs="Times New Roman"/>
                <w:color w:val="000000"/>
              </w:rPr>
            </w:pPr>
            <w:bookmarkStart w:id="399" w:name="DBG172"/>
            <w:bookmarkStart w:id="400" w:name="DD23"/>
            <w:bookmarkEnd w:id="399"/>
            <w:bookmarkEnd w:id="400"/>
            <w:ins w:id="401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t>4,271,732</w:t>
              </w:r>
            </w:ins>
          </w:p>
        </w:tc>
      </w:tr>
      <w:tr w:rsidR="00E4067B" w14:paraId="43FDC6D2" w14:textId="77777777">
        <w:trPr>
          <w:ins w:id="402" w:author="Charles" w:date="2013-01-01T09:56:00Z"/>
        </w:trPr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14:paraId="0A08AD30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403" w:author="Charles" w:date="2013-01-01T09:56:00Z"/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E8D34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ins w:id="404" w:author="Charles" w:date="2013-01-01T09:56:00Z"/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ins w:id="405" w:author="Charles" w:date="2013-01-01T09:56:00Z">
              <w:r>
                <w:rPr>
                  <w:rFonts w:ascii="Times New Roman" w:hAnsi="Times New Roman" w:cs="Times New Roman"/>
                  <w:color w:val="000000"/>
                  <w:spacing w:val="-21"/>
                  <w:sz w:val="12"/>
                  <w:szCs w:val="12"/>
                </w:rPr>
                <w:t>----------------------------------------------</w:t>
              </w:r>
            </w:ins>
          </w:p>
        </w:tc>
      </w:tr>
      <w:tr w:rsidR="00E4067B" w14:paraId="5F1044F9" w14:textId="77777777">
        <w:trPr>
          <w:ins w:id="406" w:author="Charles" w:date="2013-01-01T09:56:00Z"/>
        </w:trPr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14:paraId="79C14E7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407" w:author="Charles" w:date="2013-01-01T09:56:00Z"/>
                <w:rFonts w:ascii="Times New Roman" w:hAnsi="Times New Roman" w:cs="Times New Roman"/>
                <w:color w:val="000000"/>
              </w:rPr>
            </w:pPr>
            <w:bookmarkStart w:id="408" w:name="DBG173"/>
            <w:bookmarkStart w:id="409" w:name="DBG174"/>
            <w:bookmarkEnd w:id="408"/>
            <w:bookmarkEnd w:id="409"/>
            <w:ins w:id="410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t>Difference</w:t>
              </w:r>
            </w:ins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EB0AF6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ins w:id="411" w:author="Charles" w:date="2013-01-01T09:56:00Z"/>
                <w:rFonts w:ascii="Times New Roman" w:hAnsi="Times New Roman" w:cs="Times New Roman"/>
                <w:color w:val="000000"/>
              </w:rPr>
            </w:pPr>
            <w:bookmarkStart w:id="412" w:name="DBG175"/>
            <w:bookmarkStart w:id="413" w:name="DD24"/>
            <w:bookmarkEnd w:id="412"/>
            <w:bookmarkEnd w:id="413"/>
            <w:ins w:id="414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t>2,234,567</w:t>
              </w:r>
            </w:ins>
          </w:p>
        </w:tc>
      </w:tr>
      <w:tr w:rsidR="00E4067B" w14:paraId="7F62CAE3" w14:textId="77777777">
        <w:trPr>
          <w:ins w:id="415" w:author="Charles" w:date="2013-01-01T09:56:00Z"/>
        </w:trPr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14:paraId="0E32FAD9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416" w:author="Charles" w:date="2013-01-01T09:56:00Z"/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CE0A0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ins w:id="417" w:author="Charles" w:date="2013-01-01T09:56:00Z"/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ins w:id="418" w:author="Charles" w:date="2013-01-01T09:56:00Z">
              <w:r>
                <w:rPr>
                  <w:rFonts w:ascii="Times New Roman" w:hAnsi="Times New Roman" w:cs="Times New Roman"/>
                  <w:color w:val="000000"/>
                  <w:spacing w:val="-49"/>
                  <w:sz w:val="12"/>
                  <w:szCs w:val="12"/>
                </w:rPr>
                <w:t>==============================================</w:t>
              </w:r>
            </w:ins>
          </w:p>
        </w:tc>
      </w:tr>
    </w:tbl>
    <w:p w14:paraId="0C0E5058" w14:textId="77777777" w:rsidR="00E4067B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ins w:id="419" w:author="Charles" w:date="2013-01-01T09:56:00Z"/>
          <w:rFonts w:ascii="Times New Roman" w:hAnsi="Times New Roman" w:cs="Times New Roman"/>
          <w:b/>
          <w:bCs/>
          <w:color w:val="0000FF"/>
        </w:rPr>
      </w:pPr>
      <w:ins w:id="420" w:author="Charles" w:date="2013-01-01T09:56:00Z">
        <w:r>
          <w:rPr>
            <w:rFonts w:ascii="Times New Roman" w:hAnsi="Times New Roman" w:cs="Times New Roman"/>
            <w:color w:val="000000"/>
          </w:rPr>
          <w:tab/>
        </w:r>
        <w:bookmarkStart w:id="421" w:name="DBG176"/>
        <w:bookmarkEnd w:id="421"/>
        <w:r>
          <w:rPr>
            <w:rFonts w:ascii="Times New Roman" w:hAnsi="Times New Roman" w:cs="Times New Roman"/>
            <w:b/>
            <w:bCs/>
            <w:color w:val="0000FF"/>
          </w:rPr>
          <w:t xml:space="preserve">There has been a prior year adjustment this year of </w:t>
        </w:r>
        <w:bookmarkStart w:id="422" w:name="DBG177"/>
        <w:bookmarkEnd w:id="422"/>
        <w:r>
          <w:rPr>
            <w:rFonts w:ascii="Times New Roman" w:hAnsi="Times New Roman" w:cs="Times New Roman"/>
            <w:b/>
            <w:bCs/>
            <w:color w:val="0000FF"/>
          </w:rPr>
          <w:t>£</w:t>
        </w:r>
        <w:bookmarkStart w:id="423" w:name="DBG178"/>
        <w:bookmarkEnd w:id="423"/>
        <w:r>
          <w:rPr>
            <w:rFonts w:ascii="Times New Roman" w:hAnsi="Times New Roman" w:cs="Times New Roman"/>
            <w:b/>
            <w:bCs/>
            <w:color w:val="0000FF"/>
          </w:rPr>
          <w:t>–</w:t>
        </w:r>
        <w:bookmarkStart w:id="424" w:name="DBG179"/>
        <w:bookmarkEnd w:id="424"/>
        <w:r>
          <w:rPr>
            <w:rFonts w:ascii="Times New Roman" w:hAnsi="Times New Roman" w:cs="Times New Roman"/>
            <w:b/>
            <w:bCs/>
            <w:color w:val="0000FF"/>
          </w:rPr>
          <w:t>.</w:t>
        </w:r>
      </w:ins>
    </w:p>
    <w:p w14:paraId="1C2CE669" w14:textId="77777777" w:rsidR="00E4067B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ins w:id="425" w:author="Charles" w:date="2013-01-01T09:56:00Z"/>
          <w:rFonts w:ascii="Times New Roman" w:hAnsi="Times New Roman" w:cs="Times New Roman"/>
          <w:color w:val="000000"/>
        </w:rPr>
      </w:pPr>
      <w:ins w:id="426" w:author="Charles" w:date="2013-01-01T09:56:00Z">
        <w:r>
          <w:rPr>
            <w:rFonts w:ascii="Times New Roman" w:hAnsi="Times New Roman" w:cs="Times New Roman"/>
            <w:b/>
            <w:bCs/>
            <w:color w:val="0000FF"/>
          </w:rPr>
          <w:tab/>
        </w:r>
        <w:bookmarkStart w:id="427" w:name="DBG180"/>
        <w:bookmarkEnd w:id="427"/>
        <w:r>
          <w:rPr>
            <w:rFonts w:ascii="Times New Roman" w:hAnsi="Times New Roman" w:cs="Times New Roman"/>
            <w:b/>
            <w:bCs/>
            <w:color w:val="0000FF"/>
          </w:rPr>
          <w:t>Agree that the difference is due to this.</w:t>
        </w:r>
        <w:bookmarkStart w:id="428" w:name="DBG181"/>
        <w:bookmarkEnd w:id="428"/>
      </w:ins>
    </w:p>
    <w:p w14:paraId="01900498" w14:textId="77777777" w:rsidR="00E4067B" w:rsidRDefault="00AA19E8">
      <w:pPr>
        <w:widowControl w:val="0"/>
        <w:tabs>
          <w:tab w:val="right" w:pos="8599"/>
        </w:tabs>
        <w:autoSpaceDE w:val="0"/>
        <w:autoSpaceDN w:val="0"/>
        <w:adjustRightInd w:val="0"/>
        <w:spacing w:after="0" w:line="240" w:lineRule="auto"/>
        <w:jc w:val="both"/>
        <w:rPr>
          <w:ins w:id="429" w:author="Charles" w:date="2013-01-01T09:56:00Z"/>
          <w:rFonts w:ascii="Times New Roman" w:hAnsi="Times New Roman" w:cs="Times New Roman"/>
          <w:color w:val="000000"/>
        </w:rPr>
      </w:pPr>
      <w:ins w:id="430" w:author="Charles" w:date="2013-01-01T09:56:00Z">
        <w:r>
          <w:rPr>
            <w:rFonts w:ascii="Times New Roman" w:hAnsi="Times New Roman" w:cs="Times New Roman"/>
            <w:color w:val="000000"/>
          </w:rPr>
          <w:tab/>
        </w:r>
        <w:bookmarkStart w:id="431" w:name="DBG182"/>
        <w:bookmarkEnd w:id="431"/>
        <w:r>
          <w:rPr>
            <w:rFonts w:ascii="Times New Roman" w:hAnsi="Times New Roman" w:cs="Times New Roman"/>
            <w:color w:val="000000"/>
          </w:rPr>
          <w:t>-------</w:t>
        </w:r>
      </w:ins>
    </w:p>
    <w:p w14:paraId="0D0CE269" w14:textId="77777777" w:rsidR="00E4067B" w:rsidRDefault="00AA19E8">
      <w:pPr>
        <w:widowControl w:val="0"/>
        <w:tabs>
          <w:tab w:val="left" w:pos="464"/>
          <w:tab w:val="right" w:pos="7320"/>
          <w:tab w:val="right" w:pos="7785"/>
          <w:tab w:val="right" w:pos="8715"/>
        </w:tabs>
        <w:autoSpaceDE w:val="0"/>
        <w:autoSpaceDN w:val="0"/>
        <w:adjustRightInd w:val="0"/>
        <w:spacing w:after="0" w:line="240" w:lineRule="auto"/>
        <w:jc w:val="both"/>
        <w:rPr>
          <w:ins w:id="432" w:author="Charles" w:date="2013-01-01T09:56:00Z"/>
          <w:rFonts w:ascii="Times New Roman" w:hAnsi="Times New Roman" w:cs="Times New Roman"/>
          <w:color w:val="000000"/>
        </w:rPr>
      </w:pPr>
      <w:ins w:id="433" w:author="Charles" w:date="2013-01-01T09:56:00Z">
        <w:r>
          <w:rPr>
            <w:rFonts w:ascii="Times New Roman" w:hAnsi="Times New Roman" w:cs="Times New Roman"/>
            <w:color w:val="000000"/>
          </w:rPr>
          <w:tab/>
        </w:r>
        <w:bookmarkStart w:id="434" w:name="DBG183"/>
        <w:bookmarkEnd w:id="434"/>
        <w:r>
          <w:rPr>
            <w:rFonts w:ascii="Times New Roman" w:hAnsi="Times New Roman" w:cs="Times New Roman"/>
            <w:color w:val="000000"/>
          </w:rPr>
          <w:t>Checked and confirmed</w:t>
        </w:r>
        <w:r>
          <w:rPr>
            <w:rFonts w:ascii="Times New Roman" w:hAnsi="Times New Roman" w:cs="Times New Roman"/>
            <w:color w:val="000000"/>
          </w:rPr>
          <w:tab/>
        </w:r>
        <w:bookmarkStart w:id="435" w:name="DBG184"/>
        <w:bookmarkEnd w:id="435"/>
        <w:r>
          <w:rPr>
            <w:rFonts w:ascii="Times New Roman" w:hAnsi="Times New Roman" w:cs="Times New Roman"/>
            <w:color w:val="000000"/>
          </w:rPr>
          <w:t>Assistant</w:t>
        </w:r>
        <w:r>
          <w:rPr>
            <w:rFonts w:ascii="Times New Roman" w:hAnsi="Times New Roman" w:cs="Times New Roman"/>
            <w:color w:val="000000"/>
          </w:rPr>
          <w:tab/>
        </w:r>
        <w:bookmarkStart w:id="436" w:name="DBG185"/>
        <w:bookmarkEnd w:id="436"/>
        <w:r>
          <w:rPr>
            <w:rFonts w:ascii="Times New Roman" w:hAnsi="Times New Roman" w:cs="Times New Roman"/>
            <w:color w:val="000000"/>
          </w:rPr>
          <w:t>|</w:t>
        </w:r>
        <w:r>
          <w:rPr>
            <w:rFonts w:ascii="Times New Roman" w:hAnsi="Times New Roman" w:cs="Times New Roman"/>
            <w:color w:val="000000"/>
          </w:rPr>
          <w:tab/>
        </w:r>
        <w:bookmarkStart w:id="437" w:name="DBG186"/>
        <w:bookmarkEnd w:id="437"/>
        <w:r>
          <w:rPr>
            <w:rFonts w:ascii="Times New Roman" w:hAnsi="Times New Roman" w:cs="Times New Roman"/>
            <w:color w:val="000000"/>
          </w:rPr>
          <w:t>|</w:t>
        </w:r>
      </w:ins>
    </w:p>
    <w:p w14:paraId="4256898C" w14:textId="77777777" w:rsidR="00E4067B" w:rsidRDefault="00AA19E8">
      <w:pPr>
        <w:widowControl w:val="0"/>
        <w:tabs>
          <w:tab w:val="right" w:pos="8599"/>
        </w:tabs>
        <w:autoSpaceDE w:val="0"/>
        <w:autoSpaceDN w:val="0"/>
        <w:adjustRightInd w:val="0"/>
        <w:spacing w:after="0" w:line="240" w:lineRule="auto"/>
        <w:jc w:val="both"/>
        <w:rPr>
          <w:ins w:id="438" w:author="Charles" w:date="2013-01-01T09:56:00Z"/>
          <w:rFonts w:ascii="Times New Roman" w:hAnsi="Times New Roman" w:cs="Times New Roman"/>
          <w:color w:val="000000"/>
        </w:rPr>
      </w:pPr>
      <w:ins w:id="439" w:author="Charles" w:date="2013-01-01T09:56:00Z">
        <w:r>
          <w:rPr>
            <w:rFonts w:ascii="Times New Roman" w:hAnsi="Times New Roman" w:cs="Times New Roman"/>
            <w:color w:val="000000"/>
          </w:rPr>
          <w:tab/>
        </w:r>
        <w:bookmarkStart w:id="440" w:name="DBG187"/>
        <w:bookmarkEnd w:id="440"/>
        <w:r>
          <w:rPr>
            <w:rFonts w:ascii="Times New Roman" w:hAnsi="Times New Roman" w:cs="Times New Roman"/>
            <w:color w:val="000000"/>
          </w:rPr>
          <w:t>-------</w:t>
        </w:r>
      </w:ins>
    </w:p>
    <w:p w14:paraId="0CE79611" w14:textId="77777777" w:rsidR="00E4067B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ins w:id="441" w:author="Charles" w:date="2013-01-01T09:56:00Z"/>
          <w:rFonts w:ascii="Times New Roman" w:hAnsi="Times New Roman" w:cs="Times New Roman"/>
          <w:color w:val="000000"/>
        </w:rPr>
      </w:pPr>
      <w:ins w:id="442" w:author="Charles" w:date="2013-01-01T09:56:00Z">
        <w:r>
          <w:rPr>
            <w:rFonts w:ascii="Times New Roman" w:hAnsi="Times New Roman" w:cs="Times New Roman"/>
            <w:color w:val="000000"/>
          </w:rPr>
          <w:tab/>
        </w:r>
        <w:bookmarkStart w:id="443" w:name="DBG188"/>
        <w:bookmarkEnd w:id="443"/>
        <w:r>
          <w:rPr>
            <w:rFonts w:ascii="Times New Roman" w:hAnsi="Times New Roman" w:cs="Times New Roman"/>
            <w:b/>
            <w:bCs/>
            <w:color w:val="0000FF"/>
          </w:rPr>
          <w:t>The difference may be attributable to a difference on one of the</w:t>
        </w:r>
        <w:bookmarkStart w:id="444" w:name="DBG189"/>
        <w:bookmarkEnd w:id="444"/>
      </w:ins>
    </w:p>
    <w:p w14:paraId="2B74D003" w14:textId="77777777" w:rsidR="00E4067B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ins w:id="445" w:author="Charles" w:date="2013-01-01T09:56:00Z"/>
          <w:rFonts w:ascii="Times New Roman" w:hAnsi="Times New Roman" w:cs="Times New Roman"/>
          <w:color w:val="000000"/>
        </w:rPr>
      </w:pPr>
      <w:ins w:id="446" w:author="Charles" w:date="2013-01-01T09:56:00Z">
        <w:r>
          <w:rPr>
            <w:rFonts w:ascii="Times New Roman" w:hAnsi="Times New Roman" w:cs="Times New Roman"/>
            <w:color w:val="000000"/>
          </w:rPr>
          <w:tab/>
        </w:r>
        <w:bookmarkStart w:id="447" w:name="DBG190"/>
        <w:bookmarkEnd w:id="447"/>
        <w:r>
          <w:rPr>
            <w:rFonts w:ascii="Times New Roman" w:hAnsi="Times New Roman" w:cs="Times New Roman"/>
            <w:b/>
            <w:bCs/>
            <w:color w:val="0000FF"/>
          </w:rPr>
          <w:t>categories of share capital or on share premium or revaluation reserve.</w:t>
        </w:r>
        <w:bookmarkStart w:id="448" w:name="DBG191"/>
        <w:bookmarkEnd w:id="448"/>
      </w:ins>
    </w:p>
    <w:p w14:paraId="3B5CC1A8" w14:textId="77777777" w:rsidR="00E4067B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ins w:id="449" w:author="Charles" w:date="2013-01-01T09:56:00Z"/>
          <w:rFonts w:ascii="Times New Roman" w:hAnsi="Times New Roman" w:cs="Times New Roman"/>
          <w:color w:val="000000"/>
        </w:rPr>
      </w:pPr>
      <w:ins w:id="450" w:author="Charles" w:date="2013-01-01T09:56:00Z">
        <w:r>
          <w:rPr>
            <w:rFonts w:ascii="Times New Roman" w:hAnsi="Times New Roman" w:cs="Times New Roman"/>
            <w:color w:val="000000"/>
          </w:rPr>
          <w:tab/>
        </w:r>
        <w:bookmarkStart w:id="451" w:name="DBG192"/>
        <w:bookmarkEnd w:id="451"/>
        <w:r>
          <w:rPr>
            <w:rFonts w:ascii="Times New Roman" w:hAnsi="Times New Roman" w:cs="Times New Roman"/>
            <w:b/>
            <w:bCs/>
            <w:color w:val="0000FF"/>
          </w:rPr>
          <w:t xml:space="preserve">There is a difference of </w:t>
        </w:r>
        <w:bookmarkStart w:id="452" w:name="DBG193"/>
        <w:bookmarkEnd w:id="452"/>
        <w:r>
          <w:rPr>
            <w:rFonts w:ascii="Times New Roman" w:hAnsi="Times New Roman" w:cs="Times New Roman"/>
            <w:b/>
            <w:bCs/>
            <w:color w:val="0000FF"/>
          </w:rPr>
          <w:t>£</w:t>
        </w:r>
        <w:bookmarkStart w:id="453" w:name="DBG194"/>
        <w:bookmarkEnd w:id="453"/>
        <w:r>
          <w:rPr>
            <w:rFonts w:ascii="Times New Roman" w:hAnsi="Times New Roman" w:cs="Times New Roman"/>
            <w:b/>
            <w:bCs/>
            <w:color w:val="0000FF"/>
          </w:rPr>
          <w:t>2,234,567</w:t>
        </w:r>
        <w:bookmarkStart w:id="454" w:name="DBG195"/>
        <w:bookmarkEnd w:id="454"/>
        <w:r>
          <w:rPr>
            <w:rFonts w:ascii="Times New Roman" w:hAnsi="Times New Roman" w:cs="Times New Roman"/>
            <w:b/>
            <w:bCs/>
            <w:color w:val="0000FF"/>
          </w:rPr>
          <w:t xml:space="preserve"> on the P &amp; L account - see below.</w:t>
        </w:r>
        <w:bookmarkStart w:id="455" w:name="DBG196"/>
        <w:bookmarkEnd w:id="455"/>
      </w:ins>
    </w:p>
    <w:p w14:paraId="707E1734" w14:textId="77777777" w:rsidR="00E4067B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ins w:id="456" w:author="Charles" w:date="2013-01-01T09:56:00Z"/>
          <w:rFonts w:ascii="Times New Roman" w:hAnsi="Times New Roman" w:cs="Times New Roman"/>
          <w:color w:val="000000"/>
        </w:rPr>
      </w:pPr>
      <w:ins w:id="457" w:author="Charles" w:date="2013-01-01T09:56:00Z">
        <w:r>
          <w:rPr>
            <w:rFonts w:ascii="Times New Roman" w:hAnsi="Times New Roman" w:cs="Times New Roman"/>
            <w:color w:val="000000"/>
          </w:rPr>
          <w:tab/>
        </w:r>
        <w:bookmarkStart w:id="458" w:name="DBG197"/>
        <w:bookmarkEnd w:id="458"/>
        <w:r>
          <w:rPr>
            <w:rFonts w:ascii="Times New Roman" w:hAnsi="Times New Roman" w:cs="Times New Roman"/>
            <w:b/>
            <w:bCs/>
            <w:color w:val="0000FF"/>
          </w:rPr>
          <w:t>Check balance on T.B. and rectify.</w:t>
        </w:r>
        <w:bookmarkStart w:id="459" w:name="DBG198"/>
        <w:bookmarkEnd w:id="459"/>
      </w:ins>
    </w:p>
    <w:p w14:paraId="304D298A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ins w:id="460" w:author="Charles" w:date="2013-01-01T09:56:00Z"/>
          <w:rFonts w:ascii="Times New Roman" w:hAnsi="Times New Roman" w:cs="Times New Roman"/>
          <w:color w:val="000000"/>
          <w:sz w:val="18"/>
          <w:szCs w:val="18"/>
        </w:rPr>
      </w:pPr>
    </w:p>
    <w:p w14:paraId="1B3F7285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ins w:id="461" w:author="Charles" w:date="2013-01-01T09:56:00Z"/>
          <w:rFonts w:ascii="Times New Roman" w:hAnsi="Times New Roman" w:cs="Times New Roman"/>
          <w:color w:val="000000"/>
          <w:sz w:val="18"/>
          <w:szCs w:val="18"/>
        </w:rPr>
      </w:pPr>
    </w:p>
    <w:p w14:paraId="6C19148E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ins w:id="462" w:author="Charles" w:date="2013-01-01T09:56:00Z"/>
          <w:rFonts w:ascii="Times New Roman" w:hAnsi="Times New Roman" w:cs="Times New Roman"/>
          <w:color w:val="000000"/>
          <w:sz w:val="18"/>
          <w:szCs w:val="18"/>
        </w:rPr>
      </w:pPr>
    </w:p>
    <w:p w14:paraId="19368D4A" w14:textId="77777777" w:rsidR="00E4067B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ins w:id="463" w:author="Charles" w:date="2013-01-01T09:56:00Z"/>
          <w:rFonts w:ascii="Times New Roman" w:hAnsi="Times New Roman" w:cs="Times New Roman"/>
          <w:color w:val="000000"/>
        </w:rPr>
      </w:pPr>
      <w:ins w:id="464" w:author="Charles" w:date="2013-01-01T09:56:00Z">
        <w:r>
          <w:rPr>
            <w:rFonts w:ascii="Times New Roman" w:hAnsi="Times New Roman" w:cs="Times New Roman"/>
            <w:color w:val="000000"/>
          </w:rPr>
          <w:tab/>
        </w:r>
        <w:bookmarkStart w:id="465" w:name="DBG199"/>
        <w:bookmarkEnd w:id="465"/>
        <w:r>
          <w:rPr>
            <w:rFonts w:ascii="Times New Roman" w:hAnsi="Times New Roman" w:cs="Times New Roman"/>
            <w:b/>
            <w:bCs/>
            <w:color w:val="0000FF"/>
          </w:rPr>
          <w:t>PROFIT AND LOSS ACCOUNT</w:t>
        </w:r>
        <w:bookmarkStart w:id="466" w:name="DBG200"/>
        <w:bookmarkEnd w:id="466"/>
        <w:r>
          <w:rPr>
            <w:rFonts w:ascii="Times New Roman" w:hAnsi="Times New Roman" w:cs="Times New Roman"/>
            <w:b/>
            <w:bCs/>
            <w:color w:val="0000FF"/>
          </w:rPr>
          <w:t xml:space="preserve"> BROUGHT FORWARD</w:t>
        </w:r>
        <w:bookmarkStart w:id="467" w:name="DBG201"/>
        <w:bookmarkEnd w:id="467"/>
      </w:ins>
    </w:p>
    <w:p w14:paraId="5CD7138B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ins w:id="468" w:author="Charles" w:date="2013-01-01T09:56:00Z"/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184"/>
        <w:gridCol w:w="1278"/>
      </w:tblGrid>
      <w:tr w:rsidR="00E4067B" w14:paraId="7E37D831" w14:textId="77777777">
        <w:trPr>
          <w:ins w:id="469" w:author="Charles" w:date="2013-01-01T09:56:00Z"/>
        </w:trPr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14:paraId="42159629" w14:textId="77777777" w:rsidR="00E4067B" w:rsidRDefault="00E4067B">
            <w:pPr>
              <w:widowControl w:val="0"/>
              <w:tabs>
                <w:tab w:val="center" w:pos="453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470" w:author="Charles" w:date="2013-01-01T09:56:00Z"/>
                <w:rFonts w:ascii="Arial" w:hAnsi="Arial" w:cs="Arial"/>
                <w:color w:val="000000"/>
                <w:sz w:val="20"/>
                <w:szCs w:val="20"/>
              </w:rPr>
            </w:pPr>
            <w:bookmarkStart w:id="471" w:name="DBG202"/>
            <w:bookmarkEnd w:id="47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2E747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70"/>
              <w:jc w:val="right"/>
              <w:rPr>
                <w:ins w:id="472" w:author="Charles" w:date="2013-01-01T09:56:00Z"/>
                <w:rFonts w:ascii="Times New Roman" w:hAnsi="Times New Roman" w:cs="Times New Roman"/>
                <w:b/>
                <w:bCs/>
                <w:color w:val="000000"/>
              </w:rPr>
            </w:pPr>
            <w:bookmarkStart w:id="473" w:name="DBG203"/>
            <w:bookmarkEnd w:id="473"/>
            <w:ins w:id="474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t>£</w:t>
              </w:r>
            </w:ins>
          </w:p>
        </w:tc>
      </w:tr>
      <w:tr w:rsidR="00E4067B" w14:paraId="57DE1D76" w14:textId="77777777">
        <w:trPr>
          <w:ins w:id="475" w:author="Charles" w:date="2013-01-01T09:56:00Z"/>
        </w:trPr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14:paraId="3F6DC88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476" w:author="Charles" w:date="2013-01-01T09:56:00Z"/>
                <w:rFonts w:ascii="Times New Roman" w:hAnsi="Times New Roman" w:cs="Times New Roman"/>
                <w:color w:val="000000"/>
              </w:rPr>
            </w:pPr>
            <w:bookmarkStart w:id="477" w:name="DBG204"/>
            <w:bookmarkStart w:id="478" w:name="DBG205"/>
            <w:bookmarkEnd w:id="477"/>
            <w:bookmarkEnd w:id="478"/>
            <w:ins w:id="479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t>Balance carried forward in last years accounts was</w:t>
              </w:r>
            </w:ins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B2150A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ins w:id="480" w:author="Charles" w:date="2013-01-01T09:56:00Z"/>
                <w:rFonts w:ascii="Times New Roman" w:hAnsi="Times New Roman" w:cs="Times New Roman"/>
                <w:color w:val="000000"/>
              </w:rPr>
            </w:pPr>
            <w:bookmarkStart w:id="481" w:name="DBG206"/>
            <w:bookmarkStart w:id="482" w:name="DD25"/>
            <w:bookmarkEnd w:id="481"/>
            <w:bookmarkEnd w:id="482"/>
            <w:ins w:id="483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t>2,525,109</w:t>
              </w:r>
            </w:ins>
          </w:p>
        </w:tc>
      </w:tr>
      <w:tr w:rsidR="00E4067B" w14:paraId="1B22F6A8" w14:textId="77777777">
        <w:trPr>
          <w:ins w:id="484" w:author="Charles" w:date="2013-01-01T09:56:00Z"/>
        </w:trPr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14:paraId="7F1D293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485" w:author="Charles" w:date="2013-01-01T09:56:00Z"/>
                <w:rFonts w:ascii="Times New Roman" w:hAnsi="Times New Roman" w:cs="Times New Roman"/>
                <w:color w:val="000000"/>
              </w:rPr>
            </w:pPr>
            <w:bookmarkStart w:id="486" w:name="DBG207"/>
            <w:bookmarkStart w:id="487" w:name="DBG208"/>
            <w:bookmarkEnd w:id="486"/>
            <w:bookmarkEnd w:id="487"/>
            <w:ins w:id="488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t>Balance brought forward in these accounts is</w:t>
              </w:r>
            </w:ins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C3B5D2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ins w:id="489" w:author="Charles" w:date="2013-01-01T09:56:00Z"/>
                <w:rFonts w:ascii="Times New Roman" w:hAnsi="Times New Roman" w:cs="Times New Roman"/>
                <w:b/>
                <w:bCs/>
                <w:color w:val="000000"/>
              </w:rPr>
            </w:pPr>
            <w:bookmarkStart w:id="490" w:name="DBG209"/>
            <w:bookmarkStart w:id="491" w:name="DD26"/>
            <w:bookmarkEnd w:id="490"/>
            <w:bookmarkEnd w:id="491"/>
            <w:ins w:id="492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t>290,542</w:t>
              </w:r>
            </w:ins>
          </w:p>
        </w:tc>
      </w:tr>
      <w:tr w:rsidR="00E4067B" w14:paraId="2FBA5632" w14:textId="77777777">
        <w:trPr>
          <w:ins w:id="493" w:author="Charles" w:date="2013-01-01T09:56:00Z"/>
        </w:trPr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14:paraId="275D5BC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494" w:author="Charles" w:date="2013-01-01T09:56:00Z"/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7C05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ins w:id="495" w:author="Charles" w:date="2013-01-01T09:56:00Z"/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ins w:id="496" w:author="Charles" w:date="2013-01-01T09:56:00Z">
              <w:r>
                <w:rPr>
                  <w:rFonts w:ascii="Times New Roman" w:hAnsi="Times New Roman" w:cs="Times New Roman"/>
                  <w:color w:val="000000"/>
                  <w:spacing w:val="-21"/>
                  <w:sz w:val="12"/>
                  <w:szCs w:val="12"/>
                </w:rPr>
                <w:t>------------------------------------</w:t>
              </w:r>
            </w:ins>
          </w:p>
        </w:tc>
      </w:tr>
    </w:tbl>
    <w:p w14:paraId="1A89836C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ns w:id="497" w:author="Charles" w:date="2013-01-01T09:56:00Z"/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184"/>
        <w:gridCol w:w="1278"/>
      </w:tblGrid>
      <w:tr w:rsidR="00E4067B" w14:paraId="54F33F55" w14:textId="77777777">
        <w:trPr>
          <w:ins w:id="498" w:author="Charles" w:date="2013-01-01T09:56:00Z"/>
        </w:trPr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14:paraId="2883961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499" w:author="Charles" w:date="2013-01-01T09:56:00Z"/>
                <w:rFonts w:ascii="Times New Roman" w:hAnsi="Times New Roman" w:cs="Times New Roman"/>
                <w:color w:val="000000"/>
              </w:rPr>
            </w:pPr>
            <w:bookmarkStart w:id="500" w:name="DBG210"/>
            <w:bookmarkStart w:id="501" w:name="DBG211"/>
            <w:bookmarkEnd w:id="500"/>
            <w:bookmarkEnd w:id="501"/>
            <w:ins w:id="502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t>Difference</w:t>
              </w:r>
            </w:ins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27BC6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ins w:id="503" w:author="Charles" w:date="2013-01-01T09:56:00Z"/>
                <w:rFonts w:ascii="Times New Roman" w:hAnsi="Times New Roman" w:cs="Times New Roman"/>
                <w:b/>
                <w:bCs/>
                <w:color w:val="000000"/>
              </w:rPr>
            </w:pPr>
            <w:bookmarkStart w:id="504" w:name="DBG212"/>
            <w:bookmarkStart w:id="505" w:name="DD27"/>
            <w:bookmarkEnd w:id="504"/>
            <w:bookmarkEnd w:id="505"/>
            <w:ins w:id="506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t>(2,234,567)</w:t>
              </w:r>
            </w:ins>
          </w:p>
        </w:tc>
      </w:tr>
    </w:tbl>
    <w:p w14:paraId="12D18902" w14:textId="77777777" w:rsidR="00E4067B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ins w:id="507" w:author="Charles" w:date="2013-01-01T09:56:00Z"/>
          <w:rFonts w:ascii="Times New Roman" w:hAnsi="Times New Roman" w:cs="Times New Roman"/>
          <w:b/>
          <w:bCs/>
          <w:color w:val="0000FF"/>
        </w:rPr>
      </w:pPr>
      <w:ins w:id="508" w:author="Charles" w:date="2013-01-01T09:56:00Z">
        <w:r>
          <w:rPr>
            <w:rFonts w:ascii="Times New Roman" w:hAnsi="Times New Roman" w:cs="Times New Roman"/>
            <w:color w:val="000000"/>
          </w:rPr>
          <w:tab/>
        </w:r>
        <w:bookmarkStart w:id="509" w:name="DBG213"/>
        <w:bookmarkEnd w:id="509"/>
        <w:r>
          <w:rPr>
            <w:rFonts w:ascii="Times New Roman" w:hAnsi="Times New Roman" w:cs="Times New Roman"/>
            <w:b/>
            <w:bCs/>
            <w:color w:val="0000FF"/>
          </w:rPr>
          <w:t xml:space="preserve">There has been a prior year adjustment this year of </w:t>
        </w:r>
        <w:bookmarkStart w:id="510" w:name="DBG214"/>
        <w:bookmarkEnd w:id="510"/>
        <w:r>
          <w:rPr>
            <w:rFonts w:ascii="Times New Roman" w:hAnsi="Times New Roman" w:cs="Times New Roman"/>
            <w:b/>
            <w:bCs/>
            <w:color w:val="0000FF"/>
          </w:rPr>
          <w:t>£</w:t>
        </w:r>
        <w:bookmarkStart w:id="511" w:name="DBG215"/>
        <w:bookmarkEnd w:id="511"/>
        <w:r>
          <w:rPr>
            <w:rFonts w:ascii="Times New Roman" w:hAnsi="Times New Roman" w:cs="Times New Roman"/>
            <w:b/>
            <w:bCs/>
            <w:color w:val="0000FF"/>
          </w:rPr>
          <w:t>–</w:t>
        </w:r>
        <w:bookmarkStart w:id="512" w:name="DBG216"/>
        <w:bookmarkEnd w:id="512"/>
        <w:r>
          <w:rPr>
            <w:rFonts w:ascii="Times New Roman" w:hAnsi="Times New Roman" w:cs="Times New Roman"/>
            <w:b/>
            <w:bCs/>
            <w:color w:val="0000FF"/>
          </w:rPr>
          <w:t>.</w:t>
        </w:r>
      </w:ins>
    </w:p>
    <w:p w14:paraId="0B81BF23" w14:textId="77777777" w:rsidR="00E4067B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ins w:id="513" w:author="Charles" w:date="2013-01-01T09:56:00Z"/>
          <w:rFonts w:ascii="Times New Roman" w:hAnsi="Times New Roman" w:cs="Times New Roman"/>
          <w:color w:val="000000"/>
        </w:rPr>
      </w:pPr>
      <w:ins w:id="514" w:author="Charles" w:date="2013-01-01T09:56:00Z">
        <w:r>
          <w:rPr>
            <w:rFonts w:ascii="Times New Roman" w:hAnsi="Times New Roman" w:cs="Times New Roman"/>
            <w:b/>
            <w:bCs/>
            <w:color w:val="0000FF"/>
          </w:rPr>
          <w:tab/>
        </w:r>
        <w:bookmarkStart w:id="515" w:name="DBG217"/>
        <w:bookmarkEnd w:id="515"/>
        <w:r>
          <w:rPr>
            <w:rFonts w:ascii="Times New Roman" w:hAnsi="Times New Roman" w:cs="Times New Roman"/>
            <w:b/>
            <w:bCs/>
            <w:color w:val="0000FF"/>
          </w:rPr>
          <w:t>Agree that the difference is due to this.</w:t>
        </w:r>
        <w:bookmarkStart w:id="516" w:name="DBG218"/>
        <w:bookmarkEnd w:id="516"/>
      </w:ins>
    </w:p>
    <w:p w14:paraId="0B8E580B" w14:textId="77777777" w:rsidR="00E4067B" w:rsidRDefault="00AA19E8">
      <w:pPr>
        <w:widowControl w:val="0"/>
        <w:tabs>
          <w:tab w:val="right" w:pos="8366"/>
        </w:tabs>
        <w:autoSpaceDE w:val="0"/>
        <w:autoSpaceDN w:val="0"/>
        <w:adjustRightInd w:val="0"/>
        <w:spacing w:after="0" w:line="240" w:lineRule="auto"/>
        <w:jc w:val="both"/>
        <w:rPr>
          <w:ins w:id="517" w:author="Charles" w:date="2013-01-01T09:56:00Z"/>
          <w:rFonts w:ascii="Times New Roman" w:hAnsi="Times New Roman" w:cs="Times New Roman"/>
          <w:color w:val="000000"/>
        </w:rPr>
      </w:pPr>
      <w:ins w:id="518" w:author="Charles" w:date="2013-01-01T09:56:00Z">
        <w:r>
          <w:rPr>
            <w:rFonts w:ascii="Times New Roman" w:hAnsi="Times New Roman" w:cs="Times New Roman"/>
            <w:color w:val="000000"/>
          </w:rPr>
          <w:tab/>
        </w:r>
        <w:bookmarkStart w:id="519" w:name="DBG219"/>
        <w:bookmarkEnd w:id="519"/>
        <w:r>
          <w:rPr>
            <w:rFonts w:ascii="Times New Roman" w:hAnsi="Times New Roman" w:cs="Times New Roman"/>
            <w:color w:val="000000"/>
          </w:rPr>
          <w:t>-------</w:t>
        </w:r>
      </w:ins>
    </w:p>
    <w:p w14:paraId="6ED4458E" w14:textId="77777777" w:rsidR="00E4067B" w:rsidRDefault="00AA19E8">
      <w:pPr>
        <w:widowControl w:val="0"/>
        <w:tabs>
          <w:tab w:val="left" w:pos="232"/>
          <w:tab w:val="right" w:pos="7088"/>
          <w:tab w:val="right" w:pos="7553"/>
          <w:tab w:val="right" w:pos="8482"/>
        </w:tabs>
        <w:autoSpaceDE w:val="0"/>
        <w:autoSpaceDN w:val="0"/>
        <w:adjustRightInd w:val="0"/>
        <w:spacing w:after="0" w:line="240" w:lineRule="auto"/>
        <w:jc w:val="both"/>
        <w:rPr>
          <w:ins w:id="520" w:author="Charles" w:date="2013-01-01T09:56:00Z"/>
          <w:rFonts w:ascii="Times New Roman" w:hAnsi="Times New Roman" w:cs="Times New Roman"/>
          <w:color w:val="000000"/>
        </w:rPr>
      </w:pPr>
      <w:ins w:id="521" w:author="Charles" w:date="2013-01-01T09:56:00Z">
        <w:r>
          <w:rPr>
            <w:rFonts w:ascii="Times New Roman" w:hAnsi="Times New Roman" w:cs="Times New Roman"/>
            <w:color w:val="000000"/>
          </w:rPr>
          <w:tab/>
        </w:r>
        <w:bookmarkStart w:id="522" w:name="DBG220"/>
        <w:bookmarkEnd w:id="522"/>
        <w:r>
          <w:rPr>
            <w:rFonts w:ascii="Times New Roman" w:hAnsi="Times New Roman" w:cs="Times New Roman"/>
            <w:color w:val="000000"/>
          </w:rPr>
          <w:t>Checked and confirmed</w:t>
        </w:r>
        <w:r>
          <w:rPr>
            <w:rFonts w:ascii="Times New Roman" w:hAnsi="Times New Roman" w:cs="Times New Roman"/>
            <w:color w:val="000000"/>
          </w:rPr>
          <w:tab/>
        </w:r>
        <w:bookmarkStart w:id="523" w:name="DBG221"/>
        <w:bookmarkEnd w:id="523"/>
        <w:r>
          <w:rPr>
            <w:rFonts w:ascii="Times New Roman" w:hAnsi="Times New Roman" w:cs="Times New Roman"/>
            <w:color w:val="000000"/>
          </w:rPr>
          <w:t>Assistant</w:t>
        </w:r>
        <w:r>
          <w:rPr>
            <w:rFonts w:ascii="Times New Roman" w:hAnsi="Times New Roman" w:cs="Times New Roman"/>
            <w:color w:val="000000"/>
          </w:rPr>
          <w:tab/>
        </w:r>
        <w:bookmarkStart w:id="524" w:name="DBG222"/>
        <w:bookmarkEnd w:id="524"/>
        <w:r>
          <w:rPr>
            <w:rFonts w:ascii="Times New Roman" w:hAnsi="Times New Roman" w:cs="Times New Roman"/>
            <w:color w:val="000000"/>
          </w:rPr>
          <w:t>|</w:t>
        </w:r>
        <w:r>
          <w:rPr>
            <w:rFonts w:ascii="Times New Roman" w:hAnsi="Times New Roman" w:cs="Times New Roman"/>
            <w:color w:val="000000"/>
          </w:rPr>
          <w:tab/>
        </w:r>
        <w:bookmarkStart w:id="525" w:name="DBG223"/>
        <w:bookmarkEnd w:id="525"/>
        <w:r>
          <w:rPr>
            <w:rFonts w:ascii="Times New Roman" w:hAnsi="Times New Roman" w:cs="Times New Roman"/>
            <w:color w:val="000000"/>
          </w:rPr>
          <w:t>|</w:t>
        </w:r>
      </w:ins>
    </w:p>
    <w:p w14:paraId="607D5531" w14:textId="77777777" w:rsidR="00E4067B" w:rsidRDefault="00AA19E8">
      <w:pPr>
        <w:widowControl w:val="0"/>
        <w:tabs>
          <w:tab w:val="right" w:pos="8366"/>
        </w:tabs>
        <w:autoSpaceDE w:val="0"/>
        <w:autoSpaceDN w:val="0"/>
        <w:adjustRightInd w:val="0"/>
        <w:spacing w:after="0" w:line="240" w:lineRule="auto"/>
        <w:jc w:val="both"/>
        <w:rPr>
          <w:ins w:id="526" w:author="Charles" w:date="2013-01-01T09:56:00Z"/>
          <w:rFonts w:ascii="Times New Roman" w:hAnsi="Times New Roman" w:cs="Times New Roman"/>
          <w:color w:val="000000"/>
        </w:rPr>
      </w:pPr>
      <w:ins w:id="527" w:author="Charles" w:date="2013-01-01T09:56:00Z">
        <w:r>
          <w:rPr>
            <w:rFonts w:ascii="Times New Roman" w:hAnsi="Times New Roman" w:cs="Times New Roman"/>
            <w:color w:val="000000"/>
          </w:rPr>
          <w:tab/>
        </w:r>
        <w:bookmarkStart w:id="528" w:name="DBG224"/>
        <w:bookmarkEnd w:id="528"/>
        <w:r>
          <w:rPr>
            <w:rFonts w:ascii="Times New Roman" w:hAnsi="Times New Roman" w:cs="Times New Roman"/>
            <w:color w:val="000000"/>
          </w:rPr>
          <w:t>-------</w:t>
        </w:r>
      </w:ins>
    </w:p>
    <w:p w14:paraId="433A1556" w14:textId="77777777" w:rsidR="00E4067B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ins w:id="529" w:author="Charles" w:date="2013-01-01T09:56:00Z"/>
          <w:rFonts w:ascii="Times New Roman" w:hAnsi="Times New Roman" w:cs="Times New Roman"/>
          <w:color w:val="000000"/>
        </w:rPr>
      </w:pPr>
      <w:ins w:id="530" w:author="Charles" w:date="2013-01-01T09:56:00Z">
        <w:r>
          <w:rPr>
            <w:rFonts w:ascii="Times New Roman" w:hAnsi="Times New Roman" w:cs="Times New Roman"/>
            <w:color w:val="000000"/>
          </w:rPr>
          <w:tab/>
        </w:r>
        <w:bookmarkStart w:id="531" w:name="DBG225"/>
        <w:bookmarkEnd w:id="531"/>
        <w:r>
          <w:rPr>
            <w:rFonts w:ascii="Times New Roman" w:hAnsi="Times New Roman" w:cs="Times New Roman"/>
            <w:b/>
            <w:bCs/>
            <w:color w:val="0000FF"/>
          </w:rPr>
          <w:t>Check balances on T.B. and rectify.</w:t>
        </w:r>
        <w:bookmarkStart w:id="532" w:name="DBG226"/>
        <w:bookmarkEnd w:id="532"/>
      </w:ins>
    </w:p>
    <w:p w14:paraId="26516A99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ins w:id="533" w:author="Charles" w:date="2013-01-01T09:56:00Z"/>
          <w:rFonts w:ascii="Times New Roman" w:hAnsi="Times New Roman" w:cs="Times New Roman"/>
          <w:color w:val="000000"/>
          <w:sz w:val="18"/>
          <w:szCs w:val="18"/>
        </w:rPr>
      </w:pPr>
    </w:p>
    <w:p w14:paraId="1C7327B5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  <w:pPrChange w:id="534" w:author="Charles" w:date="2013-01-01T09:56:00Z">
          <w:pPr>
            <w:widowControl w:val="0"/>
            <w:tabs>
              <w:tab w:val="right" w:pos="8599"/>
            </w:tabs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</w:p>
    <w:p w14:paraId="08C7001B" w14:textId="77777777" w:rsidR="00E4067B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35" w:name="DBG227"/>
      <w:bookmarkEnd w:id="535"/>
      <w:r>
        <w:rPr>
          <w:rFonts w:ascii="Times New Roman" w:hAnsi="Times New Roman" w:cs="Times New Roman"/>
          <w:b/>
          <w:bCs/>
          <w:color w:val="0000FF"/>
        </w:rPr>
        <w:t>STRGL POSTINGS</w:t>
      </w:r>
      <w:bookmarkStart w:id="536" w:name="DBG228"/>
      <w:bookmarkEnd w:id="536"/>
    </w:p>
    <w:p w14:paraId="555BCBDF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537" w:name="DBG229"/>
      <w:bookmarkEnd w:id="537"/>
    </w:p>
    <w:p w14:paraId="3DA90F77" w14:textId="77777777" w:rsidR="00E4067B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There are balances detected on</w:t>
      </w:r>
      <w:bookmarkStart w:id="538" w:name="DBG230"/>
      <w:bookmarkEnd w:id="538"/>
      <w:r>
        <w:rPr>
          <w:rFonts w:ascii="Times New Roman" w:hAnsi="Times New Roman" w:cs="Times New Roman"/>
          <w:color w:val="000000"/>
        </w:rPr>
        <w:t xml:space="preserve"> reserves codes 930A to 930B, 935A to 935B or 989A to 989D </w:t>
      </w:r>
      <w:bookmarkStart w:id="539" w:name="DBG231"/>
      <w:bookmarkEnd w:id="539"/>
      <w:r>
        <w:rPr>
          <w:rFonts w:ascii="Times New Roman" w:hAnsi="Times New Roman" w:cs="Times New Roman"/>
          <w:color w:val="000000"/>
        </w:rPr>
        <w:t>with no</w:t>
      </w:r>
      <w:bookmarkStart w:id="540" w:name="DBG232"/>
      <w:bookmarkEnd w:id="540"/>
      <w:r>
        <w:rPr>
          <w:rFonts w:ascii="Times New Roman" w:hAnsi="Times New Roman" w:cs="Times New Roman"/>
          <w:color w:val="000000"/>
        </w:rPr>
        <w:t xml:space="preserve"> corresponding balances detected in disclosure codes affecting the STRGL.</w:t>
      </w:r>
      <w:bookmarkStart w:id="541" w:name="DBG233"/>
      <w:bookmarkEnd w:id="541"/>
      <w:r>
        <w:rPr>
          <w:rFonts w:ascii="Times New Roman" w:hAnsi="Times New Roman" w:cs="Times New Roman"/>
          <w:color w:val="000000"/>
        </w:rPr>
        <w:t xml:space="preserve"> Check that </w:t>
      </w:r>
      <w:bookmarkStart w:id="542" w:name="DBG234"/>
      <w:bookmarkEnd w:id="542"/>
      <w:r>
        <w:rPr>
          <w:rFonts w:ascii="Times New Roman" w:hAnsi="Times New Roman" w:cs="Times New Roman"/>
          <w:color w:val="000000"/>
        </w:rPr>
        <w:t>postings are not required to disclosure codes 4160 to 4180 or</w:t>
      </w:r>
      <w:bookmarkStart w:id="543" w:name="DBG235"/>
      <w:bookmarkEnd w:id="543"/>
      <w:r>
        <w:rPr>
          <w:rFonts w:ascii="Times New Roman" w:hAnsi="Times New Roman" w:cs="Times New Roman"/>
          <w:color w:val="000000"/>
        </w:rPr>
        <w:t xml:space="preserve"> alternatively make any </w:t>
      </w:r>
      <w:bookmarkStart w:id="544" w:name="DBG236"/>
      <w:bookmarkEnd w:id="544"/>
      <w:r>
        <w:rPr>
          <w:rFonts w:ascii="Times New Roman" w:hAnsi="Times New Roman" w:cs="Times New Roman"/>
          <w:color w:val="000000"/>
        </w:rPr>
        <w:t>required postings via disclosure data entry.</w:t>
      </w:r>
    </w:p>
    <w:p w14:paraId="19C31FD3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545" w:name="DBG237"/>
      <w:bookmarkEnd w:id="545"/>
    </w:p>
    <w:p w14:paraId="6DA8A217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95F2E49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37F8FF1" w14:textId="77777777" w:rsidR="00E4067B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46" w:name="DBG238"/>
      <w:bookmarkEnd w:id="546"/>
      <w:r>
        <w:rPr>
          <w:rFonts w:ascii="Times New Roman" w:hAnsi="Times New Roman" w:cs="Times New Roman"/>
          <w:b/>
          <w:bCs/>
          <w:color w:val="0000FF"/>
        </w:rPr>
        <w:t>COMPANY STATUS</w:t>
      </w:r>
      <w:bookmarkStart w:id="547" w:name="DBG239"/>
      <w:bookmarkEnd w:id="547"/>
    </w:p>
    <w:p w14:paraId="5FC20044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0912A3D" w14:textId="77777777" w:rsidR="00E4067B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48" w:name="DBG240"/>
      <w:bookmarkEnd w:id="548"/>
      <w:r>
        <w:rPr>
          <w:rFonts w:ascii="Times New Roman" w:hAnsi="Times New Roman" w:cs="Times New Roman"/>
          <w:color w:val="000000"/>
        </w:rPr>
        <w:t>The company qualifies as a "medium-sized" company as defined</w:t>
      </w:r>
    </w:p>
    <w:p w14:paraId="4C0E3176" w14:textId="77777777" w:rsidR="00E4067B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49" w:name="DBG241"/>
      <w:bookmarkEnd w:id="549"/>
      <w:r>
        <w:rPr>
          <w:rFonts w:ascii="Times New Roman" w:hAnsi="Times New Roman" w:cs="Times New Roman"/>
          <w:color w:val="000000"/>
        </w:rPr>
        <w:t xml:space="preserve">by CA </w:t>
      </w:r>
      <w:bookmarkStart w:id="550" w:name="DBG242"/>
      <w:bookmarkEnd w:id="550"/>
      <w:r>
        <w:rPr>
          <w:rFonts w:ascii="Times New Roman" w:hAnsi="Times New Roman" w:cs="Times New Roman"/>
          <w:color w:val="000000"/>
        </w:rPr>
        <w:t>2006, sec 465(3)</w:t>
      </w:r>
      <w:bookmarkStart w:id="551" w:name="DBG243"/>
      <w:bookmarkEnd w:id="551"/>
      <w:r>
        <w:rPr>
          <w:rFonts w:ascii="Times New Roman" w:hAnsi="Times New Roman" w:cs="Times New Roman"/>
          <w:color w:val="000000"/>
        </w:rPr>
        <w:t>.</w:t>
      </w:r>
    </w:p>
    <w:p w14:paraId="578C6AC3" w14:textId="77777777" w:rsidR="00E4067B" w:rsidRDefault="00E4067B">
      <w:pPr>
        <w:widowControl w:val="0"/>
        <w:pBdr>
          <w:bottom w:val="single" w:sz="6" w:space="0" w:color="auto"/>
        </w:pBdr>
        <w:tabs>
          <w:tab w:val="left" w:pos="2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552" w:name="DBG244"/>
      <w:bookmarkEnd w:id="552"/>
    </w:p>
    <w:p w14:paraId="40E88E16" w14:textId="77777777" w:rsidR="00E4067B" w:rsidRDefault="00AA19E8">
      <w:pPr>
        <w:widowControl w:val="0"/>
        <w:tabs>
          <w:tab w:val="left" w:pos="2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53" w:name="DBG245"/>
      <w:bookmarkEnd w:id="553"/>
    </w:p>
    <w:p w14:paraId="349FB444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E4067B">
          <w:headerReference w:type="default" r:id="rId16"/>
          <w:footerReference w:type="default" r:id="rId17"/>
          <w:pgSz w:w="11904" w:h="16836"/>
          <w:pgMar w:top="720" w:right="1400" w:bottom="900" w:left="1440" w:header="720" w:footer="900" w:gutter="0"/>
          <w:pgNumType w:start="1"/>
          <w:cols w:space="720"/>
          <w:noEndnote/>
          <w:sectPrChange w:id="586" w:author="Charles" w:date="2013-01-01T09:56:00Z">
            <w:sectPr w:rsidR="00E4067B">
              <w:pgMar w:top="720" w:right="1400" w:bottom="900" w:left="1440" w:header="720" w:footer="900" w:gutter="0"/>
              <w:pgNumType w:start="1"/>
            </w:sectPr>
          </w:sectPrChange>
        </w:sectPr>
      </w:pPr>
    </w:p>
    <w:p w14:paraId="6DD3591C" w14:textId="77777777" w:rsidR="00E4067B" w:rsidRDefault="00AA19E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>
        <w:rPr>
          <w:rFonts w:ascii="Times New Roman" w:hAnsi="Times New Roman" w:cs="Times New Roman"/>
          <w:color w:val="000000"/>
        </w:rPr>
        <w:tab/>
      </w:r>
      <w:bookmarkStart w:id="587" w:name="DBG253"/>
      <w:bookmarkEnd w:id="587"/>
      <w:r>
        <w:rPr>
          <w:rFonts w:ascii="Arial" w:hAnsi="Arial" w:cs="Arial"/>
          <w:b/>
          <w:bCs/>
          <w:color w:val="000000"/>
        </w:rPr>
        <w:t xml:space="preserve">COMPANY REGISTRATION NUMBER </w:t>
      </w:r>
      <w:bookmarkStart w:id="588" w:name="DBG254"/>
      <w:bookmarkEnd w:id="588"/>
      <w:r>
        <w:rPr>
          <w:rFonts w:ascii="Arial" w:hAnsi="Arial" w:cs="Arial"/>
          <w:b/>
          <w:bCs/>
          <w:color w:val="000000"/>
        </w:rPr>
        <w:t>87654321</w:t>
      </w:r>
      <w:bookmarkStart w:id="589" w:name="DBG255"/>
      <w:bookmarkEnd w:id="589"/>
    </w:p>
    <w:p w14:paraId="600E8127" w14:textId="77777777" w:rsidR="00E4067B" w:rsidRDefault="00E4067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590" w:name="DBG256"/>
      <w:bookmarkEnd w:id="590"/>
    </w:p>
    <w:p w14:paraId="277DAA48" w14:textId="77777777" w:rsidR="00E4067B" w:rsidRDefault="00E4067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AFA6254" w14:textId="77777777" w:rsidR="00E4067B" w:rsidRDefault="00E4067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29ADFA6" w14:textId="77777777" w:rsidR="00E4067B" w:rsidRDefault="00E4067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A82A072" w14:textId="77777777" w:rsidR="00E4067B" w:rsidRDefault="00E4067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05217A5" w14:textId="77777777" w:rsidR="00E4067B" w:rsidRDefault="00E4067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4861F3CD" w14:textId="77777777" w:rsidR="00E4067B" w:rsidRDefault="00E4067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0D2D7A9" w14:textId="77777777" w:rsidR="00E4067B" w:rsidRDefault="00E4067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3A86694" w14:textId="77777777" w:rsidR="00E4067B" w:rsidRDefault="00E4067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4E742317" w14:textId="77777777" w:rsidR="00E4067B" w:rsidRDefault="00E4067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87315B3" w14:textId="77777777" w:rsidR="00E4067B" w:rsidRDefault="00E4067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21466E4" w14:textId="77777777" w:rsidR="00E4067B" w:rsidRDefault="00E4067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3BC241F" w14:textId="77777777" w:rsidR="00E4067B" w:rsidRDefault="00E4067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3C2BDAA" w14:textId="77777777" w:rsidR="00E4067B" w:rsidRDefault="00E4067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0F2D4BC" w14:textId="77777777" w:rsidR="00E4067B" w:rsidRDefault="00E4067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ED8100D" w14:textId="77777777" w:rsidR="00E4067B" w:rsidRDefault="00E4067B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1ECC82B" w14:textId="77777777" w:rsidR="00E4067B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91" w:name="DBG257"/>
      <w:bookmarkEnd w:id="591"/>
      <w:r>
        <w:rPr>
          <w:rFonts w:ascii="Arial" w:hAnsi="Arial" w:cs="Arial"/>
          <w:b/>
          <w:bCs/>
          <w:color w:val="000000"/>
          <w:sz w:val="32"/>
          <w:szCs w:val="32"/>
        </w:rPr>
        <w:t>AAAAA LIMITED</w:t>
      </w:r>
      <w:bookmarkStart w:id="592" w:name="DBG258"/>
      <w:bookmarkEnd w:id="592"/>
    </w:p>
    <w:p w14:paraId="23C806CB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593" w:name="DBG259"/>
      <w:bookmarkEnd w:id="593"/>
    </w:p>
    <w:p w14:paraId="4BB9663F" w14:textId="77777777" w:rsidR="00E4067B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94" w:name="DBG260"/>
      <w:bookmarkEnd w:id="594"/>
      <w:r>
        <w:rPr>
          <w:rFonts w:ascii="Arial" w:hAnsi="Arial" w:cs="Arial"/>
          <w:b/>
          <w:bCs/>
          <w:color w:val="000000"/>
          <w:sz w:val="32"/>
          <w:szCs w:val="32"/>
        </w:rPr>
        <w:t>ALPHA, ALPHA, ALPHA, ALPHA AND SONS</w:t>
      </w:r>
      <w:bookmarkStart w:id="595" w:name="DBG261"/>
      <w:bookmarkEnd w:id="595"/>
    </w:p>
    <w:p w14:paraId="22946A30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2BA6B1C" w14:textId="77777777" w:rsidR="00E4067B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96" w:name="DBG262"/>
      <w:bookmarkEnd w:id="596"/>
      <w:r>
        <w:rPr>
          <w:rFonts w:ascii="Arial" w:hAnsi="Arial" w:cs="Arial"/>
          <w:b/>
          <w:bCs/>
          <w:color w:val="000000"/>
          <w:sz w:val="36"/>
          <w:szCs w:val="36"/>
        </w:rPr>
        <w:t>FINANCIAL STATEMENTS</w:t>
      </w:r>
      <w:bookmarkStart w:id="597" w:name="DBG263"/>
      <w:bookmarkEnd w:id="597"/>
    </w:p>
    <w:p w14:paraId="34ABE970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598" w:name="DBG264"/>
      <w:bookmarkEnd w:id="598"/>
    </w:p>
    <w:p w14:paraId="4227467A" w14:textId="77777777" w:rsidR="00E4067B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99" w:name="DBG265"/>
      <w:bookmarkEnd w:id="599"/>
      <w:r>
        <w:rPr>
          <w:rFonts w:ascii="Arial" w:hAnsi="Arial" w:cs="Arial"/>
          <w:b/>
          <w:bCs/>
          <w:color w:val="000000"/>
          <w:sz w:val="32"/>
          <w:szCs w:val="32"/>
        </w:rPr>
        <w:t>31 DECEMBER 2009</w:t>
      </w:r>
      <w:bookmarkStart w:id="600" w:name="DBG266"/>
      <w:bookmarkEnd w:id="600"/>
    </w:p>
    <w:p w14:paraId="77C79986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01" w:name="DBG267"/>
      <w:bookmarkEnd w:id="601"/>
    </w:p>
    <w:p w14:paraId="3F599667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AEBB679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FC41D9D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1B1122F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113828C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483F6CC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459FC3F4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D2D4B4C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DAE6C69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781F520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FA5A591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0CD7675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546249E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4EF7B17E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F6109E4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8C51E83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D304148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F45621E" w14:textId="77777777" w:rsidR="00E4067B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02" w:name="DBG268"/>
      <w:bookmarkEnd w:id="602"/>
      <w:r>
        <w:rPr>
          <w:rFonts w:ascii="Impact" w:hAnsi="Impact" w:cs="Impact"/>
          <w:b/>
          <w:bCs/>
          <w:color w:val="008000"/>
          <w:sz w:val="72"/>
          <w:szCs w:val="72"/>
        </w:rPr>
        <w:t>Draft Accounts</w:t>
      </w:r>
      <w:bookmarkStart w:id="603" w:name="DBG269"/>
      <w:bookmarkEnd w:id="603"/>
    </w:p>
    <w:p w14:paraId="43D1CF26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E4067B">
          <w:headerReference w:type="default" r:id="rId18"/>
          <w:footerReference w:type="default" r:id="rId19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6304ABC3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453E3234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E18D0F9" w14:textId="77777777" w:rsidR="00E4067B" w:rsidRDefault="00AA19E8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19" w:name="DBG296"/>
      <w:bookmarkEnd w:id="619"/>
      <w:r>
        <w:rPr>
          <w:rFonts w:ascii="Arial" w:hAnsi="Arial" w:cs="Arial"/>
          <w:b/>
          <w:bCs/>
          <w:color w:val="000000"/>
          <w:sz w:val="24"/>
          <w:szCs w:val="24"/>
        </w:rPr>
        <w:t>CONTENTS</w:t>
      </w:r>
      <w:r>
        <w:rPr>
          <w:rFonts w:ascii="Times New Roman" w:hAnsi="Times New Roman" w:cs="Times New Roman"/>
          <w:color w:val="000000"/>
        </w:rPr>
        <w:tab/>
      </w:r>
      <w:bookmarkStart w:id="620" w:name="DBG297"/>
      <w:bookmarkEnd w:id="620"/>
      <w:r>
        <w:rPr>
          <w:rFonts w:ascii="Arial" w:hAnsi="Arial" w:cs="Arial"/>
          <w:b/>
          <w:bCs/>
          <w:color w:val="000000"/>
          <w:sz w:val="24"/>
          <w:szCs w:val="24"/>
        </w:rPr>
        <w:t>PAGE</w:t>
      </w:r>
      <w:bookmarkStart w:id="621" w:name="DBG298"/>
      <w:bookmarkEnd w:id="621"/>
    </w:p>
    <w:p w14:paraId="1915E9BA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8B4556A" w14:textId="77777777" w:rsidR="00E4067B" w:rsidRDefault="00AA19E8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22" w:name="DBG299"/>
      <w:bookmarkEnd w:id="622"/>
      <w:r>
        <w:rPr>
          <w:rFonts w:ascii="Arial" w:hAnsi="Arial" w:cs="Arial"/>
          <w:color w:val="000000"/>
          <w:sz w:val="24"/>
          <w:szCs w:val="24"/>
        </w:rPr>
        <w:t>Officers and professional advisers</w:t>
      </w:r>
      <w:r>
        <w:rPr>
          <w:rFonts w:ascii="Times New Roman" w:hAnsi="Times New Roman" w:cs="Times New Roman"/>
          <w:color w:val="000000"/>
        </w:rPr>
        <w:tab/>
      </w:r>
      <w:bookmarkStart w:id="623" w:name="DBG300"/>
      <w:bookmarkEnd w:id="623"/>
      <w:r>
        <w:rPr>
          <w:rFonts w:ascii="Times New Roman" w:hAnsi="Times New Roman" w:cs="Times New Roman"/>
          <w:color w:val="000000"/>
        </w:rPr>
        <w:t xml:space="preserve"> </w:t>
      </w:r>
      <w:bookmarkStart w:id="624" w:name="DBG301"/>
      <w:bookmarkEnd w:id="624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Fpage000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instrText>1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Fpage000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t>1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625" w:name="DBG302"/>
      <w:bookmarkEnd w:id="625"/>
    </w:p>
    <w:p w14:paraId="393DC356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17B8F70" w14:textId="77777777" w:rsidR="00E4067B" w:rsidRDefault="00AA19E8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26" w:name="DBG303"/>
      <w:bookmarkEnd w:id="626"/>
      <w:r>
        <w:rPr>
          <w:rFonts w:ascii="Arial" w:hAnsi="Arial" w:cs="Arial"/>
          <w:color w:val="000000"/>
          <w:sz w:val="24"/>
          <w:szCs w:val="24"/>
        </w:rPr>
        <w:t>The directors' report</w:t>
      </w:r>
      <w:r>
        <w:rPr>
          <w:rFonts w:ascii="Times New Roman" w:hAnsi="Times New Roman" w:cs="Times New Roman"/>
          <w:color w:val="000000"/>
        </w:rPr>
        <w:tab/>
      </w:r>
      <w:bookmarkStart w:id="627" w:name="DBG304"/>
      <w:bookmarkEnd w:id="627"/>
      <w:r>
        <w:rPr>
          <w:rFonts w:ascii="Times New Roman" w:hAnsi="Times New Roman" w:cs="Times New Roman"/>
          <w:color w:val="000000"/>
        </w:rPr>
        <w:t xml:space="preserve"> </w:t>
      </w:r>
      <w:bookmarkStart w:id="628" w:name="DBG305"/>
      <w:bookmarkEnd w:id="628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Fpage001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instrText>2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Fpage001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t>2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629" w:name="DBG306"/>
      <w:bookmarkEnd w:id="629"/>
    </w:p>
    <w:p w14:paraId="4C3A8352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BCCAD23" w14:textId="77777777" w:rsidR="00E4067B" w:rsidRDefault="00AA19E8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30" w:name="DBG307"/>
      <w:bookmarkEnd w:id="630"/>
      <w:r>
        <w:rPr>
          <w:rFonts w:ascii="Arial" w:hAnsi="Arial" w:cs="Arial"/>
          <w:color w:val="000000"/>
          <w:sz w:val="24"/>
          <w:szCs w:val="24"/>
        </w:rPr>
        <w:t>Independent auditor's report to the shareholders</w:t>
      </w:r>
      <w:r>
        <w:rPr>
          <w:rFonts w:ascii="Times New Roman" w:hAnsi="Times New Roman" w:cs="Times New Roman"/>
          <w:color w:val="000000"/>
        </w:rPr>
        <w:tab/>
      </w:r>
      <w:bookmarkStart w:id="631" w:name="DBG308"/>
      <w:bookmarkEnd w:id="631"/>
      <w:r>
        <w:rPr>
          <w:rFonts w:ascii="Times New Roman" w:hAnsi="Times New Roman" w:cs="Times New Roman"/>
          <w:color w:val="000000"/>
        </w:rPr>
        <w:t xml:space="preserve"> </w:t>
      </w:r>
      <w:bookmarkStart w:id="632" w:name="DBG309"/>
      <w:bookmarkEnd w:id="632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Fpage002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instrText>4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Fpage002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t>4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633" w:name="DBG310"/>
      <w:bookmarkEnd w:id="633"/>
    </w:p>
    <w:p w14:paraId="761B1B70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8F87DF8" w14:textId="77777777" w:rsidR="00E4067B" w:rsidRDefault="00AA19E8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34" w:name="DBG311"/>
      <w:bookmarkEnd w:id="634"/>
      <w:r>
        <w:rPr>
          <w:rFonts w:ascii="Arial" w:hAnsi="Arial" w:cs="Arial"/>
          <w:color w:val="000000"/>
          <w:sz w:val="24"/>
          <w:szCs w:val="24"/>
        </w:rPr>
        <w:t>Profit and loss account</w:t>
      </w:r>
      <w:r>
        <w:rPr>
          <w:rFonts w:ascii="Times New Roman" w:hAnsi="Times New Roman" w:cs="Times New Roman"/>
          <w:color w:val="000000"/>
        </w:rPr>
        <w:tab/>
      </w:r>
      <w:bookmarkStart w:id="635" w:name="DBG312"/>
      <w:bookmarkEnd w:id="635"/>
      <w:r>
        <w:rPr>
          <w:rFonts w:ascii="Times New Roman" w:hAnsi="Times New Roman" w:cs="Times New Roman"/>
          <w:color w:val="000000"/>
        </w:rPr>
        <w:t xml:space="preserve"> </w:t>
      </w:r>
      <w:bookmarkStart w:id="636" w:name="DBG313"/>
      <w:bookmarkEnd w:id="636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Fpage003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instrText>6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Fpage003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t>6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637" w:name="DBG314"/>
      <w:bookmarkEnd w:id="637"/>
    </w:p>
    <w:p w14:paraId="40054452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51AE498" w14:textId="77777777" w:rsidR="00E4067B" w:rsidRDefault="00AA19E8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38" w:name="DBG315"/>
      <w:bookmarkEnd w:id="638"/>
      <w:r>
        <w:rPr>
          <w:rFonts w:ascii="Arial" w:hAnsi="Arial" w:cs="Arial"/>
          <w:color w:val="000000"/>
          <w:sz w:val="24"/>
          <w:szCs w:val="24"/>
        </w:rPr>
        <w:t>Balance sheet</w:t>
      </w:r>
      <w:r>
        <w:rPr>
          <w:rFonts w:ascii="Times New Roman" w:hAnsi="Times New Roman" w:cs="Times New Roman"/>
          <w:color w:val="000000"/>
        </w:rPr>
        <w:tab/>
      </w:r>
      <w:bookmarkStart w:id="639" w:name="DBG316"/>
      <w:bookmarkEnd w:id="639"/>
      <w:r>
        <w:rPr>
          <w:rFonts w:ascii="Times New Roman" w:hAnsi="Times New Roman" w:cs="Times New Roman"/>
          <w:color w:val="000000"/>
        </w:rPr>
        <w:t xml:space="preserve"> </w:t>
      </w:r>
      <w:bookmarkStart w:id="640" w:name="DBG317"/>
      <w:bookmarkEnd w:id="640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Fpage004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instrText>7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Fpage004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t>7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641" w:name="DBG318"/>
      <w:bookmarkEnd w:id="641"/>
    </w:p>
    <w:p w14:paraId="13C056CA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4CE465E" w14:textId="77777777" w:rsidR="00E4067B" w:rsidRDefault="00AA19E8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42" w:name="DBG319"/>
      <w:bookmarkEnd w:id="642"/>
      <w:r>
        <w:rPr>
          <w:rFonts w:ascii="Arial" w:hAnsi="Arial" w:cs="Arial"/>
          <w:color w:val="000000"/>
          <w:sz w:val="24"/>
          <w:szCs w:val="24"/>
        </w:rPr>
        <w:t>Cash flow statement</w:t>
      </w:r>
      <w:r>
        <w:rPr>
          <w:rFonts w:ascii="Times New Roman" w:hAnsi="Times New Roman" w:cs="Times New Roman"/>
          <w:color w:val="000000"/>
        </w:rPr>
        <w:tab/>
      </w:r>
      <w:bookmarkStart w:id="643" w:name="DBG320"/>
      <w:bookmarkEnd w:id="643"/>
      <w:r>
        <w:rPr>
          <w:rFonts w:ascii="Times New Roman" w:hAnsi="Times New Roman" w:cs="Times New Roman"/>
          <w:color w:val="000000"/>
        </w:rPr>
        <w:t xml:space="preserve"> </w:t>
      </w:r>
      <w:bookmarkStart w:id="644" w:name="DBG321"/>
      <w:bookmarkEnd w:id="644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Fpage005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instrText>8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Fpage005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t>8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645" w:name="DBG322"/>
      <w:bookmarkEnd w:id="645"/>
    </w:p>
    <w:p w14:paraId="086E6CD4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F51AAFB" w14:textId="77777777" w:rsidR="00E4067B" w:rsidRDefault="00AA19E8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46" w:name="DBG323"/>
      <w:bookmarkEnd w:id="646"/>
      <w:r>
        <w:rPr>
          <w:rFonts w:ascii="Arial" w:hAnsi="Arial" w:cs="Arial"/>
          <w:color w:val="000000"/>
          <w:sz w:val="24"/>
          <w:szCs w:val="24"/>
        </w:rPr>
        <w:t>Notes to the financial statements</w:t>
      </w:r>
      <w:r>
        <w:rPr>
          <w:rFonts w:ascii="Times New Roman" w:hAnsi="Times New Roman" w:cs="Times New Roman"/>
          <w:color w:val="000000"/>
        </w:rPr>
        <w:tab/>
      </w:r>
      <w:bookmarkStart w:id="647" w:name="DBG324"/>
      <w:bookmarkEnd w:id="647"/>
      <w:r>
        <w:rPr>
          <w:rFonts w:ascii="Times New Roman" w:hAnsi="Times New Roman" w:cs="Times New Roman"/>
          <w:color w:val="000000"/>
        </w:rPr>
        <w:t xml:space="preserve"> </w:t>
      </w:r>
      <w:bookmarkStart w:id="648" w:name="DBG325"/>
      <w:bookmarkEnd w:id="648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Fpage006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instrText>9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Fpage006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t>9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649" w:name="DBG326"/>
      <w:bookmarkEnd w:id="649"/>
    </w:p>
    <w:p w14:paraId="4B1907DF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A4FC1B1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50" w:name="DBG327"/>
      <w:bookmarkEnd w:id="650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The following </w:t>
      </w:r>
      <w:bookmarkStart w:id="651" w:name="DBG328"/>
      <w:bookmarkEnd w:id="651"/>
      <w:r>
        <w:rPr>
          <w:rFonts w:ascii="Arial" w:hAnsi="Arial" w:cs="Arial"/>
          <w:b/>
          <w:bCs/>
          <w:color w:val="000000"/>
          <w:sz w:val="24"/>
          <w:szCs w:val="24"/>
        </w:rPr>
        <w:t>pages do</w:t>
      </w:r>
      <w:bookmarkStart w:id="652" w:name="DBG329"/>
      <w:bookmarkEnd w:id="652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not form part of the </w:t>
      </w:r>
      <w:bookmarkStart w:id="653" w:name="DBG330"/>
      <w:bookmarkEnd w:id="653"/>
      <w:r>
        <w:rPr>
          <w:rFonts w:ascii="Arial" w:hAnsi="Arial" w:cs="Arial"/>
          <w:b/>
          <w:bCs/>
          <w:color w:val="000000"/>
          <w:sz w:val="24"/>
          <w:szCs w:val="24"/>
        </w:rPr>
        <w:t>financial statements</w:t>
      </w:r>
      <w:bookmarkStart w:id="654" w:name="DBG331"/>
      <w:bookmarkEnd w:id="654"/>
    </w:p>
    <w:p w14:paraId="00C66850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69C83B4" w14:textId="77777777" w:rsidR="00E4067B" w:rsidRDefault="00AA19E8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55" w:name="DBG332"/>
      <w:bookmarkEnd w:id="655"/>
      <w:r>
        <w:rPr>
          <w:rFonts w:ascii="Arial" w:hAnsi="Arial" w:cs="Arial"/>
          <w:color w:val="000000"/>
          <w:sz w:val="24"/>
          <w:szCs w:val="24"/>
        </w:rPr>
        <w:t>Detailed profit and loss account</w:t>
      </w:r>
      <w:r>
        <w:rPr>
          <w:rFonts w:ascii="Times New Roman" w:hAnsi="Times New Roman" w:cs="Times New Roman"/>
          <w:color w:val="000000"/>
        </w:rPr>
        <w:tab/>
      </w:r>
      <w:bookmarkStart w:id="656" w:name="DBG333"/>
      <w:bookmarkEnd w:id="656"/>
      <w:r>
        <w:rPr>
          <w:rFonts w:ascii="Times New Roman" w:hAnsi="Times New Roman" w:cs="Times New Roman"/>
          <w:color w:val="000000"/>
        </w:rPr>
        <w:t xml:space="preserve"> </w:t>
      </w:r>
      <w:bookmarkStart w:id="657" w:name="DBG334"/>
      <w:bookmarkEnd w:id="657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Fpage007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instrText>26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Fpage007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t>26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658" w:name="DBG335"/>
      <w:bookmarkEnd w:id="658"/>
    </w:p>
    <w:p w14:paraId="4D756489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B9EC066" w14:textId="77777777" w:rsidR="00E4067B" w:rsidRDefault="00AA19E8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59" w:name="DBG336"/>
      <w:bookmarkEnd w:id="659"/>
      <w:r>
        <w:rPr>
          <w:rFonts w:ascii="Arial" w:hAnsi="Arial" w:cs="Arial"/>
          <w:color w:val="000000"/>
          <w:sz w:val="24"/>
          <w:szCs w:val="24"/>
        </w:rPr>
        <w:t>Notes to the detailed profit and loss account</w:t>
      </w:r>
      <w:r>
        <w:rPr>
          <w:rFonts w:ascii="Times New Roman" w:hAnsi="Times New Roman" w:cs="Times New Roman"/>
          <w:color w:val="000000"/>
        </w:rPr>
        <w:tab/>
      </w:r>
      <w:bookmarkStart w:id="660" w:name="DBG337"/>
      <w:bookmarkEnd w:id="660"/>
      <w:r>
        <w:rPr>
          <w:rFonts w:ascii="Times New Roman" w:hAnsi="Times New Roman" w:cs="Times New Roman"/>
          <w:color w:val="000000"/>
        </w:rPr>
        <w:t xml:space="preserve"> </w:t>
      </w:r>
      <w:bookmarkStart w:id="661" w:name="DBG338"/>
      <w:bookmarkEnd w:id="661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Fpage008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instrText>27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Fpage008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t>27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662" w:name="DBG339"/>
      <w:bookmarkEnd w:id="662"/>
    </w:p>
    <w:p w14:paraId="0447E0BA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E4067B">
          <w:headerReference w:type="default" r:id="rId20"/>
          <w:footerReference w:type="default" r:id="rId21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5484E09D" w14:textId="77777777" w:rsidR="00E4067B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79" w:name="Fpage000"/>
      <w:bookmarkStart w:id="680" w:name="DBG353"/>
      <w:bookmarkEnd w:id="679"/>
      <w:bookmarkEnd w:id="680"/>
      <w:r>
        <w:rPr>
          <w:rFonts w:ascii="Arial" w:hAnsi="Arial" w:cs="Arial"/>
          <w:b/>
          <w:bCs/>
          <w:color w:val="000000"/>
        </w:rPr>
        <w:lastRenderedPageBreak/>
        <w:t xml:space="preserve">The </w:t>
      </w:r>
      <w:bookmarkStart w:id="681" w:name="DBG354"/>
      <w:bookmarkEnd w:id="681"/>
      <w:r>
        <w:rPr>
          <w:rFonts w:ascii="Arial" w:hAnsi="Arial" w:cs="Arial"/>
          <w:b/>
          <w:bCs/>
          <w:color w:val="000000"/>
        </w:rPr>
        <w:t xml:space="preserve">board of </w:t>
      </w:r>
      <w:bookmarkStart w:id="682" w:name="DBG355"/>
      <w:bookmarkEnd w:id="682"/>
      <w:r>
        <w:rPr>
          <w:rFonts w:ascii="Arial" w:hAnsi="Arial" w:cs="Arial"/>
          <w:b/>
          <w:bCs/>
          <w:color w:val="000000"/>
        </w:rPr>
        <w:t>directors</w:t>
      </w:r>
      <w:r>
        <w:rPr>
          <w:rFonts w:ascii="Times New Roman" w:hAnsi="Times New Roman" w:cs="Times New Roman"/>
          <w:color w:val="000000"/>
        </w:rPr>
        <w:tab/>
      </w:r>
      <w:bookmarkStart w:id="683" w:name="DBG356"/>
      <w:bookmarkEnd w:id="683"/>
      <w:r>
        <w:rPr>
          <w:rFonts w:ascii="Arial" w:hAnsi="Arial" w:cs="Arial"/>
          <w:color w:val="000000"/>
        </w:rPr>
        <w:t xml:space="preserve"> Black</w:t>
      </w:r>
      <w:bookmarkStart w:id="684" w:name="DBG357"/>
      <w:bookmarkEnd w:id="684"/>
    </w:p>
    <w:p w14:paraId="08A9C4D9" w14:textId="77777777" w:rsidR="00E4067B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85" w:name="DBG358"/>
      <w:bookmarkEnd w:id="685"/>
      <w:r>
        <w:rPr>
          <w:rFonts w:ascii="Arial" w:hAnsi="Arial" w:cs="Arial"/>
          <w:color w:val="000000"/>
        </w:rPr>
        <w:t xml:space="preserve"> Green</w:t>
      </w:r>
      <w:bookmarkStart w:id="686" w:name="DBG359"/>
      <w:bookmarkEnd w:id="686"/>
    </w:p>
    <w:p w14:paraId="73F17C31" w14:textId="77777777" w:rsidR="00E4067B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87" w:name="DBG360"/>
      <w:bookmarkEnd w:id="687"/>
      <w:r>
        <w:rPr>
          <w:rFonts w:ascii="Arial" w:hAnsi="Arial" w:cs="Arial"/>
          <w:color w:val="000000"/>
        </w:rPr>
        <w:t xml:space="preserve"> Smith</w:t>
      </w:r>
      <w:bookmarkStart w:id="688" w:name="DBG361"/>
      <w:bookmarkEnd w:id="688"/>
    </w:p>
    <w:p w14:paraId="123648F5" w14:textId="77777777" w:rsidR="00E4067B" w:rsidRDefault="00E4067B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47999AB9" w14:textId="77777777" w:rsidR="00E4067B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89" w:name="DBG362"/>
      <w:bookmarkEnd w:id="689"/>
      <w:r>
        <w:rPr>
          <w:rFonts w:ascii="Arial" w:hAnsi="Arial" w:cs="Arial"/>
          <w:b/>
          <w:bCs/>
          <w:color w:val="000000"/>
        </w:rPr>
        <w:t>Company secretary</w:t>
      </w:r>
      <w:r>
        <w:rPr>
          <w:rFonts w:ascii="Times New Roman" w:hAnsi="Times New Roman" w:cs="Times New Roman"/>
          <w:color w:val="000000"/>
        </w:rPr>
        <w:tab/>
      </w:r>
      <w:bookmarkStart w:id="690" w:name="DBG363"/>
      <w:bookmarkEnd w:id="690"/>
      <w:r>
        <w:rPr>
          <w:rFonts w:ascii="Arial" w:hAnsi="Arial" w:cs="Arial"/>
          <w:color w:val="000000"/>
        </w:rPr>
        <w:t>C C Smith</w:t>
      </w:r>
      <w:bookmarkStart w:id="691" w:name="DBG364"/>
      <w:bookmarkEnd w:id="691"/>
    </w:p>
    <w:p w14:paraId="6AD17C21" w14:textId="77777777" w:rsidR="00E4067B" w:rsidRDefault="00E4067B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193DE6D" w14:textId="77777777" w:rsidR="00E4067B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92" w:name="DBG365"/>
      <w:bookmarkEnd w:id="692"/>
      <w:r>
        <w:rPr>
          <w:rFonts w:ascii="Arial" w:hAnsi="Arial" w:cs="Arial"/>
          <w:b/>
          <w:bCs/>
          <w:color w:val="000000"/>
        </w:rPr>
        <w:t>Auditor</w:t>
      </w:r>
      <w:r>
        <w:rPr>
          <w:rFonts w:ascii="Times New Roman" w:hAnsi="Times New Roman" w:cs="Times New Roman"/>
          <w:color w:val="000000"/>
        </w:rPr>
        <w:tab/>
      </w:r>
      <w:bookmarkStart w:id="693" w:name="DBG366"/>
      <w:bookmarkEnd w:id="693"/>
      <w:r>
        <w:rPr>
          <w:rFonts w:ascii="Arial" w:hAnsi="Arial" w:cs="Arial"/>
          <w:color w:val="000000"/>
        </w:rPr>
        <w:t>DEF LLP</w:t>
      </w:r>
      <w:bookmarkStart w:id="694" w:name="DBG367"/>
      <w:bookmarkEnd w:id="694"/>
    </w:p>
    <w:p w14:paraId="20C8A662" w14:textId="77777777" w:rsidR="00E4067B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95" w:name="DBG368"/>
      <w:bookmarkEnd w:id="695"/>
      <w:r>
        <w:rPr>
          <w:rFonts w:ascii="Arial" w:hAnsi="Arial" w:cs="Arial"/>
          <w:color w:val="000000"/>
        </w:rPr>
        <w:t>Chartered Accountants</w:t>
      </w:r>
      <w:bookmarkStart w:id="696" w:name="DBG369"/>
      <w:bookmarkEnd w:id="696"/>
    </w:p>
    <w:p w14:paraId="4CA3CC94" w14:textId="77777777" w:rsidR="00E4067B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97" w:name="DBG370"/>
      <w:bookmarkEnd w:id="697"/>
      <w:r>
        <w:rPr>
          <w:rFonts w:ascii="Arial" w:hAnsi="Arial" w:cs="Arial"/>
          <w:color w:val="000000"/>
        </w:rPr>
        <w:t xml:space="preserve">&amp; </w:t>
      </w:r>
      <w:bookmarkStart w:id="698" w:name="DBG371"/>
      <w:bookmarkEnd w:id="698"/>
      <w:r>
        <w:rPr>
          <w:rFonts w:ascii="Arial" w:hAnsi="Arial" w:cs="Arial"/>
          <w:color w:val="000000"/>
        </w:rPr>
        <w:t>Statutory</w:t>
      </w:r>
      <w:bookmarkStart w:id="699" w:name="DBG372"/>
      <w:bookmarkEnd w:id="699"/>
      <w:r>
        <w:rPr>
          <w:rFonts w:ascii="Arial" w:hAnsi="Arial" w:cs="Arial"/>
          <w:color w:val="000000"/>
        </w:rPr>
        <w:t xml:space="preserve"> Auditor</w:t>
      </w:r>
      <w:bookmarkStart w:id="700" w:name="DBG373"/>
      <w:bookmarkEnd w:id="700"/>
    </w:p>
    <w:p w14:paraId="42EC19FA" w14:textId="77777777" w:rsidR="00E4067B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701" w:name="DBG374"/>
      <w:bookmarkEnd w:id="701"/>
      <w:r>
        <w:rPr>
          <w:rFonts w:ascii="Arial" w:hAnsi="Arial" w:cs="Arial"/>
          <w:color w:val="000000"/>
        </w:rPr>
        <w:t>DEF House</w:t>
      </w:r>
      <w:bookmarkStart w:id="702" w:name="DBG375"/>
      <w:bookmarkEnd w:id="702"/>
    </w:p>
    <w:p w14:paraId="76AD63A2" w14:textId="77777777" w:rsidR="00E4067B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703" w:name="DBG376"/>
      <w:bookmarkEnd w:id="703"/>
      <w:r>
        <w:rPr>
          <w:rFonts w:ascii="Arial" w:hAnsi="Arial" w:cs="Arial"/>
          <w:color w:val="000000"/>
        </w:rPr>
        <w:t>Sample Town</w:t>
      </w:r>
      <w:bookmarkStart w:id="704" w:name="DBG377"/>
      <w:bookmarkEnd w:id="704"/>
    </w:p>
    <w:p w14:paraId="74D4398E" w14:textId="77777777" w:rsidR="00E4067B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705" w:name="DBG378"/>
      <w:bookmarkEnd w:id="705"/>
      <w:r>
        <w:rPr>
          <w:rFonts w:ascii="Arial" w:hAnsi="Arial" w:cs="Arial"/>
          <w:color w:val="000000"/>
        </w:rPr>
        <w:t>ST12 0ZZ</w:t>
      </w:r>
      <w:bookmarkStart w:id="706" w:name="DBG379"/>
      <w:bookmarkEnd w:id="706"/>
    </w:p>
    <w:p w14:paraId="0CB0F899" w14:textId="77777777" w:rsidR="00E4067B" w:rsidRDefault="00E4067B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C3DAA5E" w14:textId="77777777" w:rsidR="00E4067B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07" w:name="DBG380"/>
      <w:bookmarkEnd w:id="707"/>
      <w:r>
        <w:rPr>
          <w:rFonts w:ascii="Arial" w:hAnsi="Arial" w:cs="Arial"/>
          <w:b/>
          <w:bCs/>
          <w:color w:val="000000"/>
        </w:rPr>
        <w:t>Solicitors</w:t>
      </w:r>
      <w:r>
        <w:rPr>
          <w:rFonts w:ascii="Times New Roman" w:hAnsi="Times New Roman" w:cs="Times New Roman"/>
          <w:color w:val="000000"/>
        </w:rPr>
        <w:tab/>
      </w:r>
      <w:bookmarkStart w:id="708" w:name="DBG381"/>
      <w:bookmarkEnd w:id="708"/>
      <w:r>
        <w:rPr>
          <w:rFonts w:ascii="Arial" w:hAnsi="Arial" w:cs="Arial"/>
          <w:color w:val="000000"/>
        </w:rPr>
        <w:t>Gant, Howard &amp; Company</w:t>
      </w:r>
      <w:bookmarkStart w:id="709" w:name="DBG382"/>
      <w:bookmarkEnd w:id="709"/>
    </w:p>
    <w:p w14:paraId="64BDDF78" w14:textId="77777777" w:rsidR="00E4067B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710" w:name="DBG383"/>
      <w:bookmarkEnd w:id="710"/>
      <w:r>
        <w:rPr>
          <w:rFonts w:ascii="Arial" w:hAnsi="Arial" w:cs="Arial"/>
          <w:color w:val="000000"/>
        </w:rPr>
        <w:t>42 The Avenue</w:t>
      </w:r>
      <w:bookmarkStart w:id="711" w:name="DBG384"/>
      <w:bookmarkEnd w:id="711"/>
    </w:p>
    <w:p w14:paraId="6332DA14" w14:textId="77777777" w:rsidR="00E4067B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712" w:name="DBG385"/>
      <w:bookmarkEnd w:id="712"/>
      <w:r>
        <w:rPr>
          <w:rFonts w:ascii="Arial" w:hAnsi="Arial" w:cs="Arial"/>
          <w:color w:val="000000"/>
        </w:rPr>
        <w:t>Milford</w:t>
      </w:r>
      <w:bookmarkStart w:id="713" w:name="DBG386"/>
      <w:bookmarkEnd w:id="713"/>
    </w:p>
    <w:p w14:paraId="30E52927" w14:textId="77777777" w:rsidR="00E4067B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714" w:name="DBG387"/>
      <w:bookmarkEnd w:id="714"/>
      <w:r>
        <w:rPr>
          <w:rFonts w:ascii="Arial" w:hAnsi="Arial" w:cs="Arial"/>
          <w:color w:val="000000"/>
        </w:rPr>
        <w:t>Southampton</w:t>
      </w:r>
      <w:bookmarkStart w:id="715" w:name="DBG388"/>
      <w:bookmarkEnd w:id="715"/>
    </w:p>
    <w:p w14:paraId="6268889E" w14:textId="77777777" w:rsidR="00E4067B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716" w:name="DBG389"/>
      <w:bookmarkEnd w:id="716"/>
      <w:r>
        <w:rPr>
          <w:rFonts w:ascii="Arial" w:hAnsi="Arial" w:cs="Arial"/>
          <w:color w:val="000000"/>
        </w:rPr>
        <w:t>Hants S01 3RT</w:t>
      </w:r>
      <w:bookmarkStart w:id="717" w:name="DBG390"/>
      <w:bookmarkEnd w:id="717"/>
    </w:p>
    <w:p w14:paraId="5F4E123A" w14:textId="77777777" w:rsidR="00E4067B" w:rsidRDefault="00E4067B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11E2C70" w14:textId="77777777" w:rsidR="00E4067B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718" w:name="DBG391"/>
      <w:bookmarkEnd w:id="718"/>
      <w:r>
        <w:rPr>
          <w:rFonts w:ascii="Arial" w:hAnsi="Arial" w:cs="Arial"/>
          <w:color w:val="000000"/>
        </w:rPr>
        <w:t>Ian Jameson-King &amp; Co.</w:t>
      </w:r>
      <w:bookmarkStart w:id="719" w:name="DBG392"/>
      <w:bookmarkEnd w:id="719"/>
    </w:p>
    <w:p w14:paraId="0D9B97B6" w14:textId="77777777" w:rsidR="00E4067B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720" w:name="DBG393"/>
      <w:bookmarkEnd w:id="720"/>
      <w:r>
        <w:rPr>
          <w:rFonts w:ascii="Arial" w:hAnsi="Arial" w:cs="Arial"/>
          <w:color w:val="000000"/>
        </w:rPr>
        <w:t>Trading Town Side</w:t>
      </w:r>
      <w:bookmarkStart w:id="721" w:name="DBG394"/>
      <w:bookmarkEnd w:id="721"/>
    </w:p>
    <w:p w14:paraId="2517DE7C" w14:textId="77777777" w:rsidR="00E4067B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722" w:name="DBG395"/>
      <w:bookmarkEnd w:id="722"/>
      <w:r>
        <w:rPr>
          <w:rFonts w:ascii="Arial" w:hAnsi="Arial" w:cs="Arial"/>
          <w:color w:val="000000"/>
        </w:rPr>
        <w:t>Kilkenny</w:t>
      </w:r>
      <w:bookmarkStart w:id="723" w:name="DBG396"/>
      <w:bookmarkEnd w:id="723"/>
    </w:p>
    <w:p w14:paraId="1FBF0BD2" w14:textId="77777777" w:rsidR="00E4067B" w:rsidRDefault="00E4067B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724" w:name="Fpage009"/>
      <w:bookmarkEnd w:id="724"/>
    </w:p>
    <w:p w14:paraId="7F3549C8" w14:textId="77777777" w:rsidR="00E4067B" w:rsidRDefault="00E4067B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E4067B">
          <w:headerReference w:type="default" r:id="rId22"/>
          <w:footerReference w:type="default" r:id="rId23"/>
          <w:pgSz w:w="11904" w:h="16836"/>
          <w:pgMar w:top="720" w:right="1400" w:bottom="900" w:left="1440" w:header="720" w:footer="900" w:gutter="0"/>
          <w:pgNumType w:start="1"/>
          <w:cols w:space="720"/>
          <w:noEndnote/>
        </w:sectPr>
      </w:pPr>
    </w:p>
    <w:p w14:paraId="3A5C7D56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40" w:name="Fpage001"/>
      <w:bookmarkStart w:id="741" w:name="DBG415"/>
      <w:bookmarkEnd w:id="740"/>
      <w:bookmarkEnd w:id="741"/>
      <w:r>
        <w:rPr>
          <w:rFonts w:ascii="Times New Roman" w:hAnsi="Times New Roman" w:cs="Times New Roman"/>
          <w:color w:val="000000"/>
        </w:rPr>
        <w:lastRenderedPageBreak/>
        <w:t xml:space="preserve">The </w:t>
      </w:r>
      <w:bookmarkStart w:id="742" w:name="DBG416"/>
      <w:bookmarkEnd w:id="742"/>
      <w:r>
        <w:rPr>
          <w:rFonts w:ascii="Times New Roman" w:hAnsi="Times New Roman" w:cs="Times New Roman"/>
          <w:color w:val="000000"/>
        </w:rPr>
        <w:t>directors have</w:t>
      </w:r>
      <w:bookmarkStart w:id="743" w:name="DBG417"/>
      <w:bookmarkEnd w:id="743"/>
      <w:r>
        <w:rPr>
          <w:rFonts w:ascii="Times New Roman" w:hAnsi="Times New Roman" w:cs="Times New Roman"/>
          <w:color w:val="000000"/>
        </w:rPr>
        <w:t xml:space="preserve"> pleasure in presenting </w:t>
      </w:r>
      <w:bookmarkStart w:id="744" w:name="DBG418"/>
      <w:bookmarkEnd w:id="744"/>
      <w:r>
        <w:rPr>
          <w:rFonts w:ascii="Times New Roman" w:hAnsi="Times New Roman" w:cs="Times New Roman"/>
          <w:color w:val="000000"/>
        </w:rPr>
        <w:t>their</w:t>
      </w:r>
      <w:bookmarkStart w:id="745" w:name="DBG419"/>
      <w:bookmarkEnd w:id="745"/>
      <w:r>
        <w:rPr>
          <w:rFonts w:ascii="Times New Roman" w:hAnsi="Times New Roman" w:cs="Times New Roman"/>
          <w:color w:val="000000"/>
        </w:rPr>
        <w:t xml:space="preserve"> report and the </w:t>
      </w:r>
      <w:bookmarkStart w:id="746" w:name="DBG420"/>
      <w:bookmarkEnd w:id="746"/>
      <w:r>
        <w:rPr>
          <w:rFonts w:ascii="Times New Roman" w:hAnsi="Times New Roman" w:cs="Times New Roman"/>
          <w:color w:val="000000"/>
        </w:rPr>
        <w:t>financial statements</w:t>
      </w:r>
      <w:bookmarkStart w:id="747" w:name="DBG421"/>
      <w:bookmarkEnd w:id="747"/>
      <w:r>
        <w:rPr>
          <w:rFonts w:ascii="Times New Roman" w:hAnsi="Times New Roman" w:cs="Times New Roman"/>
          <w:color w:val="000000"/>
        </w:rPr>
        <w:t xml:space="preserve"> of the </w:t>
      </w:r>
      <w:bookmarkStart w:id="748" w:name="DBG422"/>
      <w:bookmarkEnd w:id="748"/>
      <w:r>
        <w:rPr>
          <w:rFonts w:ascii="Times New Roman" w:hAnsi="Times New Roman" w:cs="Times New Roman"/>
          <w:color w:val="000000"/>
        </w:rPr>
        <w:t>company</w:t>
      </w:r>
      <w:bookmarkStart w:id="749" w:name="DBG423"/>
      <w:bookmarkEnd w:id="749"/>
      <w:r>
        <w:rPr>
          <w:rFonts w:ascii="Times New Roman" w:hAnsi="Times New Roman" w:cs="Times New Roman"/>
          <w:color w:val="000000"/>
        </w:rPr>
        <w:t xml:space="preserve"> </w:t>
      </w:r>
      <w:bookmarkStart w:id="750" w:name="DBG424"/>
      <w:bookmarkEnd w:id="750"/>
      <w:r>
        <w:rPr>
          <w:rFonts w:ascii="Times New Roman" w:hAnsi="Times New Roman" w:cs="Times New Roman"/>
          <w:color w:val="000000"/>
        </w:rPr>
        <w:t xml:space="preserve">for the </w:t>
      </w:r>
      <w:bookmarkStart w:id="751" w:name="DBG425"/>
      <w:bookmarkEnd w:id="751"/>
      <w:r>
        <w:rPr>
          <w:rFonts w:ascii="Times New Roman" w:hAnsi="Times New Roman" w:cs="Times New Roman"/>
          <w:color w:val="000000"/>
        </w:rPr>
        <w:t>year ended 31 December 2009</w:t>
      </w:r>
      <w:bookmarkStart w:id="752" w:name="DBG426"/>
      <w:bookmarkEnd w:id="752"/>
      <w:r>
        <w:rPr>
          <w:rFonts w:ascii="Times New Roman" w:hAnsi="Times New Roman" w:cs="Times New Roman"/>
          <w:color w:val="000000"/>
        </w:rPr>
        <w:t>.</w:t>
      </w:r>
    </w:p>
    <w:p w14:paraId="09411381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753" w:name="DBG427"/>
      <w:bookmarkEnd w:id="753"/>
    </w:p>
    <w:p w14:paraId="2095E560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54" w:name="DBG428"/>
      <w:bookmarkEnd w:id="754"/>
      <w:r>
        <w:rPr>
          <w:rFonts w:ascii="Times New Roman" w:hAnsi="Times New Roman" w:cs="Times New Roman"/>
          <w:b/>
          <w:bCs/>
          <w:color w:val="000000"/>
        </w:rPr>
        <w:t>PRINCIPAL ACTIVITIES</w:t>
      </w:r>
      <w:bookmarkStart w:id="755" w:name="DBG429"/>
      <w:bookmarkEnd w:id="755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bookmarkStart w:id="756" w:name="DBG430"/>
      <w:bookmarkEnd w:id="756"/>
      <w:r>
        <w:rPr>
          <w:rFonts w:ascii="Times New Roman" w:hAnsi="Times New Roman" w:cs="Times New Roman"/>
          <w:b/>
          <w:bCs/>
          <w:color w:val="000000"/>
        </w:rPr>
        <w:t>BUSINESS REVIEW</w:t>
      </w:r>
      <w:bookmarkStart w:id="757" w:name="DBG431"/>
      <w:bookmarkEnd w:id="757"/>
    </w:p>
    <w:p w14:paraId="318D5F7B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58" w:name="DBG432"/>
      <w:bookmarkEnd w:id="758"/>
      <w:r>
        <w:rPr>
          <w:rFonts w:ascii="Times New Roman" w:hAnsi="Times New Roman" w:cs="Times New Roman"/>
          <w:color w:val="000000"/>
        </w:rPr>
        <w:t xml:space="preserve">The company continues to strive to be a 'best in class' supplier of components for OEM's and </w:t>
      </w:r>
      <w:bookmarkStart w:id="759" w:name="DBG433"/>
      <w:bookmarkEnd w:id="759"/>
      <w:r>
        <w:rPr>
          <w:rFonts w:ascii="Times New Roman" w:hAnsi="Times New Roman" w:cs="Times New Roman"/>
          <w:color w:val="000000"/>
        </w:rPr>
        <w:t xml:space="preserve">hence considers improvement in Key Performance Indicators of on-time delivery and quality </w:t>
      </w:r>
      <w:bookmarkStart w:id="760" w:name="DBG434"/>
      <w:bookmarkEnd w:id="760"/>
      <w:r>
        <w:rPr>
          <w:rFonts w:ascii="Times New Roman" w:hAnsi="Times New Roman" w:cs="Times New Roman"/>
          <w:color w:val="000000"/>
        </w:rPr>
        <w:t xml:space="preserve">performance to be fundament </w:t>
      </w:r>
      <w:bookmarkStart w:id="761" w:name="DBG435"/>
      <w:bookmarkEnd w:id="761"/>
      <w:r>
        <w:rPr>
          <w:rFonts w:ascii="Times New Roman" w:hAnsi="Times New Roman" w:cs="Times New Roman"/>
          <w:color w:val="000000"/>
        </w:rPr>
        <w:t xml:space="preserve">to this strategy. The year's performance has enabled the </w:t>
      </w:r>
      <w:bookmarkStart w:id="762" w:name="DBG436"/>
      <w:bookmarkEnd w:id="762"/>
      <w:r>
        <w:rPr>
          <w:rFonts w:ascii="Times New Roman" w:hAnsi="Times New Roman" w:cs="Times New Roman"/>
          <w:color w:val="000000"/>
        </w:rPr>
        <w:t xml:space="preserve">company to maintain Its </w:t>
      </w:r>
      <w:bookmarkStart w:id="763" w:name="DBG437"/>
      <w:bookmarkEnd w:id="763"/>
      <w:r>
        <w:rPr>
          <w:rFonts w:ascii="Times New Roman" w:hAnsi="Times New Roman" w:cs="Times New Roman"/>
          <w:color w:val="000000"/>
        </w:rPr>
        <w:t>status as a category A supplier to its principal customer</w:t>
      </w:r>
    </w:p>
    <w:p w14:paraId="1794AFBA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764" w:name="DBG438"/>
      <w:bookmarkEnd w:id="764"/>
    </w:p>
    <w:p w14:paraId="3E263555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predicted last year the manufacture of widgets for</w:t>
      </w:r>
    </w:p>
    <w:p w14:paraId="5AD8D1A6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65" w:name="DBG439"/>
      <w:bookmarkEnd w:id="765"/>
      <w:r>
        <w:rPr>
          <w:rFonts w:ascii="Times New Roman" w:hAnsi="Times New Roman" w:cs="Times New Roman"/>
          <w:color w:val="000000"/>
        </w:rPr>
        <w:t>BigCorp during the year stabilised at a lower level than hitherto The resultant</w:t>
      </w:r>
      <w:bookmarkStart w:id="766" w:name="DBG440"/>
      <w:bookmarkEnd w:id="766"/>
      <w:r>
        <w:rPr>
          <w:rFonts w:ascii="Times New Roman" w:hAnsi="Times New Roman" w:cs="Times New Roman"/>
          <w:color w:val="000000"/>
        </w:rPr>
        <w:t xml:space="preserve"> available capacity was principally taken up with the successful completion of a</w:t>
      </w:r>
      <w:bookmarkStart w:id="767" w:name="DBG441"/>
      <w:bookmarkEnd w:id="767"/>
      <w:r>
        <w:rPr>
          <w:rFonts w:ascii="Times New Roman" w:hAnsi="Times New Roman" w:cs="Times New Roman"/>
          <w:color w:val="000000"/>
        </w:rPr>
        <w:t xml:space="preserve"> large scale (£4m) micro widget project and increased activity in other areas</w:t>
      </w:r>
    </w:p>
    <w:p w14:paraId="4AEFA9FE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768" w:name="DBG442"/>
      <w:bookmarkEnd w:id="768"/>
    </w:p>
    <w:p w14:paraId="67594332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Investment in the AAAAA China facility has commenced and anticipates production</w:t>
      </w:r>
      <w:bookmarkStart w:id="769" w:name="DBG443"/>
      <w:bookmarkEnd w:id="769"/>
      <w:r>
        <w:rPr>
          <w:rFonts w:ascii="Times New Roman" w:hAnsi="Times New Roman" w:cs="Times New Roman"/>
          <w:color w:val="000000"/>
        </w:rPr>
        <w:t xml:space="preserve"> in the coming financial year.</w:t>
      </w: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89"/>
        <w:gridCol w:w="4765"/>
        <w:gridCol w:w="2556"/>
        <w:gridCol w:w="1279"/>
      </w:tblGrid>
      <w:tr w:rsidR="00E4067B" w14:paraId="4C55F0BA" w14:textId="77777777"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73D1C5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770" w:name="DBG444"/>
            <w:bookmarkEnd w:id="770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14:paraId="04434F0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3B9EE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4CCCB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771" w:name="DBG445"/>
            <w:bookmarkEnd w:id="771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E4067B" w14:paraId="6854B3FE" w14:textId="77777777"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0F999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772" w:name="DBG446"/>
            <w:bookmarkEnd w:id="772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14:paraId="787416E1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9EADB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773" w:name="DBG447"/>
            <w:bookmarkEnd w:id="77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7A7E8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774" w:name="DBG448"/>
            <w:bookmarkEnd w:id="774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E4067B" w14:paraId="24F2EBCA" w14:textId="77777777"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8A04E6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775" w:name="DBG449"/>
            <w:bookmarkEnd w:id="775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14:paraId="0DEA951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76" w:name="DBG450"/>
            <w:bookmarkEnd w:id="776"/>
            <w:r>
              <w:rPr>
                <w:rFonts w:ascii="Times New Roman" w:hAnsi="Times New Roman" w:cs="Times New Roman"/>
                <w:color w:val="000000"/>
              </w:rPr>
              <w:t>Return on turnover (Operating Profit/Turnover) %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578C6" w14:textId="77777777" w:rsidR="00E4067B" w:rsidRDefault="00AA19E8">
            <w:pPr>
              <w:widowControl w:val="0"/>
              <w:tabs>
                <w:tab w:val="decimal" w:pos="244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777" w:name="DBG451"/>
            <w:bookmarkStart w:id="778" w:name="DD28"/>
            <w:bookmarkEnd w:id="777"/>
            <w:bookmarkEnd w:id="77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74EB2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79" w:name="DBG452"/>
            <w:bookmarkStart w:id="780" w:name="DD29"/>
            <w:bookmarkEnd w:id="779"/>
            <w:bookmarkEnd w:id="780"/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E4067B" w14:paraId="44ECFCB7" w14:textId="77777777"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4C783B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781" w:name="DBG453"/>
            <w:bookmarkEnd w:id="781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14:paraId="0EAD2CB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82" w:name="DBG454"/>
            <w:bookmarkEnd w:id="782"/>
            <w:r>
              <w:rPr>
                <w:rFonts w:ascii="Times New Roman" w:hAnsi="Times New Roman" w:cs="Times New Roman"/>
                <w:color w:val="000000"/>
              </w:rPr>
              <w:t>Gross Margin %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9A560" w14:textId="77777777" w:rsidR="00E4067B" w:rsidRDefault="00AA19E8">
            <w:pPr>
              <w:widowControl w:val="0"/>
              <w:tabs>
                <w:tab w:val="decimal" w:pos="244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783" w:name="DBG455"/>
            <w:bookmarkStart w:id="784" w:name="DD30"/>
            <w:bookmarkEnd w:id="783"/>
            <w:bookmarkEnd w:id="78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6A2A7E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85" w:name="DBG456"/>
            <w:bookmarkStart w:id="786" w:name="DD31"/>
            <w:bookmarkEnd w:id="785"/>
            <w:bookmarkEnd w:id="786"/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</w:tr>
      <w:tr w:rsidR="00E4067B" w14:paraId="0FECE87A" w14:textId="77777777"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A7C34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787" w:name="DBG457"/>
            <w:bookmarkEnd w:id="787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14:paraId="08FA9F7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88" w:name="DBG458"/>
            <w:bookmarkEnd w:id="788"/>
            <w:r>
              <w:rPr>
                <w:rFonts w:ascii="Times New Roman" w:hAnsi="Times New Roman" w:cs="Times New Roman"/>
                <w:color w:val="000000"/>
              </w:rPr>
              <w:t>Quality incidents as a percentage of total deliveries in the year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C4153D" w14:textId="77777777" w:rsidR="00E4067B" w:rsidRDefault="00AA19E8">
            <w:pPr>
              <w:widowControl w:val="0"/>
              <w:tabs>
                <w:tab w:val="decimal" w:pos="244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789" w:name="DBG459"/>
            <w:bookmarkStart w:id="790" w:name="DD32"/>
            <w:bookmarkEnd w:id="789"/>
            <w:bookmarkEnd w:id="79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6F6E73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91" w:name="DBG460"/>
            <w:bookmarkStart w:id="792" w:name="DD33"/>
            <w:bookmarkEnd w:id="791"/>
            <w:bookmarkEnd w:id="792"/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</w:tbl>
    <w:p w14:paraId="0E9F5ABA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89"/>
        <w:gridCol w:w="4765"/>
        <w:gridCol w:w="2556"/>
        <w:gridCol w:w="1279"/>
      </w:tblGrid>
      <w:tr w:rsidR="00E4067B" w14:paraId="477B824F" w14:textId="77777777"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685336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793" w:name="DBG461"/>
            <w:bookmarkEnd w:id="793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14:paraId="474CF69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94" w:name="DBG462"/>
            <w:bookmarkEnd w:id="794"/>
            <w:r>
              <w:rPr>
                <w:rFonts w:ascii="Times New Roman" w:hAnsi="Times New Roman" w:cs="Times New Roman"/>
                <w:color w:val="000000"/>
              </w:rPr>
              <w:t>Percentage of on-time deliveries in the year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9CCCA1" w14:textId="77777777" w:rsidR="00E4067B" w:rsidRDefault="00AA19E8">
            <w:pPr>
              <w:widowControl w:val="0"/>
              <w:tabs>
                <w:tab w:val="decimal" w:pos="244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795" w:name="DBG463"/>
            <w:bookmarkStart w:id="796" w:name="DD34"/>
            <w:bookmarkEnd w:id="795"/>
            <w:bookmarkEnd w:id="79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632B29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97" w:name="DBG464"/>
            <w:bookmarkStart w:id="798" w:name="DD35"/>
            <w:bookmarkEnd w:id="797"/>
            <w:bookmarkEnd w:id="798"/>
            <w:r>
              <w:rPr>
                <w:rFonts w:ascii="Times New Roman" w:hAnsi="Times New Roman" w:cs="Times New Roman"/>
                <w:color w:val="000000"/>
              </w:rPr>
              <w:t>95</w:t>
            </w:r>
          </w:p>
        </w:tc>
      </w:tr>
    </w:tbl>
    <w:p w14:paraId="6842F64D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799" w:name="DBG465"/>
      <w:bookmarkEnd w:id="799"/>
    </w:p>
    <w:p w14:paraId="6BEFCD80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800" w:name="DBG466"/>
      <w:bookmarkEnd w:id="800"/>
      <w:r>
        <w:rPr>
          <w:rFonts w:ascii="Times New Roman" w:hAnsi="Times New Roman" w:cs="Times New Roman"/>
          <w:b/>
          <w:bCs/>
          <w:color w:val="000000"/>
        </w:rPr>
        <w:t>RESULTS AND DIVIDENDS</w:t>
      </w:r>
    </w:p>
    <w:p w14:paraId="69AB860F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801" w:name="DBG467"/>
      <w:bookmarkEnd w:id="801"/>
      <w:r>
        <w:rPr>
          <w:rFonts w:ascii="Times New Roman" w:hAnsi="Times New Roman" w:cs="Times New Roman"/>
          <w:color w:val="000000"/>
        </w:rPr>
        <w:t xml:space="preserve">The </w:t>
      </w:r>
      <w:bookmarkStart w:id="802" w:name="DBG468"/>
      <w:bookmarkEnd w:id="802"/>
      <w:r>
        <w:rPr>
          <w:rFonts w:ascii="Times New Roman" w:hAnsi="Times New Roman" w:cs="Times New Roman"/>
          <w:color w:val="000000"/>
        </w:rPr>
        <w:t xml:space="preserve">profit </w:t>
      </w:r>
      <w:bookmarkStart w:id="803" w:name="DBG469"/>
      <w:bookmarkEnd w:id="803"/>
      <w:r>
        <w:rPr>
          <w:rFonts w:ascii="Times New Roman" w:hAnsi="Times New Roman" w:cs="Times New Roman"/>
          <w:color w:val="000000"/>
        </w:rPr>
        <w:t xml:space="preserve">for the </w:t>
      </w:r>
      <w:bookmarkStart w:id="804" w:name="DBG470"/>
      <w:bookmarkEnd w:id="804"/>
      <w:r>
        <w:rPr>
          <w:rFonts w:ascii="Times New Roman" w:hAnsi="Times New Roman" w:cs="Times New Roman"/>
          <w:color w:val="000000"/>
        </w:rPr>
        <w:t>year</w:t>
      </w:r>
      <w:bookmarkStart w:id="805" w:name="DBG471"/>
      <w:bookmarkEnd w:id="805"/>
      <w:r>
        <w:rPr>
          <w:rFonts w:ascii="Times New Roman" w:hAnsi="Times New Roman" w:cs="Times New Roman"/>
          <w:color w:val="000000"/>
        </w:rPr>
        <w:t>, after taxation,</w:t>
      </w:r>
      <w:bookmarkStart w:id="806" w:name="DBG472"/>
      <w:bookmarkEnd w:id="806"/>
      <w:r>
        <w:rPr>
          <w:rFonts w:ascii="Times New Roman" w:hAnsi="Times New Roman" w:cs="Times New Roman"/>
          <w:color w:val="000000"/>
        </w:rPr>
        <w:t xml:space="preserve"> </w:t>
      </w:r>
      <w:bookmarkStart w:id="807" w:name="DBG473"/>
      <w:bookmarkEnd w:id="807"/>
      <w:r>
        <w:rPr>
          <w:rFonts w:ascii="Times New Roman" w:hAnsi="Times New Roman" w:cs="Times New Roman"/>
          <w:color w:val="000000"/>
        </w:rPr>
        <w:t xml:space="preserve">amounted to </w:t>
      </w:r>
      <w:bookmarkStart w:id="808" w:name="DBG474"/>
      <w:bookmarkEnd w:id="808"/>
      <w:r>
        <w:rPr>
          <w:rFonts w:ascii="Times New Roman" w:hAnsi="Times New Roman" w:cs="Times New Roman"/>
          <w:color w:val="000000"/>
        </w:rPr>
        <w:t>£</w:t>
      </w:r>
      <w:bookmarkStart w:id="809" w:name="DBG475"/>
      <w:bookmarkEnd w:id="809"/>
      <w:r>
        <w:rPr>
          <w:rFonts w:ascii="Times New Roman" w:hAnsi="Times New Roman" w:cs="Times New Roman"/>
          <w:color w:val="000000"/>
        </w:rPr>
        <w:t>1,416,474</w:t>
      </w:r>
      <w:bookmarkStart w:id="810" w:name="DBG476"/>
      <w:bookmarkEnd w:id="810"/>
      <w:r>
        <w:rPr>
          <w:rFonts w:ascii="Times New Roman" w:hAnsi="Times New Roman" w:cs="Times New Roman"/>
          <w:color w:val="000000"/>
        </w:rPr>
        <w:t xml:space="preserve">. </w:t>
      </w:r>
      <w:bookmarkStart w:id="811" w:name="DBG477"/>
      <w:bookmarkEnd w:id="811"/>
      <w:r>
        <w:rPr>
          <w:rFonts w:ascii="Times New Roman" w:hAnsi="Times New Roman" w:cs="Times New Roman"/>
          <w:color w:val="000000"/>
        </w:rPr>
        <w:t xml:space="preserve">Particulars of </w:t>
      </w:r>
      <w:bookmarkStart w:id="812" w:name="DBG478"/>
      <w:bookmarkEnd w:id="812"/>
      <w:r>
        <w:rPr>
          <w:rFonts w:ascii="Times New Roman" w:hAnsi="Times New Roman" w:cs="Times New Roman"/>
          <w:color w:val="000000"/>
        </w:rPr>
        <w:t>dividends</w:t>
      </w:r>
      <w:bookmarkStart w:id="813" w:name="DBG479"/>
      <w:bookmarkEnd w:id="813"/>
      <w:r>
        <w:rPr>
          <w:rFonts w:ascii="Times New Roman" w:hAnsi="Times New Roman" w:cs="Times New Roman"/>
          <w:color w:val="000000"/>
        </w:rPr>
        <w:t xml:space="preserve"> </w:t>
      </w:r>
      <w:bookmarkStart w:id="814" w:name="DBG480"/>
      <w:bookmarkEnd w:id="814"/>
      <w:r>
        <w:rPr>
          <w:rFonts w:ascii="Times New Roman" w:hAnsi="Times New Roman" w:cs="Times New Roman"/>
          <w:color w:val="000000"/>
        </w:rPr>
        <w:t>paid</w:t>
      </w:r>
      <w:bookmarkStart w:id="815" w:name="DBG481"/>
      <w:bookmarkEnd w:id="815"/>
      <w:r>
        <w:rPr>
          <w:rFonts w:ascii="Times New Roman" w:hAnsi="Times New Roman" w:cs="Times New Roman"/>
          <w:color w:val="000000"/>
        </w:rPr>
        <w:t xml:space="preserve"> are detailed in note</w:t>
      </w:r>
      <w:bookmarkStart w:id="816" w:name="DBG482"/>
      <w:bookmarkEnd w:id="816"/>
      <w:r>
        <w:rPr>
          <w:rFonts w:ascii="Times New Roman" w:hAnsi="Times New Roman" w:cs="Times New Roman"/>
          <w:color w:val="000000"/>
        </w:rPr>
        <w:t xml:space="preserve"> </w:t>
      </w:r>
      <w:bookmarkStart w:id="817" w:name="DBG483"/>
      <w:bookmarkEnd w:id="817"/>
      <w:r>
        <w:rPr>
          <w:rFonts w:ascii="Times New Roman" w:hAnsi="Times New Roman" w:cs="Times New Roman"/>
          <w:color w:val="000000"/>
        </w:rPr>
        <w:t>8</w:t>
      </w:r>
      <w:bookmarkStart w:id="818" w:name="DBG484"/>
      <w:bookmarkEnd w:id="818"/>
      <w:r>
        <w:rPr>
          <w:rFonts w:ascii="Times New Roman" w:hAnsi="Times New Roman" w:cs="Times New Roman"/>
          <w:color w:val="000000"/>
        </w:rPr>
        <w:t xml:space="preserve"> to the </w:t>
      </w:r>
      <w:bookmarkStart w:id="819" w:name="DBG485"/>
      <w:bookmarkEnd w:id="819"/>
      <w:r>
        <w:rPr>
          <w:rFonts w:ascii="Times New Roman" w:hAnsi="Times New Roman" w:cs="Times New Roman"/>
          <w:color w:val="000000"/>
        </w:rPr>
        <w:t>financial statements</w:t>
      </w:r>
      <w:bookmarkStart w:id="820" w:name="DBG486"/>
      <w:bookmarkEnd w:id="820"/>
      <w:r>
        <w:rPr>
          <w:rFonts w:ascii="Times New Roman" w:hAnsi="Times New Roman" w:cs="Times New Roman"/>
          <w:color w:val="000000"/>
        </w:rPr>
        <w:t>.</w:t>
      </w:r>
    </w:p>
    <w:p w14:paraId="7442D020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821" w:name="DBG487"/>
      <w:bookmarkEnd w:id="821"/>
    </w:p>
    <w:p w14:paraId="4237644B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822" w:name="DBG488"/>
      <w:bookmarkEnd w:id="822"/>
      <w:r>
        <w:rPr>
          <w:rFonts w:ascii="Times New Roman" w:hAnsi="Times New Roman" w:cs="Times New Roman"/>
          <w:b/>
          <w:bCs/>
          <w:color w:val="000000"/>
        </w:rPr>
        <w:t>FINANCIAL INSTRUMENTS</w:t>
      </w:r>
      <w:bookmarkStart w:id="823" w:name="DBG489"/>
      <w:bookmarkEnd w:id="823"/>
    </w:p>
    <w:p w14:paraId="620F7712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824" w:name="DBG490"/>
      <w:bookmarkEnd w:id="824"/>
      <w:r>
        <w:rPr>
          <w:rFonts w:ascii="Times New Roman" w:hAnsi="Times New Roman" w:cs="Times New Roman"/>
          <w:color w:val="000000"/>
        </w:rPr>
        <w:t xml:space="preserve">Details of the </w:t>
      </w:r>
      <w:bookmarkStart w:id="825" w:name="DBG491"/>
      <w:bookmarkEnd w:id="825"/>
      <w:r>
        <w:rPr>
          <w:rFonts w:ascii="Times New Roman" w:hAnsi="Times New Roman" w:cs="Times New Roman"/>
          <w:color w:val="000000"/>
        </w:rPr>
        <w:t>company</w:t>
      </w:r>
      <w:bookmarkStart w:id="826" w:name="DBG492"/>
      <w:bookmarkEnd w:id="826"/>
      <w:r>
        <w:rPr>
          <w:rFonts w:ascii="Times New Roman" w:hAnsi="Times New Roman" w:cs="Times New Roman"/>
          <w:color w:val="000000"/>
        </w:rPr>
        <w:t>'s</w:t>
      </w:r>
      <w:bookmarkStart w:id="827" w:name="DBG493"/>
      <w:bookmarkEnd w:id="827"/>
      <w:r>
        <w:rPr>
          <w:rFonts w:ascii="Times New Roman" w:hAnsi="Times New Roman" w:cs="Times New Roman"/>
          <w:color w:val="000000"/>
        </w:rPr>
        <w:t xml:space="preserve"> financial risk management objectives and policies are included in </w:t>
      </w:r>
      <w:bookmarkStart w:id="828" w:name="DBG494"/>
      <w:bookmarkEnd w:id="828"/>
      <w:r>
        <w:rPr>
          <w:rFonts w:ascii="Times New Roman" w:hAnsi="Times New Roman" w:cs="Times New Roman"/>
          <w:color w:val="000000"/>
        </w:rPr>
        <w:t xml:space="preserve">note </w:t>
      </w:r>
      <w:bookmarkStart w:id="829" w:name="DBG495"/>
      <w:bookmarkEnd w:id="829"/>
      <w:r>
        <w:rPr>
          <w:rFonts w:ascii="Times New Roman" w:hAnsi="Times New Roman" w:cs="Times New Roman"/>
          <w:color w:val="000000"/>
        </w:rPr>
        <w:t>17</w:t>
      </w:r>
      <w:bookmarkStart w:id="830" w:name="DBG496"/>
      <w:bookmarkEnd w:id="830"/>
      <w:r>
        <w:rPr>
          <w:rFonts w:ascii="Times New Roman" w:hAnsi="Times New Roman" w:cs="Times New Roman"/>
          <w:color w:val="000000"/>
        </w:rPr>
        <w:t xml:space="preserve"> to the accounts.</w:t>
      </w:r>
    </w:p>
    <w:p w14:paraId="0657E7FA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831" w:name="DBG497"/>
      <w:bookmarkEnd w:id="831"/>
    </w:p>
    <w:p w14:paraId="756B0DA7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832" w:name="DBG498"/>
      <w:bookmarkEnd w:id="832"/>
      <w:r>
        <w:rPr>
          <w:rFonts w:ascii="Times New Roman" w:hAnsi="Times New Roman" w:cs="Times New Roman"/>
          <w:b/>
          <w:bCs/>
          <w:color w:val="000000"/>
        </w:rPr>
        <w:t>DIRECTORS</w:t>
      </w:r>
      <w:bookmarkStart w:id="833" w:name="DBG499"/>
      <w:bookmarkEnd w:id="833"/>
    </w:p>
    <w:p w14:paraId="26F7A379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834" w:name="DBG500"/>
      <w:bookmarkEnd w:id="834"/>
      <w:r>
        <w:rPr>
          <w:rFonts w:ascii="Times New Roman" w:hAnsi="Times New Roman" w:cs="Times New Roman"/>
          <w:color w:val="000000"/>
        </w:rPr>
        <w:t xml:space="preserve">The </w:t>
      </w:r>
      <w:bookmarkStart w:id="835" w:name="DBG501"/>
      <w:bookmarkEnd w:id="835"/>
      <w:r>
        <w:rPr>
          <w:rFonts w:ascii="Times New Roman" w:hAnsi="Times New Roman" w:cs="Times New Roman"/>
          <w:color w:val="000000"/>
        </w:rPr>
        <w:t>directors</w:t>
      </w:r>
      <w:bookmarkStart w:id="836" w:name="DBG502"/>
      <w:bookmarkEnd w:id="836"/>
      <w:r>
        <w:rPr>
          <w:rFonts w:ascii="Times New Roman" w:hAnsi="Times New Roman" w:cs="Times New Roman"/>
          <w:color w:val="000000"/>
        </w:rPr>
        <w:t xml:space="preserve"> who served the </w:t>
      </w:r>
      <w:bookmarkStart w:id="837" w:name="DBG503"/>
      <w:bookmarkEnd w:id="837"/>
      <w:r>
        <w:rPr>
          <w:rFonts w:ascii="Times New Roman" w:hAnsi="Times New Roman" w:cs="Times New Roman"/>
          <w:color w:val="000000"/>
        </w:rPr>
        <w:t>company</w:t>
      </w:r>
      <w:bookmarkStart w:id="838" w:name="DBG504"/>
      <w:bookmarkEnd w:id="838"/>
      <w:r>
        <w:rPr>
          <w:rFonts w:ascii="Times New Roman" w:hAnsi="Times New Roman" w:cs="Times New Roman"/>
          <w:color w:val="000000"/>
        </w:rPr>
        <w:t xml:space="preserve"> during the </w:t>
      </w:r>
      <w:bookmarkStart w:id="839" w:name="DBG505"/>
      <w:bookmarkEnd w:id="839"/>
      <w:r>
        <w:rPr>
          <w:rFonts w:ascii="Times New Roman" w:hAnsi="Times New Roman" w:cs="Times New Roman"/>
          <w:color w:val="000000"/>
        </w:rPr>
        <w:t>year</w:t>
      </w:r>
      <w:bookmarkStart w:id="840" w:name="DBG506"/>
      <w:bookmarkEnd w:id="840"/>
      <w:r>
        <w:rPr>
          <w:rFonts w:ascii="Times New Roman" w:hAnsi="Times New Roman" w:cs="Times New Roman"/>
          <w:color w:val="000000"/>
        </w:rPr>
        <w:t xml:space="preserve"> </w:t>
      </w:r>
      <w:bookmarkStart w:id="841" w:name="DBG507"/>
      <w:bookmarkEnd w:id="841"/>
      <w:r>
        <w:rPr>
          <w:rFonts w:ascii="Times New Roman" w:hAnsi="Times New Roman" w:cs="Times New Roman"/>
          <w:color w:val="000000"/>
        </w:rPr>
        <w:t>were</w:t>
      </w:r>
      <w:bookmarkStart w:id="842" w:name="DBG508"/>
      <w:bookmarkEnd w:id="842"/>
      <w:r>
        <w:rPr>
          <w:rFonts w:ascii="Times New Roman" w:hAnsi="Times New Roman" w:cs="Times New Roman"/>
          <w:color w:val="000000"/>
        </w:rPr>
        <w:t xml:space="preserve"> as follows:</w:t>
      </w:r>
    </w:p>
    <w:p w14:paraId="054730B4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89"/>
        <w:gridCol w:w="2557"/>
        <w:gridCol w:w="3486"/>
        <w:gridCol w:w="1278"/>
        <w:gridCol w:w="1279"/>
      </w:tblGrid>
      <w:tr w:rsidR="00E4067B" w14:paraId="06C3B9D9" w14:textId="77777777"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24116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843" w:name="DBG509"/>
            <w:bookmarkEnd w:id="843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5DBC761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44" w:name="DBG510"/>
            <w:bookmarkEnd w:id="844"/>
            <w:r>
              <w:rPr>
                <w:rFonts w:ascii="Times New Roman" w:hAnsi="Times New Roman" w:cs="Times New Roman"/>
                <w:color w:val="000000"/>
              </w:rPr>
              <w:t xml:space="preserve"> Black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0BD3E9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CD4CE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0C7A7B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4067B" w14:paraId="126002CE" w14:textId="77777777"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D625F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845" w:name="DBG511"/>
            <w:bookmarkEnd w:id="845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0573944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46" w:name="DBG512"/>
            <w:bookmarkEnd w:id="846"/>
            <w:r>
              <w:rPr>
                <w:rFonts w:ascii="Times New Roman" w:hAnsi="Times New Roman" w:cs="Times New Roman"/>
                <w:color w:val="000000"/>
              </w:rPr>
              <w:t xml:space="preserve"> Green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0B4EDD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DD588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9A8153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4067B" w14:paraId="08B4AC87" w14:textId="77777777"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84E6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847" w:name="DBG513"/>
            <w:bookmarkEnd w:id="847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3EC4E71D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48" w:name="DBG514"/>
            <w:bookmarkEnd w:id="848"/>
            <w:r>
              <w:rPr>
                <w:rFonts w:ascii="Times New Roman" w:hAnsi="Times New Roman" w:cs="Times New Roman"/>
                <w:color w:val="000000"/>
              </w:rPr>
              <w:t xml:space="preserve"> Smith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31CA1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CDFED6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B65A57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64B6042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849" w:name="DBG515"/>
      <w:bookmarkEnd w:id="849"/>
    </w:p>
    <w:p w14:paraId="64B873B4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850" w:name="Fpage010"/>
      <w:bookmarkStart w:id="851" w:name="DBG516"/>
      <w:bookmarkEnd w:id="850"/>
      <w:bookmarkEnd w:id="851"/>
      <w:r>
        <w:rPr>
          <w:rFonts w:ascii="Times New Roman" w:hAnsi="Times New Roman" w:cs="Times New Roman"/>
          <w:b/>
          <w:bCs/>
          <w:color w:val="000000"/>
        </w:rPr>
        <w:t>DIRECTORS'</w:t>
      </w:r>
      <w:bookmarkStart w:id="852" w:name="DBG517"/>
      <w:bookmarkEnd w:id="852"/>
      <w:r>
        <w:rPr>
          <w:rFonts w:ascii="Times New Roman" w:hAnsi="Times New Roman" w:cs="Times New Roman"/>
          <w:b/>
          <w:bCs/>
          <w:color w:val="000000"/>
        </w:rPr>
        <w:t xml:space="preserve"> RESPONSIBILITIES</w:t>
      </w:r>
      <w:bookmarkStart w:id="853" w:name="DBG518"/>
      <w:bookmarkEnd w:id="853"/>
    </w:p>
    <w:p w14:paraId="133BB548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854" w:name="DBG519"/>
      <w:bookmarkEnd w:id="854"/>
      <w:r>
        <w:rPr>
          <w:rFonts w:ascii="Times New Roman" w:hAnsi="Times New Roman" w:cs="Times New Roman"/>
          <w:color w:val="000000"/>
        </w:rPr>
        <w:t xml:space="preserve">The </w:t>
      </w:r>
      <w:bookmarkStart w:id="855" w:name="DBG520"/>
      <w:bookmarkEnd w:id="855"/>
      <w:r>
        <w:rPr>
          <w:rFonts w:ascii="Times New Roman" w:hAnsi="Times New Roman" w:cs="Times New Roman"/>
          <w:color w:val="000000"/>
        </w:rPr>
        <w:t>directors</w:t>
      </w:r>
      <w:bookmarkStart w:id="856" w:name="DBG521"/>
      <w:bookmarkEnd w:id="856"/>
      <w:r>
        <w:rPr>
          <w:rFonts w:ascii="Times New Roman" w:hAnsi="Times New Roman" w:cs="Times New Roman"/>
          <w:color w:val="000000"/>
        </w:rPr>
        <w:t xml:space="preserve"> </w:t>
      </w:r>
      <w:bookmarkStart w:id="857" w:name="DBG522"/>
      <w:bookmarkEnd w:id="857"/>
      <w:r>
        <w:rPr>
          <w:rFonts w:ascii="Times New Roman" w:hAnsi="Times New Roman" w:cs="Times New Roman"/>
          <w:color w:val="000000"/>
        </w:rPr>
        <w:t>are</w:t>
      </w:r>
      <w:bookmarkStart w:id="858" w:name="DBG523"/>
      <w:bookmarkEnd w:id="858"/>
      <w:r>
        <w:rPr>
          <w:rFonts w:ascii="Times New Roman" w:hAnsi="Times New Roman" w:cs="Times New Roman"/>
          <w:color w:val="000000"/>
        </w:rPr>
        <w:t xml:space="preserve"> responsible for preparing the </w:t>
      </w:r>
      <w:bookmarkStart w:id="859" w:name="DBG524"/>
      <w:bookmarkEnd w:id="859"/>
      <w:r>
        <w:rPr>
          <w:rFonts w:ascii="Times New Roman" w:hAnsi="Times New Roman" w:cs="Times New Roman"/>
          <w:color w:val="000000"/>
        </w:rPr>
        <w:t>Directors' Report</w:t>
      </w:r>
      <w:bookmarkStart w:id="860" w:name="DBG525"/>
      <w:bookmarkEnd w:id="860"/>
      <w:r>
        <w:rPr>
          <w:rFonts w:ascii="Times New Roman" w:hAnsi="Times New Roman" w:cs="Times New Roman"/>
          <w:color w:val="000000"/>
        </w:rPr>
        <w:t xml:space="preserve"> and the </w:t>
      </w:r>
      <w:bookmarkStart w:id="861" w:name="DBG526"/>
      <w:bookmarkEnd w:id="861"/>
      <w:r>
        <w:rPr>
          <w:rFonts w:ascii="Times New Roman" w:hAnsi="Times New Roman" w:cs="Times New Roman"/>
          <w:color w:val="000000"/>
        </w:rPr>
        <w:t xml:space="preserve">financial </w:t>
      </w:r>
      <w:bookmarkStart w:id="862" w:name="DBG527"/>
      <w:bookmarkEnd w:id="862"/>
      <w:r>
        <w:rPr>
          <w:rFonts w:ascii="Times New Roman" w:hAnsi="Times New Roman" w:cs="Times New Roman"/>
          <w:color w:val="000000"/>
        </w:rPr>
        <w:t>statements</w:t>
      </w:r>
      <w:bookmarkStart w:id="863" w:name="DBG528"/>
      <w:bookmarkEnd w:id="863"/>
      <w:r>
        <w:rPr>
          <w:rFonts w:ascii="Times New Roman" w:hAnsi="Times New Roman" w:cs="Times New Roman"/>
          <w:color w:val="000000"/>
        </w:rPr>
        <w:t xml:space="preserve"> in accordance with applicable law and regulations.</w:t>
      </w:r>
    </w:p>
    <w:p w14:paraId="74A64C6A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864" w:name="DBG529"/>
      <w:bookmarkEnd w:id="864"/>
    </w:p>
    <w:p w14:paraId="2ACE86BB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Company law </w:t>
      </w:r>
      <w:bookmarkStart w:id="865" w:name="DBG530"/>
      <w:bookmarkEnd w:id="865"/>
      <w:r>
        <w:rPr>
          <w:rFonts w:ascii="Times New Roman" w:hAnsi="Times New Roman" w:cs="Times New Roman"/>
          <w:color w:val="000000"/>
        </w:rPr>
        <w:t xml:space="preserve">requires the </w:t>
      </w:r>
      <w:bookmarkStart w:id="866" w:name="DBG531"/>
      <w:bookmarkEnd w:id="866"/>
      <w:r>
        <w:rPr>
          <w:rFonts w:ascii="Times New Roman" w:hAnsi="Times New Roman" w:cs="Times New Roman"/>
          <w:color w:val="000000"/>
        </w:rPr>
        <w:t>directors</w:t>
      </w:r>
      <w:bookmarkStart w:id="867" w:name="DBG532"/>
      <w:bookmarkEnd w:id="867"/>
      <w:r>
        <w:rPr>
          <w:rFonts w:ascii="Times New Roman" w:hAnsi="Times New Roman" w:cs="Times New Roman"/>
          <w:color w:val="000000"/>
        </w:rPr>
        <w:t xml:space="preserve"> to prepare </w:t>
      </w:r>
      <w:bookmarkStart w:id="868" w:name="DBG533"/>
      <w:bookmarkEnd w:id="868"/>
      <w:r>
        <w:rPr>
          <w:rFonts w:ascii="Times New Roman" w:hAnsi="Times New Roman" w:cs="Times New Roman"/>
          <w:color w:val="000000"/>
        </w:rPr>
        <w:t>financial statements</w:t>
      </w:r>
      <w:bookmarkStart w:id="869" w:name="DBG534"/>
      <w:bookmarkEnd w:id="869"/>
      <w:r>
        <w:rPr>
          <w:rFonts w:ascii="Times New Roman" w:hAnsi="Times New Roman" w:cs="Times New Roman"/>
          <w:color w:val="000000"/>
        </w:rPr>
        <w:t xml:space="preserve"> for each financial </w:t>
      </w:r>
      <w:bookmarkStart w:id="870" w:name="DBG535"/>
      <w:bookmarkEnd w:id="870"/>
      <w:r>
        <w:rPr>
          <w:rFonts w:ascii="Times New Roman" w:hAnsi="Times New Roman" w:cs="Times New Roman"/>
          <w:color w:val="000000"/>
        </w:rPr>
        <w:t xml:space="preserve">year. </w:t>
      </w:r>
      <w:bookmarkStart w:id="871" w:name="DBG536"/>
      <w:bookmarkEnd w:id="871"/>
      <w:r>
        <w:rPr>
          <w:rFonts w:ascii="Times New Roman" w:hAnsi="Times New Roman" w:cs="Times New Roman"/>
          <w:color w:val="000000"/>
        </w:rPr>
        <w:t xml:space="preserve">Under that law the </w:t>
      </w:r>
      <w:bookmarkStart w:id="872" w:name="DBG537"/>
      <w:bookmarkEnd w:id="872"/>
      <w:r>
        <w:rPr>
          <w:rFonts w:ascii="Times New Roman" w:hAnsi="Times New Roman" w:cs="Times New Roman"/>
          <w:color w:val="000000"/>
        </w:rPr>
        <w:t>directors have</w:t>
      </w:r>
      <w:bookmarkStart w:id="873" w:name="DBG538"/>
      <w:bookmarkEnd w:id="873"/>
      <w:r>
        <w:rPr>
          <w:rFonts w:ascii="Times New Roman" w:hAnsi="Times New Roman" w:cs="Times New Roman"/>
          <w:color w:val="000000"/>
        </w:rPr>
        <w:t xml:space="preserve"> elected to prepare the </w:t>
      </w:r>
      <w:bookmarkStart w:id="874" w:name="DBG539"/>
      <w:bookmarkEnd w:id="874"/>
      <w:r>
        <w:rPr>
          <w:rFonts w:ascii="Times New Roman" w:hAnsi="Times New Roman" w:cs="Times New Roman"/>
          <w:color w:val="000000"/>
        </w:rPr>
        <w:t>financial statements</w:t>
      </w:r>
      <w:bookmarkStart w:id="875" w:name="DBG540"/>
      <w:bookmarkEnd w:id="875"/>
      <w:r>
        <w:rPr>
          <w:rFonts w:ascii="Times New Roman" w:hAnsi="Times New Roman" w:cs="Times New Roman"/>
          <w:color w:val="000000"/>
        </w:rPr>
        <w:t xml:space="preserve"> in accordance </w:t>
      </w:r>
      <w:bookmarkStart w:id="876" w:name="DBG541"/>
      <w:bookmarkEnd w:id="876"/>
      <w:r>
        <w:rPr>
          <w:rFonts w:ascii="Times New Roman" w:hAnsi="Times New Roman" w:cs="Times New Roman"/>
          <w:color w:val="000000"/>
        </w:rPr>
        <w:t xml:space="preserve">with United Kingdom </w:t>
      </w:r>
      <w:bookmarkStart w:id="877" w:name="DBG542"/>
      <w:bookmarkEnd w:id="877"/>
      <w:r>
        <w:rPr>
          <w:rFonts w:ascii="Times New Roman" w:hAnsi="Times New Roman" w:cs="Times New Roman"/>
          <w:color w:val="000000"/>
        </w:rPr>
        <w:t xml:space="preserve">Generally Accepted </w:t>
      </w:r>
      <w:bookmarkStart w:id="878" w:name="DBG543"/>
      <w:bookmarkEnd w:id="878"/>
      <w:r>
        <w:rPr>
          <w:rFonts w:ascii="Times New Roman" w:hAnsi="Times New Roman" w:cs="Times New Roman"/>
          <w:color w:val="000000"/>
        </w:rPr>
        <w:t xml:space="preserve">Accounting Practice (United Kingdom Accounting </w:t>
      </w:r>
      <w:bookmarkStart w:id="879" w:name="DBG544"/>
      <w:bookmarkEnd w:id="879"/>
      <w:r>
        <w:rPr>
          <w:rFonts w:ascii="Times New Roman" w:hAnsi="Times New Roman" w:cs="Times New Roman"/>
          <w:color w:val="000000"/>
        </w:rPr>
        <w:t xml:space="preserve">Standards and applicable law). </w:t>
      </w:r>
      <w:bookmarkStart w:id="880" w:name="DBG545"/>
      <w:bookmarkEnd w:id="880"/>
      <w:r>
        <w:rPr>
          <w:rFonts w:ascii="Times New Roman" w:hAnsi="Times New Roman" w:cs="Times New Roman"/>
          <w:color w:val="000000"/>
        </w:rPr>
        <w:t xml:space="preserve">Under company law the </w:t>
      </w:r>
      <w:bookmarkStart w:id="881" w:name="DBG546"/>
      <w:bookmarkEnd w:id="881"/>
      <w:r>
        <w:rPr>
          <w:rFonts w:ascii="Times New Roman" w:hAnsi="Times New Roman" w:cs="Times New Roman"/>
          <w:color w:val="000000"/>
        </w:rPr>
        <w:t>directors</w:t>
      </w:r>
      <w:bookmarkStart w:id="882" w:name="DBG547"/>
      <w:bookmarkEnd w:id="882"/>
      <w:r>
        <w:rPr>
          <w:rFonts w:ascii="Times New Roman" w:hAnsi="Times New Roman" w:cs="Times New Roman"/>
          <w:color w:val="000000"/>
        </w:rPr>
        <w:t xml:space="preserve"> must not approve the </w:t>
      </w:r>
      <w:bookmarkStart w:id="883" w:name="DBG548"/>
      <w:bookmarkEnd w:id="883"/>
      <w:r>
        <w:rPr>
          <w:rFonts w:ascii="Times New Roman" w:hAnsi="Times New Roman" w:cs="Times New Roman"/>
          <w:color w:val="000000"/>
        </w:rPr>
        <w:t>financial statements</w:t>
      </w:r>
      <w:bookmarkStart w:id="884" w:name="DBG549"/>
      <w:bookmarkEnd w:id="884"/>
      <w:r>
        <w:rPr>
          <w:rFonts w:ascii="Times New Roman" w:hAnsi="Times New Roman" w:cs="Times New Roman"/>
          <w:color w:val="000000"/>
        </w:rPr>
        <w:t xml:space="preserve"> </w:t>
      </w:r>
      <w:bookmarkStart w:id="885" w:name="DBG550"/>
      <w:bookmarkEnd w:id="885"/>
      <w:r>
        <w:rPr>
          <w:rFonts w:ascii="Times New Roman" w:hAnsi="Times New Roman" w:cs="Times New Roman"/>
          <w:color w:val="000000"/>
        </w:rPr>
        <w:t xml:space="preserve">unless they are satisfied that they </w:t>
      </w:r>
      <w:bookmarkStart w:id="886" w:name="DBG551"/>
      <w:bookmarkEnd w:id="886"/>
      <w:r>
        <w:rPr>
          <w:rFonts w:ascii="Times New Roman" w:hAnsi="Times New Roman" w:cs="Times New Roman"/>
          <w:color w:val="000000"/>
        </w:rPr>
        <w:t xml:space="preserve">give a true and fair </w:t>
      </w:r>
      <w:bookmarkStart w:id="887" w:name="DBG552"/>
      <w:bookmarkEnd w:id="887"/>
      <w:r>
        <w:rPr>
          <w:rFonts w:ascii="Times New Roman" w:hAnsi="Times New Roman" w:cs="Times New Roman"/>
          <w:color w:val="000000"/>
        </w:rPr>
        <w:t xml:space="preserve">view of the </w:t>
      </w:r>
      <w:bookmarkStart w:id="888" w:name="DBG553"/>
      <w:bookmarkEnd w:id="888"/>
      <w:r>
        <w:rPr>
          <w:rFonts w:ascii="Times New Roman" w:hAnsi="Times New Roman" w:cs="Times New Roman"/>
          <w:color w:val="000000"/>
        </w:rPr>
        <w:t xml:space="preserve">state of affairs of the </w:t>
      </w:r>
      <w:bookmarkStart w:id="889" w:name="DBG554"/>
      <w:bookmarkEnd w:id="889"/>
      <w:r>
        <w:rPr>
          <w:rFonts w:ascii="Times New Roman" w:hAnsi="Times New Roman" w:cs="Times New Roman"/>
          <w:color w:val="000000"/>
        </w:rPr>
        <w:t>company</w:t>
      </w:r>
      <w:bookmarkStart w:id="890" w:name="DBG555"/>
      <w:bookmarkEnd w:id="890"/>
      <w:r>
        <w:rPr>
          <w:rFonts w:ascii="Times New Roman" w:hAnsi="Times New Roman" w:cs="Times New Roman"/>
          <w:color w:val="000000"/>
        </w:rPr>
        <w:t xml:space="preserve"> and of the </w:t>
      </w:r>
      <w:bookmarkStart w:id="891" w:name="DBG556"/>
      <w:bookmarkEnd w:id="891"/>
      <w:r>
        <w:rPr>
          <w:rFonts w:ascii="Times New Roman" w:hAnsi="Times New Roman" w:cs="Times New Roman"/>
          <w:color w:val="000000"/>
        </w:rPr>
        <w:t>profit or loss</w:t>
      </w:r>
      <w:bookmarkStart w:id="892" w:name="DBG557"/>
      <w:bookmarkEnd w:id="892"/>
      <w:r>
        <w:rPr>
          <w:rFonts w:ascii="Times New Roman" w:hAnsi="Times New Roman" w:cs="Times New Roman"/>
          <w:color w:val="000000"/>
        </w:rPr>
        <w:t xml:space="preserve"> </w:t>
      </w:r>
      <w:bookmarkStart w:id="893" w:name="DBG558"/>
      <w:bookmarkEnd w:id="893"/>
      <w:r>
        <w:rPr>
          <w:rFonts w:ascii="Times New Roman" w:hAnsi="Times New Roman" w:cs="Times New Roman"/>
          <w:color w:val="000000"/>
        </w:rPr>
        <w:t xml:space="preserve">of the </w:t>
      </w:r>
      <w:bookmarkStart w:id="894" w:name="DBG559"/>
      <w:bookmarkEnd w:id="894"/>
      <w:r>
        <w:rPr>
          <w:rFonts w:ascii="Times New Roman" w:hAnsi="Times New Roman" w:cs="Times New Roman"/>
          <w:color w:val="000000"/>
        </w:rPr>
        <w:t>company</w:t>
      </w:r>
      <w:bookmarkStart w:id="895" w:name="DBG560"/>
      <w:bookmarkEnd w:id="895"/>
      <w:r>
        <w:rPr>
          <w:rFonts w:ascii="Times New Roman" w:hAnsi="Times New Roman" w:cs="Times New Roman"/>
          <w:color w:val="000000"/>
        </w:rPr>
        <w:t xml:space="preserve"> </w:t>
      </w:r>
      <w:bookmarkStart w:id="896" w:name="DBG561"/>
      <w:bookmarkEnd w:id="896"/>
      <w:r>
        <w:rPr>
          <w:rFonts w:ascii="Times New Roman" w:hAnsi="Times New Roman" w:cs="Times New Roman"/>
          <w:color w:val="000000"/>
        </w:rPr>
        <w:t xml:space="preserve">for that period. </w:t>
      </w:r>
      <w:bookmarkStart w:id="897" w:name="DBG562"/>
      <w:bookmarkEnd w:id="897"/>
      <w:r>
        <w:rPr>
          <w:rFonts w:ascii="Times New Roman" w:hAnsi="Times New Roman" w:cs="Times New Roman"/>
          <w:color w:val="000000"/>
        </w:rPr>
        <w:t xml:space="preserve">In preparing those </w:t>
      </w:r>
      <w:bookmarkStart w:id="898" w:name="DBG563"/>
      <w:bookmarkEnd w:id="898"/>
      <w:r>
        <w:rPr>
          <w:rFonts w:ascii="Times New Roman" w:hAnsi="Times New Roman" w:cs="Times New Roman"/>
          <w:color w:val="000000"/>
        </w:rPr>
        <w:t>financial statements</w:t>
      </w:r>
      <w:bookmarkStart w:id="899" w:name="DBG564"/>
      <w:bookmarkEnd w:id="899"/>
      <w:r>
        <w:rPr>
          <w:rFonts w:ascii="Times New Roman" w:hAnsi="Times New Roman" w:cs="Times New Roman"/>
          <w:color w:val="000000"/>
        </w:rPr>
        <w:t xml:space="preserve">, the </w:t>
      </w:r>
      <w:bookmarkStart w:id="900" w:name="DBG565"/>
      <w:bookmarkEnd w:id="900"/>
      <w:r>
        <w:rPr>
          <w:rFonts w:ascii="Times New Roman" w:hAnsi="Times New Roman" w:cs="Times New Roman"/>
          <w:color w:val="000000"/>
        </w:rPr>
        <w:t>directors</w:t>
      </w:r>
      <w:bookmarkStart w:id="901" w:name="DBG566"/>
      <w:bookmarkEnd w:id="901"/>
      <w:r>
        <w:rPr>
          <w:rFonts w:ascii="Times New Roman" w:hAnsi="Times New Roman" w:cs="Times New Roman"/>
          <w:color w:val="000000"/>
        </w:rPr>
        <w:t xml:space="preserve"> </w:t>
      </w:r>
      <w:bookmarkStart w:id="902" w:name="DBG567"/>
      <w:bookmarkEnd w:id="902"/>
      <w:r>
        <w:rPr>
          <w:rFonts w:ascii="Times New Roman" w:hAnsi="Times New Roman" w:cs="Times New Roman"/>
          <w:color w:val="000000"/>
        </w:rPr>
        <w:t>are</w:t>
      </w:r>
      <w:bookmarkStart w:id="903" w:name="DBG568"/>
      <w:bookmarkEnd w:id="903"/>
      <w:r>
        <w:rPr>
          <w:rFonts w:ascii="Times New Roman" w:hAnsi="Times New Roman" w:cs="Times New Roman"/>
          <w:color w:val="000000"/>
        </w:rPr>
        <w:t xml:space="preserve"> required to:</w:t>
      </w:r>
    </w:p>
    <w:p w14:paraId="50136FF3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E4067B">
          <w:headerReference w:type="default" r:id="rId24"/>
          <w:footerReference w:type="default" r:id="rId25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14BAAA14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81B6ADA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22" w:name="DBG589"/>
      <w:bookmarkEnd w:id="922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923" w:name="DBG590"/>
      <w:bookmarkEnd w:id="923"/>
      <w:r>
        <w:rPr>
          <w:rFonts w:ascii="Times New Roman" w:hAnsi="Times New Roman" w:cs="Times New Roman"/>
          <w:color w:val="000000"/>
        </w:rPr>
        <w:t xml:space="preserve">select suitable accounting policies </w:t>
      </w:r>
      <w:bookmarkStart w:id="924" w:name="DBG591"/>
      <w:bookmarkEnd w:id="924"/>
      <w:r>
        <w:rPr>
          <w:rFonts w:ascii="Times New Roman" w:hAnsi="Times New Roman" w:cs="Times New Roman"/>
          <w:color w:val="000000"/>
        </w:rPr>
        <w:t>and then apply them consistently;</w:t>
      </w:r>
    </w:p>
    <w:p w14:paraId="2EDEFFC5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C06E27D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25" w:name="DBG592"/>
      <w:bookmarkEnd w:id="925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926" w:name="DBG593"/>
      <w:bookmarkEnd w:id="926"/>
      <w:r>
        <w:rPr>
          <w:rFonts w:ascii="Times New Roman" w:hAnsi="Times New Roman" w:cs="Times New Roman"/>
          <w:color w:val="000000"/>
        </w:rPr>
        <w:t>make judgements and estimates that are reasonable and prudent;</w:t>
      </w:r>
    </w:p>
    <w:p w14:paraId="6F2B988B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688031B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927" w:name="DBG594"/>
      <w:bookmarkEnd w:id="927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928" w:name="DBG595"/>
      <w:bookmarkEnd w:id="928"/>
      <w:r>
        <w:rPr>
          <w:rFonts w:ascii="Times New Roman" w:hAnsi="Times New Roman" w:cs="Times New Roman"/>
          <w:color w:val="000000"/>
        </w:rPr>
        <w:t xml:space="preserve">prepare the </w:t>
      </w:r>
      <w:bookmarkStart w:id="929" w:name="DBG596"/>
      <w:bookmarkEnd w:id="929"/>
      <w:r>
        <w:rPr>
          <w:rFonts w:ascii="Times New Roman" w:hAnsi="Times New Roman" w:cs="Times New Roman"/>
          <w:color w:val="000000"/>
        </w:rPr>
        <w:t>financial statements</w:t>
      </w:r>
      <w:bookmarkStart w:id="930" w:name="DBG597"/>
      <w:bookmarkEnd w:id="930"/>
      <w:r>
        <w:rPr>
          <w:rFonts w:ascii="Times New Roman" w:hAnsi="Times New Roman" w:cs="Times New Roman"/>
          <w:color w:val="000000"/>
        </w:rPr>
        <w:t xml:space="preserve"> on the going concern basis </w:t>
      </w:r>
      <w:bookmarkStart w:id="931" w:name="DBG598"/>
      <w:bookmarkEnd w:id="931"/>
      <w:r>
        <w:rPr>
          <w:rFonts w:ascii="Times New Roman" w:hAnsi="Times New Roman" w:cs="Times New Roman"/>
          <w:color w:val="000000"/>
        </w:rPr>
        <w:t xml:space="preserve">unless it is inappropriate </w:t>
      </w:r>
      <w:bookmarkStart w:id="932" w:name="DBG599"/>
      <w:bookmarkEnd w:id="932"/>
      <w:r>
        <w:rPr>
          <w:rFonts w:ascii="Times New Roman" w:hAnsi="Times New Roman" w:cs="Times New Roman"/>
          <w:color w:val="000000"/>
        </w:rPr>
        <w:t xml:space="preserve">to presume that </w:t>
      </w:r>
      <w:bookmarkStart w:id="933" w:name="DBG600"/>
      <w:bookmarkEnd w:id="933"/>
      <w:r>
        <w:rPr>
          <w:rFonts w:ascii="Times New Roman" w:hAnsi="Times New Roman" w:cs="Times New Roman"/>
          <w:color w:val="000000"/>
        </w:rPr>
        <w:t xml:space="preserve">the </w:t>
      </w:r>
      <w:bookmarkStart w:id="934" w:name="DBG601"/>
      <w:bookmarkEnd w:id="934"/>
      <w:r>
        <w:rPr>
          <w:rFonts w:ascii="Times New Roman" w:hAnsi="Times New Roman" w:cs="Times New Roman"/>
          <w:color w:val="000000"/>
        </w:rPr>
        <w:t>company</w:t>
      </w:r>
      <w:bookmarkStart w:id="935" w:name="DBG602"/>
      <w:bookmarkEnd w:id="935"/>
      <w:r>
        <w:rPr>
          <w:rFonts w:ascii="Times New Roman" w:hAnsi="Times New Roman" w:cs="Times New Roman"/>
          <w:color w:val="000000"/>
        </w:rPr>
        <w:t xml:space="preserve"> will continue in </w:t>
      </w:r>
      <w:bookmarkStart w:id="936" w:name="DBG603"/>
      <w:bookmarkEnd w:id="936"/>
      <w:r>
        <w:rPr>
          <w:rFonts w:ascii="Times New Roman" w:hAnsi="Times New Roman" w:cs="Times New Roman"/>
          <w:color w:val="000000"/>
        </w:rPr>
        <w:t>business.</w:t>
      </w:r>
    </w:p>
    <w:p w14:paraId="5AEC1154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937" w:name="DBG604"/>
      <w:bookmarkEnd w:id="937"/>
    </w:p>
    <w:p w14:paraId="2D619A5C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38" w:name="DBG605"/>
      <w:bookmarkEnd w:id="938"/>
      <w:r>
        <w:rPr>
          <w:rFonts w:ascii="Times New Roman" w:hAnsi="Times New Roman" w:cs="Times New Roman"/>
          <w:color w:val="000000"/>
        </w:rPr>
        <w:t xml:space="preserve">The </w:t>
      </w:r>
      <w:bookmarkStart w:id="939" w:name="DBG606"/>
      <w:bookmarkEnd w:id="939"/>
      <w:r>
        <w:rPr>
          <w:rFonts w:ascii="Times New Roman" w:hAnsi="Times New Roman" w:cs="Times New Roman"/>
          <w:color w:val="000000"/>
        </w:rPr>
        <w:t>directors</w:t>
      </w:r>
      <w:bookmarkStart w:id="940" w:name="DBG607"/>
      <w:bookmarkEnd w:id="940"/>
      <w:r>
        <w:rPr>
          <w:rFonts w:ascii="Times New Roman" w:hAnsi="Times New Roman" w:cs="Times New Roman"/>
          <w:color w:val="000000"/>
        </w:rPr>
        <w:t xml:space="preserve"> </w:t>
      </w:r>
      <w:bookmarkStart w:id="941" w:name="DBG608"/>
      <w:bookmarkEnd w:id="941"/>
      <w:r>
        <w:rPr>
          <w:rFonts w:ascii="Times New Roman" w:hAnsi="Times New Roman" w:cs="Times New Roman"/>
          <w:color w:val="000000"/>
        </w:rPr>
        <w:t>are</w:t>
      </w:r>
      <w:bookmarkStart w:id="942" w:name="DBG609"/>
      <w:bookmarkEnd w:id="942"/>
      <w:r>
        <w:rPr>
          <w:rFonts w:ascii="Times New Roman" w:hAnsi="Times New Roman" w:cs="Times New Roman"/>
          <w:color w:val="000000"/>
        </w:rPr>
        <w:t xml:space="preserve"> responsible for keeping adequate </w:t>
      </w:r>
      <w:bookmarkStart w:id="943" w:name="DBG610"/>
      <w:bookmarkEnd w:id="943"/>
      <w:r>
        <w:rPr>
          <w:rFonts w:ascii="Times New Roman" w:hAnsi="Times New Roman" w:cs="Times New Roman"/>
          <w:color w:val="000000"/>
        </w:rPr>
        <w:t>accounting records</w:t>
      </w:r>
      <w:bookmarkStart w:id="944" w:name="DBG611"/>
      <w:bookmarkEnd w:id="944"/>
      <w:r>
        <w:rPr>
          <w:rFonts w:ascii="Times New Roman" w:hAnsi="Times New Roman" w:cs="Times New Roman"/>
          <w:color w:val="000000"/>
        </w:rPr>
        <w:t xml:space="preserve"> that are sufficient to </w:t>
      </w:r>
      <w:bookmarkStart w:id="945" w:name="DBG612"/>
      <w:bookmarkEnd w:id="945"/>
      <w:r>
        <w:rPr>
          <w:rFonts w:ascii="Times New Roman" w:hAnsi="Times New Roman" w:cs="Times New Roman"/>
          <w:color w:val="000000"/>
        </w:rPr>
        <w:t xml:space="preserve">show and explain the </w:t>
      </w:r>
      <w:bookmarkStart w:id="946" w:name="DBG613"/>
      <w:bookmarkEnd w:id="946"/>
      <w:r>
        <w:rPr>
          <w:rFonts w:ascii="Times New Roman" w:hAnsi="Times New Roman" w:cs="Times New Roman"/>
          <w:color w:val="000000"/>
        </w:rPr>
        <w:t>company</w:t>
      </w:r>
      <w:bookmarkStart w:id="947" w:name="DBG614"/>
      <w:bookmarkEnd w:id="947"/>
      <w:r>
        <w:rPr>
          <w:rFonts w:ascii="Times New Roman" w:hAnsi="Times New Roman" w:cs="Times New Roman"/>
          <w:color w:val="000000"/>
        </w:rPr>
        <w:t>'s transactions and disclose with</w:t>
      </w:r>
      <w:bookmarkStart w:id="948" w:name="DBG615"/>
      <w:bookmarkEnd w:id="948"/>
      <w:r>
        <w:rPr>
          <w:rFonts w:ascii="Times New Roman" w:hAnsi="Times New Roman" w:cs="Times New Roman"/>
          <w:color w:val="000000"/>
        </w:rPr>
        <w:t xml:space="preserve"> reasonable accuracy at any </w:t>
      </w:r>
      <w:bookmarkStart w:id="949" w:name="DBG616"/>
      <w:bookmarkEnd w:id="949"/>
      <w:r>
        <w:rPr>
          <w:rFonts w:ascii="Times New Roman" w:hAnsi="Times New Roman" w:cs="Times New Roman"/>
          <w:color w:val="000000"/>
        </w:rPr>
        <w:t xml:space="preserve">time the financial position of the </w:t>
      </w:r>
      <w:bookmarkStart w:id="950" w:name="DBG617"/>
      <w:bookmarkEnd w:id="950"/>
      <w:r>
        <w:rPr>
          <w:rFonts w:ascii="Times New Roman" w:hAnsi="Times New Roman" w:cs="Times New Roman"/>
          <w:color w:val="000000"/>
        </w:rPr>
        <w:t>company</w:t>
      </w:r>
      <w:bookmarkStart w:id="951" w:name="DBG618"/>
      <w:bookmarkEnd w:id="951"/>
      <w:r>
        <w:rPr>
          <w:rFonts w:ascii="Times New Roman" w:hAnsi="Times New Roman" w:cs="Times New Roman"/>
          <w:color w:val="000000"/>
        </w:rPr>
        <w:t xml:space="preserve"> and enable </w:t>
      </w:r>
      <w:bookmarkStart w:id="952" w:name="DBG619"/>
      <w:bookmarkEnd w:id="952"/>
      <w:r>
        <w:rPr>
          <w:rFonts w:ascii="Times New Roman" w:hAnsi="Times New Roman" w:cs="Times New Roman"/>
          <w:color w:val="000000"/>
        </w:rPr>
        <w:t>them</w:t>
      </w:r>
      <w:bookmarkStart w:id="953" w:name="DBG620"/>
      <w:bookmarkEnd w:id="953"/>
      <w:r>
        <w:rPr>
          <w:rFonts w:ascii="Times New Roman" w:hAnsi="Times New Roman" w:cs="Times New Roman"/>
          <w:color w:val="000000"/>
        </w:rPr>
        <w:t xml:space="preserve"> to ensure that the </w:t>
      </w:r>
      <w:bookmarkStart w:id="954" w:name="DBG621"/>
      <w:bookmarkEnd w:id="954"/>
      <w:r>
        <w:rPr>
          <w:rFonts w:ascii="Times New Roman" w:hAnsi="Times New Roman" w:cs="Times New Roman"/>
          <w:color w:val="000000"/>
        </w:rPr>
        <w:t xml:space="preserve">financial </w:t>
      </w:r>
      <w:bookmarkStart w:id="955" w:name="DBG622"/>
      <w:bookmarkEnd w:id="955"/>
      <w:r>
        <w:rPr>
          <w:rFonts w:ascii="Times New Roman" w:hAnsi="Times New Roman" w:cs="Times New Roman"/>
          <w:color w:val="000000"/>
        </w:rPr>
        <w:t>statements</w:t>
      </w:r>
      <w:bookmarkStart w:id="956" w:name="DBG623"/>
      <w:bookmarkEnd w:id="956"/>
      <w:r>
        <w:rPr>
          <w:rFonts w:ascii="Times New Roman" w:hAnsi="Times New Roman" w:cs="Times New Roman"/>
          <w:color w:val="000000"/>
        </w:rPr>
        <w:t xml:space="preserve"> comply with</w:t>
      </w:r>
      <w:bookmarkStart w:id="957" w:name="DBG624"/>
      <w:bookmarkEnd w:id="957"/>
      <w:r>
        <w:rPr>
          <w:rFonts w:ascii="Times New Roman" w:hAnsi="Times New Roman" w:cs="Times New Roman"/>
          <w:color w:val="000000"/>
        </w:rPr>
        <w:t xml:space="preserve"> the </w:t>
      </w:r>
      <w:bookmarkStart w:id="958" w:name="DBG625"/>
      <w:bookmarkEnd w:id="958"/>
      <w:r>
        <w:rPr>
          <w:rFonts w:ascii="Times New Roman" w:hAnsi="Times New Roman" w:cs="Times New Roman"/>
          <w:color w:val="000000"/>
        </w:rPr>
        <w:t>Companies Act 2006</w:t>
      </w:r>
      <w:bookmarkStart w:id="959" w:name="DBG626"/>
      <w:bookmarkEnd w:id="959"/>
      <w:r>
        <w:rPr>
          <w:rFonts w:ascii="Times New Roman" w:hAnsi="Times New Roman" w:cs="Times New Roman"/>
          <w:color w:val="000000"/>
        </w:rPr>
        <w:t xml:space="preserve">. </w:t>
      </w:r>
      <w:bookmarkStart w:id="960" w:name="DBG627"/>
      <w:bookmarkEnd w:id="960"/>
      <w:r>
        <w:rPr>
          <w:rFonts w:ascii="Times New Roman" w:hAnsi="Times New Roman" w:cs="Times New Roman"/>
          <w:color w:val="000000"/>
        </w:rPr>
        <w:t>They</w:t>
      </w:r>
      <w:bookmarkStart w:id="961" w:name="DBG628"/>
      <w:bookmarkEnd w:id="961"/>
      <w:r>
        <w:rPr>
          <w:rFonts w:ascii="Times New Roman" w:hAnsi="Times New Roman" w:cs="Times New Roman"/>
          <w:color w:val="000000"/>
        </w:rPr>
        <w:t xml:space="preserve"> </w:t>
      </w:r>
      <w:bookmarkStart w:id="962" w:name="DBG629"/>
      <w:bookmarkEnd w:id="962"/>
      <w:r>
        <w:rPr>
          <w:rFonts w:ascii="Times New Roman" w:hAnsi="Times New Roman" w:cs="Times New Roman"/>
          <w:color w:val="000000"/>
        </w:rPr>
        <w:t>are</w:t>
      </w:r>
      <w:bookmarkStart w:id="963" w:name="DBG630"/>
      <w:bookmarkEnd w:id="963"/>
      <w:r>
        <w:rPr>
          <w:rFonts w:ascii="Times New Roman" w:hAnsi="Times New Roman" w:cs="Times New Roman"/>
          <w:color w:val="000000"/>
        </w:rPr>
        <w:t xml:space="preserve"> also</w:t>
      </w:r>
      <w:bookmarkStart w:id="964" w:name="DBG631"/>
      <w:bookmarkEnd w:id="964"/>
      <w:r>
        <w:rPr>
          <w:rFonts w:ascii="Times New Roman" w:hAnsi="Times New Roman" w:cs="Times New Roman"/>
          <w:color w:val="000000"/>
        </w:rPr>
        <w:t xml:space="preserve"> responsible for safeguarding </w:t>
      </w:r>
      <w:bookmarkStart w:id="965" w:name="DBG632"/>
      <w:bookmarkEnd w:id="965"/>
      <w:r>
        <w:rPr>
          <w:rFonts w:ascii="Times New Roman" w:hAnsi="Times New Roman" w:cs="Times New Roman"/>
          <w:color w:val="000000"/>
        </w:rPr>
        <w:t xml:space="preserve">the assets of the </w:t>
      </w:r>
      <w:bookmarkStart w:id="966" w:name="DBG633"/>
      <w:bookmarkEnd w:id="966"/>
      <w:r>
        <w:rPr>
          <w:rFonts w:ascii="Times New Roman" w:hAnsi="Times New Roman" w:cs="Times New Roman"/>
          <w:color w:val="000000"/>
        </w:rPr>
        <w:t>company</w:t>
      </w:r>
      <w:bookmarkStart w:id="967" w:name="DBG634"/>
      <w:bookmarkEnd w:id="967"/>
      <w:r>
        <w:rPr>
          <w:rFonts w:ascii="Times New Roman" w:hAnsi="Times New Roman" w:cs="Times New Roman"/>
          <w:color w:val="000000"/>
        </w:rPr>
        <w:t xml:space="preserve"> </w:t>
      </w:r>
      <w:bookmarkStart w:id="968" w:name="DBG635"/>
      <w:bookmarkEnd w:id="968"/>
      <w:r>
        <w:rPr>
          <w:rFonts w:ascii="Times New Roman" w:hAnsi="Times New Roman" w:cs="Times New Roman"/>
          <w:color w:val="000000"/>
        </w:rPr>
        <w:t xml:space="preserve">and hence for taking reasonable steps for the prevention and </w:t>
      </w:r>
      <w:bookmarkStart w:id="969" w:name="DBG636"/>
      <w:bookmarkEnd w:id="969"/>
      <w:r>
        <w:rPr>
          <w:rFonts w:ascii="Times New Roman" w:hAnsi="Times New Roman" w:cs="Times New Roman"/>
          <w:color w:val="000000"/>
        </w:rPr>
        <w:t>detection</w:t>
      </w:r>
      <w:bookmarkStart w:id="970" w:name="DBG637"/>
      <w:bookmarkEnd w:id="970"/>
      <w:r>
        <w:rPr>
          <w:rFonts w:ascii="Times New Roman" w:hAnsi="Times New Roman" w:cs="Times New Roman"/>
          <w:color w:val="000000"/>
        </w:rPr>
        <w:t xml:space="preserve"> of fraud and other irregularities.</w:t>
      </w:r>
    </w:p>
    <w:p w14:paraId="146B82E8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B89BCB1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71" w:name="DBG638"/>
      <w:bookmarkEnd w:id="971"/>
      <w:r>
        <w:rPr>
          <w:rFonts w:ascii="Times New Roman" w:hAnsi="Times New Roman" w:cs="Times New Roman"/>
          <w:color w:val="000000"/>
        </w:rPr>
        <w:t xml:space="preserve">In so far as the </w:t>
      </w:r>
      <w:bookmarkStart w:id="972" w:name="DBG639"/>
      <w:bookmarkEnd w:id="972"/>
      <w:r>
        <w:rPr>
          <w:rFonts w:ascii="Times New Roman" w:hAnsi="Times New Roman" w:cs="Times New Roman"/>
          <w:color w:val="000000"/>
        </w:rPr>
        <w:t>directors</w:t>
      </w:r>
      <w:bookmarkStart w:id="973" w:name="DBG640"/>
      <w:bookmarkEnd w:id="973"/>
      <w:r>
        <w:rPr>
          <w:rFonts w:ascii="Times New Roman" w:hAnsi="Times New Roman" w:cs="Times New Roman"/>
          <w:color w:val="000000"/>
        </w:rPr>
        <w:t xml:space="preserve"> </w:t>
      </w:r>
      <w:bookmarkStart w:id="974" w:name="DBG641"/>
      <w:bookmarkEnd w:id="974"/>
      <w:r>
        <w:rPr>
          <w:rFonts w:ascii="Times New Roman" w:hAnsi="Times New Roman" w:cs="Times New Roman"/>
          <w:color w:val="000000"/>
        </w:rPr>
        <w:t>are</w:t>
      </w:r>
      <w:bookmarkStart w:id="975" w:name="DBG642"/>
      <w:bookmarkEnd w:id="975"/>
      <w:r>
        <w:rPr>
          <w:rFonts w:ascii="Times New Roman" w:hAnsi="Times New Roman" w:cs="Times New Roman"/>
          <w:color w:val="000000"/>
        </w:rPr>
        <w:t xml:space="preserve"> aware:</w:t>
      </w:r>
    </w:p>
    <w:p w14:paraId="6E18DE44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4B13BC3B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76" w:name="DBG643"/>
      <w:bookmarkEnd w:id="976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977" w:name="DBG644"/>
      <w:bookmarkEnd w:id="977"/>
      <w:r>
        <w:rPr>
          <w:rFonts w:ascii="Times New Roman" w:hAnsi="Times New Roman" w:cs="Times New Roman"/>
          <w:color w:val="000000"/>
        </w:rPr>
        <w:t xml:space="preserve">there is no relevant audit information of </w:t>
      </w:r>
      <w:bookmarkStart w:id="978" w:name="DBG645"/>
      <w:bookmarkEnd w:id="978"/>
      <w:r>
        <w:rPr>
          <w:rFonts w:ascii="Times New Roman" w:hAnsi="Times New Roman" w:cs="Times New Roman"/>
          <w:color w:val="000000"/>
        </w:rPr>
        <w:t xml:space="preserve">which the </w:t>
      </w:r>
      <w:bookmarkStart w:id="979" w:name="DBG646"/>
      <w:bookmarkEnd w:id="979"/>
      <w:r>
        <w:rPr>
          <w:rFonts w:ascii="Times New Roman" w:hAnsi="Times New Roman" w:cs="Times New Roman"/>
          <w:color w:val="000000"/>
        </w:rPr>
        <w:t>company</w:t>
      </w:r>
      <w:bookmarkStart w:id="980" w:name="DBG647"/>
      <w:bookmarkEnd w:id="980"/>
      <w:r>
        <w:rPr>
          <w:rFonts w:ascii="Times New Roman" w:hAnsi="Times New Roman" w:cs="Times New Roman"/>
          <w:color w:val="000000"/>
        </w:rPr>
        <w:t xml:space="preserve">'s </w:t>
      </w:r>
      <w:bookmarkStart w:id="981" w:name="DBG648"/>
      <w:bookmarkEnd w:id="981"/>
      <w:r>
        <w:rPr>
          <w:rFonts w:ascii="Times New Roman" w:hAnsi="Times New Roman" w:cs="Times New Roman"/>
          <w:color w:val="000000"/>
        </w:rPr>
        <w:t>auditor</w:t>
      </w:r>
      <w:bookmarkStart w:id="982" w:name="DBG649"/>
      <w:bookmarkEnd w:id="982"/>
      <w:r>
        <w:rPr>
          <w:rFonts w:ascii="Times New Roman" w:hAnsi="Times New Roman" w:cs="Times New Roman"/>
          <w:color w:val="000000"/>
        </w:rPr>
        <w:t xml:space="preserve"> is unaware; and</w:t>
      </w:r>
    </w:p>
    <w:p w14:paraId="4F290211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3412FD2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983" w:name="DBG650"/>
      <w:bookmarkEnd w:id="983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984" w:name="DBG651"/>
      <w:bookmarkEnd w:id="984"/>
      <w:r>
        <w:rPr>
          <w:rFonts w:ascii="Times New Roman" w:hAnsi="Times New Roman" w:cs="Times New Roman"/>
          <w:color w:val="000000"/>
        </w:rPr>
        <w:t xml:space="preserve">the </w:t>
      </w:r>
      <w:bookmarkStart w:id="985" w:name="DBG652"/>
      <w:bookmarkEnd w:id="985"/>
      <w:r>
        <w:rPr>
          <w:rFonts w:ascii="Times New Roman" w:hAnsi="Times New Roman" w:cs="Times New Roman"/>
          <w:color w:val="000000"/>
        </w:rPr>
        <w:t>directors have</w:t>
      </w:r>
      <w:bookmarkStart w:id="986" w:name="DBG653"/>
      <w:bookmarkEnd w:id="986"/>
      <w:r>
        <w:rPr>
          <w:rFonts w:ascii="Times New Roman" w:hAnsi="Times New Roman" w:cs="Times New Roman"/>
          <w:color w:val="000000"/>
        </w:rPr>
        <w:t xml:space="preserve"> taken all steps </w:t>
      </w:r>
      <w:bookmarkStart w:id="987" w:name="DBG654"/>
      <w:bookmarkEnd w:id="987"/>
      <w:r>
        <w:rPr>
          <w:rFonts w:ascii="Times New Roman" w:hAnsi="Times New Roman" w:cs="Times New Roman"/>
          <w:color w:val="000000"/>
        </w:rPr>
        <w:t xml:space="preserve">that </w:t>
      </w:r>
      <w:bookmarkStart w:id="988" w:name="DBG655"/>
      <w:bookmarkEnd w:id="988"/>
      <w:r>
        <w:rPr>
          <w:rFonts w:ascii="Times New Roman" w:hAnsi="Times New Roman" w:cs="Times New Roman"/>
          <w:color w:val="000000"/>
        </w:rPr>
        <w:t>they</w:t>
      </w:r>
      <w:bookmarkStart w:id="989" w:name="DBG656"/>
      <w:bookmarkEnd w:id="989"/>
      <w:r>
        <w:rPr>
          <w:rFonts w:ascii="Times New Roman" w:hAnsi="Times New Roman" w:cs="Times New Roman"/>
          <w:color w:val="000000"/>
        </w:rPr>
        <w:t xml:space="preserve"> ought to have taken to make </w:t>
      </w:r>
      <w:bookmarkStart w:id="990" w:name="DBG657"/>
      <w:bookmarkEnd w:id="990"/>
      <w:r>
        <w:rPr>
          <w:rFonts w:ascii="Times New Roman" w:hAnsi="Times New Roman" w:cs="Times New Roman"/>
          <w:color w:val="000000"/>
        </w:rPr>
        <w:t>themselves</w:t>
      </w:r>
      <w:bookmarkStart w:id="991" w:name="DBG658"/>
      <w:bookmarkEnd w:id="991"/>
      <w:r>
        <w:rPr>
          <w:rFonts w:ascii="Times New Roman" w:hAnsi="Times New Roman" w:cs="Times New Roman"/>
          <w:color w:val="000000"/>
        </w:rPr>
        <w:t xml:space="preserve"> </w:t>
      </w:r>
      <w:bookmarkStart w:id="992" w:name="DBG659"/>
      <w:bookmarkEnd w:id="992"/>
      <w:r>
        <w:rPr>
          <w:rFonts w:ascii="Times New Roman" w:hAnsi="Times New Roman" w:cs="Times New Roman"/>
          <w:color w:val="000000"/>
        </w:rPr>
        <w:t xml:space="preserve">aware of any relevant audit information and to establish that the </w:t>
      </w:r>
      <w:bookmarkStart w:id="993" w:name="DBG660"/>
      <w:bookmarkEnd w:id="993"/>
      <w:r>
        <w:rPr>
          <w:rFonts w:ascii="Times New Roman" w:hAnsi="Times New Roman" w:cs="Times New Roman"/>
          <w:color w:val="000000"/>
        </w:rPr>
        <w:t>auditor</w:t>
      </w:r>
      <w:bookmarkStart w:id="994" w:name="DBG661"/>
      <w:bookmarkEnd w:id="994"/>
      <w:r>
        <w:rPr>
          <w:rFonts w:ascii="Times New Roman" w:hAnsi="Times New Roman" w:cs="Times New Roman"/>
          <w:color w:val="000000"/>
        </w:rPr>
        <w:t xml:space="preserve"> is aware of </w:t>
      </w:r>
      <w:bookmarkStart w:id="995" w:name="DBG662"/>
      <w:bookmarkEnd w:id="995"/>
      <w:r>
        <w:rPr>
          <w:rFonts w:ascii="Times New Roman" w:hAnsi="Times New Roman" w:cs="Times New Roman"/>
          <w:color w:val="000000"/>
        </w:rPr>
        <w:t>that information.</w:t>
      </w:r>
    </w:p>
    <w:p w14:paraId="26D48FD7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439EEB05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96" w:name="Fpage011"/>
      <w:bookmarkStart w:id="997" w:name="DBG663"/>
      <w:bookmarkEnd w:id="996"/>
      <w:bookmarkEnd w:id="997"/>
      <w:r>
        <w:rPr>
          <w:rFonts w:ascii="Times New Roman" w:hAnsi="Times New Roman" w:cs="Times New Roman"/>
          <w:b/>
          <w:bCs/>
          <w:color w:val="000000"/>
        </w:rPr>
        <w:t>AUDITOR</w:t>
      </w:r>
      <w:bookmarkStart w:id="998" w:name="DBG664"/>
      <w:bookmarkEnd w:id="998"/>
    </w:p>
    <w:p w14:paraId="42AAF655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99" w:name="DBG665"/>
      <w:bookmarkEnd w:id="999"/>
      <w:r>
        <w:rPr>
          <w:rFonts w:ascii="Times New Roman" w:hAnsi="Times New Roman" w:cs="Times New Roman"/>
          <w:color w:val="000000"/>
        </w:rPr>
        <w:t>DEF LLP</w:t>
      </w:r>
      <w:bookmarkStart w:id="1000" w:name="DBG666"/>
      <w:bookmarkEnd w:id="1000"/>
      <w:r>
        <w:rPr>
          <w:rFonts w:ascii="Times New Roman" w:hAnsi="Times New Roman" w:cs="Times New Roman"/>
          <w:color w:val="000000"/>
        </w:rPr>
        <w:t xml:space="preserve"> </w:t>
      </w:r>
      <w:bookmarkStart w:id="1001" w:name="DBG667"/>
      <w:bookmarkEnd w:id="1001"/>
      <w:r>
        <w:rPr>
          <w:rFonts w:ascii="Times New Roman" w:hAnsi="Times New Roman" w:cs="Times New Roman"/>
          <w:color w:val="000000"/>
        </w:rPr>
        <w:t>are</w:t>
      </w:r>
      <w:bookmarkStart w:id="1002" w:name="DBG668"/>
      <w:bookmarkEnd w:id="1002"/>
      <w:r>
        <w:rPr>
          <w:rFonts w:ascii="Times New Roman" w:hAnsi="Times New Roman" w:cs="Times New Roman"/>
          <w:color w:val="000000"/>
        </w:rPr>
        <w:t xml:space="preserve"> deemed to be re-appointed under section 487(2) of the </w:t>
      </w:r>
      <w:bookmarkStart w:id="1003" w:name="DBG669"/>
      <w:bookmarkEnd w:id="1003"/>
      <w:r>
        <w:rPr>
          <w:rFonts w:ascii="Times New Roman" w:hAnsi="Times New Roman" w:cs="Times New Roman"/>
          <w:color w:val="000000"/>
        </w:rPr>
        <w:t>Companies Act 2006</w:t>
      </w:r>
      <w:bookmarkStart w:id="1004" w:name="DBG670"/>
      <w:bookmarkEnd w:id="1004"/>
      <w:r>
        <w:rPr>
          <w:rFonts w:ascii="Times New Roman" w:hAnsi="Times New Roman" w:cs="Times New Roman"/>
          <w:color w:val="000000"/>
        </w:rPr>
        <w:t>.</w:t>
      </w:r>
    </w:p>
    <w:p w14:paraId="33B8FAB7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005" w:name="DBG671"/>
      <w:bookmarkEnd w:id="1005"/>
    </w:p>
    <w:p w14:paraId="5A76FE2B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201A099" w14:textId="77777777" w:rsidR="00E4067B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006" w:name="DBG672"/>
      <w:bookmarkEnd w:id="1006"/>
      <w:r>
        <w:rPr>
          <w:rFonts w:ascii="Times New Roman" w:hAnsi="Times New Roman" w:cs="Times New Roman"/>
          <w:color w:val="000000"/>
        </w:rPr>
        <w:t>Registered office:</w:t>
      </w:r>
      <w:r>
        <w:rPr>
          <w:rFonts w:ascii="Times New Roman" w:hAnsi="Times New Roman" w:cs="Times New Roman"/>
          <w:color w:val="000000"/>
        </w:rPr>
        <w:tab/>
      </w:r>
      <w:bookmarkStart w:id="1007" w:name="DBG673"/>
      <w:bookmarkEnd w:id="1007"/>
      <w:r>
        <w:rPr>
          <w:rFonts w:ascii="Times New Roman" w:hAnsi="Times New Roman" w:cs="Times New Roman"/>
          <w:color w:val="000000"/>
        </w:rPr>
        <w:t xml:space="preserve">Signed </w:t>
      </w:r>
      <w:bookmarkStart w:id="1008" w:name="DBG674"/>
      <w:bookmarkEnd w:id="1008"/>
      <w:r>
        <w:rPr>
          <w:rFonts w:ascii="Times New Roman" w:hAnsi="Times New Roman" w:cs="Times New Roman"/>
          <w:color w:val="000000"/>
        </w:rPr>
        <w:t xml:space="preserve">by order of the </w:t>
      </w:r>
      <w:bookmarkStart w:id="1009" w:name="DBG675"/>
      <w:bookmarkEnd w:id="1009"/>
      <w:r>
        <w:rPr>
          <w:rFonts w:ascii="Times New Roman" w:hAnsi="Times New Roman" w:cs="Times New Roman"/>
          <w:color w:val="000000"/>
        </w:rPr>
        <w:t>directors</w:t>
      </w:r>
    </w:p>
    <w:p w14:paraId="337AD36B" w14:textId="77777777" w:rsidR="00E4067B" w:rsidRDefault="00E4067B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010" w:name="DBG676"/>
      <w:bookmarkEnd w:id="1010"/>
    </w:p>
    <w:p w14:paraId="0A0D6E71" w14:textId="77777777" w:rsidR="00E4067B" w:rsidRDefault="00E4067B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40528BDD" w14:textId="77777777" w:rsidR="00E4067B" w:rsidRDefault="00E4067B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9CC7A92" w14:textId="77777777" w:rsidR="00E4067B" w:rsidRDefault="00E4067B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4871258" w14:textId="77777777" w:rsidR="00E4067B" w:rsidRDefault="00E4067B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CD7BBF7" w14:textId="77777777" w:rsidR="00E4067B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11" w:name="DBG677"/>
      <w:bookmarkEnd w:id="1011"/>
      <w:r>
        <w:rPr>
          <w:rFonts w:ascii="Times New Roman" w:hAnsi="Times New Roman" w:cs="Times New Roman"/>
          <w:color w:val="000000"/>
        </w:rPr>
        <w:t>C C SMITH</w:t>
      </w:r>
      <w:bookmarkStart w:id="1012" w:name="DBG678"/>
      <w:bookmarkEnd w:id="1012"/>
    </w:p>
    <w:p w14:paraId="7B52F8A0" w14:textId="77777777" w:rsidR="00E4067B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13" w:name="DBG679"/>
      <w:bookmarkEnd w:id="1013"/>
      <w:r>
        <w:rPr>
          <w:rFonts w:ascii="Times New Roman" w:hAnsi="Times New Roman" w:cs="Times New Roman"/>
          <w:color w:val="000000"/>
        </w:rPr>
        <w:t>Company</w:t>
      </w:r>
      <w:bookmarkStart w:id="1014" w:name="DBG680"/>
      <w:bookmarkEnd w:id="1014"/>
      <w:r>
        <w:rPr>
          <w:rFonts w:ascii="Times New Roman" w:hAnsi="Times New Roman" w:cs="Times New Roman"/>
          <w:color w:val="000000"/>
        </w:rPr>
        <w:t xml:space="preserve"> </w:t>
      </w:r>
      <w:bookmarkStart w:id="1015" w:name="DBG681"/>
      <w:bookmarkEnd w:id="1015"/>
      <w:r>
        <w:rPr>
          <w:rFonts w:ascii="Times New Roman" w:hAnsi="Times New Roman" w:cs="Times New Roman"/>
          <w:color w:val="000000"/>
        </w:rPr>
        <w:t>Secretary</w:t>
      </w:r>
      <w:bookmarkStart w:id="1016" w:name="DBG682"/>
      <w:bookmarkEnd w:id="1016"/>
    </w:p>
    <w:p w14:paraId="391902BE" w14:textId="77777777" w:rsidR="00E4067B" w:rsidRDefault="00E4067B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017" w:name="DBG683"/>
      <w:bookmarkEnd w:id="1017"/>
    </w:p>
    <w:p w14:paraId="0F8B0D2A" w14:textId="77777777" w:rsidR="00E4067B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Approved by the </w:t>
      </w:r>
      <w:bookmarkStart w:id="1018" w:name="DBG684"/>
      <w:bookmarkEnd w:id="1018"/>
      <w:r>
        <w:rPr>
          <w:rFonts w:ascii="Times New Roman" w:hAnsi="Times New Roman" w:cs="Times New Roman"/>
          <w:color w:val="000000"/>
        </w:rPr>
        <w:t>directors</w:t>
      </w:r>
      <w:bookmarkStart w:id="1019" w:name="DBG685"/>
      <w:bookmarkEnd w:id="1019"/>
      <w:r>
        <w:rPr>
          <w:rFonts w:ascii="Times New Roman" w:hAnsi="Times New Roman" w:cs="Times New Roman"/>
          <w:color w:val="000000"/>
        </w:rPr>
        <w:t xml:space="preserve"> on </w:t>
      </w:r>
      <w:bookmarkStart w:id="1020" w:name="DBG686"/>
      <w:bookmarkEnd w:id="1020"/>
      <w:r>
        <w:rPr>
          <w:rFonts w:ascii="Times New Roman" w:hAnsi="Times New Roman" w:cs="Times New Roman"/>
          <w:color w:val="000000"/>
        </w:rPr>
        <w:t>14 March 2010</w:t>
      </w:r>
    </w:p>
    <w:p w14:paraId="6484CB70" w14:textId="77777777" w:rsidR="00E4067B" w:rsidRDefault="00E4067B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1021" w:name="Fpage012"/>
      <w:bookmarkEnd w:id="1021"/>
    </w:p>
    <w:p w14:paraId="557D76F4" w14:textId="77777777" w:rsidR="00E4067B" w:rsidRDefault="00E4067B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E4067B">
          <w:headerReference w:type="default" r:id="rId26"/>
          <w:footerReference w:type="default" r:id="rId27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494964BA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042" w:name="Fpage002"/>
      <w:bookmarkStart w:id="1043" w:name="DBG707"/>
      <w:bookmarkEnd w:id="1042"/>
      <w:bookmarkEnd w:id="1043"/>
      <w:r>
        <w:rPr>
          <w:rFonts w:ascii="Times New Roman" w:hAnsi="Times New Roman" w:cs="Times New Roman"/>
          <w:color w:val="000000"/>
        </w:rPr>
        <w:lastRenderedPageBreak/>
        <w:t>We</w:t>
      </w:r>
      <w:bookmarkStart w:id="1044" w:name="DBG708"/>
      <w:bookmarkEnd w:id="1044"/>
      <w:r>
        <w:rPr>
          <w:rFonts w:ascii="Times New Roman" w:hAnsi="Times New Roman" w:cs="Times New Roman"/>
          <w:color w:val="000000"/>
        </w:rPr>
        <w:t xml:space="preserve"> have audited the </w:t>
      </w:r>
      <w:bookmarkStart w:id="1045" w:name="DBG709"/>
      <w:bookmarkEnd w:id="1045"/>
      <w:r>
        <w:rPr>
          <w:rFonts w:ascii="Times New Roman" w:hAnsi="Times New Roman" w:cs="Times New Roman"/>
          <w:color w:val="000000"/>
        </w:rPr>
        <w:t>financial statements</w:t>
      </w:r>
      <w:bookmarkStart w:id="1046" w:name="DBG710"/>
      <w:bookmarkEnd w:id="1046"/>
      <w:r>
        <w:rPr>
          <w:rFonts w:ascii="Times New Roman" w:hAnsi="Times New Roman" w:cs="Times New Roman"/>
          <w:color w:val="000000"/>
        </w:rPr>
        <w:t xml:space="preserve"> </w:t>
      </w:r>
      <w:bookmarkStart w:id="1047" w:name="DBG711"/>
      <w:bookmarkEnd w:id="1047"/>
      <w:r>
        <w:rPr>
          <w:rFonts w:ascii="Times New Roman" w:hAnsi="Times New Roman" w:cs="Times New Roman"/>
          <w:color w:val="000000"/>
        </w:rPr>
        <w:t>of AAAAA Limited</w:t>
      </w:r>
      <w:bookmarkStart w:id="1048" w:name="DBG712"/>
      <w:bookmarkEnd w:id="1048"/>
      <w:r>
        <w:rPr>
          <w:rFonts w:ascii="Times New Roman" w:hAnsi="Times New Roman" w:cs="Times New Roman"/>
          <w:color w:val="000000"/>
        </w:rPr>
        <w:t xml:space="preserve"> for the year ended </w:t>
      </w:r>
      <w:bookmarkStart w:id="1049" w:name="DBG713"/>
      <w:bookmarkEnd w:id="1049"/>
      <w:r>
        <w:rPr>
          <w:rFonts w:ascii="Times New Roman" w:hAnsi="Times New Roman" w:cs="Times New Roman"/>
          <w:color w:val="000000"/>
        </w:rPr>
        <w:t>31 December 2009</w:t>
      </w:r>
      <w:bookmarkStart w:id="1050" w:name="DBG714"/>
      <w:bookmarkEnd w:id="1050"/>
      <w:r>
        <w:rPr>
          <w:rFonts w:ascii="Times New Roman" w:hAnsi="Times New Roman" w:cs="Times New Roman"/>
          <w:color w:val="000000"/>
        </w:rPr>
        <w:t xml:space="preserve">. The financial reporting framework that has been applied in their </w:t>
      </w:r>
      <w:bookmarkStart w:id="1051" w:name="DBG715"/>
      <w:bookmarkEnd w:id="1051"/>
      <w:r>
        <w:rPr>
          <w:rFonts w:ascii="Times New Roman" w:hAnsi="Times New Roman" w:cs="Times New Roman"/>
          <w:color w:val="000000"/>
        </w:rPr>
        <w:t>preparation is applicable law and</w:t>
      </w:r>
      <w:bookmarkStart w:id="1052" w:name="DBG716"/>
      <w:bookmarkEnd w:id="1052"/>
      <w:r>
        <w:rPr>
          <w:rFonts w:ascii="Times New Roman" w:hAnsi="Times New Roman" w:cs="Times New Roman"/>
          <w:color w:val="000000"/>
        </w:rPr>
        <w:t xml:space="preserve"> United Kingdom Accounting Standards (United Kingdom </w:t>
      </w:r>
      <w:bookmarkStart w:id="1053" w:name="DBG717"/>
      <w:bookmarkEnd w:id="1053"/>
      <w:r>
        <w:rPr>
          <w:rFonts w:ascii="Times New Roman" w:hAnsi="Times New Roman" w:cs="Times New Roman"/>
          <w:color w:val="000000"/>
        </w:rPr>
        <w:t>Generally Accepted</w:t>
      </w:r>
      <w:bookmarkStart w:id="1054" w:name="DBG718"/>
      <w:bookmarkEnd w:id="1054"/>
      <w:r>
        <w:rPr>
          <w:rFonts w:ascii="Times New Roman" w:hAnsi="Times New Roman" w:cs="Times New Roman"/>
          <w:color w:val="000000"/>
        </w:rPr>
        <w:t xml:space="preserve"> Accounting Practice).</w:t>
      </w:r>
      <w:bookmarkStart w:id="1055" w:name="DBG719"/>
      <w:bookmarkEnd w:id="1055"/>
    </w:p>
    <w:p w14:paraId="1FAA179A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056" w:name="DBG720"/>
      <w:bookmarkEnd w:id="1056"/>
    </w:p>
    <w:p w14:paraId="5B58353A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report is made solely to the </w:t>
      </w:r>
      <w:bookmarkStart w:id="1057" w:name="DBG721"/>
      <w:bookmarkEnd w:id="1057"/>
      <w:r>
        <w:rPr>
          <w:rFonts w:ascii="Times New Roman" w:hAnsi="Times New Roman" w:cs="Times New Roman"/>
          <w:color w:val="000000"/>
        </w:rPr>
        <w:t>company</w:t>
      </w:r>
      <w:bookmarkStart w:id="1058" w:name="DBG722"/>
      <w:bookmarkEnd w:id="1058"/>
      <w:r>
        <w:rPr>
          <w:rFonts w:ascii="Times New Roman" w:hAnsi="Times New Roman" w:cs="Times New Roman"/>
          <w:color w:val="000000"/>
        </w:rPr>
        <w:t>'</w:t>
      </w:r>
      <w:bookmarkStart w:id="1059" w:name="DBG723"/>
      <w:bookmarkEnd w:id="1059"/>
      <w:r>
        <w:rPr>
          <w:rFonts w:ascii="Times New Roman" w:hAnsi="Times New Roman" w:cs="Times New Roman"/>
          <w:color w:val="000000"/>
        </w:rPr>
        <w:t xml:space="preserve">s </w:t>
      </w:r>
      <w:bookmarkStart w:id="1060" w:name="DBG724"/>
      <w:bookmarkEnd w:id="1060"/>
      <w:r>
        <w:rPr>
          <w:rFonts w:ascii="Times New Roman" w:hAnsi="Times New Roman" w:cs="Times New Roman"/>
          <w:color w:val="000000"/>
        </w:rPr>
        <w:t>shareholders</w:t>
      </w:r>
      <w:bookmarkStart w:id="1061" w:name="DBG725"/>
      <w:bookmarkEnd w:id="1061"/>
      <w:r>
        <w:rPr>
          <w:rFonts w:ascii="Times New Roman" w:hAnsi="Times New Roman" w:cs="Times New Roman"/>
          <w:color w:val="000000"/>
        </w:rPr>
        <w:t>, as a body</w:t>
      </w:r>
      <w:bookmarkStart w:id="1062" w:name="DBG726"/>
      <w:bookmarkEnd w:id="1062"/>
      <w:r>
        <w:rPr>
          <w:rFonts w:ascii="Times New Roman" w:hAnsi="Times New Roman" w:cs="Times New Roman"/>
          <w:color w:val="000000"/>
        </w:rPr>
        <w:t xml:space="preserve">, in accordance </w:t>
      </w:r>
      <w:bookmarkStart w:id="1063" w:name="DBG727"/>
      <w:bookmarkEnd w:id="1063"/>
      <w:r>
        <w:rPr>
          <w:rFonts w:ascii="Times New Roman" w:hAnsi="Times New Roman" w:cs="Times New Roman"/>
          <w:color w:val="000000"/>
        </w:rPr>
        <w:t xml:space="preserve">with </w:t>
      </w:r>
      <w:bookmarkStart w:id="1064" w:name="DBG728"/>
      <w:bookmarkEnd w:id="1064"/>
      <w:r>
        <w:rPr>
          <w:rFonts w:ascii="Times New Roman" w:hAnsi="Times New Roman" w:cs="Times New Roman"/>
          <w:color w:val="000000"/>
        </w:rPr>
        <w:t>Chapter 3 of Part 16</w:t>
      </w:r>
      <w:bookmarkStart w:id="1065" w:name="DBG729"/>
      <w:bookmarkEnd w:id="1065"/>
      <w:r>
        <w:rPr>
          <w:rFonts w:ascii="Times New Roman" w:hAnsi="Times New Roman" w:cs="Times New Roman"/>
          <w:color w:val="000000"/>
        </w:rPr>
        <w:t xml:space="preserve"> of the </w:t>
      </w:r>
      <w:bookmarkStart w:id="1066" w:name="DBG730"/>
      <w:bookmarkEnd w:id="1066"/>
      <w:r>
        <w:rPr>
          <w:rFonts w:ascii="Times New Roman" w:hAnsi="Times New Roman" w:cs="Times New Roman"/>
          <w:color w:val="000000"/>
        </w:rPr>
        <w:t>Companies Act 2006</w:t>
      </w:r>
      <w:bookmarkStart w:id="1067" w:name="DBG731"/>
      <w:bookmarkEnd w:id="1067"/>
      <w:r>
        <w:rPr>
          <w:rFonts w:ascii="Times New Roman" w:hAnsi="Times New Roman" w:cs="Times New Roman"/>
          <w:color w:val="000000"/>
        </w:rPr>
        <w:t xml:space="preserve">. </w:t>
      </w:r>
      <w:bookmarkStart w:id="1068" w:name="DBG732"/>
      <w:bookmarkEnd w:id="1068"/>
      <w:r>
        <w:rPr>
          <w:rFonts w:ascii="Times New Roman" w:hAnsi="Times New Roman" w:cs="Times New Roman"/>
          <w:color w:val="000000"/>
        </w:rPr>
        <w:t>Our</w:t>
      </w:r>
      <w:bookmarkStart w:id="1069" w:name="DBG733"/>
      <w:bookmarkEnd w:id="1069"/>
      <w:r>
        <w:rPr>
          <w:rFonts w:ascii="Times New Roman" w:hAnsi="Times New Roman" w:cs="Times New Roman"/>
          <w:color w:val="000000"/>
        </w:rPr>
        <w:t xml:space="preserve"> audit work </w:t>
      </w:r>
      <w:bookmarkStart w:id="1070" w:name="DBG734"/>
      <w:bookmarkEnd w:id="1070"/>
      <w:r>
        <w:rPr>
          <w:rFonts w:ascii="Times New Roman" w:hAnsi="Times New Roman" w:cs="Times New Roman"/>
          <w:color w:val="000000"/>
        </w:rPr>
        <w:t xml:space="preserve">has been undertaken </w:t>
      </w:r>
      <w:bookmarkStart w:id="1071" w:name="DBG735"/>
      <w:bookmarkEnd w:id="1071"/>
      <w:r>
        <w:rPr>
          <w:rFonts w:ascii="Times New Roman" w:hAnsi="Times New Roman" w:cs="Times New Roman"/>
          <w:color w:val="000000"/>
        </w:rPr>
        <w:t xml:space="preserve">so that </w:t>
      </w:r>
      <w:bookmarkStart w:id="1072" w:name="DBG736"/>
      <w:bookmarkEnd w:id="1072"/>
      <w:r>
        <w:rPr>
          <w:rFonts w:ascii="Times New Roman" w:hAnsi="Times New Roman" w:cs="Times New Roman"/>
          <w:color w:val="000000"/>
        </w:rPr>
        <w:t>we</w:t>
      </w:r>
      <w:bookmarkStart w:id="1073" w:name="DBG737"/>
      <w:bookmarkEnd w:id="1073"/>
      <w:r>
        <w:rPr>
          <w:rFonts w:ascii="Times New Roman" w:hAnsi="Times New Roman" w:cs="Times New Roman"/>
          <w:color w:val="000000"/>
        </w:rPr>
        <w:t xml:space="preserve"> </w:t>
      </w:r>
      <w:bookmarkStart w:id="1074" w:name="DBG738"/>
      <w:bookmarkEnd w:id="1074"/>
      <w:r>
        <w:rPr>
          <w:rFonts w:ascii="Times New Roman" w:hAnsi="Times New Roman" w:cs="Times New Roman"/>
          <w:color w:val="000000"/>
        </w:rPr>
        <w:t xml:space="preserve">might state to the </w:t>
      </w:r>
      <w:bookmarkStart w:id="1075" w:name="DBG739"/>
      <w:bookmarkEnd w:id="1075"/>
      <w:r>
        <w:rPr>
          <w:rFonts w:ascii="Times New Roman" w:hAnsi="Times New Roman" w:cs="Times New Roman"/>
          <w:color w:val="000000"/>
        </w:rPr>
        <w:t>company</w:t>
      </w:r>
      <w:bookmarkStart w:id="1076" w:name="DBG740"/>
      <w:bookmarkEnd w:id="1076"/>
      <w:r>
        <w:rPr>
          <w:rFonts w:ascii="Times New Roman" w:hAnsi="Times New Roman" w:cs="Times New Roman"/>
          <w:color w:val="000000"/>
        </w:rPr>
        <w:t>'</w:t>
      </w:r>
      <w:bookmarkStart w:id="1077" w:name="DBG741"/>
      <w:bookmarkEnd w:id="1077"/>
      <w:r>
        <w:rPr>
          <w:rFonts w:ascii="Times New Roman" w:hAnsi="Times New Roman" w:cs="Times New Roman"/>
          <w:color w:val="000000"/>
        </w:rPr>
        <w:t xml:space="preserve">s </w:t>
      </w:r>
      <w:bookmarkStart w:id="1078" w:name="DBG742"/>
      <w:bookmarkEnd w:id="1078"/>
      <w:r>
        <w:rPr>
          <w:rFonts w:ascii="Times New Roman" w:hAnsi="Times New Roman" w:cs="Times New Roman"/>
          <w:color w:val="000000"/>
        </w:rPr>
        <w:t>shareholders</w:t>
      </w:r>
      <w:bookmarkStart w:id="1079" w:name="DBG743"/>
      <w:bookmarkEnd w:id="1079"/>
      <w:r>
        <w:rPr>
          <w:rFonts w:ascii="Times New Roman" w:hAnsi="Times New Roman" w:cs="Times New Roman"/>
          <w:color w:val="000000"/>
        </w:rPr>
        <w:t xml:space="preserve"> those matters </w:t>
      </w:r>
      <w:bookmarkStart w:id="1080" w:name="DBG744"/>
      <w:bookmarkEnd w:id="1080"/>
      <w:r>
        <w:rPr>
          <w:rFonts w:ascii="Times New Roman" w:hAnsi="Times New Roman" w:cs="Times New Roman"/>
          <w:color w:val="000000"/>
        </w:rPr>
        <w:t>we</w:t>
      </w:r>
      <w:bookmarkStart w:id="1081" w:name="DBG745"/>
      <w:bookmarkEnd w:id="1081"/>
      <w:r>
        <w:rPr>
          <w:rFonts w:ascii="Times New Roman" w:hAnsi="Times New Roman" w:cs="Times New Roman"/>
          <w:color w:val="000000"/>
        </w:rPr>
        <w:t xml:space="preserve"> </w:t>
      </w:r>
      <w:bookmarkStart w:id="1082" w:name="DBG746"/>
      <w:bookmarkEnd w:id="1082"/>
      <w:r>
        <w:rPr>
          <w:rFonts w:ascii="Times New Roman" w:hAnsi="Times New Roman" w:cs="Times New Roman"/>
          <w:color w:val="000000"/>
        </w:rPr>
        <w:t>are</w:t>
      </w:r>
      <w:bookmarkStart w:id="1083" w:name="DBG747"/>
      <w:bookmarkEnd w:id="1083"/>
      <w:r>
        <w:rPr>
          <w:rFonts w:ascii="Times New Roman" w:hAnsi="Times New Roman" w:cs="Times New Roman"/>
          <w:color w:val="000000"/>
        </w:rPr>
        <w:t xml:space="preserve"> </w:t>
      </w:r>
      <w:bookmarkStart w:id="1084" w:name="DBG748"/>
      <w:bookmarkEnd w:id="1084"/>
      <w:r>
        <w:rPr>
          <w:rFonts w:ascii="Times New Roman" w:hAnsi="Times New Roman" w:cs="Times New Roman"/>
          <w:color w:val="000000"/>
        </w:rPr>
        <w:t xml:space="preserve">required to state to them </w:t>
      </w:r>
      <w:bookmarkStart w:id="1085" w:name="DBG749"/>
      <w:bookmarkEnd w:id="1085"/>
      <w:r>
        <w:rPr>
          <w:rFonts w:ascii="Times New Roman" w:hAnsi="Times New Roman" w:cs="Times New Roman"/>
          <w:color w:val="000000"/>
        </w:rPr>
        <w:t xml:space="preserve">in an </w:t>
      </w:r>
      <w:bookmarkStart w:id="1086" w:name="DBG750"/>
      <w:bookmarkEnd w:id="1086"/>
      <w:r>
        <w:rPr>
          <w:rFonts w:ascii="Times New Roman" w:hAnsi="Times New Roman" w:cs="Times New Roman"/>
          <w:color w:val="000000"/>
        </w:rPr>
        <w:t>auditor's</w:t>
      </w:r>
      <w:bookmarkStart w:id="1087" w:name="DBG751"/>
      <w:bookmarkEnd w:id="1087"/>
      <w:r>
        <w:rPr>
          <w:rFonts w:ascii="Times New Roman" w:hAnsi="Times New Roman" w:cs="Times New Roman"/>
          <w:color w:val="000000"/>
        </w:rPr>
        <w:t xml:space="preserve"> </w:t>
      </w:r>
      <w:bookmarkStart w:id="1088" w:name="DBG752"/>
      <w:bookmarkEnd w:id="1088"/>
      <w:r>
        <w:rPr>
          <w:rFonts w:ascii="Times New Roman" w:hAnsi="Times New Roman" w:cs="Times New Roman"/>
          <w:color w:val="000000"/>
        </w:rPr>
        <w:t xml:space="preserve">report and for no other purpose. To the fullest extent </w:t>
      </w:r>
      <w:bookmarkStart w:id="1089" w:name="DBG753"/>
      <w:bookmarkEnd w:id="1089"/>
      <w:r>
        <w:rPr>
          <w:rFonts w:ascii="Times New Roman" w:hAnsi="Times New Roman" w:cs="Times New Roman"/>
          <w:color w:val="000000"/>
        </w:rPr>
        <w:t xml:space="preserve">permitted by law, </w:t>
      </w:r>
      <w:bookmarkStart w:id="1090" w:name="DBG754"/>
      <w:bookmarkEnd w:id="1090"/>
      <w:r>
        <w:rPr>
          <w:rFonts w:ascii="Times New Roman" w:hAnsi="Times New Roman" w:cs="Times New Roman"/>
          <w:color w:val="000000"/>
        </w:rPr>
        <w:t>we</w:t>
      </w:r>
      <w:bookmarkStart w:id="1091" w:name="DBG755"/>
      <w:bookmarkEnd w:id="1091"/>
      <w:r>
        <w:rPr>
          <w:rFonts w:ascii="Times New Roman" w:hAnsi="Times New Roman" w:cs="Times New Roman"/>
          <w:color w:val="000000"/>
        </w:rPr>
        <w:t xml:space="preserve"> </w:t>
      </w:r>
      <w:bookmarkStart w:id="1092" w:name="DBG756"/>
      <w:bookmarkEnd w:id="1092"/>
      <w:r>
        <w:rPr>
          <w:rFonts w:ascii="Times New Roman" w:hAnsi="Times New Roman" w:cs="Times New Roman"/>
          <w:color w:val="000000"/>
        </w:rPr>
        <w:t xml:space="preserve">do not accept or assume responsibility to anyone other </w:t>
      </w:r>
      <w:bookmarkStart w:id="1093" w:name="DBG757"/>
      <w:bookmarkEnd w:id="1093"/>
      <w:r>
        <w:rPr>
          <w:rFonts w:ascii="Times New Roman" w:hAnsi="Times New Roman" w:cs="Times New Roman"/>
          <w:color w:val="000000"/>
        </w:rPr>
        <w:t xml:space="preserve">than the </w:t>
      </w:r>
      <w:bookmarkStart w:id="1094" w:name="DBG758"/>
      <w:bookmarkEnd w:id="1094"/>
      <w:r>
        <w:rPr>
          <w:rFonts w:ascii="Times New Roman" w:hAnsi="Times New Roman" w:cs="Times New Roman"/>
          <w:color w:val="000000"/>
        </w:rPr>
        <w:t>company</w:t>
      </w:r>
      <w:bookmarkStart w:id="1095" w:name="DBG759"/>
      <w:bookmarkEnd w:id="1095"/>
      <w:r>
        <w:rPr>
          <w:rFonts w:ascii="Times New Roman" w:hAnsi="Times New Roman" w:cs="Times New Roman"/>
          <w:color w:val="000000"/>
        </w:rPr>
        <w:t xml:space="preserve"> and the </w:t>
      </w:r>
      <w:bookmarkStart w:id="1096" w:name="DBG760"/>
      <w:bookmarkEnd w:id="1096"/>
      <w:r>
        <w:rPr>
          <w:rFonts w:ascii="Times New Roman" w:hAnsi="Times New Roman" w:cs="Times New Roman"/>
          <w:color w:val="000000"/>
        </w:rPr>
        <w:t>company</w:t>
      </w:r>
      <w:bookmarkStart w:id="1097" w:name="DBG761"/>
      <w:bookmarkEnd w:id="1097"/>
      <w:r>
        <w:rPr>
          <w:rFonts w:ascii="Times New Roman" w:hAnsi="Times New Roman" w:cs="Times New Roman"/>
          <w:color w:val="000000"/>
        </w:rPr>
        <w:t>'</w:t>
      </w:r>
      <w:bookmarkStart w:id="1098" w:name="DBG762"/>
      <w:bookmarkEnd w:id="1098"/>
      <w:r>
        <w:rPr>
          <w:rFonts w:ascii="Times New Roman" w:hAnsi="Times New Roman" w:cs="Times New Roman"/>
          <w:color w:val="000000"/>
        </w:rPr>
        <w:t xml:space="preserve">s </w:t>
      </w:r>
      <w:bookmarkStart w:id="1099" w:name="DBG763"/>
      <w:bookmarkEnd w:id="1099"/>
      <w:r>
        <w:rPr>
          <w:rFonts w:ascii="Times New Roman" w:hAnsi="Times New Roman" w:cs="Times New Roman"/>
          <w:color w:val="000000"/>
        </w:rPr>
        <w:t>shareholders</w:t>
      </w:r>
      <w:bookmarkStart w:id="1100" w:name="DBG764"/>
      <w:bookmarkEnd w:id="1100"/>
      <w:r>
        <w:rPr>
          <w:rFonts w:ascii="Times New Roman" w:hAnsi="Times New Roman" w:cs="Times New Roman"/>
          <w:color w:val="000000"/>
        </w:rPr>
        <w:t xml:space="preserve"> as a body, for </w:t>
      </w:r>
      <w:bookmarkStart w:id="1101" w:name="DBG765"/>
      <w:bookmarkEnd w:id="1101"/>
      <w:r>
        <w:rPr>
          <w:rFonts w:ascii="Times New Roman" w:hAnsi="Times New Roman" w:cs="Times New Roman"/>
          <w:color w:val="000000"/>
        </w:rPr>
        <w:t>our</w:t>
      </w:r>
      <w:bookmarkStart w:id="1102" w:name="DBG766"/>
      <w:bookmarkEnd w:id="1102"/>
      <w:r>
        <w:rPr>
          <w:rFonts w:ascii="Times New Roman" w:hAnsi="Times New Roman" w:cs="Times New Roman"/>
          <w:color w:val="000000"/>
        </w:rPr>
        <w:t xml:space="preserve"> audit work, for this report, or for the opinions </w:t>
      </w:r>
      <w:bookmarkStart w:id="1103" w:name="DBG767"/>
      <w:bookmarkEnd w:id="1103"/>
      <w:r>
        <w:rPr>
          <w:rFonts w:ascii="Times New Roman" w:hAnsi="Times New Roman" w:cs="Times New Roman"/>
          <w:color w:val="000000"/>
        </w:rPr>
        <w:t>we</w:t>
      </w:r>
      <w:bookmarkStart w:id="1104" w:name="DBG768"/>
      <w:bookmarkEnd w:id="1104"/>
      <w:r>
        <w:rPr>
          <w:rFonts w:ascii="Times New Roman" w:hAnsi="Times New Roman" w:cs="Times New Roman"/>
          <w:color w:val="000000"/>
        </w:rPr>
        <w:t xml:space="preserve"> </w:t>
      </w:r>
      <w:bookmarkStart w:id="1105" w:name="DBG769"/>
      <w:bookmarkEnd w:id="1105"/>
      <w:r>
        <w:rPr>
          <w:rFonts w:ascii="Times New Roman" w:hAnsi="Times New Roman" w:cs="Times New Roman"/>
          <w:color w:val="000000"/>
        </w:rPr>
        <w:t xml:space="preserve">have </w:t>
      </w:r>
      <w:bookmarkStart w:id="1106" w:name="DBG770"/>
      <w:bookmarkEnd w:id="1106"/>
      <w:r>
        <w:rPr>
          <w:rFonts w:ascii="Times New Roman" w:hAnsi="Times New Roman" w:cs="Times New Roman"/>
          <w:color w:val="000000"/>
        </w:rPr>
        <w:t>formed.</w:t>
      </w:r>
    </w:p>
    <w:p w14:paraId="61FEDA72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107" w:name="DBG771"/>
      <w:bookmarkEnd w:id="1107"/>
    </w:p>
    <w:p w14:paraId="090F223B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108" w:name="DBG772"/>
      <w:bookmarkEnd w:id="1108"/>
      <w:r>
        <w:rPr>
          <w:rFonts w:ascii="Times New Roman" w:hAnsi="Times New Roman" w:cs="Times New Roman"/>
          <w:b/>
          <w:bCs/>
          <w:color w:val="000000"/>
        </w:rPr>
        <w:t xml:space="preserve">RESPECTIVE RESPONSIBILITIES OF </w:t>
      </w:r>
      <w:bookmarkStart w:id="1109" w:name="DBG773"/>
      <w:bookmarkEnd w:id="1109"/>
      <w:r>
        <w:rPr>
          <w:rFonts w:ascii="Times New Roman" w:hAnsi="Times New Roman" w:cs="Times New Roman"/>
          <w:b/>
          <w:bCs/>
          <w:color w:val="000000"/>
        </w:rPr>
        <w:t>DIRECTORS</w:t>
      </w:r>
      <w:bookmarkStart w:id="1110" w:name="DBG774"/>
      <w:bookmarkEnd w:id="1110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bookmarkStart w:id="1111" w:name="DBG775"/>
      <w:bookmarkEnd w:id="1111"/>
      <w:r>
        <w:rPr>
          <w:rFonts w:ascii="Times New Roman" w:hAnsi="Times New Roman" w:cs="Times New Roman"/>
          <w:b/>
          <w:bCs/>
          <w:color w:val="000000"/>
        </w:rPr>
        <w:t>AUDITOR</w:t>
      </w:r>
      <w:bookmarkStart w:id="1112" w:name="DBG776"/>
      <w:bookmarkEnd w:id="1112"/>
    </w:p>
    <w:p w14:paraId="24A0EA9B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113" w:name="DBG777"/>
      <w:bookmarkEnd w:id="1113"/>
      <w:r>
        <w:rPr>
          <w:rFonts w:ascii="Times New Roman" w:hAnsi="Times New Roman" w:cs="Times New Roman"/>
          <w:color w:val="000000"/>
        </w:rPr>
        <w:t xml:space="preserve">As explained more fully in the </w:t>
      </w:r>
      <w:bookmarkStart w:id="1114" w:name="DBG778"/>
      <w:bookmarkEnd w:id="1114"/>
      <w:r>
        <w:rPr>
          <w:rFonts w:ascii="Times New Roman" w:hAnsi="Times New Roman" w:cs="Times New Roman"/>
          <w:color w:val="000000"/>
        </w:rPr>
        <w:t>Directors' Responsibilities</w:t>
      </w:r>
      <w:bookmarkStart w:id="1115" w:name="DBG779"/>
      <w:bookmarkEnd w:id="1115"/>
      <w:r>
        <w:rPr>
          <w:rFonts w:ascii="Times New Roman" w:hAnsi="Times New Roman" w:cs="Times New Roman"/>
          <w:color w:val="000000"/>
        </w:rPr>
        <w:t xml:space="preserve"> Statement set out on </w:t>
      </w:r>
      <w:bookmarkStart w:id="1116" w:name="DBG780"/>
      <w:bookmarkEnd w:id="1116"/>
      <w:r>
        <w:rPr>
          <w:rFonts w:ascii="Times New Roman" w:hAnsi="Times New Roman" w:cs="Times New Roman"/>
          <w:color w:val="000000"/>
        </w:rPr>
        <w:t>page</w: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IF </w:instrTex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>PAGEREF Fpage010</w:instrText>
      </w:r>
      <w:r>
        <w:rPr>
          <w:rFonts w:ascii="Times New Roman" w:hAnsi="Times New Roman" w:cs="Times New Roman"/>
          <w:color w:val="000000"/>
        </w:rPr>
        <w:fldChar w:fldCharType="separate"/>
      </w:r>
      <w:r w:rsidR="003F1371">
        <w:rPr>
          <w:rFonts w:ascii="Times New Roman" w:hAnsi="Times New Roman" w:cs="Times New Roman"/>
          <w:noProof/>
          <w:color w:val="000000"/>
        </w:rPr>
        <w:instrText>2</w:instrTex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instrText xml:space="preserve"> &lt;&gt; </w:instrTex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>PAGEREF Fpage011</w:instrText>
      </w:r>
      <w:r>
        <w:rPr>
          <w:rFonts w:ascii="Times New Roman" w:hAnsi="Times New Roman" w:cs="Times New Roman"/>
          <w:color w:val="000000"/>
        </w:rPr>
        <w:fldChar w:fldCharType="separate"/>
      </w:r>
      <w:r w:rsidR="003F1371">
        <w:rPr>
          <w:rFonts w:ascii="Times New Roman" w:hAnsi="Times New Roman" w:cs="Times New Roman"/>
          <w:noProof/>
          <w:color w:val="000000"/>
        </w:rPr>
        <w:instrText>3</w:instrTex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instrText xml:space="preserve"> "s </w:instrTex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>PAGEREF Fpage010</w:instrText>
      </w:r>
      <w:r>
        <w:rPr>
          <w:rFonts w:ascii="Times New Roman" w:hAnsi="Times New Roman" w:cs="Times New Roman"/>
          <w:color w:val="000000"/>
        </w:rPr>
        <w:fldChar w:fldCharType="separate"/>
      </w:r>
      <w:r w:rsidR="003F1371">
        <w:rPr>
          <w:rFonts w:ascii="Times New Roman" w:hAnsi="Times New Roman" w:cs="Times New Roman"/>
          <w:noProof/>
          <w:color w:val="000000"/>
        </w:rPr>
        <w:instrText>2</w:instrTex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instrText xml:space="preserve"> to </w:instrTex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>PAGEREF Fpage011</w:instrText>
      </w:r>
      <w:r>
        <w:rPr>
          <w:rFonts w:ascii="Times New Roman" w:hAnsi="Times New Roman" w:cs="Times New Roman"/>
          <w:color w:val="000000"/>
        </w:rPr>
        <w:fldChar w:fldCharType="separate"/>
      </w:r>
      <w:r w:rsidR="003F1371">
        <w:rPr>
          <w:rFonts w:ascii="Times New Roman" w:hAnsi="Times New Roman" w:cs="Times New Roman"/>
          <w:noProof/>
          <w:color w:val="000000"/>
        </w:rPr>
        <w:instrText>3</w:instrTex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instrText xml:space="preserve">" " </w:instrTex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>PAGEREF Fpage010</w:instrTex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instrText>"</w:instrText>
      </w:r>
      <w:r>
        <w:rPr>
          <w:rFonts w:ascii="Times New Roman" w:hAnsi="Times New Roman" w:cs="Times New Roman"/>
          <w:color w:val="000000"/>
        </w:rPr>
        <w:fldChar w:fldCharType="separate"/>
      </w:r>
      <w:r w:rsidR="003F1371">
        <w:rPr>
          <w:rFonts w:ascii="Times New Roman" w:hAnsi="Times New Roman" w:cs="Times New Roman"/>
          <w:noProof/>
          <w:color w:val="000000"/>
        </w:rPr>
        <w:t>s 2 to 3</w:t>
      </w:r>
      <w:r>
        <w:rPr>
          <w:rFonts w:ascii="Times New Roman" w:hAnsi="Times New Roman" w:cs="Times New Roman"/>
          <w:color w:val="000000"/>
        </w:rPr>
        <w:fldChar w:fldCharType="end"/>
      </w:r>
      <w:bookmarkStart w:id="1117" w:name="DBG781"/>
      <w:bookmarkEnd w:id="1117"/>
      <w:r>
        <w:rPr>
          <w:rFonts w:ascii="Times New Roman" w:hAnsi="Times New Roman" w:cs="Times New Roman"/>
          <w:color w:val="000000"/>
        </w:rPr>
        <w:t xml:space="preserve">, </w:t>
      </w:r>
      <w:bookmarkStart w:id="1118" w:name="DBG782"/>
      <w:bookmarkEnd w:id="1118"/>
      <w:r>
        <w:rPr>
          <w:rFonts w:ascii="Times New Roman" w:hAnsi="Times New Roman" w:cs="Times New Roman"/>
          <w:color w:val="000000"/>
        </w:rPr>
        <w:t xml:space="preserve">the </w:t>
      </w:r>
      <w:bookmarkStart w:id="1119" w:name="DBG783"/>
      <w:bookmarkEnd w:id="1119"/>
      <w:r>
        <w:rPr>
          <w:rFonts w:ascii="Times New Roman" w:hAnsi="Times New Roman" w:cs="Times New Roman"/>
          <w:color w:val="000000"/>
        </w:rPr>
        <w:t>directors</w:t>
      </w:r>
      <w:bookmarkStart w:id="1120" w:name="DBG784"/>
      <w:bookmarkEnd w:id="1120"/>
      <w:r>
        <w:rPr>
          <w:rFonts w:ascii="Times New Roman" w:hAnsi="Times New Roman" w:cs="Times New Roman"/>
          <w:color w:val="000000"/>
        </w:rPr>
        <w:t xml:space="preserve"> </w:t>
      </w:r>
      <w:bookmarkStart w:id="1121" w:name="DBG785"/>
      <w:bookmarkEnd w:id="1121"/>
      <w:r>
        <w:rPr>
          <w:rFonts w:ascii="Times New Roman" w:hAnsi="Times New Roman" w:cs="Times New Roman"/>
          <w:color w:val="000000"/>
        </w:rPr>
        <w:t>are</w:t>
      </w:r>
      <w:bookmarkStart w:id="1122" w:name="DBG786"/>
      <w:bookmarkEnd w:id="1122"/>
      <w:r>
        <w:rPr>
          <w:rFonts w:ascii="Times New Roman" w:hAnsi="Times New Roman" w:cs="Times New Roman"/>
          <w:color w:val="000000"/>
        </w:rPr>
        <w:t xml:space="preserve"> responsible for the preparation of the </w:t>
      </w:r>
      <w:bookmarkStart w:id="1123" w:name="DBG787"/>
      <w:bookmarkEnd w:id="1123"/>
      <w:r>
        <w:rPr>
          <w:rFonts w:ascii="Times New Roman" w:hAnsi="Times New Roman" w:cs="Times New Roman"/>
          <w:color w:val="000000"/>
        </w:rPr>
        <w:t xml:space="preserve">financial </w:t>
      </w:r>
      <w:bookmarkStart w:id="1124" w:name="DBG788"/>
      <w:bookmarkEnd w:id="1124"/>
      <w:r>
        <w:rPr>
          <w:rFonts w:ascii="Times New Roman" w:hAnsi="Times New Roman" w:cs="Times New Roman"/>
          <w:color w:val="000000"/>
        </w:rPr>
        <w:t>statements</w:t>
      </w:r>
      <w:bookmarkStart w:id="1125" w:name="DBG789"/>
      <w:bookmarkEnd w:id="1125"/>
      <w:r>
        <w:rPr>
          <w:rFonts w:ascii="Times New Roman" w:hAnsi="Times New Roman" w:cs="Times New Roman"/>
          <w:color w:val="000000"/>
        </w:rPr>
        <w:t xml:space="preserve"> </w:t>
      </w:r>
      <w:bookmarkStart w:id="1126" w:name="DBG790"/>
      <w:bookmarkEnd w:id="1126"/>
      <w:r>
        <w:rPr>
          <w:rFonts w:ascii="Times New Roman" w:hAnsi="Times New Roman" w:cs="Times New Roman"/>
          <w:color w:val="000000"/>
        </w:rPr>
        <w:t xml:space="preserve">and for being satisfied that they give a true and fair view. </w:t>
      </w:r>
      <w:bookmarkStart w:id="1127" w:name="DBG791"/>
      <w:bookmarkEnd w:id="1127"/>
      <w:r>
        <w:rPr>
          <w:rFonts w:ascii="Times New Roman" w:hAnsi="Times New Roman" w:cs="Times New Roman"/>
          <w:color w:val="000000"/>
        </w:rPr>
        <w:t>Our</w:t>
      </w:r>
      <w:bookmarkStart w:id="1128" w:name="DBG792"/>
      <w:bookmarkEnd w:id="1128"/>
      <w:r>
        <w:rPr>
          <w:rFonts w:ascii="Times New Roman" w:hAnsi="Times New Roman" w:cs="Times New Roman"/>
          <w:color w:val="000000"/>
        </w:rPr>
        <w:t xml:space="preserve"> responsibility </w:t>
      </w:r>
      <w:bookmarkStart w:id="1129" w:name="DBG793"/>
      <w:bookmarkEnd w:id="1129"/>
      <w:r>
        <w:rPr>
          <w:rFonts w:ascii="Times New Roman" w:hAnsi="Times New Roman" w:cs="Times New Roman"/>
          <w:color w:val="000000"/>
        </w:rPr>
        <w:t xml:space="preserve">is to audit </w:t>
      </w:r>
      <w:bookmarkStart w:id="1130" w:name="DBG794"/>
      <w:bookmarkEnd w:id="1130"/>
      <w:r>
        <w:rPr>
          <w:rFonts w:ascii="Times New Roman" w:hAnsi="Times New Roman" w:cs="Times New Roman"/>
          <w:color w:val="000000"/>
        </w:rPr>
        <w:t xml:space="preserve">the </w:t>
      </w:r>
      <w:bookmarkStart w:id="1131" w:name="DBG795"/>
      <w:bookmarkEnd w:id="1131"/>
      <w:r>
        <w:rPr>
          <w:rFonts w:ascii="Times New Roman" w:hAnsi="Times New Roman" w:cs="Times New Roman"/>
          <w:color w:val="000000"/>
        </w:rPr>
        <w:t>financial statements</w:t>
      </w:r>
      <w:bookmarkStart w:id="1132" w:name="DBG796"/>
      <w:bookmarkEnd w:id="1132"/>
      <w:r>
        <w:rPr>
          <w:rFonts w:ascii="Times New Roman" w:hAnsi="Times New Roman" w:cs="Times New Roman"/>
          <w:color w:val="000000"/>
        </w:rPr>
        <w:t xml:space="preserve"> in accordance with </w:t>
      </w:r>
      <w:bookmarkStart w:id="1133" w:name="DBG797"/>
      <w:bookmarkEnd w:id="1133"/>
      <w:r>
        <w:rPr>
          <w:rFonts w:ascii="Times New Roman" w:hAnsi="Times New Roman" w:cs="Times New Roman"/>
          <w:color w:val="000000"/>
        </w:rPr>
        <w:t xml:space="preserve">applicable law </w:t>
      </w:r>
      <w:bookmarkStart w:id="1134" w:name="DBG798"/>
      <w:bookmarkEnd w:id="1134"/>
      <w:r>
        <w:rPr>
          <w:rFonts w:ascii="Times New Roman" w:hAnsi="Times New Roman" w:cs="Times New Roman"/>
          <w:color w:val="000000"/>
        </w:rPr>
        <w:t xml:space="preserve">and International </w:t>
      </w:r>
      <w:bookmarkStart w:id="1135" w:name="DBG799"/>
      <w:bookmarkEnd w:id="1135"/>
      <w:r>
        <w:rPr>
          <w:rFonts w:ascii="Times New Roman" w:hAnsi="Times New Roman" w:cs="Times New Roman"/>
          <w:color w:val="000000"/>
        </w:rPr>
        <w:t xml:space="preserve">Standards on Auditing (UK and Ireland). </w:t>
      </w:r>
      <w:bookmarkStart w:id="1136" w:name="DBG800"/>
      <w:bookmarkEnd w:id="1136"/>
      <w:r>
        <w:rPr>
          <w:rFonts w:ascii="Times New Roman" w:hAnsi="Times New Roman" w:cs="Times New Roman"/>
          <w:color w:val="000000"/>
        </w:rPr>
        <w:t xml:space="preserve">Those standards require us to comply with the </w:t>
      </w:r>
      <w:bookmarkStart w:id="1137" w:name="DBG801"/>
      <w:bookmarkEnd w:id="1137"/>
      <w:r>
        <w:rPr>
          <w:rFonts w:ascii="Times New Roman" w:hAnsi="Times New Roman" w:cs="Times New Roman"/>
          <w:color w:val="000000"/>
        </w:rPr>
        <w:t xml:space="preserve">Auditing Practices Board's </w:t>
      </w:r>
      <w:bookmarkStart w:id="1138" w:name="DBG802"/>
      <w:bookmarkEnd w:id="1138"/>
      <w:r>
        <w:rPr>
          <w:rFonts w:ascii="Times New Roman" w:hAnsi="Times New Roman" w:cs="Times New Roman"/>
          <w:color w:val="000000"/>
        </w:rPr>
        <w:t>(APB's) Ethical Standards for Auditors</w:t>
      </w:r>
      <w:bookmarkStart w:id="1139" w:name="DBG803"/>
      <w:bookmarkEnd w:id="1139"/>
      <w:r>
        <w:rPr>
          <w:rFonts w:ascii="Times New Roman" w:hAnsi="Times New Roman" w:cs="Times New Roman"/>
          <w:color w:val="000000"/>
        </w:rPr>
        <w:t>.</w:t>
      </w:r>
    </w:p>
    <w:p w14:paraId="4C55067D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140" w:name="DBG804"/>
      <w:bookmarkEnd w:id="1140"/>
    </w:p>
    <w:p w14:paraId="74E6BC81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SCOPE OF THE AUDIT OF THE </w:t>
      </w:r>
      <w:bookmarkStart w:id="1141" w:name="DBG805"/>
      <w:bookmarkEnd w:id="1141"/>
      <w:r>
        <w:rPr>
          <w:rFonts w:ascii="Times New Roman" w:hAnsi="Times New Roman" w:cs="Times New Roman"/>
          <w:b/>
          <w:bCs/>
          <w:color w:val="000000"/>
        </w:rPr>
        <w:t>FINANCIAL STATEMENTS</w:t>
      </w:r>
      <w:bookmarkStart w:id="1142" w:name="DBG806"/>
      <w:bookmarkEnd w:id="1142"/>
    </w:p>
    <w:p w14:paraId="52DA8B8F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143" w:name="DBG807"/>
      <w:bookmarkEnd w:id="1143"/>
      <w:r>
        <w:rPr>
          <w:rFonts w:ascii="Times New Roman" w:hAnsi="Times New Roman" w:cs="Times New Roman"/>
          <w:color w:val="000000"/>
        </w:rPr>
        <w:t xml:space="preserve">An audit involves obtaining evidence about the amounts and disclosures in the </w:t>
      </w:r>
      <w:bookmarkStart w:id="1144" w:name="DBG808"/>
      <w:bookmarkEnd w:id="1144"/>
      <w:r>
        <w:rPr>
          <w:rFonts w:ascii="Times New Roman" w:hAnsi="Times New Roman" w:cs="Times New Roman"/>
          <w:color w:val="000000"/>
        </w:rPr>
        <w:t xml:space="preserve">financial </w:t>
      </w:r>
      <w:bookmarkStart w:id="1145" w:name="DBG809"/>
      <w:bookmarkEnd w:id="1145"/>
      <w:r>
        <w:rPr>
          <w:rFonts w:ascii="Times New Roman" w:hAnsi="Times New Roman" w:cs="Times New Roman"/>
          <w:color w:val="000000"/>
        </w:rPr>
        <w:t>statements</w:t>
      </w:r>
      <w:bookmarkStart w:id="1146" w:name="DBG810"/>
      <w:bookmarkEnd w:id="1146"/>
      <w:r>
        <w:rPr>
          <w:rFonts w:ascii="Times New Roman" w:hAnsi="Times New Roman" w:cs="Times New Roman"/>
          <w:color w:val="000000"/>
        </w:rPr>
        <w:t xml:space="preserve"> </w:t>
      </w:r>
      <w:bookmarkStart w:id="1147" w:name="DBG811"/>
      <w:bookmarkEnd w:id="1147"/>
      <w:r>
        <w:rPr>
          <w:rFonts w:ascii="Times New Roman" w:hAnsi="Times New Roman" w:cs="Times New Roman"/>
          <w:color w:val="000000"/>
        </w:rPr>
        <w:t xml:space="preserve">sufficient to give reasonable assurance that the </w:t>
      </w:r>
      <w:bookmarkStart w:id="1148" w:name="DBG812"/>
      <w:bookmarkEnd w:id="1148"/>
      <w:r>
        <w:rPr>
          <w:rFonts w:ascii="Times New Roman" w:hAnsi="Times New Roman" w:cs="Times New Roman"/>
          <w:color w:val="000000"/>
        </w:rPr>
        <w:t>financial statements</w:t>
      </w:r>
      <w:bookmarkStart w:id="1149" w:name="DBG813"/>
      <w:bookmarkEnd w:id="1149"/>
      <w:r>
        <w:rPr>
          <w:rFonts w:ascii="Times New Roman" w:hAnsi="Times New Roman" w:cs="Times New Roman"/>
          <w:color w:val="000000"/>
        </w:rPr>
        <w:t xml:space="preserve"> are free </w:t>
      </w:r>
      <w:bookmarkStart w:id="1150" w:name="DBG814"/>
      <w:bookmarkEnd w:id="1150"/>
      <w:r>
        <w:rPr>
          <w:rFonts w:ascii="Times New Roman" w:hAnsi="Times New Roman" w:cs="Times New Roman"/>
          <w:color w:val="000000"/>
        </w:rPr>
        <w:t xml:space="preserve">from material misstatement, </w:t>
      </w:r>
      <w:bookmarkStart w:id="1151" w:name="DBG815"/>
      <w:bookmarkEnd w:id="1151"/>
      <w:r>
        <w:rPr>
          <w:rFonts w:ascii="Times New Roman" w:hAnsi="Times New Roman" w:cs="Times New Roman"/>
          <w:color w:val="000000"/>
        </w:rPr>
        <w:t xml:space="preserve">whether caused by fraud or error. This includes an assessment </w:t>
      </w:r>
      <w:bookmarkStart w:id="1152" w:name="DBG816"/>
      <w:bookmarkEnd w:id="1152"/>
      <w:r>
        <w:rPr>
          <w:rFonts w:ascii="Times New Roman" w:hAnsi="Times New Roman" w:cs="Times New Roman"/>
          <w:color w:val="000000"/>
        </w:rPr>
        <w:t xml:space="preserve">of: whether the accounting policies are appropriate </w:t>
      </w:r>
      <w:bookmarkStart w:id="1153" w:name="DBG817"/>
      <w:bookmarkEnd w:id="1153"/>
      <w:r>
        <w:rPr>
          <w:rFonts w:ascii="Times New Roman" w:hAnsi="Times New Roman" w:cs="Times New Roman"/>
          <w:color w:val="000000"/>
        </w:rPr>
        <w:t xml:space="preserve">to the </w:t>
      </w:r>
      <w:bookmarkStart w:id="1154" w:name="DBG818"/>
      <w:bookmarkEnd w:id="1154"/>
      <w:r>
        <w:rPr>
          <w:rFonts w:ascii="Times New Roman" w:hAnsi="Times New Roman" w:cs="Times New Roman"/>
          <w:color w:val="000000"/>
        </w:rPr>
        <w:t>company</w:t>
      </w:r>
      <w:bookmarkStart w:id="1155" w:name="DBG819"/>
      <w:bookmarkEnd w:id="1155"/>
      <w:r>
        <w:rPr>
          <w:rFonts w:ascii="Times New Roman" w:hAnsi="Times New Roman" w:cs="Times New Roman"/>
          <w:color w:val="000000"/>
        </w:rPr>
        <w:t xml:space="preserve">'s </w:t>
      </w:r>
      <w:bookmarkStart w:id="1156" w:name="DBG820"/>
      <w:bookmarkEnd w:id="1156"/>
      <w:r>
        <w:rPr>
          <w:rFonts w:ascii="Times New Roman" w:hAnsi="Times New Roman" w:cs="Times New Roman"/>
          <w:color w:val="000000"/>
        </w:rPr>
        <w:t xml:space="preserve">circumstances and have </w:t>
      </w:r>
      <w:bookmarkStart w:id="1157" w:name="DBG821"/>
      <w:bookmarkEnd w:id="1157"/>
      <w:r>
        <w:rPr>
          <w:rFonts w:ascii="Times New Roman" w:hAnsi="Times New Roman" w:cs="Times New Roman"/>
          <w:color w:val="000000"/>
        </w:rPr>
        <w:t xml:space="preserve">been consistently applied and adequately disclosed; the reasonableness of significant </w:t>
      </w:r>
      <w:bookmarkStart w:id="1158" w:name="DBG822"/>
      <w:bookmarkEnd w:id="1158"/>
      <w:r>
        <w:rPr>
          <w:rFonts w:ascii="Times New Roman" w:hAnsi="Times New Roman" w:cs="Times New Roman"/>
          <w:color w:val="000000"/>
        </w:rPr>
        <w:t xml:space="preserve">accounting estimates made by directors; and the overall presentation of the </w:t>
      </w:r>
      <w:bookmarkStart w:id="1159" w:name="DBG823"/>
      <w:bookmarkEnd w:id="1159"/>
      <w:r>
        <w:rPr>
          <w:rFonts w:ascii="Times New Roman" w:hAnsi="Times New Roman" w:cs="Times New Roman"/>
          <w:color w:val="000000"/>
        </w:rPr>
        <w:t xml:space="preserve">financial </w:t>
      </w:r>
      <w:bookmarkStart w:id="1160" w:name="DBG824"/>
      <w:bookmarkEnd w:id="1160"/>
      <w:r>
        <w:rPr>
          <w:rFonts w:ascii="Times New Roman" w:hAnsi="Times New Roman" w:cs="Times New Roman"/>
          <w:color w:val="000000"/>
        </w:rPr>
        <w:t>statements</w:t>
      </w:r>
      <w:bookmarkStart w:id="1161" w:name="DBG825"/>
      <w:bookmarkEnd w:id="1161"/>
      <w:r>
        <w:rPr>
          <w:rFonts w:ascii="Times New Roman" w:hAnsi="Times New Roman" w:cs="Times New Roman"/>
          <w:color w:val="000000"/>
        </w:rPr>
        <w:t>.</w:t>
      </w:r>
    </w:p>
    <w:p w14:paraId="2528DFF7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162" w:name="DBG826"/>
      <w:bookmarkEnd w:id="1162"/>
    </w:p>
    <w:p w14:paraId="2C24D99A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OPINION ON </w:t>
      </w:r>
      <w:bookmarkStart w:id="1163" w:name="DBG827"/>
      <w:bookmarkEnd w:id="1163"/>
      <w:r>
        <w:rPr>
          <w:rFonts w:ascii="Times New Roman" w:hAnsi="Times New Roman" w:cs="Times New Roman"/>
          <w:b/>
          <w:bCs/>
          <w:color w:val="000000"/>
        </w:rPr>
        <w:t>FINANCIAL STATEMENTS</w:t>
      </w:r>
      <w:bookmarkStart w:id="1164" w:name="DBG828"/>
      <w:bookmarkEnd w:id="1164"/>
    </w:p>
    <w:p w14:paraId="1CBCBEBE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165" w:name="DBG829"/>
      <w:bookmarkEnd w:id="1165"/>
      <w:r>
        <w:rPr>
          <w:rFonts w:ascii="Times New Roman" w:hAnsi="Times New Roman" w:cs="Times New Roman"/>
          <w:color w:val="000000"/>
        </w:rPr>
        <w:t xml:space="preserve">In </w:t>
      </w:r>
      <w:bookmarkStart w:id="1166" w:name="DBG830"/>
      <w:bookmarkEnd w:id="1166"/>
      <w:r>
        <w:rPr>
          <w:rFonts w:ascii="Times New Roman" w:hAnsi="Times New Roman" w:cs="Times New Roman"/>
          <w:color w:val="000000"/>
        </w:rPr>
        <w:t>our</w:t>
      </w:r>
      <w:bookmarkStart w:id="1167" w:name="DBG831"/>
      <w:bookmarkEnd w:id="1167"/>
      <w:r>
        <w:rPr>
          <w:rFonts w:ascii="Times New Roman" w:hAnsi="Times New Roman" w:cs="Times New Roman"/>
          <w:color w:val="000000"/>
        </w:rPr>
        <w:t xml:space="preserve"> opinion the </w:t>
      </w:r>
      <w:bookmarkStart w:id="1168" w:name="DBG832"/>
      <w:bookmarkEnd w:id="1168"/>
      <w:r>
        <w:rPr>
          <w:rFonts w:ascii="Times New Roman" w:hAnsi="Times New Roman" w:cs="Times New Roman"/>
          <w:color w:val="000000"/>
        </w:rPr>
        <w:t>financial statements</w:t>
      </w:r>
      <w:bookmarkStart w:id="1169" w:name="DBG833"/>
      <w:bookmarkEnd w:id="1169"/>
      <w:r>
        <w:rPr>
          <w:rFonts w:ascii="Times New Roman" w:hAnsi="Times New Roman" w:cs="Times New Roman"/>
          <w:color w:val="000000"/>
        </w:rPr>
        <w:t>:</w:t>
      </w:r>
    </w:p>
    <w:p w14:paraId="0FEE31AE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FF48B98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1170" w:name="DBG834"/>
      <w:bookmarkEnd w:id="1170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1171" w:name="DBG835"/>
      <w:bookmarkEnd w:id="1171"/>
      <w:r>
        <w:rPr>
          <w:rFonts w:ascii="Times New Roman" w:hAnsi="Times New Roman" w:cs="Times New Roman"/>
          <w:color w:val="000000"/>
        </w:rPr>
        <w:t xml:space="preserve">give a true and fair view of the </w:t>
      </w:r>
      <w:bookmarkStart w:id="1172" w:name="DBG836"/>
      <w:bookmarkEnd w:id="1172"/>
      <w:r>
        <w:rPr>
          <w:rFonts w:ascii="Times New Roman" w:hAnsi="Times New Roman" w:cs="Times New Roman"/>
          <w:color w:val="000000"/>
        </w:rPr>
        <w:t>state of the</w:t>
      </w:r>
      <w:bookmarkStart w:id="1173" w:name="DBG837"/>
      <w:bookmarkEnd w:id="1173"/>
      <w:r>
        <w:rPr>
          <w:rFonts w:ascii="Times New Roman" w:hAnsi="Times New Roman" w:cs="Times New Roman"/>
          <w:color w:val="000000"/>
        </w:rPr>
        <w:t xml:space="preserve"> </w:t>
      </w:r>
      <w:bookmarkStart w:id="1174" w:name="DBG838"/>
      <w:bookmarkEnd w:id="1174"/>
      <w:r>
        <w:rPr>
          <w:rFonts w:ascii="Times New Roman" w:hAnsi="Times New Roman" w:cs="Times New Roman"/>
          <w:color w:val="000000"/>
        </w:rPr>
        <w:t>company</w:t>
      </w:r>
      <w:bookmarkStart w:id="1175" w:name="DBG839"/>
      <w:bookmarkEnd w:id="1175"/>
      <w:r>
        <w:rPr>
          <w:rFonts w:ascii="Times New Roman" w:hAnsi="Times New Roman" w:cs="Times New Roman"/>
          <w:color w:val="000000"/>
        </w:rPr>
        <w:t xml:space="preserve">'s </w:t>
      </w:r>
      <w:bookmarkStart w:id="1176" w:name="DBG840"/>
      <w:bookmarkEnd w:id="1176"/>
      <w:r>
        <w:rPr>
          <w:rFonts w:ascii="Times New Roman" w:hAnsi="Times New Roman" w:cs="Times New Roman"/>
          <w:color w:val="000000"/>
        </w:rPr>
        <w:t xml:space="preserve">affairs as at </w:t>
      </w:r>
      <w:bookmarkStart w:id="1177" w:name="DBG841"/>
      <w:bookmarkEnd w:id="1177"/>
      <w:r>
        <w:rPr>
          <w:rFonts w:ascii="Times New Roman" w:hAnsi="Times New Roman" w:cs="Times New Roman"/>
          <w:color w:val="000000"/>
        </w:rPr>
        <w:t>31 December 2009</w:t>
      </w:r>
      <w:bookmarkStart w:id="1178" w:name="DBG842"/>
      <w:bookmarkEnd w:id="1178"/>
      <w:r>
        <w:rPr>
          <w:rFonts w:ascii="Times New Roman" w:hAnsi="Times New Roman" w:cs="Times New Roman"/>
          <w:color w:val="000000"/>
        </w:rPr>
        <w:t xml:space="preserve"> </w:t>
      </w:r>
      <w:bookmarkStart w:id="1179" w:name="DBG843"/>
      <w:bookmarkEnd w:id="1179"/>
      <w:r>
        <w:rPr>
          <w:rFonts w:ascii="Times New Roman" w:hAnsi="Times New Roman" w:cs="Times New Roman"/>
          <w:color w:val="000000"/>
        </w:rPr>
        <w:t xml:space="preserve">and </w:t>
      </w:r>
      <w:bookmarkStart w:id="1180" w:name="DBG844"/>
      <w:bookmarkEnd w:id="1180"/>
      <w:r>
        <w:rPr>
          <w:rFonts w:ascii="Times New Roman" w:hAnsi="Times New Roman" w:cs="Times New Roman"/>
          <w:color w:val="000000"/>
        </w:rPr>
        <w:t xml:space="preserve">of </w:t>
      </w:r>
      <w:bookmarkStart w:id="1181" w:name="DBG845"/>
      <w:bookmarkEnd w:id="1181"/>
      <w:r>
        <w:rPr>
          <w:rFonts w:ascii="Times New Roman" w:hAnsi="Times New Roman" w:cs="Times New Roman"/>
          <w:color w:val="000000"/>
        </w:rPr>
        <w:t>its</w:t>
      </w:r>
      <w:bookmarkStart w:id="1182" w:name="DBG846"/>
      <w:bookmarkEnd w:id="1182"/>
      <w:r>
        <w:rPr>
          <w:rFonts w:ascii="Times New Roman" w:hAnsi="Times New Roman" w:cs="Times New Roman"/>
          <w:color w:val="000000"/>
        </w:rPr>
        <w:t xml:space="preserve"> </w:t>
      </w:r>
      <w:bookmarkStart w:id="1183" w:name="DBG847"/>
      <w:bookmarkEnd w:id="1183"/>
      <w:r>
        <w:rPr>
          <w:rFonts w:ascii="Times New Roman" w:hAnsi="Times New Roman" w:cs="Times New Roman"/>
          <w:color w:val="000000"/>
        </w:rPr>
        <w:t>profit</w:t>
      </w:r>
      <w:bookmarkStart w:id="1184" w:name="DBG848"/>
      <w:bookmarkEnd w:id="1184"/>
      <w:r>
        <w:rPr>
          <w:rFonts w:ascii="Times New Roman" w:hAnsi="Times New Roman" w:cs="Times New Roman"/>
          <w:color w:val="000000"/>
        </w:rPr>
        <w:t xml:space="preserve"> for the </w:t>
      </w:r>
      <w:bookmarkStart w:id="1185" w:name="DBG849"/>
      <w:bookmarkEnd w:id="1185"/>
      <w:r>
        <w:rPr>
          <w:rFonts w:ascii="Times New Roman" w:hAnsi="Times New Roman" w:cs="Times New Roman"/>
          <w:color w:val="000000"/>
        </w:rPr>
        <w:t>year</w:t>
      </w:r>
      <w:bookmarkStart w:id="1186" w:name="DBG850"/>
      <w:bookmarkEnd w:id="1186"/>
      <w:r>
        <w:rPr>
          <w:rFonts w:ascii="Times New Roman" w:hAnsi="Times New Roman" w:cs="Times New Roman"/>
          <w:color w:val="000000"/>
        </w:rPr>
        <w:t xml:space="preserve"> </w:t>
      </w:r>
      <w:bookmarkStart w:id="1187" w:name="DBG851"/>
      <w:bookmarkEnd w:id="1187"/>
      <w:r>
        <w:rPr>
          <w:rFonts w:ascii="Times New Roman" w:hAnsi="Times New Roman" w:cs="Times New Roman"/>
          <w:color w:val="000000"/>
        </w:rPr>
        <w:t>then ended</w:t>
      </w:r>
      <w:bookmarkStart w:id="1188" w:name="DBG852"/>
      <w:bookmarkEnd w:id="1188"/>
      <w:r>
        <w:rPr>
          <w:rFonts w:ascii="Times New Roman" w:hAnsi="Times New Roman" w:cs="Times New Roman"/>
          <w:color w:val="000000"/>
        </w:rPr>
        <w:t>;</w:t>
      </w:r>
    </w:p>
    <w:p w14:paraId="239C2694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880C5DF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1189" w:name="DBG853"/>
      <w:bookmarkEnd w:id="1189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1190" w:name="DBG854"/>
      <w:bookmarkEnd w:id="1190"/>
      <w:r>
        <w:rPr>
          <w:rFonts w:ascii="Times New Roman" w:hAnsi="Times New Roman" w:cs="Times New Roman"/>
          <w:color w:val="000000"/>
        </w:rPr>
        <w:t xml:space="preserve">have been properly prepared in accordance with United Kingdom Generally Accepted </w:t>
      </w:r>
      <w:bookmarkStart w:id="1191" w:name="DBG855"/>
      <w:bookmarkEnd w:id="1191"/>
      <w:r>
        <w:rPr>
          <w:rFonts w:ascii="Times New Roman" w:hAnsi="Times New Roman" w:cs="Times New Roman"/>
          <w:color w:val="000000"/>
        </w:rPr>
        <w:t>Accounting Practice</w:t>
      </w:r>
      <w:bookmarkStart w:id="1192" w:name="DBG856"/>
      <w:bookmarkEnd w:id="1192"/>
      <w:r>
        <w:rPr>
          <w:rFonts w:ascii="Times New Roman" w:hAnsi="Times New Roman" w:cs="Times New Roman"/>
          <w:color w:val="000000"/>
        </w:rPr>
        <w:t>; and</w:t>
      </w:r>
    </w:p>
    <w:p w14:paraId="3F33C824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4091D589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193" w:name="DBG857"/>
      <w:bookmarkEnd w:id="1193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1194" w:name="DBG858"/>
      <w:bookmarkEnd w:id="1194"/>
      <w:r>
        <w:rPr>
          <w:rFonts w:ascii="Times New Roman" w:hAnsi="Times New Roman" w:cs="Times New Roman"/>
          <w:color w:val="000000"/>
        </w:rPr>
        <w:t xml:space="preserve">have been prepared in accordance with the requirements of the </w:t>
      </w:r>
      <w:bookmarkStart w:id="1195" w:name="DBG859"/>
      <w:bookmarkEnd w:id="1195"/>
      <w:r>
        <w:rPr>
          <w:rFonts w:ascii="Times New Roman" w:hAnsi="Times New Roman" w:cs="Times New Roman"/>
          <w:color w:val="000000"/>
        </w:rPr>
        <w:t>Companies Act 2006</w:t>
      </w:r>
      <w:bookmarkStart w:id="1196" w:name="DBG860"/>
      <w:bookmarkEnd w:id="1196"/>
      <w:r>
        <w:rPr>
          <w:rFonts w:ascii="Times New Roman" w:hAnsi="Times New Roman" w:cs="Times New Roman"/>
          <w:color w:val="000000"/>
        </w:rPr>
        <w:t>.</w:t>
      </w:r>
    </w:p>
    <w:p w14:paraId="35B9B50C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197" w:name="DBG861"/>
      <w:bookmarkEnd w:id="1197"/>
    </w:p>
    <w:p w14:paraId="306363C1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OPINION ON OTHER MATTERS PRESCRIBED BY THE </w:t>
      </w:r>
      <w:bookmarkStart w:id="1198" w:name="DBG862"/>
      <w:bookmarkEnd w:id="1198"/>
      <w:r>
        <w:rPr>
          <w:rFonts w:ascii="Times New Roman" w:hAnsi="Times New Roman" w:cs="Times New Roman"/>
          <w:b/>
          <w:bCs/>
          <w:color w:val="000000"/>
        </w:rPr>
        <w:t>COMPANIES ACT 2006</w:t>
      </w:r>
      <w:bookmarkStart w:id="1199" w:name="DBG863"/>
      <w:bookmarkEnd w:id="1199"/>
    </w:p>
    <w:p w14:paraId="6FF6A725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200" w:name="DBG864"/>
      <w:bookmarkEnd w:id="1200"/>
      <w:r>
        <w:rPr>
          <w:rFonts w:ascii="Times New Roman" w:hAnsi="Times New Roman" w:cs="Times New Roman"/>
          <w:color w:val="000000"/>
        </w:rPr>
        <w:t xml:space="preserve">In </w:t>
      </w:r>
      <w:bookmarkStart w:id="1201" w:name="DBG865"/>
      <w:bookmarkEnd w:id="1201"/>
      <w:r>
        <w:rPr>
          <w:rFonts w:ascii="Times New Roman" w:hAnsi="Times New Roman" w:cs="Times New Roman"/>
          <w:color w:val="000000"/>
        </w:rPr>
        <w:t>our</w:t>
      </w:r>
      <w:bookmarkStart w:id="1202" w:name="DBG866"/>
      <w:bookmarkEnd w:id="1202"/>
      <w:r>
        <w:rPr>
          <w:rFonts w:ascii="Times New Roman" w:hAnsi="Times New Roman" w:cs="Times New Roman"/>
          <w:color w:val="000000"/>
        </w:rPr>
        <w:t xml:space="preserve"> opinion the information given in the </w:t>
      </w:r>
      <w:bookmarkStart w:id="1203" w:name="DBG867"/>
      <w:bookmarkEnd w:id="1203"/>
      <w:r>
        <w:rPr>
          <w:rFonts w:ascii="Times New Roman" w:hAnsi="Times New Roman" w:cs="Times New Roman"/>
          <w:color w:val="000000"/>
        </w:rPr>
        <w:t>Directors' Report</w:t>
      </w:r>
      <w:bookmarkStart w:id="1204" w:name="DBG868"/>
      <w:bookmarkEnd w:id="1204"/>
      <w:r>
        <w:rPr>
          <w:rFonts w:ascii="Times New Roman" w:hAnsi="Times New Roman" w:cs="Times New Roman"/>
          <w:color w:val="000000"/>
        </w:rPr>
        <w:t xml:space="preserve"> </w:t>
      </w:r>
      <w:bookmarkStart w:id="1205" w:name="DBG869"/>
      <w:bookmarkEnd w:id="1205"/>
      <w:r>
        <w:rPr>
          <w:rFonts w:ascii="Times New Roman" w:hAnsi="Times New Roman" w:cs="Times New Roman"/>
          <w:color w:val="000000"/>
        </w:rPr>
        <w:t xml:space="preserve">for the financial </w:t>
      </w:r>
      <w:bookmarkStart w:id="1206" w:name="DBG870"/>
      <w:bookmarkEnd w:id="1206"/>
      <w:r>
        <w:rPr>
          <w:rFonts w:ascii="Times New Roman" w:hAnsi="Times New Roman" w:cs="Times New Roman"/>
          <w:color w:val="000000"/>
        </w:rPr>
        <w:t>year</w:t>
      </w:r>
      <w:bookmarkStart w:id="1207" w:name="DBG871"/>
      <w:bookmarkEnd w:id="1207"/>
      <w:r>
        <w:rPr>
          <w:rFonts w:ascii="Times New Roman" w:hAnsi="Times New Roman" w:cs="Times New Roman"/>
          <w:color w:val="000000"/>
        </w:rPr>
        <w:t xml:space="preserve"> for </w:t>
      </w:r>
      <w:bookmarkStart w:id="1208" w:name="DBG872"/>
      <w:bookmarkEnd w:id="1208"/>
      <w:r>
        <w:rPr>
          <w:rFonts w:ascii="Times New Roman" w:hAnsi="Times New Roman" w:cs="Times New Roman"/>
          <w:color w:val="000000"/>
        </w:rPr>
        <w:t xml:space="preserve">which the </w:t>
      </w:r>
      <w:bookmarkStart w:id="1209" w:name="DBG873"/>
      <w:bookmarkEnd w:id="1209"/>
      <w:r>
        <w:rPr>
          <w:rFonts w:ascii="Times New Roman" w:hAnsi="Times New Roman" w:cs="Times New Roman"/>
          <w:color w:val="000000"/>
        </w:rPr>
        <w:t>financial statements</w:t>
      </w:r>
      <w:bookmarkStart w:id="1210" w:name="DBG874"/>
      <w:bookmarkEnd w:id="1210"/>
      <w:r>
        <w:rPr>
          <w:rFonts w:ascii="Times New Roman" w:hAnsi="Times New Roman" w:cs="Times New Roman"/>
          <w:color w:val="000000"/>
        </w:rPr>
        <w:t xml:space="preserve"> are prepared is consistent with the </w:t>
      </w:r>
      <w:bookmarkStart w:id="1211" w:name="DBG875"/>
      <w:bookmarkEnd w:id="1211"/>
      <w:r>
        <w:rPr>
          <w:rFonts w:ascii="Times New Roman" w:hAnsi="Times New Roman" w:cs="Times New Roman"/>
          <w:color w:val="000000"/>
        </w:rPr>
        <w:t>financial statements</w:t>
      </w:r>
      <w:bookmarkStart w:id="1212" w:name="DBG876"/>
      <w:bookmarkEnd w:id="1212"/>
      <w:r>
        <w:rPr>
          <w:rFonts w:ascii="Times New Roman" w:hAnsi="Times New Roman" w:cs="Times New Roman"/>
          <w:color w:val="000000"/>
        </w:rPr>
        <w:t>.</w:t>
      </w:r>
    </w:p>
    <w:p w14:paraId="647733F2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E4067B">
          <w:headerReference w:type="default" r:id="rId28"/>
          <w:footerReference w:type="default" r:id="rId29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4C10AE58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233" w:name="DBG899"/>
      <w:bookmarkEnd w:id="1233"/>
    </w:p>
    <w:p w14:paraId="36FD413B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MATTERS ON WHICH WE ARE REQUIRED TO REPORT BY EXCEPTION</w:t>
      </w:r>
      <w:bookmarkStart w:id="1234" w:name="DBG900"/>
      <w:bookmarkEnd w:id="1234"/>
    </w:p>
    <w:p w14:paraId="2CBC576A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235" w:name="DBG901"/>
      <w:bookmarkEnd w:id="1235"/>
      <w:r>
        <w:rPr>
          <w:rFonts w:ascii="Times New Roman" w:hAnsi="Times New Roman" w:cs="Times New Roman"/>
          <w:color w:val="000000"/>
        </w:rPr>
        <w:t>We</w:t>
      </w:r>
      <w:bookmarkStart w:id="1236" w:name="DBG902"/>
      <w:bookmarkEnd w:id="1236"/>
      <w:r>
        <w:rPr>
          <w:rFonts w:ascii="Times New Roman" w:hAnsi="Times New Roman" w:cs="Times New Roman"/>
          <w:color w:val="000000"/>
        </w:rPr>
        <w:t xml:space="preserve"> have nothing to report in respect of the following matters where the </w:t>
      </w:r>
      <w:bookmarkStart w:id="1237" w:name="DBG903"/>
      <w:bookmarkEnd w:id="1237"/>
      <w:r>
        <w:rPr>
          <w:rFonts w:ascii="Times New Roman" w:hAnsi="Times New Roman" w:cs="Times New Roman"/>
          <w:color w:val="000000"/>
        </w:rPr>
        <w:t>Companies Act 2006</w:t>
      </w:r>
      <w:bookmarkStart w:id="1238" w:name="DBG904"/>
      <w:bookmarkEnd w:id="1238"/>
      <w:r>
        <w:rPr>
          <w:rFonts w:ascii="Times New Roman" w:hAnsi="Times New Roman" w:cs="Times New Roman"/>
          <w:color w:val="000000"/>
        </w:rPr>
        <w:t xml:space="preserve"> </w:t>
      </w:r>
      <w:bookmarkStart w:id="1239" w:name="DBG905"/>
      <w:bookmarkEnd w:id="1239"/>
      <w:r>
        <w:rPr>
          <w:rFonts w:ascii="Times New Roman" w:hAnsi="Times New Roman" w:cs="Times New Roman"/>
          <w:color w:val="000000"/>
        </w:rPr>
        <w:t xml:space="preserve">requires us to report to you if, </w:t>
      </w:r>
      <w:bookmarkStart w:id="1240" w:name="DBG906"/>
      <w:bookmarkEnd w:id="1240"/>
      <w:r>
        <w:rPr>
          <w:rFonts w:ascii="Times New Roman" w:hAnsi="Times New Roman" w:cs="Times New Roman"/>
          <w:color w:val="000000"/>
        </w:rPr>
        <w:t xml:space="preserve">in </w:t>
      </w:r>
      <w:bookmarkStart w:id="1241" w:name="DBG907"/>
      <w:bookmarkEnd w:id="1241"/>
      <w:r>
        <w:rPr>
          <w:rFonts w:ascii="Times New Roman" w:hAnsi="Times New Roman" w:cs="Times New Roman"/>
          <w:color w:val="000000"/>
        </w:rPr>
        <w:t>our</w:t>
      </w:r>
      <w:bookmarkStart w:id="1242" w:name="DBG908"/>
      <w:bookmarkEnd w:id="1242"/>
      <w:r>
        <w:rPr>
          <w:rFonts w:ascii="Times New Roman" w:hAnsi="Times New Roman" w:cs="Times New Roman"/>
          <w:color w:val="000000"/>
        </w:rPr>
        <w:t xml:space="preserve"> opinion:</w:t>
      </w:r>
    </w:p>
    <w:p w14:paraId="50725553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4D40267F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1243" w:name="DBG909"/>
      <w:bookmarkEnd w:id="1243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1244" w:name="DBG910"/>
      <w:bookmarkEnd w:id="1244"/>
      <w:r>
        <w:rPr>
          <w:rFonts w:ascii="Times New Roman" w:hAnsi="Times New Roman" w:cs="Times New Roman"/>
          <w:color w:val="000000"/>
        </w:rPr>
        <w:t>adequate accounting records have not been kept</w:t>
      </w:r>
      <w:bookmarkStart w:id="1245" w:name="DBG911"/>
      <w:bookmarkEnd w:id="1245"/>
      <w:r>
        <w:rPr>
          <w:rFonts w:ascii="Times New Roman" w:hAnsi="Times New Roman" w:cs="Times New Roman"/>
          <w:color w:val="000000"/>
        </w:rPr>
        <w:t xml:space="preserve">, or returns adequate for our audit have </w:t>
      </w:r>
      <w:bookmarkStart w:id="1246" w:name="DBG912"/>
      <w:bookmarkEnd w:id="1246"/>
      <w:r>
        <w:rPr>
          <w:rFonts w:ascii="Times New Roman" w:hAnsi="Times New Roman" w:cs="Times New Roman"/>
          <w:color w:val="000000"/>
        </w:rPr>
        <w:t>not been received from branches not visited by us; or</w:t>
      </w:r>
    </w:p>
    <w:p w14:paraId="3111ABB5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DF502DE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1247" w:name="DBG913"/>
      <w:bookmarkEnd w:id="1247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1248" w:name="DBG914"/>
      <w:bookmarkEnd w:id="1248"/>
      <w:r>
        <w:rPr>
          <w:rFonts w:ascii="Times New Roman" w:hAnsi="Times New Roman" w:cs="Times New Roman"/>
          <w:color w:val="000000"/>
        </w:rPr>
        <w:t xml:space="preserve">the </w:t>
      </w:r>
      <w:bookmarkStart w:id="1249" w:name="DBG915"/>
      <w:bookmarkEnd w:id="1249"/>
      <w:r>
        <w:rPr>
          <w:rFonts w:ascii="Times New Roman" w:hAnsi="Times New Roman" w:cs="Times New Roman"/>
          <w:color w:val="000000"/>
        </w:rPr>
        <w:t>financial statements</w:t>
      </w:r>
      <w:bookmarkStart w:id="1250" w:name="DBG916"/>
      <w:bookmarkEnd w:id="1250"/>
      <w:r>
        <w:rPr>
          <w:rFonts w:ascii="Times New Roman" w:hAnsi="Times New Roman" w:cs="Times New Roman"/>
          <w:color w:val="000000"/>
        </w:rPr>
        <w:t xml:space="preserve"> are not in agreement with the accounting records and returns; </w:t>
      </w:r>
      <w:bookmarkStart w:id="1251" w:name="DBG917"/>
      <w:bookmarkEnd w:id="1251"/>
      <w:r>
        <w:rPr>
          <w:rFonts w:ascii="Times New Roman" w:hAnsi="Times New Roman" w:cs="Times New Roman"/>
          <w:color w:val="000000"/>
        </w:rPr>
        <w:t>or</w:t>
      </w:r>
    </w:p>
    <w:p w14:paraId="0B7BB666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4111FED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252" w:name="DBG918"/>
      <w:bookmarkEnd w:id="1252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1253" w:name="DBG919"/>
      <w:bookmarkEnd w:id="1253"/>
      <w:r>
        <w:rPr>
          <w:rFonts w:ascii="Times New Roman" w:hAnsi="Times New Roman" w:cs="Times New Roman"/>
          <w:color w:val="000000"/>
        </w:rPr>
        <w:t xml:space="preserve">certain disclosures of </w:t>
      </w:r>
      <w:bookmarkStart w:id="1254" w:name="DBG920"/>
      <w:bookmarkEnd w:id="1254"/>
      <w:r>
        <w:rPr>
          <w:rFonts w:ascii="Times New Roman" w:hAnsi="Times New Roman" w:cs="Times New Roman"/>
          <w:color w:val="000000"/>
        </w:rPr>
        <w:t>directors'</w:t>
      </w:r>
      <w:bookmarkStart w:id="1255" w:name="DBG921"/>
      <w:bookmarkEnd w:id="1255"/>
      <w:r>
        <w:rPr>
          <w:rFonts w:ascii="Times New Roman" w:hAnsi="Times New Roman" w:cs="Times New Roman"/>
          <w:color w:val="000000"/>
        </w:rPr>
        <w:t xml:space="preserve"> remuneration specified by law are not made; or</w:t>
      </w:r>
    </w:p>
    <w:p w14:paraId="40029BC4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F1E91C9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256" w:name="DBG922"/>
      <w:bookmarkEnd w:id="1256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1257" w:name="DBG923"/>
      <w:bookmarkEnd w:id="1257"/>
      <w:r>
        <w:rPr>
          <w:rFonts w:ascii="Times New Roman" w:hAnsi="Times New Roman" w:cs="Times New Roman"/>
          <w:color w:val="000000"/>
        </w:rPr>
        <w:t>we have not received all the information and explanations we require for our audit; or</w:t>
      </w:r>
    </w:p>
    <w:p w14:paraId="12CB8EDC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634424C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1258" w:name="DBG924"/>
      <w:bookmarkEnd w:id="1258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1259" w:name="DBG925"/>
      <w:bookmarkEnd w:id="1259"/>
      <w:r>
        <w:rPr>
          <w:rFonts w:ascii="Times New Roman" w:hAnsi="Times New Roman" w:cs="Times New Roman"/>
          <w:color w:val="000000"/>
        </w:rPr>
        <w:t xml:space="preserve">the </w:t>
      </w:r>
      <w:bookmarkStart w:id="1260" w:name="DBG926"/>
      <w:bookmarkEnd w:id="1260"/>
      <w:r>
        <w:rPr>
          <w:rFonts w:ascii="Times New Roman" w:hAnsi="Times New Roman" w:cs="Times New Roman"/>
          <w:color w:val="000000"/>
        </w:rPr>
        <w:t>directors</w:t>
      </w:r>
      <w:bookmarkStart w:id="1261" w:name="DBG927"/>
      <w:bookmarkEnd w:id="1261"/>
      <w:r>
        <w:rPr>
          <w:rFonts w:ascii="Times New Roman" w:hAnsi="Times New Roman" w:cs="Times New Roman"/>
          <w:color w:val="000000"/>
        </w:rPr>
        <w:t xml:space="preserve"> </w:t>
      </w:r>
      <w:bookmarkStart w:id="1262" w:name="DBG928"/>
      <w:bookmarkEnd w:id="1262"/>
      <w:r>
        <w:rPr>
          <w:rFonts w:ascii="Times New Roman" w:hAnsi="Times New Roman" w:cs="Times New Roman"/>
          <w:color w:val="000000"/>
        </w:rPr>
        <w:t>were</w:t>
      </w:r>
      <w:bookmarkStart w:id="1263" w:name="DBG929"/>
      <w:bookmarkEnd w:id="1263"/>
      <w:r>
        <w:rPr>
          <w:rFonts w:ascii="Times New Roman" w:hAnsi="Times New Roman" w:cs="Times New Roman"/>
          <w:color w:val="000000"/>
        </w:rPr>
        <w:t xml:space="preserve"> not entitled to prepare </w:t>
      </w:r>
      <w:bookmarkStart w:id="1264" w:name="DBG930"/>
      <w:bookmarkEnd w:id="1264"/>
      <w:r>
        <w:rPr>
          <w:rFonts w:ascii="Times New Roman" w:hAnsi="Times New Roman" w:cs="Times New Roman"/>
          <w:color w:val="000000"/>
        </w:rPr>
        <w:t xml:space="preserve">the </w:t>
      </w:r>
      <w:bookmarkStart w:id="1265" w:name="DBG931"/>
      <w:bookmarkEnd w:id="1265"/>
      <w:r>
        <w:rPr>
          <w:rFonts w:ascii="Times New Roman" w:hAnsi="Times New Roman" w:cs="Times New Roman"/>
          <w:color w:val="000000"/>
        </w:rPr>
        <w:t>financial statements</w:t>
      </w:r>
      <w:bookmarkStart w:id="1266" w:name="DBG932"/>
      <w:bookmarkEnd w:id="1266"/>
      <w:r>
        <w:rPr>
          <w:rFonts w:ascii="Times New Roman" w:hAnsi="Times New Roman" w:cs="Times New Roman"/>
          <w:color w:val="000000"/>
        </w:rPr>
        <w:t xml:space="preserve"> </w:t>
      </w:r>
      <w:bookmarkStart w:id="1267" w:name="DBG933"/>
      <w:bookmarkEnd w:id="1267"/>
      <w:r>
        <w:rPr>
          <w:rFonts w:ascii="Times New Roman" w:hAnsi="Times New Roman" w:cs="Times New Roman"/>
          <w:color w:val="000000"/>
        </w:rPr>
        <w:t xml:space="preserve">and the </w:t>
      </w:r>
      <w:bookmarkStart w:id="1268" w:name="DBG934"/>
      <w:bookmarkEnd w:id="1268"/>
      <w:r>
        <w:rPr>
          <w:rFonts w:ascii="Times New Roman" w:hAnsi="Times New Roman" w:cs="Times New Roman"/>
          <w:color w:val="000000"/>
        </w:rPr>
        <w:t xml:space="preserve">directors' </w:t>
      </w:r>
      <w:bookmarkStart w:id="1269" w:name="DBG935"/>
      <w:bookmarkEnd w:id="1269"/>
      <w:r>
        <w:rPr>
          <w:rFonts w:ascii="Times New Roman" w:hAnsi="Times New Roman" w:cs="Times New Roman"/>
          <w:color w:val="000000"/>
        </w:rPr>
        <w:t>report</w:t>
      </w:r>
      <w:bookmarkStart w:id="1270" w:name="DBG936"/>
      <w:bookmarkEnd w:id="1270"/>
      <w:r>
        <w:rPr>
          <w:rFonts w:ascii="Times New Roman" w:hAnsi="Times New Roman" w:cs="Times New Roman"/>
          <w:color w:val="000000"/>
        </w:rPr>
        <w:t xml:space="preserve"> </w:t>
      </w:r>
      <w:bookmarkStart w:id="1271" w:name="DBG937"/>
      <w:bookmarkEnd w:id="1271"/>
      <w:r>
        <w:rPr>
          <w:rFonts w:ascii="Times New Roman" w:hAnsi="Times New Roman" w:cs="Times New Roman"/>
          <w:color w:val="000000"/>
        </w:rPr>
        <w:t>in accordance with the small companies regime</w:t>
      </w:r>
      <w:bookmarkStart w:id="1272" w:name="DBG938"/>
      <w:bookmarkEnd w:id="1272"/>
      <w:r>
        <w:rPr>
          <w:rFonts w:ascii="Times New Roman" w:hAnsi="Times New Roman" w:cs="Times New Roman"/>
          <w:color w:val="000000"/>
        </w:rPr>
        <w:t>.</w:t>
      </w:r>
    </w:p>
    <w:p w14:paraId="3DE0362D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D8B2AA5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EEFF507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697D567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9E28B4F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3074D0F" w14:textId="77777777" w:rsidR="00E4067B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73" w:name="DBG939"/>
      <w:bookmarkEnd w:id="1273"/>
      <w:r>
        <w:rPr>
          <w:rFonts w:ascii="Times New Roman" w:hAnsi="Times New Roman" w:cs="Times New Roman"/>
          <w:color w:val="000000"/>
        </w:rPr>
        <w:t>MR JUSTIN TICKIT</w:t>
      </w:r>
      <w:bookmarkStart w:id="1274" w:name="DBG940"/>
      <w:bookmarkEnd w:id="1274"/>
      <w:r>
        <w:rPr>
          <w:rFonts w:ascii="Times New Roman" w:hAnsi="Times New Roman" w:cs="Times New Roman"/>
          <w:color w:val="000000"/>
        </w:rPr>
        <w:t xml:space="preserve"> (Senior</w:t>
      </w:r>
    </w:p>
    <w:p w14:paraId="2A241FDA" w14:textId="77777777" w:rsidR="00E4067B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75" w:name="DBG941"/>
      <w:bookmarkEnd w:id="1275"/>
      <w:r>
        <w:rPr>
          <w:rFonts w:ascii="Times New Roman" w:hAnsi="Times New Roman" w:cs="Times New Roman"/>
          <w:color w:val="000000"/>
        </w:rPr>
        <w:t>Statutory Auditor)</w:t>
      </w:r>
    </w:p>
    <w:p w14:paraId="46E6BB26" w14:textId="77777777" w:rsidR="00E4067B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76" w:name="DBG942"/>
      <w:bookmarkEnd w:id="1276"/>
      <w:r>
        <w:rPr>
          <w:rFonts w:ascii="Times New Roman" w:hAnsi="Times New Roman" w:cs="Times New Roman"/>
          <w:color w:val="000000"/>
        </w:rPr>
        <w:t xml:space="preserve">For and on behalf of </w:t>
      </w:r>
    </w:p>
    <w:p w14:paraId="1CA66930" w14:textId="77777777" w:rsidR="00E4067B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77" w:name="DBG943"/>
      <w:bookmarkEnd w:id="1277"/>
      <w:r>
        <w:rPr>
          <w:rFonts w:ascii="Times New Roman" w:hAnsi="Times New Roman" w:cs="Times New Roman"/>
          <w:color w:val="000000"/>
        </w:rPr>
        <w:t>DEF LLP</w:t>
      </w:r>
    </w:p>
    <w:p w14:paraId="371E1BBF" w14:textId="77777777" w:rsidR="00E4067B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278" w:name="DBG944"/>
      <w:bookmarkEnd w:id="1278"/>
      <w:r>
        <w:rPr>
          <w:rFonts w:ascii="Times New Roman" w:hAnsi="Times New Roman" w:cs="Times New Roman"/>
          <w:color w:val="000000"/>
        </w:rPr>
        <w:t>DEF House</w:t>
      </w:r>
      <w:r>
        <w:rPr>
          <w:rFonts w:ascii="Times New Roman" w:hAnsi="Times New Roman" w:cs="Times New Roman"/>
          <w:color w:val="000000"/>
        </w:rPr>
        <w:tab/>
      </w:r>
      <w:bookmarkStart w:id="1279" w:name="DBG945"/>
      <w:bookmarkEnd w:id="1279"/>
      <w:r>
        <w:rPr>
          <w:rFonts w:ascii="Times New Roman" w:hAnsi="Times New Roman" w:cs="Times New Roman"/>
          <w:color w:val="000000"/>
        </w:rPr>
        <w:t>Chartered Accountants</w:t>
      </w:r>
    </w:p>
    <w:p w14:paraId="191B48E7" w14:textId="77777777" w:rsidR="00E4067B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280" w:name="DBG946"/>
      <w:bookmarkEnd w:id="1280"/>
      <w:r>
        <w:rPr>
          <w:rFonts w:ascii="Times New Roman" w:hAnsi="Times New Roman" w:cs="Times New Roman"/>
          <w:color w:val="000000"/>
        </w:rPr>
        <w:t>Sample Town</w:t>
      </w:r>
      <w:r>
        <w:rPr>
          <w:rFonts w:ascii="Times New Roman" w:hAnsi="Times New Roman" w:cs="Times New Roman"/>
          <w:color w:val="000000"/>
        </w:rPr>
        <w:tab/>
      </w:r>
      <w:bookmarkStart w:id="1281" w:name="DBG947"/>
      <w:bookmarkEnd w:id="1281"/>
      <w:r>
        <w:rPr>
          <w:rFonts w:ascii="Times New Roman" w:hAnsi="Times New Roman" w:cs="Times New Roman"/>
          <w:color w:val="000000"/>
        </w:rPr>
        <w:t xml:space="preserve">&amp; </w:t>
      </w:r>
      <w:bookmarkStart w:id="1282" w:name="DBG948"/>
      <w:bookmarkEnd w:id="1282"/>
      <w:r>
        <w:rPr>
          <w:rFonts w:ascii="Times New Roman" w:hAnsi="Times New Roman" w:cs="Times New Roman"/>
          <w:color w:val="000000"/>
        </w:rPr>
        <w:t>Statutory</w:t>
      </w:r>
      <w:bookmarkStart w:id="1283" w:name="DBG949"/>
      <w:bookmarkEnd w:id="1283"/>
      <w:r>
        <w:rPr>
          <w:rFonts w:ascii="Times New Roman" w:hAnsi="Times New Roman" w:cs="Times New Roman"/>
          <w:color w:val="000000"/>
        </w:rPr>
        <w:t xml:space="preserve"> Auditor</w:t>
      </w:r>
    </w:p>
    <w:p w14:paraId="46C88994" w14:textId="77777777" w:rsidR="00E4067B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284" w:name="DBG950"/>
      <w:bookmarkEnd w:id="1284"/>
      <w:r>
        <w:rPr>
          <w:rFonts w:ascii="Times New Roman" w:hAnsi="Times New Roman" w:cs="Times New Roman"/>
          <w:color w:val="000000"/>
        </w:rPr>
        <w:t>ST12 0ZZ</w:t>
      </w:r>
    </w:p>
    <w:p w14:paraId="1652CD6F" w14:textId="77777777" w:rsidR="00E4067B" w:rsidRDefault="00E4067B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285" w:name="DBG951"/>
      <w:bookmarkEnd w:id="1285"/>
    </w:p>
    <w:p w14:paraId="019FC690" w14:textId="77777777" w:rsidR="00E4067B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14 March 2010</w:t>
      </w:r>
    </w:p>
    <w:p w14:paraId="69912E5E" w14:textId="77777777" w:rsidR="00E4067B" w:rsidRDefault="00E4067B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1286" w:name="Fpage013"/>
      <w:bookmarkEnd w:id="1286"/>
    </w:p>
    <w:p w14:paraId="01ACC4DD" w14:textId="77777777" w:rsidR="00E4067B" w:rsidRDefault="00E4067B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E4067B">
          <w:headerReference w:type="default" r:id="rId30"/>
          <w:footerReference w:type="default" r:id="rId31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5C0902C3" w14:textId="77777777" w:rsidR="00E4067B" w:rsidRDefault="00E4067B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1309" w:name="Fpage003"/>
      <w:bookmarkEnd w:id="1309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7"/>
        <w:gridCol w:w="465"/>
        <w:gridCol w:w="1278"/>
        <w:gridCol w:w="1279"/>
      </w:tblGrid>
      <w:tr w:rsidR="00E4067B" w14:paraId="44053886" w14:textId="77777777"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14:paraId="60BBE0A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10" w:name="DBG980"/>
            <w:bookmarkStart w:id="1311" w:name="DBG981"/>
            <w:bookmarkEnd w:id="1310"/>
            <w:bookmarkEnd w:id="131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TURNOVER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7955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312" w:name="DBG982"/>
            <w:bookmarkEnd w:id="1312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19A099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13" w:name="DBG983"/>
            <w:bookmarkStart w:id="1314" w:name="DD36"/>
            <w:bookmarkEnd w:id="1313"/>
            <w:bookmarkEnd w:id="131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16,613,551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32CD91" w14:textId="5A81DAA2" w:rsidR="00E4067B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15" w:name="DBG984"/>
            <w:bookmarkStart w:id="1316" w:name="DD37"/>
            <w:bookmarkEnd w:id="1315"/>
            <w:bookmarkEnd w:id="1316"/>
            <w:del w:id="1317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delText>19,195,013</w:delText>
              </w:r>
            </w:del>
            <w:ins w:id="1318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</w:rPr>
                <w:t>21,429,580</w:t>
              </w:r>
            </w:ins>
          </w:p>
        </w:tc>
      </w:tr>
    </w:tbl>
    <w:p w14:paraId="17564878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E4067B" w14:paraId="1B9943E0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6426EAA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19" w:name="DBG985"/>
            <w:bookmarkStart w:id="1320" w:name="DBG986"/>
            <w:bookmarkEnd w:id="1319"/>
            <w:bookmarkEnd w:id="1320"/>
            <w:r>
              <w:rPr>
                <w:rFonts w:ascii="Times New Roman" w:hAnsi="Times New Roman" w:cs="Times New Roman"/>
                <w:color w:val="000000"/>
              </w:rPr>
              <w:t xml:space="preserve">Cost of sales     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03DD75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21" w:name="DBG987"/>
            <w:bookmarkStart w:id="1322" w:name="DD38"/>
            <w:bookmarkEnd w:id="1321"/>
            <w:bookmarkEnd w:id="132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13,819,379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53A978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23" w:name="DBG988"/>
            <w:bookmarkStart w:id="1324" w:name="DD39"/>
            <w:bookmarkEnd w:id="1323"/>
            <w:bookmarkEnd w:id="1324"/>
            <w:r>
              <w:rPr>
                <w:rFonts w:ascii="Times New Roman" w:hAnsi="Times New Roman" w:cs="Times New Roman"/>
                <w:color w:val="000000"/>
              </w:rPr>
              <w:t>16,524,490</w:t>
            </w:r>
          </w:p>
        </w:tc>
      </w:tr>
      <w:tr w:rsidR="00E4067B" w14:paraId="7F79ACCF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61CDB5B3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07F4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DE915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E4067B" w14:paraId="520926A1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79E77FF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25" w:name="DBG989"/>
            <w:bookmarkStart w:id="1326" w:name="DBG990"/>
            <w:bookmarkEnd w:id="1325"/>
            <w:bookmarkEnd w:id="132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GROSS PROFIT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25808C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27" w:name="DBG991"/>
            <w:bookmarkStart w:id="1328" w:name="DD40"/>
            <w:bookmarkEnd w:id="1327"/>
            <w:bookmarkEnd w:id="132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2,794,172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C155E5" w14:textId="42AD5B15" w:rsidR="00E4067B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29" w:name="DBG992"/>
            <w:bookmarkStart w:id="1330" w:name="DD41"/>
            <w:bookmarkEnd w:id="1329"/>
            <w:bookmarkEnd w:id="1330"/>
            <w:del w:id="1331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delText>2,670,523</w:delText>
              </w:r>
            </w:del>
            <w:ins w:id="1332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</w:rPr>
                <w:t>4,905,090</w:t>
              </w:r>
            </w:ins>
          </w:p>
        </w:tc>
      </w:tr>
    </w:tbl>
    <w:p w14:paraId="441BD2AB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7"/>
        <w:gridCol w:w="465"/>
        <w:gridCol w:w="1278"/>
        <w:gridCol w:w="1279"/>
      </w:tblGrid>
      <w:tr w:rsidR="00E4067B" w14:paraId="0FD3A012" w14:textId="77777777"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DBE5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33" w:name="DBG993"/>
            <w:bookmarkStart w:id="1334" w:name="DBG994"/>
            <w:bookmarkEnd w:id="1333"/>
            <w:bookmarkEnd w:id="1334"/>
            <w:r>
              <w:rPr>
                <w:rFonts w:ascii="Times New Roman" w:hAnsi="Times New Roman" w:cs="Times New Roman"/>
                <w:color w:val="000000"/>
              </w:rPr>
              <w:t xml:space="preserve">Distribution costs          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2BEFBD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35" w:name="DBG995"/>
            <w:bookmarkStart w:id="1336" w:name="DD42"/>
            <w:bookmarkEnd w:id="1335"/>
            <w:bookmarkEnd w:id="133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221,780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99014C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37" w:name="DBG996"/>
            <w:bookmarkStart w:id="1338" w:name="DD43"/>
            <w:bookmarkEnd w:id="1337"/>
            <w:bookmarkEnd w:id="1338"/>
            <w:r>
              <w:rPr>
                <w:rFonts w:ascii="Times New Roman" w:hAnsi="Times New Roman" w:cs="Times New Roman"/>
                <w:color w:val="000000"/>
              </w:rPr>
              <w:t>260,471</w:t>
            </w:r>
          </w:p>
        </w:tc>
      </w:tr>
      <w:tr w:rsidR="00E4067B" w14:paraId="7038C442" w14:textId="77777777"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095C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39" w:name="DBG997"/>
            <w:bookmarkStart w:id="1340" w:name="DBG998"/>
            <w:bookmarkEnd w:id="1339"/>
            <w:bookmarkEnd w:id="1340"/>
            <w:r>
              <w:rPr>
                <w:rFonts w:ascii="Times New Roman" w:hAnsi="Times New Roman" w:cs="Times New Roman"/>
                <w:color w:val="000000"/>
              </w:rPr>
              <w:t xml:space="preserve">Administrative expenses          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6DBDF7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41" w:name="DBG999"/>
            <w:bookmarkStart w:id="1342" w:name="DD44"/>
            <w:bookmarkEnd w:id="1341"/>
            <w:bookmarkEnd w:id="134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862,719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1D970E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43" w:name="DBG1000"/>
            <w:bookmarkStart w:id="1344" w:name="DD45"/>
            <w:bookmarkEnd w:id="1343"/>
            <w:bookmarkEnd w:id="1344"/>
            <w:r>
              <w:rPr>
                <w:rFonts w:ascii="Times New Roman" w:hAnsi="Times New Roman" w:cs="Times New Roman"/>
                <w:color w:val="000000"/>
              </w:rPr>
              <w:t>1,057,994</w:t>
            </w:r>
          </w:p>
        </w:tc>
      </w:tr>
      <w:tr w:rsidR="00E4067B" w14:paraId="25073EB0" w14:textId="77777777"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14:paraId="4CCDFF74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CDD923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0FDEF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E8AB7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569FA3FE" w14:textId="77777777"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14:paraId="21FCB7D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45" w:name="DBG1001"/>
            <w:bookmarkStart w:id="1346" w:name="DBG1002"/>
            <w:bookmarkEnd w:id="1345"/>
            <w:bookmarkEnd w:id="134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OPERATING PROFIT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2554A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347" w:name="DBG1003"/>
            <w:bookmarkEnd w:id="1347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2E32B5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48" w:name="DBG1004"/>
            <w:bookmarkStart w:id="1349" w:name="DD46"/>
            <w:bookmarkEnd w:id="1348"/>
            <w:bookmarkEnd w:id="134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1,709,673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5C3D11" w14:textId="0F8C137E" w:rsidR="00E4067B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50" w:name="DBG1005"/>
            <w:bookmarkStart w:id="1351" w:name="DD47"/>
            <w:bookmarkEnd w:id="1350"/>
            <w:bookmarkEnd w:id="1351"/>
            <w:del w:id="1352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delText>1,352,058</w:delText>
              </w:r>
            </w:del>
            <w:ins w:id="1353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</w:rPr>
                <w:t>3,586,625</w:t>
              </w:r>
            </w:ins>
          </w:p>
        </w:tc>
      </w:tr>
      <w:tr w:rsidR="00E4067B" w14:paraId="10DA8C7D" w14:textId="77777777"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6339FD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354" w:name="DBG1006"/>
            <w:bookmarkStart w:id="1355" w:name="DBG1007"/>
            <w:bookmarkEnd w:id="1354"/>
            <w:bookmarkEnd w:id="135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B47C46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356" w:name="DBG1008"/>
            <w:bookmarkEnd w:id="1356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0495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357" w:name="DBG1009"/>
            <w:bookmarkEnd w:id="1357"/>
          </w:p>
        </w:tc>
      </w:tr>
      <w:tr w:rsidR="00E4067B" w14:paraId="2E1E1A42" w14:textId="77777777"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4C50E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58" w:name="DBG1010"/>
            <w:bookmarkStart w:id="1359" w:name="DBG1011"/>
            <w:bookmarkEnd w:id="1358"/>
            <w:bookmarkEnd w:id="1359"/>
            <w:r>
              <w:rPr>
                <w:rFonts w:ascii="Times New Roman" w:hAnsi="Times New Roman" w:cs="Times New Roman"/>
                <w:color w:val="000000"/>
              </w:rPr>
              <w:t>Interest receivable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ADCB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60" w:name="DBG1012"/>
            <w:bookmarkStart w:id="1361" w:name="DD48"/>
            <w:bookmarkEnd w:id="1360"/>
            <w:bookmarkEnd w:id="136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63075B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62" w:name="DBG1013"/>
            <w:bookmarkStart w:id="1363" w:name="DD49"/>
            <w:bookmarkEnd w:id="1362"/>
            <w:bookmarkEnd w:id="1363"/>
            <w:r>
              <w:rPr>
                <w:rFonts w:ascii="Times New Roman" w:hAnsi="Times New Roman" w:cs="Times New Roman"/>
                <w:color w:val="000000"/>
              </w:rPr>
              <w:t>1,876</w:t>
            </w:r>
          </w:p>
        </w:tc>
      </w:tr>
      <w:tr w:rsidR="00E4067B" w14:paraId="2B283504" w14:textId="77777777"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14:paraId="53E2148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64" w:name="DBG1014"/>
            <w:bookmarkStart w:id="1365" w:name="DBG1015"/>
            <w:bookmarkEnd w:id="1364"/>
            <w:bookmarkEnd w:id="1365"/>
            <w:r>
              <w:rPr>
                <w:rFonts w:ascii="Times New Roman" w:hAnsi="Times New Roman" w:cs="Times New Roman"/>
                <w:color w:val="000000"/>
              </w:rPr>
              <w:t>Interest payable and similar charges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AE5AD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366" w:name="DBG1016"/>
            <w:bookmarkEnd w:id="1366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89D4C6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67" w:name="DBG1017"/>
            <w:bookmarkStart w:id="1368" w:name="DD50"/>
            <w:bookmarkEnd w:id="1367"/>
            <w:bookmarkEnd w:id="136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(81,149)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B468E0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69" w:name="DBG1018"/>
            <w:bookmarkStart w:id="1370" w:name="DD51"/>
            <w:bookmarkEnd w:id="1369"/>
            <w:bookmarkEnd w:id="1370"/>
            <w:r>
              <w:rPr>
                <w:rFonts w:ascii="Times New Roman" w:hAnsi="Times New Roman" w:cs="Times New Roman"/>
                <w:color w:val="000000"/>
              </w:rPr>
              <w:t>(117,176)</w:t>
            </w:r>
          </w:p>
        </w:tc>
      </w:tr>
      <w:tr w:rsidR="00E4067B" w14:paraId="52357075" w14:textId="77777777"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6938C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371" w:name="DBG1019"/>
            <w:bookmarkStart w:id="1372" w:name="DBG1020"/>
            <w:bookmarkEnd w:id="1371"/>
            <w:bookmarkEnd w:id="137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D74B70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373" w:name="DBG1021"/>
            <w:bookmarkEnd w:id="1373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75B88B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374" w:name="DBG1022"/>
            <w:bookmarkEnd w:id="1374"/>
          </w:p>
        </w:tc>
      </w:tr>
      <w:tr w:rsidR="00E4067B" w14:paraId="3D5DED2A" w14:textId="77777777"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2808AD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E1BC5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02901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1EFCB38C" w14:textId="77777777"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6029F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75" w:name="DBG1023"/>
            <w:bookmarkStart w:id="1376" w:name="DBG1024"/>
            <w:bookmarkEnd w:id="1375"/>
            <w:bookmarkEnd w:id="137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PROFIT ON ORDINARY ACTIVITIES BEFORE TAXATION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35D98B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77" w:name="DBG1025"/>
            <w:bookmarkStart w:id="1378" w:name="DD52"/>
            <w:bookmarkEnd w:id="1377"/>
            <w:bookmarkEnd w:id="137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1,628,896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E77EE9" w14:textId="0BD47A9B" w:rsidR="00E4067B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79" w:name="DBG1026"/>
            <w:bookmarkStart w:id="1380" w:name="DD53"/>
            <w:bookmarkEnd w:id="1379"/>
            <w:bookmarkEnd w:id="1380"/>
            <w:del w:id="1381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delText>1,236,758</w:delText>
              </w:r>
            </w:del>
            <w:ins w:id="1382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</w:rPr>
                <w:t>3,471,325</w:t>
              </w:r>
            </w:ins>
          </w:p>
        </w:tc>
      </w:tr>
    </w:tbl>
    <w:p w14:paraId="5F80C1EC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7"/>
        <w:gridCol w:w="465"/>
        <w:gridCol w:w="1278"/>
        <w:gridCol w:w="1279"/>
      </w:tblGrid>
      <w:tr w:rsidR="00E4067B" w14:paraId="663EE5E7" w14:textId="77777777"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14:paraId="699C602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83" w:name="DBG1027"/>
            <w:bookmarkStart w:id="1384" w:name="DBG1028"/>
            <w:bookmarkEnd w:id="1383"/>
            <w:bookmarkEnd w:id="1384"/>
            <w:r>
              <w:rPr>
                <w:rFonts w:ascii="Times New Roman" w:hAnsi="Times New Roman" w:cs="Times New Roman"/>
                <w:color w:val="000000"/>
              </w:rPr>
              <w:t>Tax on profit on ordinary activities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2E90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385" w:name="DBG1029"/>
            <w:bookmarkEnd w:id="1385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529858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86" w:name="DBG1030"/>
            <w:bookmarkStart w:id="1387" w:name="DD54"/>
            <w:bookmarkEnd w:id="1386"/>
            <w:bookmarkEnd w:id="138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212,422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AB49E7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88" w:name="DBG1031"/>
            <w:bookmarkStart w:id="1389" w:name="DD55"/>
            <w:bookmarkEnd w:id="1388"/>
            <w:bookmarkEnd w:id="1389"/>
            <w:r>
              <w:rPr>
                <w:rFonts w:ascii="Times New Roman" w:hAnsi="Times New Roman" w:cs="Times New Roman"/>
                <w:color w:val="000000"/>
              </w:rPr>
              <w:t>337,173</w:t>
            </w:r>
          </w:p>
        </w:tc>
      </w:tr>
      <w:tr w:rsidR="00E4067B" w14:paraId="35121F8A" w14:textId="77777777"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6B79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390" w:name="DBG1032"/>
            <w:bookmarkStart w:id="1391" w:name="DBG1033"/>
            <w:bookmarkEnd w:id="1390"/>
            <w:bookmarkEnd w:id="139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BE128B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392" w:name="DBG1034"/>
            <w:bookmarkEnd w:id="1392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DA2D8D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393" w:name="DBG1035"/>
            <w:bookmarkEnd w:id="1393"/>
          </w:p>
        </w:tc>
      </w:tr>
      <w:tr w:rsidR="00E4067B" w14:paraId="37AFA218" w14:textId="77777777"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50B625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68681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6DC1C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38ADE236" w14:textId="77777777"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EA526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94" w:name="DBG1036"/>
            <w:bookmarkStart w:id="1395" w:name="DBG1037"/>
            <w:bookmarkEnd w:id="1394"/>
            <w:bookmarkEnd w:id="139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PROFIT FOR THE FINANCIAL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681189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96" w:name="DBG1038"/>
            <w:bookmarkStart w:id="1397" w:name="DD56"/>
            <w:bookmarkEnd w:id="1396"/>
            <w:bookmarkEnd w:id="139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1,416,474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57F9F" w14:textId="717037C4" w:rsidR="00E4067B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98" w:name="DBG1039"/>
            <w:bookmarkStart w:id="1399" w:name="DD57"/>
            <w:bookmarkEnd w:id="1398"/>
            <w:bookmarkEnd w:id="1399"/>
            <w:del w:id="1400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delText>899,585</w:delText>
              </w:r>
            </w:del>
            <w:ins w:id="1401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</w:rPr>
                <w:t>3,134,152</w:t>
              </w:r>
            </w:ins>
          </w:p>
        </w:tc>
      </w:tr>
      <w:tr w:rsidR="00E4067B" w14:paraId="3B0F5D22" w14:textId="77777777"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CBF73B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D83C1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63E4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5774B2DF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402" w:name="DBG1040"/>
      <w:bookmarkEnd w:id="1402"/>
    </w:p>
    <w:p w14:paraId="32FF06D4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CB5C97B" w14:textId="77777777" w:rsidR="00E4067B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03" w:name="DBG1041"/>
      <w:bookmarkEnd w:id="1403"/>
      <w:r>
        <w:rPr>
          <w:rFonts w:ascii="Times New Roman" w:hAnsi="Times New Roman" w:cs="Times New Roman"/>
          <w:color w:val="000000"/>
        </w:rPr>
        <w:t xml:space="preserve">All of the activities of the </w:t>
      </w:r>
      <w:bookmarkStart w:id="1404" w:name="DBG1042"/>
      <w:bookmarkEnd w:id="1404"/>
      <w:r>
        <w:rPr>
          <w:rFonts w:ascii="Times New Roman" w:hAnsi="Times New Roman" w:cs="Times New Roman"/>
          <w:color w:val="000000"/>
        </w:rPr>
        <w:t>company</w:t>
      </w:r>
      <w:bookmarkStart w:id="1405" w:name="DBG1043"/>
      <w:bookmarkEnd w:id="1405"/>
      <w:r>
        <w:rPr>
          <w:rFonts w:ascii="Times New Roman" w:hAnsi="Times New Roman" w:cs="Times New Roman"/>
          <w:color w:val="000000"/>
        </w:rPr>
        <w:t xml:space="preserve"> are classed as continuing.</w:t>
      </w:r>
    </w:p>
    <w:p w14:paraId="64FF650C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406" w:name="DBG1044"/>
      <w:bookmarkEnd w:id="1406"/>
    </w:p>
    <w:p w14:paraId="34D476D2" w14:textId="77777777" w:rsidR="00E4067B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07" w:name="DBG1045"/>
      <w:bookmarkEnd w:id="1407"/>
      <w:r>
        <w:rPr>
          <w:rFonts w:ascii="Times New Roman" w:hAnsi="Times New Roman" w:cs="Times New Roman"/>
          <w:color w:val="000000"/>
        </w:rPr>
        <w:t xml:space="preserve">The </w:t>
      </w:r>
      <w:bookmarkStart w:id="1408" w:name="DBG1046"/>
      <w:bookmarkEnd w:id="1408"/>
      <w:r>
        <w:rPr>
          <w:rFonts w:ascii="Times New Roman" w:hAnsi="Times New Roman" w:cs="Times New Roman"/>
          <w:color w:val="000000"/>
        </w:rPr>
        <w:t>company</w:t>
      </w:r>
      <w:bookmarkStart w:id="1409" w:name="DBG1047"/>
      <w:bookmarkEnd w:id="1409"/>
      <w:r>
        <w:rPr>
          <w:rFonts w:ascii="Times New Roman" w:hAnsi="Times New Roman" w:cs="Times New Roman"/>
          <w:color w:val="000000"/>
        </w:rPr>
        <w:t xml:space="preserve"> has no recognised gains or losses other than the results for the</w:t>
      </w:r>
    </w:p>
    <w:p w14:paraId="55DF1A9F" w14:textId="77777777" w:rsidR="00E4067B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10" w:name="DBG1048"/>
      <w:bookmarkEnd w:id="1410"/>
      <w:r>
        <w:rPr>
          <w:rFonts w:ascii="Times New Roman" w:hAnsi="Times New Roman" w:cs="Times New Roman"/>
          <w:color w:val="000000"/>
        </w:rPr>
        <w:t>year</w:t>
      </w:r>
      <w:bookmarkStart w:id="1411" w:name="DBG1049"/>
      <w:bookmarkEnd w:id="1411"/>
      <w:r>
        <w:rPr>
          <w:rFonts w:ascii="Times New Roman" w:hAnsi="Times New Roman" w:cs="Times New Roman"/>
          <w:color w:val="000000"/>
        </w:rPr>
        <w:t xml:space="preserve"> </w:t>
      </w:r>
      <w:bookmarkStart w:id="1412" w:name="DBG1050"/>
      <w:bookmarkEnd w:id="1412"/>
      <w:r>
        <w:rPr>
          <w:rFonts w:ascii="Times New Roman" w:hAnsi="Times New Roman" w:cs="Times New Roman"/>
          <w:color w:val="000000"/>
        </w:rPr>
        <w:t>as set out above.</w:t>
      </w:r>
    </w:p>
    <w:p w14:paraId="6B0D38C6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413" w:name="DBG1051"/>
      <w:bookmarkEnd w:id="1413"/>
    </w:p>
    <w:p w14:paraId="7547FD29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1414" w:name="Fpage014"/>
      <w:bookmarkEnd w:id="1414"/>
    </w:p>
    <w:p w14:paraId="65C80A0C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E4067B">
          <w:headerReference w:type="default" r:id="rId32"/>
          <w:footerReference w:type="default" r:id="rId33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46366DD0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467" w:name="Fpage004"/>
      <w:bookmarkStart w:id="1468" w:name="DBG1087"/>
      <w:bookmarkEnd w:id="1467"/>
      <w:bookmarkEnd w:id="1468"/>
      <w:r>
        <w:rPr>
          <w:rFonts w:ascii="Times New Roman" w:hAnsi="Times New Roman" w:cs="Times New Roman"/>
          <w:b/>
          <w:bCs/>
          <w:color w:val="000000"/>
        </w:rPr>
        <w:lastRenderedPageBreak/>
        <w:t>FIXED ASSETS</w:t>
      </w:r>
      <w:bookmarkStart w:id="1469" w:name="DBG1088"/>
      <w:bookmarkEnd w:id="1469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E4067B" w14:paraId="22FC32A3" w14:textId="77777777"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311F9D4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70" w:name="DBG1089"/>
            <w:bookmarkStart w:id="1471" w:name="DBG1090"/>
            <w:bookmarkEnd w:id="1470"/>
            <w:bookmarkEnd w:id="1471"/>
            <w:r>
              <w:rPr>
                <w:rFonts w:ascii="Times New Roman" w:hAnsi="Times New Roman" w:cs="Times New Roman"/>
                <w:color w:val="000000"/>
              </w:rPr>
              <w:t>Intangible assets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E1890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472" w:name="DBG1091"/>
            <w:bookmarkEnd w:id="1472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2C26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81892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73" w:name="DBG1092"/>
            <w:bookmarkStart w:id="1474" w:name="DD58"/>
            <w:bookmarkEnd w:id="1473"/>
            <w:bookmarkEnd w:id="147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406,383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D37354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75" w:name="DBG1093"/>
            <w:bookmarkStart w:id="1476" w:name="DD59"/>
            <w:bookmarkEnd w:id="1475"/>
            <w:bookmarkEnd w:id="1476"/>
            <w:r>
              <w:rPr>
                <w:rFonts w:ascii="Times New Roman" w:hAnsi="Times New Roman" w:cs="Times New Roman"/>
                <w:color w:val="000000"/>
              </w:rPr>
              <w:t>363,958</w:t>
            </w:r>
          </w:p>
        </w:tc>
      </w:tr>
      <w:tr w:rsidR="00E4067B" w14:paraId="6DE0804A" w14:textId="77777777"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402F57E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77" w:name="DBG1094"/>
            <w:bookmarkStart w:id="1478" w:name="DBG1095"/>
            <w:bookmarkEnd w:id="1477"/>
            <w:bookmarkEnd w:id="1478"/>
            <w:r>
              <w:rPr>
                <w:rFonts w:ascii="Times New Roman" w:hAnsi="Times New Roman" w:cs="Times New Roman"/>
                <w:color w:val="000000"/>
              </w:rPr>
              <w:t>Tangible assets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B233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479" w:name="DBG1096"/>
            <w:bookmarkEnd w:id="1479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2AB9B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E1CD2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80" w:name="DBG1097"/>
            <w:bookmarkStart w:id="1481" w:name="DD60"/>
            <w:bookmarkEnd w:id="1480"/>
            <w:bookmarkEnd w:id="148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3,542,723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347104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82" w:name="DBG1098"/>
            <w:bookmarkStart w:id="1483" w:name="DD61"/>
            <w:bookmarkEnd w:id="1482"/>
            <w:bookmarkEnd w:id="1483"/>
            <w:r>
              <w:rPr>
                <w:rFonts w:ascii="Times New Roman" w:hAnsi="Times New Roman" w:cs="Times New Roman"/>
                <w:color w:val="000000"/>
              </w:rPr>
              <w:t>3,792,075</w:t>
            </w:r>
          </w:p>
        </w:tc>
      </w:tr>
      <w:tr w:rsidR="00E4067B" w14:paraId="3263CE70" w14:textId="77777777"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A68EEB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5A6C4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9B551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B38ED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51071A99" w14:textId="77777777"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F37F9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484" w:name="DBG1099"/>
            <w:bookmarkEnd w:id="148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71D88F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8DBB98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85" w:name="DBG1100"/>
            <w:bookmarkStart w:id="1486" w:name="DD62"/>
            <w:bookmarkEnd w:id="1485"/>
            <w:bookmarkEnd w:id="148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3,949,106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62814D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87" w:name="DBG1101"/>
            <w:bookmarkStart w:id="1488" w:name="DD63"/>
            <w:bookmarkEnd w:id="1487"/>
            <w:bookmarkEnd w:id="1488"/>
            <w:r>
              <w:rPr>
                <w:rFonts w:ascii="Times New Roman" w:hAnsi="Times New Roman" w:cs="Times New Roman"/>
                <w:color w:val="000000"/>
              </w:rPr>
              <w:t>4,156,033</w:t>
            </w:r>
          </w:p>
        </w:tc>
      </w:tr>
      <w:tr w:rsidR="00E4067B" w14:paraId="56526B48" w14:textId="77777777"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943F31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90BF4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C384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E6DA5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</w:tbl>
    <w:p w14:paraId="32EA8DC9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489" w:name="DBG1102"/>
      <w:bookmarkEnd w:id="1489"/>
      <w:r>
        <w:rPr>
          <w:rFonts w:ascii="Times New Roman" w:hAnsi="Times New Roman" w:cs="Times New Roman"/>
          <w:b/>
          <w:bCs/>
          <w:color w:val="000000"/>
        </w:rPr>
        <w:t>CURRENT ASSETS</w:t>
      </w:r>
      <w:bookmarkStart w:id="1490" w:name="DBG1103"/>
      <w:bookmarkEnd w:id="1490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E4067B" w14:paraId="309C6998" w14:textId="77777777"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6B4E2FA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91" w:name="DBG1104"/>
            <w:bookmarkStart w:id="1492" w:name="DBG1105"/>
            <w:bookmarkEnd w:id="1491"/>
            <w:bookmarkEnd w:id="1492"/>
            <w:r>
              <w:rPr>
                <w:rFonts w:ascii="Times New Roman" w:hAnsi="Times New Roman" w:cs="Times New Roman"/>
                <w:color w:val="000000"/>
              </w:rPr>
              <w:t>Stocks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883A5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493" w:name="DBG1106"/>
            <w:bookmarkEnd w:id="1493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331FDA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94" w:name="DBG1107"/>
            <w:bookmarkStart w:id="1495" w:name="DD64"/>
            <w:bookmarkEnd w:id="1494"/>
            <w:bookmarkEnd w:id="149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2,195,092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9DEE4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C88B80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96" w:name="DBG1108"/>
            <w:bookmarkStart w:id="1497" w:name="DD65"/>
            <w:bookmarkEnd w:id="1496"/>
            <w:bookmarkEnd w:id="1497"/>
            <w:r>
              <w:rPr>
                <w:rFonts w:ascii="Times New Roman" w:hAnsi="Times New Roman" w:cs="Times New Roman"/>
                <w:color w:val="000000"/>
              </w:rPr>
              <w:t>2,410,817</w:t>
            </w:r>
          </w:p>
        </w:tc>
      </w:tr>
      <w:tr w:rsidR="00E4067B" w14:paraId="5E17F26C" w14:textId="77777777"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7B8BB99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98" w:name="DBG1109"/>
            <w:bookmarkStart w:id="1499" w:name="DBG1110"/>
            <w:bookmarkEnd w:id="1498"/>
            <w:bookmarkEnd w:id="1499"/>
            <w:r>
              <w:rPr>
                <w:rFonts w:ascii="Times New Roman" w:hAnsi="Times New Roman" w:cs="Times New Roman"/>
                <w:color w:val="000000"/>
              </w:rPr>
              <w:t>Debtors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5CD49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500" w:name="DBG1111"/>
            <w:bookmarkEnd w:id="1500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5477CE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01" w:name="DBG1112"/>
            <w:bookmarkStart w:id="1502" w:name="DD66"/>
            <w:bookmarkEnd w:id="1501"/>
            <w:bookmarkEnd w:id="150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4,522,203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84D03C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3562B1" w14:textId="79184187" w:rsidR="00E4067B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03" w:name="DBG1113"/>
            <w:bookmarkStart w:id="1504" w:name="DD67"/>
            <w:bookmarkEnd w:id="1503"/>
            <w:bookmarkEnd w:id="1504"/>
            <w:del w:id="1505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delText>3,385,253</w:delText>
              </w:r>
            </w:del>
            <w:ins w:id="1506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</w:rPr>
                <w:t>5,619,820</w:t>
              </w:r>
            </w:ins>
          </w:p>
        </w:tc>
      </w:tr>
      <w:tr w:rsidR="00E4067B" w14:paraId="1C940CF9" w14:textId="77777777"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BBF61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DBEC6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08F96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55B1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20E6A9DD" w14:textId="77777777"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265D9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507" w:name="DBG1114"/>
            <w:bookmarkEnd w:id="150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CA3B48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08" w:name="DBG1115"/>
            <w:bookmarkStart w:id="1509" w:name="DD68"/>
            <w:bookmarkEnd w:id="1508"/>
            <w:bookmarkEnd w:id="150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6,717,295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50FFF6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787328" w14:textId="3296C477" w:rsidR="00E4067B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10" w:name="DBG1116"/>
            <w:bookmarkStart w:id="1511" w:name="DD69"/>
            <w:bookmarkEnd w:id="1510"/>
            <w:bookmarkEnd w:id="1511"/>
            <w:del w:id="1512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delText>5,796,070</w:delText>
              </w:r>
            </w:del>
            <w:ins w:id="1513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</w:rPr>
                <w:t>8,030,637</w:t>
              </w:r>
            </w:ins>
          </w:p>
        </w:tc>
      </w:tr>
      <w:tr w:rsidR="00E4067B" w14:paraId="1389DE26" w14:textId="77777777"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4C0F3F1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14" w:name="DBG1117"/>
            <w:bookmarkStart w:id="1515" w:name="DBG1118"/>
            <w:bookmarkEnd w:id="1514"/>
            <w:bookmarkEnd w:id="151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CREDITORS: Amounts falling due within one year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F3BA2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516" w:name="DBG1119"/>
            <w:bookmarkEnd w:id="1516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396CD8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17" w:name="DBG1120"/>
            <w:bookmarkStart w:id="1518" w:name="DD70"/>
            <w:bookmarkEnd w:id="1517"/>
            <w:bookmarkEnd w:id="151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4,937,134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116BE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65DADB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19" w:name="DBG1121"/>
            <w:bookmarkStart w:id="1520" w:name="DD71"/>
            <w:bookmarkEnd w:id="1519"/>
            <w:bookmarkEnd w:id="1520"/>
            <w:r>
              <w:rPr>
                <w:rFonts w:ascii="Times New Roman" w:hAnsi="Times New Roman" w:cs="Times New Roman"/>
                <w:color w:val="000000"/>
              </w:rPr>
              <w:t>4,555,609</w:t>
            </w:r>
          </w:p>
        </w:tc>
      </w:tr>
      <w:tr w:rsidR="00E4067B" w14:paraId="34FA08C1" w14:textId="77777777"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2B1C226F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61D2DD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3609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FE82A9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7717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13DA1C29" w14:textId="77777777"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2E920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21" w:name="DBG1122"/>
            <w:bookmarkStart w:id="1522" w:name="DBG1123"/>
            <w:bookmarkEnd w:id="1521"/>
            <w:bookmarkEnd w:id="152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NET CURRENT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A40B8D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5BFC4F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23" w:name="DBG1124"/>
            <w:bookmarkStart w:id="1524" w:name="DD72"/>
            <w:bookmarkEnd w:id="1523"/>
            <w:bookmarkEnd w:id="152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1,780,161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EB459B" w14:textId="5CFBDCC6" w:rsidR="00E4067B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25" w:name="DBG1125"/>
            <w:bookmarkStart w:id="1526" w:name="DD73"/>
            <w:bookmarkEnd w:id="1525"/>
            <w:bookmarkEnd w:id="1526"/>
            <w:del w:id="1527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delText>1,240,461</w:delText>
              </w:r>
            </w:del>
            <w:ins w:id="1528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</w:rPr>
                <w:t>3,475,028</w:t>
              </w:r>
            </w:ins>
          </w:p>
        </w:tc>
      </w:tr>
      <w:tr w:rsidR="00E4067B" w14:paraId="46B9F871" w14:textId="77777777">
        <w:tc>
          <w:tcPr>
            <w:tcW w:w="65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7703FF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E122D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020D0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7A53C2DA" w14:textId="77777777">
        <w:tc>
          <w:tcPr>
            <w:tcW w:w="65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7CE46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29" w:name="DBG1126"/>
            <w:bookmarkStart w:id="1530" w:name="DBG1127"/>
            <w:bookmarkEnd w:id="1529"/>
            <w:bookmarkEnd w:id="153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 ASSETS LESS CURRENT LIABILITIES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5381E3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31" w:name="DBG1128"/>
            <w:bookmarkStart w:id="1532" w:name="DD74"/>
            <w:bookmarkEnd w:id="1531"/>
            <w:bookmarkEnd w:id="153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5,729,267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AAB0F7" w14:textId="45518613" w:rsidR="00E4067B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33" w:name="DBG1129"/>
            <w:bookmarkStart w:id="1534" w:name="DD75"/>
            <w:bookmarkEnd w:id="1533"/>
            <w:bookmarkEnd w:id="1534"/>
            <w:del w:id="1535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delText>5,396,494</w:delText>
              </w:r>
            </w:del>
            <w:ins w:id="1536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</w:rPr>
                <w:t>7,631,061</w:t>
              </w:r>
            </w:ins>
          </w:p>
        </w:tc>
      </w:tr>
    </w:tbl>
    <w:p w14:paraId="7A671E34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537" w:name="DBG1130"/>
      <w:bookmarkEnd w:id="1537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E4067B" w14:paraId="4B859AA7" w14:textId="77777777"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60FE983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38" w:name="DBG1131"/>
            <w:bookmarkStart w:id="1539" w:name="DBG1132"/>
            <w:bookmarkEnd w:id="1538"/>
            <w:bookmarkEnd w:id="153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CREDITORS: Amounts falling due after more than one year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2626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540" w:name="DBG1133"/>
            <w:bookmarkEnd w:id="1540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25DCE4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7D7A3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41" w:name="DBG1134"/>
            <w:bookmarkStart w:id="1542" w:name="DD76"/>
            <w:bookmarkEnd w:id="1541"/>
            <w:bookmarkEnd w:id="154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592,949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88CFD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43" w:name="DBG1135"/>
            <w:bookmarkStart w:id="1544" w:name="DD77"/>
            <w:bookmarkEnd w:id="1543"/>
            <w:bookmarkEnd w:id="1544"/>
            <w:r>
              <w:rPr>
                <w:rFonts w:ascii="Times New Roman" w:hAnsi="Times New Roman" w:cs="Times New Roman"/>
                <w:color w:val="000000"/>
              </w:rPr>
              <w:t>959,560</w:t>
            </w:r>
          </w:p>
        </w:tc>
      </w:tr>
    </w:tbl>
    <w:p w14:paraId="5F8AE337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545" w:name="DBG1136"/>
      <w:bookmarkEnd w:id="1545"/>
    </w:p>
    <w:p w14:paraId="6E3B9A0E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PROVISIONS FOR LIABILITIES</w:t>
      </w:r>
      <w:bookmarkStart w:id="1546" w:name="DBG1137"/>
      <w:bookmarkEnd w:id="1546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E4067B" w14:paraId="003D9922" w14:textId="77777777"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7F920C8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47" w:name="DBG1138"/>
            <w:bookmarkStart w:id="1548" w:name="DBG1139"/>
            <w:bookmarkEnd w:id="1547"/>
            <w:bookmarkEnd w:id="1548"/>
            <w:r>
              <w:rPr>
                <w:rFonts w:ascii="Times New Roman" w:hAnsi="Times New Roman" w:cs="Times New Roman"/>
                <w:color w:val="000000"/>
              </w:rPr>
              <w:t>Deferred taxation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F8C55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549" w:name="DBG1140"/>
            <w:bookmarkEnd w:id="1549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8143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EB775C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50" w:name="DBG1141"/>
            <w:bookmarkStart w:id="1551" w:name="DD78"/>
            <w:bookmarkEnd w:id="1550"/>
            <w:bookmarkEnd w:id="155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148,112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F0347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52" w:name="DBG1142"/>
            <w:bookmarkStart w:id="1553" w:name="DD79"/>
            <w:bookmarkEnd w:id="1552"/>
            <w:bookmarkEnd w:id="1553"/>
            <w:r>
              <w:rPr>
                <w:rFonts w:ascii="Times New Roman" w:hAnsi="Times New Roman" w:cs="Times New Roman"/>
                <w:color w:val="000000"/>
              </w:rPr>
              <w:t>165,202</w:t>
            </w:r>
          </w:p>
        </w:tc>
      </w:tr>
      <w:tr w:rsidR="00E4067B" w14:paraId="2468A061" w14:textId="77777777"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2854C3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48AB8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88D5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82364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73F594E2" w14:textId="77777777"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DD5C43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554" w:name="DBG1143"/>
            <w:bookmarkEnd w:id="155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296AE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F7F836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55" w:name="DBG1144"/>
            <w:bookmarkStart w:id="1556" w:name="DD80"/>
            <w:bookmarkEnd w:id="1555"/>
            <w:bookmarkEnd w:id="155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4,988,206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A21F6" w14:textId="63916130" w:rsidR="00E4067B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57" w:name="DBG1145"/>
            <w:bookmarkStart w:id="1558" w:name="DD81"/>
            <w:bookmarkEnd w:id="1557"/>
            <w:bookmarkEnd w:id="1558"/>
            <w:del w:id="1559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delText>4,271,732</w:delText>
              </w:r>
            </w:del>
            <w:ins w:id="1560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</w:rPr>
                <w:t>6,506,299</w:t>
              </w:r>
            </w:ins>
          </w:p>
        </w:tc>
      </w:tr>
      <w:tr w:rsidR="00E4067B" w14:paraId="536F5539" w14:textId="77777777"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5D9CFD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5C5C1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46CC4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18AB4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71255FC5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561" w:name="DBG1146"/>
      <w:bookmarkEnd w:id="1561"/>
      <w:r>
        <w:rPr>
          <w:rFonts w:ascii="Times New Roman" w:hAnsi="Times New Roman" w:cs="Times New Roman"/>
          <w:color w:val="000000"/>
        </w:rPr>
        <w:t xml:space="preserve"> </w:t>
      </w:r>
      <w:bookmarkStart w:id="1562" w:name="DBG1147"/>
      <w:bookmarkEnd w:id="1562"/>
    </w:p>
    <w:p w14:paraId="41D7F044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563" w:name="DBG1148"/>
      <w:bookmarkEnd w:id="1563"/>
      <w:r>
        <w:rPr>
          <w:rFonts w:ascii="Times New Roman" w:hAnsi="Times New Roman" w:cs="Times New Roman"/>
          <w:b/>
          <w:bCs/>
          <w:color w:val="000000"/>
        </w:rPr>
        <w:t>CAPITAL AND RESERVES</w:t>
      </w:r>
      <w:bookmarkStart w:id="1564" w:name="DBG1149"/>
      <w:bookmarkEnd w:id="156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E4067B" w14:paraId="73E380F9" w14:textId="77777777"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1429498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65" w:name="DBG1150"/>
            <w:bookmarkStart w:id="1566" w:name="DBG1151"/>
            <w:bookmarkEnd w:id="1565"/>
            <w:bookmarkEnd w:id="1566"/>
            <w:r>
              <w:rPr>
                <w:rFonts w:ascii="Times New Roman" w:hAnsi="Times New Roman" w:cs="Times New Roman"/>
                <w:color w:val="000000"/>
              </w:rPr>
              <w:t xml:space="preserve">Called-up equity share capital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F69E4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567" w:name="DBG1152"/>
            <w:bookmarkEnd w:id="1567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23DD25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7A0DE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68" w:name="DBG1153"/>
            <w:bookmarkStart w:id="1569" w:name="DD82"/>
            <w:bookmarkEnd w:id="1568"/>
            <w:bookmarkEnd w:id="156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3,981,190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1348F9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70" w:name="DBG1154"/>
            <w:bookmarkStart w:id="1571" w:name="DD83"/>
            <w:bookmarkEnd w:id="1570"/>
            <w:bookmarkEnd w:id="1571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</w:tr>
      <w:tr w:rsidR="00E4067B" w14:paraId="12CC9978" w14:textId="77777777"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79D7CEB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72" w:name="DBG1155"/>
            <w:bookmarkStart w:id="1573" w:name="DBG1156"/>
            <w:bookmarkEnd w:id="1572"/>
            <w:bookmarkEnd w:id="1573"/>
            <w:r>
              <w:rPr>
                <w:rFonts w:ascii="Times New Roman" w:hAnsi="Times New Roman" w:cs="Times New Roman"/>
                <w:color w:val="000000"/>
              </w:rPr>
              <w:t>Profit and loss account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1F88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574" w:name="DBG1157"/>
            <w:bookmarkEnd w:id="1574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7455B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3C7B64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75" w:name="DBG1158"/>
            <w:bookmarkStart w:id="1576" w:name="DD84"/>
            <w:bookmarkEnd w:id="1575"/>
            <w:bookmarkEnd w:id="157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1,007,016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56822B" w14:textId="5B4A69EB" w:rsidR="00E4067B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77" w:name="DBG1159"/>
            <w:bookmarkStart w:id="1578" w:name="DD85"/>
            <w:bookmarkEnd w:id="1577"/>
            <w:bookmarkEnd w:id="1578"/>
            <w:del w:id="1579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delText>290,542</w:delText>
              </w:r>
            </w:del>
            <w:ins w:id="1580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</w:rPr>
                <w:t>2,525,109</w:t>
              </w:r>
            </w:ins>
          </w:p>
        </w:tc>
      </w:tr>
      <w:tr w:rsidR="00E4067B" w14:paraId="5977A3C5" w14:textId="77777777"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4E284F0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BE553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49AD0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05DA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94D33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0CACBCE3" w14:textId="77777777"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5DD29EA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81" w:name="DBG1160"/>
            <w:bookmarkStart w:id="1582" w:name="DBG1161"/>
            <w:bookmarkEnd w:id="1581"/>
            <w:bookmarkEnd w:id="158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SHAREHOLDERS' FUNDS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D173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583" w:name="DBG1162"/>
            <w:bookmarkEnd w:id="1583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10EC81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DE202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84" w:name="DBG1163"/>
            <w:bookmarkStart w:id="1585" w:name="DD86"/>
            <w:bookmarkEnd w:id="1584"/>
            <w:bookmarkEnd w:id="158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4,988,206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E45C11" w14:textId="50CE4366" w:rsidR="00E4067B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86" w:name="DBG1164"/>
            <w:bookmarkStart w:id="1587" w:name="DD87"/>
            <w:bookmarkEnd w:id="1586"/>
            <w:bookmarkEnd w:id="1587"/>
            <w:del w:id="1588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delText>4,271,732</w:delText>
              </w:r>
            </w:del>
            <w:ins w:id="1589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</w:rPr>
                <w:t>6,506,299</w:t>
              </w:r>
            </w:ins>
          </w:p>
        </w:tc>
      </w:tr>
      <w:tr w:rsidR="00E4067B" w14:paraId="0A8F1F15" w14:textId="77777777"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59D7199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DC0D9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DC1C80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E21E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A79F1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2FA8276C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590" w:name="DBG1165"/>
      <w:bookmarkEnd w:id="1590"/>
    </w:p>
    <w:p w14:paraId="60FD15F3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These </w:t>
      </w:r>
      <w:bookmarkStart w:id="1591" w:name="DBG1166"/>
      <w:bookmarkEnd w:id="1591"/>
      <w:r>
        <w:rPr>
          <w:rFonts w:ascii="Times New Roman" w:hAnsi="Times New Roman" w:cs="Times New Roman"/>
          <w:color w:val="000000"/>
        </w:rPr>
        <w:t>financial statements</w:t>
      </w:r>
      <w:bookmarkStart w:id="1592" w:name="DBG1167"/>
      <w:bookmarkEnd w:id="1592"/>
      <w:r>
        <w:rPr>
          <w:rFonts w:ascii="Times New Roman" w:hAnsi="Times New Roman" w:cs="Times New Roman"/>
          <w:color w:val="000000"/>
        </w:rPr>
        <w:t xml:space="preserve"> were approved by the </w:t>
      </w:r>
      <w:bookmarkStart w:id="1593" w:name="DBG1168"/>
      <w:bookmarkEnd w:id="1593"/>
      <w:r>
        <w:rPr>
          <w:rFonts w:ascii="Times New Roman" w:hAnsi="Times New Roman" w:cs="Times New Roman"/>
          <w:color w:val="000000"/>
        </w:rPr>
        <w:t>directors</w:t>
      </w:r>
      <w:bookmarkStart w:id="1594" w:name="DBG1169"/>
      <w:bookmarkEnd w:id="1594"/>
      <w:r>
        <w:rPr>
          <w:rFonts w:ascii="Times New Roman" w:hAnsi="Times New Roman" w:cs="Times New Roman"/>
          <w:color w:val="000000"/>
        </w:rPr>
        <w:t xml:space="preserve"> and authorised for issue on </w:t>
      </w:r>
      <w:bookmarkStart w:id="1595" w:name="DBG1170"/>
      <w:bookmarkEnd w:id="1595"/>
      <w:r>
        <w:rPr>
          <w:rFonts w:ascii="Times New Roman" w:hAnsi="Times New Roman" w:cs="Times New Roman"/>
          <w:color w:val="000000"/>
        </w:rPr>
        <w:t xml:space="preserve">14 </w:t>
      </w:r>
      <w:bookmarkStart w:id="1596" w:name="DBG1171"/>
      <w:bookmarkEnd w:id="1596"/>
      <w:r>
        <w:rPr>
          <w:rFonts w:ascii="Times New Roman" w:hAnsi="Times New Roman" w:cs="Times New Roman"/>
          <w:color w:val="000000"/>
        </w:rPr>
        <w:t>March 2010</w:t>
      </w:r>
      <w:bookmarkStart w:id="1597" w:name="DBG1172"/>
      <w:bookmarkEnd w:id="1597"/>
      <w:r>
        <w:rPr>
          <w:rFonts w:ascii="Times New Roman" w:hAnsi="Times New Roman" w:cs="Times New Roman"/>
          <w:color w:val="000000"/>
        </w:rPr>
        <w:t xml:space="preserve">, </w:t>
      </w:r>
      <w:bookmarkStart w:id="1598" w:name="DBG1173"/>
      <w:bookmarkEnd w:id="1598"/>
      <w:r>
        <w:rPr>
          <w:rFonts w:ascii="Times New Roman" w:hAnsi="Times New Roman" w:cs="Times New Roman"/>
          <w:color w:val="000000"/>
        </w:rPr>
        <w:t>and are signed on their behalf by:</w:t>
      </w:r>
    </w:p>
    <w:p w14:paraId="68400290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599" w:name="DBG1174"/>
      <w:bookmarkEnd w:id="1599"/>
    </w:p>
    <w:p w14:paraId="7AAF2EBE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600" w:name="DBG1175"/>
      <w:bookmarkEnd w:id="1600"/>
      <w:r>
        <w:rPr>
          <w:rFonts w:ascii="Times New Roman" w:hAnsi="Times New Roman" w:cs="Times New Roman"/>
          <w:color w:val="000000"/>
        </w:rPr>
        <w:t xml:space="preserve"> </w:t>
      </w:r>
      <w:bookmarkStart w:id="1601" w:name="DBG1176"/>
      <w:bookmarkEnd w:id="1601"/>
      <w:r>
        <w:rPr>
          <w:rFonts w:ascii="Times New Roman" w:hAnsi="Times New Roman" w:cs="Times New Roman"/>
          <w:color w:val="000000"/>
        </w:rPr>
        <w:t>BLACK</w:t>
      </w:r>
      <w:bookmarkStart w:id="1602" w:name="DBG1177"/>
      <w:bookmarkEnd w:id="1602"/>
    </w:p>
    <w:p w14:paraId="2DA12676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603" w:name="DBG1178"/>
      <w:bookmarkEnd w:id="1603"/>
      <w:r>
        <w:rPr>
          <w:rFonts w:ascii="Times New Roman" w:hAnsi="Times New Roman" w:cs="Times New Roman"/>
          <w:color w:val="000000"/>
        </w:rPr>
        <w:t>Director</w:t>
      </w:r>
    </w:p>
    <w:p w14:paraId="1A4D44E0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604" w:name="DBG1179"/>
      <w:bookmarkEnd w:id="1604"/>
    </w:p>
    <w:p w14:paraId="21580E35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Company Registration Number: </w:t>
      </w:r>
      <w:bookmarkStart w:id="1605" w:name="DBG1180"/>
      <w:bookmarkEnd w:id="1605"/>
      <w:r>
        <w:rPr>
          <w:rFonts w:ascii="Times New Roman" w:hAnsi="Times New Roman" w:cs="Times New Roman"/>
          <w:color w:val="000000"/>
        </w:rPr>
        <w:t>87654321</w:t>
      </w:r>
    </w:p>
    <w:p w14:paraId="4A25D002" w14:textId="77777777" w:rsidR="00E4067B" w:rsidRDefault="00E4067B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1606" w:name="Fpage016"/>
      <w:bookmarkEnd w:id="1606"/>
    </w:p>
    <w:p w14:paraId="27A9C4E1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E4067B">
          <w:headerReference w:type="default" r:id="rId34"/>
          <w:footerReference w:type="default" r:id="rId35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E4067B" w14:paraId="298C09FC" w14:textId="77777777"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36F2B1A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64" w:name="Fpage005"/>
            <w:bookmarkStart w:id="1665" w:name="DBG1215"/>
            <w:bookmarkStart w:id="1666" w:name="DBG1216"/>
            <w:bookmarkEnd w:id="1664"/>
            <w:bookmarkEnd w:id="1665"/>
            <w:bookmarkEnd w:id="1666"/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NET CASH INFLOW/(OUTFLOW) FROM OPERATING ACTIVITIES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95F2D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667" w:name="DBG1217"/>
            <w:bookmarkEnd w:id="1667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91EB2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F7618D" w14:textId="13FC7088" w:rsidR="00E4067B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668" w:name="DBG1218"/>
            <w:bookmarkStart w:id="1669" w:name="DD88"/>
            <w:bookmarkEnd w:id="1668"/>
            <w:bookmarkEnd w:id="1669"/>
            <w:del w:id="1670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delText>1,491,717</w:delText>
              </w:r>
            </w:del>
            <w:ins w:id="1671" w:author="Charles" w:date="2013-01-01T09:56:00Z">
              <w:r w:rsidR="00AA19E8">
                <w:rPr>
                  <w:rFonts w:ascii="Times New Roman" w:hAnsi="Times New Roman" w:cs="Times New Roman"/>
                  <w:b/>
                  <w:bCs/>
                  <w:color w:val="000000"/>
                </w:rPr>
                <w:t>3,726,284</w:t>
              </w:r>
            </w:ins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666060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72" w:name="DBG1219"/>
            <w:bookmarkStart w:id="1673" w:name="DD89"/>
            <w:bookmarkEnd w:id="1672"/>
            <w:bookmarkEnd w:id="1673"/>
            <w:r>
              <w:rPr>
                <w:rFonts w:ascii="Times New Roman" w:hAnsi="Times New Roman" w:cs="Times New Roman"/>
                <w:color w:val="000000"/>
              </w:rPr>
              <w:t>(177,726)</w:t>
            </w:r>
          </w:p>
        </w:tc>
      </w:tr>
    </w:tbl>
    <w:p w14:paraId="7C67CA7B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674" w:name="DBG1220"/>
      <w:bookmarkEnd w:id="167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E4067B" w14:paraId="631CFA02" w14:textId="77777777"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34CFCAE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75" w:name="DBG1221"/>
            <w:bookmarkStart w:id="1676" w:name="DBG1222"/>
            <w:bookmarkEnd w:id="1675"/>
            <w:bookmarkEnd w:id="167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RETURNS ON INVESTMENTS AND SERVICING OF FINANCE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7708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677" w:name="DBG1223"/>
            <w:bookmarkEnd w:id="1677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95EEB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F401B3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678" w:name="DBG1224"/>
            <w:bookmarkStart w:id="1679" w:name="DD90"/>
            <w:bookmarkEnd w:id="1678"/>
            <w:bookmarkEnd w:id="167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(80,777)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22FB5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80" w:name="DBG1225"/>
            <w:bookmarkStart w:id="1681" w:name="DD91"/>
            <w:bookmarkEnd w:id="1680"/>
            <w:bookmarkEnd w:id="1681"/>
            <w:r>
              <w:rPr>
                <w:rFonts w:ascii="Times New Roman" w:hAnsi="Times New Roman" w:cs="Times New Roman"/>
                <w:color w:val="000000"/>
              </w:rPr>
              <w:t>(115,300)</w:t>
            </w:r>
          </w:p>
        </w:tc>
      </w:tr>
    </w:tbl>
    <w:p w14:paraId="69B014F6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682" w:name="DBG1226"/>
      <w:bookmarkEnd w:id="1682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E4067B" w14:paraId="5F059905" w14:textId="77777777"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2321135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83" w:name="DBG1227"/>
            <w:bookmarkStart w:id="1684" w:name="DBG1228"/>
            <w:bookmarkEnd w:id="1683"/>
            <w:bookmarkEnd w:id="168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TAXATION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F884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685" w:name="DBG1229"/>
            <w:bookmarkEnd w:id="1685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C1B47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BF6CEC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686" w:name="DBG1230"/>
            <w:bookmarkStart w:id="1687" w:name="DD92"/>
            <w:bookmarkEnd w:id="1686"/>
            <w:bookmarkEnd w:id="168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(165,982)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C29CC8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88" w:name="DBG1231"/>
            <w:bookmarkStart w:id="1689" w:name="DD93"/>
            <w:bookmarkEnd w:id="1688"/>
            <w:bookmarkEnd w:id="1689"/>
            <w:r>
              <w:rPr>
                <w:rFonts w:ascii="Times New Roman" w:hAnsi="Times New Roman" w:cs="Times New Roman"/>
                <w:color w:val="000000"/>
              </w:rPr>
              <w:t>(249,500)</w:t>
            </w:r>
          </w:p>
        </w:tc>
      </w:tr>
    </w:tbl>
    <w:p w14:paraId="74CC3206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690" w:name="DBG1232"/>
      <w:bookmarkEnd w:id="1690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E4067B" w14:paraId="403AB4F9" w14:textId="77777777"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58A80EE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91" w:name="DBG1233"/>
            <w:bookmarkStart w:id="1692" w:name="DBG1234"/>
            <w:bookmarkEnd w:id="1691"/>
            <w:bookmarkEnd w:id="169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CAPITAL EXPENDITURE AND FINANCIAL INVESTMENT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FD3E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693" w:name="DBG1235"/>
            <w:bookmarkEnd w:id="1693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25DE1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8435A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694" w:name="DBG1236"/>
            <w:bookmarkStart w:id="1695" w:name="DD94"/>
            <w:bookmarkEnd w:id="1694"/>
            <w:bookmarkEnd w:id="169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(270,319)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1C9988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96" w:name="DBG1237"/>
            <w:bookmarkStart w:id="1697" w:name="DD95"/>
            <w:bookmarkEnd w:id="1696"/>
            <w:bookmarkEnd w:id="1697"/>
            <w:r>
              <w:rPr>
                <w:rFonts w:ascii="Times New Roman" w:hAnsi="Times New Roman" w:cs="Times New Roman"/>
                <w:color w:val="000000"/>
              </w:rPr>
              <w:t>2,108</w:t>
            </w:r>
          </w:p>
        </w:tc>
      </w:tr>
    </w:tbl>
    <w:p w14:paraId="273D81A3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698" w:name="DBG1238"/>
      <w:bookmarkEnd w:id="1698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E4067B" w14:paraId="1E01360C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7DA3012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699" w:name="DBG1239"/>
            <w:bookmarkStart w:id="1700" w:name="DBG1240"/>
            <w:bookmarkEnd w:id="1699"/>
            <w:bookmarkEnd w:id="170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EQUITY DIVIDENDS PAID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6F7B05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CF70D1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01" w:name="DBG1241"/>
            <w:bookmarkStart w:id="1702" w:name="DD96"/>
            <w:bookmarkEnd w:id="1701"/>
            <w:bookmarkEnd w:id="170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(700,000)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7E176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03" w:name="DBG1242"/>
            <w:bookmarkStart w:id="1704" w:name="DD97"/>
            <w:bookmarkEnd w:id="1703"/>
            <w:bookmarkEnd w:id="1704"/>
            <w:r>
              <w:rPr>
                <w:rFonts w:ascii="Times New Roman" w:hAnsi="Times New Roman" w:cs="Times New Roman"/>
                <w:color w:val="000000"/>
              </w:rPr>
              <w:t>(1,000,000)</w:t>
            </w:r>
          </w:p>
        </w:tc>
      </w:tr>
    </w:tbl>
    <w:p w14:paraId="2F833D75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705" w:name="DBG1243"/>
      <w:bookmarkEnd w:id="1705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E4067B" w14:paraId="19AE06A4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58D975D6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A85C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3A365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43CA2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1E716234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4441935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06" w:name="DBG1244"/>
            <w:bookmarkStart w:id="1707" w:name="DBG1245"/>
            <w:bookmarkEnd w:id="1706"/>
            <w:bookmarkEnd w:id="170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CASH INFLOW/(OUTFLOW) BEFORE FINANCING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DB783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35E6B1" w14:textId="5675C807" w:rsidR="00E4067B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08" w:name="DBG1246"/>
            <w:bookmarkStart w:id="1709" w:name="DD98"/>
            <w:bookmarkEnd w:id="1708"/>
            <w:bookmarkEnd w:id="1709"/>
            <w:del w:id="1710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delText>274,639</w:delText>
              </w:r>
            </w:del>
            <w:ins w:id="1711" w:author="Charles" w:date="2013-01-01T09:56:00Z">
              <w:r w:rsidR="00AA19E8">
                <w:rPr>
                  <w:rFonts w:ascii="Times New Roman" w:hAnsi="Times New Roman" w:cs="Times New Roman"/>
                  <w:b/>
                  <w:bCs/>
                  <w:color w:val="000000"/>
                </w:rPr>
                <w:t>2,509,206</w:t>
              </w:r>
            </w:ins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E006CB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12" w:name="DBG1247"/>
            <w:bookmarkStart w:id="1713" w:name="DD99"/>
            <w:bookmarkEnd w:id="1712"/>
            <w:bookmarkEnd w:id="1713"/>
            <w:r>
              <w:rPr>
                <w:rFonts w:ascii="Times New Roman" w:hAnsi="Times New Roman" w:cs="Times New Roman"/>
                <w:color w:val="000000"/>
              </w:rPr>
              <w:t>(1,540,418)</w:t>
            </w:r>
          </w:p>
        </w:tc>
      </w:tr>
    </w:tbl>
    <w:p w14:paraId="7ED1312A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E4067B" w14:paraId="2D58F3CB" w14:textId="77777777"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3A58150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14" w:name="DBG1248"/>
            <w:bookmarkStart w:id="1715" w:name="DBG1249"/>
            <w:bookmarkEnd w:id="1714"/>
            <w:bookmarkEnd w:id="171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FINANCING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2AFE9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716" w:name="DBG1250"/>
            <w:bookmarkEnd w:id="1716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74B86C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D3E678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17" w:name="DBG1251"/>
            <w:bookmarkStart w:id="1718" w:name="DD100"/>
            <w:bookmarkEnd w:id="1717"/>
            <w:bookmarkEnd w:id="171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(333,277)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D5E56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19" w:name="DBG1252"/>
            <w:bookmarkStart w:id="1720" w:name="DD101"/>
            <w:bookmarkEnd w:id="1719"/>
            <w:bookmarkEnd w:id="1720"/>
            <w:r>
              <w:rPr>
                <w:rFonts w:ascii="Times New Roman" w:hAnsi="Times New Roman" w:cs="Times New Roman"/>
                <w:color w:val="000000"/>
              </w:rPr>
              <w:t>1,389,064</w:t>
            </w:r>
          </w:p>
        </w:tc>
      </w:tr>
    </w:tbl>
    <w:p w14:paraId="488D7176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721" w:name="DBG1253"/>
      <w:bookmarkEnd w:id="1721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E4067B" w14:paraId="4DC23B2F" w14:textId="77777777"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754696F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AF03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EC135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C6C374" w14:textId="7F879E57" w:rsidR="00E4067B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del w:id="1722" w:author="Charles" w:date="2013-01-01T09:56:00Z">
              <w:r>
                <w:rPr>
                  <w:rFonts w:ascii="Times New Roman" w:hAnsi="Times New Roman" w:cs="Times New Roman"/>
                  <w:color w:val="000000"/>
                  <w:spacing w:val="-21"/>
                  <w:sz w:val="12"/>
                  <w:szCs w:val="12"/>
                </w:rPr>
                <w:delText>------------------------------------</w:delText>
              </w:r>
            </w:del>
            <w:ins w:id="1723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  <w:spacing w:val="-21"/>
                  <w:sz w:val="12"/>
                  <w:szCs w:val="12"/>
                </w:rPr>
                <w:t>----------------------------------------------</w:t>
              </w:r>
            </w:ins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4511A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4ADC0861" w14:textId="77777777"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2F6550E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24" w:name="DBG1254"/>
            <w:bookmarkStart w:id="1725" w:name="DBG1255"/>
            <w:bookmarkEnd w:id="1724"/>
            <w:bookmarkEnd w:id="1725"/>
            <w:ins w:id="1726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t>INCREASE/(</w:t>
              </w:r>
            </w:ins>
            <w:r>
              <w:rPr>
                <w:rFonts w:ascii="Times New Roman" w:hAnsi="Times New Roman" w:cs="Times New Roman"/>
                <w:b/>
                <w:bCs/>
                <w:color w:val="000000"/>
              </w:rPr>
              <w:t>DECREASE</w:t>
            </w:r>
            <w:ins w:id="1727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t>)</w:t>
              </w:r>
            </w:ins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IN CASH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E0ED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728" w:name="DBG1256"/>
            <w:bookmarkEnd w:id="1728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CA5F9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A82710" w14:textId="10D25BBB" w:rsidR="00E4067B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29" w:name="DBG1257"/>
            <w:bookmarkStart w:id="1730" w:name="DD102"/>
            <w:bookmarkEnd w:id="1729"/>
            <w:bookmarkEnd w:id="1730"/>
            <w:del w:id="1731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delText>(58,638)</w:delText>
              </w:r>
            </w:del>
            <w:ins w:id="1732" w:author="Charles" w:date="2013-01-01T09:56:00Z">
              <w:r w:rsidR="00AA19E8">
                <w:rPr>
                  <w:rFonts w:ascii="Times New Roman" w:hAnsi="Times New Roman" w:cs="Times New Roman"/>
                  <w:b/>
                  <w:bCs/>
                  <w:color w:val="000000"/>
                </w:rPr>
                <w:t>2,175,929</w:t>
              </w:r>
            </w:ins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EF4FF9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33" w:name="DBG1258"/>
            <w:bookmarkStart w:id="1734" w:name="DD103"/>
            <w:bookmarkEnd w:id="1733"/>
            <w:bookmarkEnd w:id="1734"/>
            <w:r>
              <w:rPr>
                <w:rFonts w:ascii="Times New Roman" w:hAnsi="Times New Roman" w:cs="Times New Roman"/>
                <w:color w:val="000000"/>
              </w:rPr>
              <w:t>(151,354)</w:t>
            </w:r>
          </w:p>
        </w:tc>
      </w:tr>
      <w:tr w:rsidR="00E4067B" w14:paraId="1B30FD7C" w14:textId="77777777"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14:paraId="763A53E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B240A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6812AC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14AEC" w14:textId="7115CC9A" w:rsidR="00E4067B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del w:id="1735" w:author="Charles" w:date="2013-01-01T09:56:00Z">
              <w:r>
                <w:rPr>
                  <w:rFonts w:ascii="Times New Roman" w:hAnsi="Times New Roman" w:cs="Times New Roman"/>
                  <w:color w:val="000000"/>
                  <w:spacing w:val="-49"/>
                  <w:sz w:val="12"/>
                  <w:szCs w:val="12"/>
                </w:rPr>
                <w:delText>====================================</w:delText>
              </w:r>
            </w:del>
            <w:ins w:id="1736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  <w:spacing w:val="-49"/>
                  <w:sz w:val="12"/>
                  <w:szCs w:val="12"/>
                </w:rPr>
                <w:t>==============================================</w:t>
              </w:r>
            </w:ins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3EB9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41792F6D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11D36F9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8D2C826" w14:textId="77777777" w:rsidR="00E4067B" w:rsidRDefault="00E4067B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1737" w:name="Fpage017"/>
      <w:bookmarkEnd w:id="1737"/>
    </w:p>
    <w:p w14:paraId="09551D8B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E4067B">
          <w:headerReference w:type="default" r:id="rId36"/>
          <w:footerReference w:type="default" r:id="rId37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215B18C4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790" w:name="Fpage006"/>
      <w:bookmarkStart w:id="1791" w:name="DBG1277"/>
      <w:bookmarkEnd w:id="1790"/>
      <w:bookmarkEnd w:id="1791"/>
      <w:r>
        <w:rPr>
          <w:rFonts w:ascii="Arial" w:hAnsi="Arial" w:cs="Arial"/>
          <w:b/>
          <w:bCs/>
          <w:color w:val="000000"/>
        </w:rPr>
        <w:lastRenderedPageBreak/>
        <w:t>1.</w:t>
      </w:r>
      <w:r>
        <w:rPr>
          <w:rFonts w:ascii="Times New Roman" w:hAnsi="Times New Roman" w:cs="Times New Roman"/>
          <w:color w:val="000000"/>
        </w:rPr>
        <w:tab/>
      </w:r>
      <w:bookmarkStart w:id="1792" w:name="DBG1278"/>
      <w:bookmarkEnd w:id="1792"/>
      <w:r>
        <w:rPr>
          <w:rFonts w:ascii="Times New Roman" w:hAnsi="Times New Roman" w:cs="Times New Roman"/>
          <w:b/>
          <w:bCs/>
          <w:color w:val="000000"/>
        </w:rPr>
        <w:t>ACCOUNTING POLICIES</w:t>
      </w:r>
      <w:bookmarkStart w:id="1793" w:name="DBG1279"/>
      <w:bookmarkEnd w:id="1793"/>
    </w:p>
    <w:p w14:paraId="3ED1E4AE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53EBA02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94" w:name="DBG1280"/>
      <w:bookmarkEnd w:id="1794"/>
      <w:r>
        <w:rPr>
          <w:rFonts w:ascii="Times New Roman" w:hAnsi="Times New Roman" w:cs="Times New Roman"/>
          <w:b/>
          <w:bCs/>
          <w:color w:val="000000"/>
        </w:rPr>
        <w:t>Basis of accounting</w:t>
      </w:r>
      <w:bookmarkStart w:id="1795" w:name="DBG1281"/>
      <w:bookmarkEnd w:id="1795"/>
    </w:p>
    <w:p w14:paraId="2272AD8E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478D75C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96" w:name="DBG1282"/>
      <w:bookmarkEnd w:id="1796"/>
      <w:r>
        <w:rPr>
          <w:rFonts w:ascii="Times New Roman" w:hAnsi="Times New Roman" w:cs="Times New Roman"/>
          <w:color w:val="000000"/>
        </w:rPr>
        <w:t xml:space="preserve">The </w:t>
      </w:r>
      <w:bookmarkStart w:id="1797" w:name="DBG1283"/>
      <w:bookmarkEnd w:id="1797"/>
      <w:r>
        <w:rPr>
          <w:rFonts w:ascii="Times New Roman" w:hAnsi="Times New Roman" w:cs="Times New Roman"/>
          <w:color w:val="000000"/>
        </w:rPr>
        <w:t>financial statements</w:t>
      </w:r>
      <w:bookmarkStart w:id="1798" w:name="DBG1284"/>
      <w:bookmarkEnd w:id="1798"/>
      <w:r>
        <w:rPr>
          <w:rFonts w:ascii="Times New Roman" w:hAnsi="Times New Roman" w:cs="Times New Roman"/>
          <w:color w:val="000000"/>
        </w:rPr>
        <w:t xml:space="preserve"> </w:t>
      </w:r>
      <w:bookmarkStart w:id="1799" w:name="DBG1285"/>
      <w:bookmarkEnd w:id="1799"/>
      <w:r>
        <w:rPr>
          <w:rFonts w:ascii="Times New Roman" w:hAnsi="Times New Roman" w:cs="Times New Roman"/>
          <w:color w:val="000000"/>
        </w:rPr>
        <w:t>have been prepared under the historical cost convention</w:t>
      </w:r>
      <w:bookmarkStart w:id="1800" w:name="DBG1286"/>
      <w:bookmarkEnd w:id="1800"/>
      <w:r>
        <w:rPr>
          <w:rFonts w:ascii="Times New Roman" w:hAnsi="Times New Roman" w:cs="Times New Roman"/>
          <w:color w:val="000000"/>
        </w:rPr>
        <w:t xml:space="preserve">, </w:t>
      </w:r>
      <w:bookmarkStart w:id="1801" w:name="DBG1287"/>
      <w:bookmarkEnd w:id="1801"/>
      <w:r>
        <w:rPr>
          <w:rFonts w:ascii="Times New Roman" w:hAnsi="Times New Roman" w:cs="Times New Roman"/>
          <w:color w:val="000000"/>
        </w:rPr>
        <w:t>modified to include the revaluation of financial instruments</w:t>
      </w:r>
      <w:bookmarkStart w:id="1802" w:name="DBG1288"/>
      <w:bookmarkEnd w:id="1802"/>
      <w:r>
        <w:rPr>
          <w:rFonts w:ascii="Times New Roman" w:hAnsi="Times New Roman" w:cs="Times New Roman"/>
          <w:color w:val="000000"/>
        </w:rPr>
        <w:t>.</w:t>
      </w:r>
    </w:p>
    <w:p w14:paraId="4AEAB5CB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94D10A1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03" w:name="DBG1289"/>
      <w:bookmarkEnd w:id="1803"/>
      <w:r>
        <w:rPr>
          <w:rFonts w:ascii="Times New Roman" w:hAnsi="Times New Roman" w:cs="Times New Roman"/>
          <w:b/>
          <w:bCs/>
          <w:color w:val="000000"/>
        </w:rPr>
        <w:t>Turnover</w:t>
      </w:r>
      <w:bookmarkStart w:id="1804" w:name="DBG1290"/>
      <w:bookmarkEnd w:id="1804"/>
    </w:p>
    <w:p w14:paraId="0C83A8D6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1F0E3FF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05" w:name="DBG1291"/>
      <w:bookmarkEnd w:id="1805"/>
      <w:r>
        <w:rPr>
          <w:rFonts w:ascii="Times New Roman" w:hAnsi="Times New Roman" w:cs="Times New Roman"/>
          <w:color w:val="000000"/>
        </w:rPr>
        <w:t xml:space="preserve">The turnover shown in the </w:t>
      </w:r>
      <w:bookmarkStart w:id="1806" w:name="DBG1292"/>
      <w:bookmarkEnd w:id="1806"/>
      <w:r>
        <w:rPr>
          <w:rFonts w:ascii="Times New Roman" w:hAnsi="Times New Roman" w:cs="Times New Roman"/>
          <w:color w:val="000000"/>
        </w:rPr>
        <w:t>profit and loss account</w:t>
      </w:r>
      <w:bookmarkStart w:id="1807" w:name="DBG1293"/>
      <w:bookmarkEnd w:id="1807"/>
      <w:r>
        <w:rPr>
          <w:rFonts w:ascii="Times New Roman" w:hAnsi="Times New Roman" w:cs="Times New Roman"/>
          <w:color w:val="000000"/>
        </w:rPr>
        <w:t xml:space="preserve"> represents </w:t>
      </w:r>
      <w:bookmarkStart w:id="1808" w:name="DBG1294"/>
      <w:bookmarkEnd w:id="1808"/>
      <w:r>
        <w:rPr>
          <w:rFonts w:ascii="Times New Roman" w:hAnsi="Times New Roman" w:cs="Times New Roman"/>
          <w:color w:val="000000"/>
        </w:rPr>
        <w:t xml:space="preserve">amounts invoiced during the </w:t>
      </w:r>
      <w:bookmarkStart w:id="1809" w:name="DBG1295"/>
      <w:bookmarkEnd w:id="1809"/>
      <w:r>
        <w:rPr>
          <w:rFonts w:ascii="Times New Roman" w:hAnsi="Times New Roman" w:cs="Times New Roman"/>
          <w:color w:val="000000"/>
        </w:rPr>
        <w:t>year</w:t>
      </w:r>
      <w:bookmarkStart w:id="1810" w:name="DBG1296"/>
      <w:bookmarkEnd w:id="1810"/>
      <w:r>
        <w:rPr>
          <w:rFonts w:ascii="Times New Roman" w:hAnsi="Times New Roman" w:cs="Times New Roman"/>
          <w:color w:val="000000"/>
        </w:rPr>
        <w:t>, exclusive of Value Added Tax</w:t>
      </w:r>
      <w:bookmarkStart w:id="1811" w:name="DBG1297"/>
      <w:bookmarkEnd w:id="1811"/>
      <w:r>
        <w:rPr>
          <w:rFonts w:ascii="Times New Roman" w:hAnsi="Times New Roman" w:cs="Times New Roman"/>
          <w:color w:val="000000"/>
        </w:rPr>
        <w:t>.</w:t>
      </w:r>
    </w:p>
    <w:p w14:paraId="016787B4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BCDC49A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12" w:name="DBG1298"/>
      <w:bookmarkEnd w:id="1812"/>
      <w:r>
        <w:rPr>
          <w:rFonts w:ascii="Times New Roman" w:hAnsi="Times New Roman" w:cs="Times New Roman"/>
          <w:b/>
          <w:bCs/>
          <w:color w:val="000000"/>
        </w:rPr>
        <w:t>Amortisation</w:t>
      </w:r>
      <w:bookmarkStart w:id="1813" w:name="DBG1299"/>
      <w:bookmarkEnd w:id="1813"/>
    </w:p>
    <w:p w14:paraId="1FFC3B57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A7D2D22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14" w:name="DBG1300"/>
      <w:bookmarkEnd w:id="1814"/>
      <w:r>
        <w:rPr>
          <w:rFonts w:ascii="Times New Roman" w:hAnsi="Times New Roman" w:cs="Times New Roman"/>
          <w:color w:val="000000"/>
        </w:rPr>
        <w:t>Amortisation is calculated so as to write off the cost of an asset</w:t>
      </w:r>
      <w:bookmarkStart w:id="1815" w:name="DBG1301"/>
      <w:bookmarkEnd w:id="1815"/>
      <w:r>
        <w:rPr>
          <w:rFonts w:ascii="Times New Roman" w:hAnsi="Times New Roman" w:cs="Times New Roman"/>
          <w:color w:val="000000"/>
        </w:rPr>
        <w:t xml:space="preserve">, less its estimated </w:t>
      </w:r>
      <w:bookmarkStart w:id="1816" w:name="DBG1302"/>
      <w:bookmarkEnd w:id="1816"/>
      <w:r>
        <w:rPr>
          <w:rFonts w:ascii="Times New Roman" w:hAnsi="Times New Roman" w:cs="Times New Roman"/>
          <w:color w:val="000000"/>
        </w:rPr>
        <w:t>residual value,</w:t>
      </w:r>
      <w:bookmarkStart w:id="1817" w:name="DBG1303"/>
      <w:bookmarkEnd w:id="1817"/>
      <w:r>
        <w:rPr>
          <w:rFonts w:ascii="Times New Roman" w:hAnsi="Times New Roman" w:cs="Times New Roman"/>
          <w:color w:val="000000"/>
        </w:rPr>
        <w:t xml:space="preserve"> over </w:t>
      </w:r>
      <w:bookmarkStart w:id="1818" w:name="DBG1304"/>
      <w:bookmarkEnd w:id="1818"/>
      <w:r>
        <w:rPr>
          <w:rFonts w:ascii="Times New Roman" w:hAnsi="Times New Roman" w:cs="Times New Roman"/>
          <w:color w:val="000000"/>
        </w:rPr>
        <w:t>the useful economic life of that asset as follows:</w:t>
      </w:r>
    </w:p>
    <w:p w14:paraId="1F39317E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02C74D4" w14:textId="77777777" w:rsidR="00E4067B" w:rsidRDefault="00AA19E8">
      <w:pPr>
        <w:widowControl w:val="0"/>
        <w:tabs>
          <w:tab w:val="left" w:pos="464"/>
          <w:tab w:val="left" w:pos="2905"/>
          <w:tab w:val="left" w:pos="325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19" w:name="DBG1305"/>
      <w:bookmarkEnd w:id="1819"/>
      <w:r>
        <w:rPr>
          <w:rFonts w:ascii="Times New Roman" w:hAnsi="Times New Roman" w:cs="Times New Roman"/>
          <w:color w:val="000000"/>
        </w:rPr>
        <w:t>Goodwill</w:t>
      </w:r>
      <w:r>
        <w:rPr>
          <w:rFonts w:ascii="Times New Roman" w:hAnsi="Times New Roman" w:cs="Times New Roman"/>
          <w:color w:val="000000"/>
        </w:rPr>
        <w:tab/>
      </w:r>
      <w:bookmarkStart w:id="1820" w:name="DBG1306"/>
      <w:bookmarkEnd w:id="1820"/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ab/>
      </w:r>
      <w:bookmarkStart w:id="1821" w:name="DBG1307"/>
      <w:bookmarkEnd w:id="1821"/>
      <w:r>
        <w:rPr>
          <w:rFonts w:ascii="Times New Roman" w:hAnsi="Times New Roman" w:cs="Times New Roman"/>
          <w:color w:val="000000"/>
        </w:rPr>
        <w:t>(500 - 509)</w:t>
      </w:r>
    </w:p>
    <w:p w14:paraId="748AE2D9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F2D8603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22" w:name="DBG1308"/>
      <w:bookmarkEnd w:id="1822"/>
      <w:r>
        <w:rPr>
          <w:rFonts w:ascii="Times New Roman" w:hAnsi="Times New Roman" w:cs="Times New Roman"/>
          <w:b/>
          <w:bCs/>
          <w:color w:val="000000"/>
        </w:rPr>
        <w:t>Fixed assets</w:t>
      </w:r>
      <w:bookmarkStart w:id="1823" w:name="DBG1309"/>
      <w:bookmarkEnd w:id="1823"/>
    </w:p>
    <w:p w14:paraId="607AD936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3EBC854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24" w:name="DBG1310"/>
      <w:bookmarkEnd w:id="1824"/>
      <w:r>
        <w:rPr>
          <w:rFonts w:ascii="Times New Roman" w:hAnsi="Times New Roman" w:cs="Times New Roman"/>
          <w:color w:val="000000"/>
        </w:rPr>
        <w:t>All fixed assets are initially recorded at cost.</w:t>
      </w:r>
    </w:p>
    <w:p w14:paraId="677124F1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AA31700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25" w:name="DBG1311"/>
      <w:bookmarkEnd w:id="1825"/>
      <w:r>
        <w:rPr>
          <w:rFonts w:ascii="Times New Roman" w:hAnsi="Times New Roman" w:cs="Times New Roman"/>
          <w:b/>
          <w:bCs/>
          <w:color w:val="000000"/>
        </w:rPr>
        <w:t>Depreciation</w:t>
      </w:r>
      <w:bookmarkStart w:id="1826" w:name="DBG1312"/>
      <w:bookmarkEnd w:id="1826"/>
    </w:p>
    <w:p w14:paraId="5DB658F4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77F6F85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27" w:name="DBG1313"/>
      <w:bookmarkEnd w:id="1827"/>
      <w:r>
        <w:rPr>
          <w:rFonts w:ascii="Times New Roman" w:hAnsi="Times New Roman" w:cs="Times New Roman"/>
          <w:color w:val="000000"/>
        </w:rPr>
        <w:t>Depreciation is calculated so as to write off the cost</w:t>
      </w:r>
      <w:bookmarkStart w:id="1828" w:name="DBG1314"/>
      <w:bookmarkEnd w:id="1828"/>
      <w:r>
        <w:rPr>
          <w:rFonts w:ascii="Times New Roman" w:hAnsi="Times New Roman" w:cs="Times New Roman"/>
          <w:color w:val="000000"/>
        </w:rPr>
        <w:t xml:space="preserve"> of an asset</w:t>
      </w:r>
      <w:bookmarkStart w:id="1829" w:name="DBG1315"/>
      <w:bookmarkEnd w:id="1829"/>
      <w:r>
        <w:rPr>
          <w:rFonts w:ascii="Times New Roman" w:hAnsi="Times New Roman" w:cs="Times New Roman"/>
          <w:color w:val="000000"/>
        </w:rPr>
        <w:t xml:space="preserve">, less its estimated </w:t>
      </w:r>
      <w:bookmarkStart w:id="1830" w:name="DBG1316"/>
      <w:bookmarkEnd w:id="1830"/>
      <w:r>
        <w:rPr>
          <w:rFonts w:ascii="Times New Roman" w:hAnsi="Times New Roman" w:cs="Times New Roman"/>
          <w:color w:val="000000"/>
        </w:rPr>
        <w:t>residual value,</w:t>
      </w:r>
      <w:bookmarkStart w:id="1831" w:name="DBG1317"/>
      <w:bookmarkEnd w:id="1831"/>
      <w:r>
        <w:rPr>
          <w:rFonts w:ascii="Times New Roman" w:hAnsi="Times New Roman" w:cs="Times New Roman"/>
          <w:color w:val="000000"/>
        </w:rPr>
        <w:t xml:space="preserve"> over </w:t>
      </w:r>
      <w:bookmarkStart w:id="1832" w:name="DBG1318"/>
      <w:bookmarkEnd w:id="1832"/>
      <w:r>
        <w:rPr>
          <w:rFonts w:ascii="Times New Roman" w:hAnsi="Times New Roman" w:cs="Times New Roman"/>
          <w:color w:val="000000"/>
        </w:rPr>
        <w:t>the useful economic life of that asset as follows:</w:t>
      </w:r>
    </w:p>
    <w:p w14:paraId="2EE603DB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492EA76C" w14:textId="77777777" w:rsidR="00E4067B" w:rsidRDefault="00AA19E8">
      <w:pPr>
        <w:widowControl w:val="0"/>
        <w:tabs>
          <w:tab w:val="left" w:pos="464"/>
          <w:tab w:val="left" w:pos="2905"/>
          <w:tab w:val="left" w:pos="325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33" w:name="DBG1319"/>
      <w:bookmarkEnd w:id="1833"/>
      <w:r>
        <w:rPr>
          <w:rFonts w:ascii="Times New Roman" w:hAnsi="Times New Roman" w:cs="Times New Roman"/>
          <w:color w:val="000000"/>
        </w:rPr>
        <w:t>Freehold Property</w:t>
      </w:r>
      <w:r>
        <w:rPr>
          <w:rFonts w:ascii="Times New Roman" w:hAnsi="Times New Roman" w:cs="Times New Roman"/>
          <w:color w:val="000000"/>
        </w:rPr>
        <w:tab/>
      </w:r>
      <w:bookmarkStart w:id="1834" w:name="DBG1320"/>
      <w:bookmarkEnd w:id="1834"/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ab/>
      </w:r>
      <w:bookmarkStart w:id="1835" w:name="DBG1321"/>
      <w:bookmarkEnd w:id="1835"/>
      <w:r>
        <w:rPr>
          <w:rFonts w:ascii="Times New Roman" w:hAnsi="Times New Roman" w:cs="Times New Roman"/>
          <w:color w:val="000000"/>
        </w:rPr>
        <w:t>(520 - 529)</w:t>
      </w:r>
      <w:bookmarkStart w:id="1836" w:name="DBG1322"/>
      <w:bookmarkEnd w:id="1836"/>
    </w:p>
    <w:p w14:paraId="1DD9C349" w14:textId="77777777" w:rsidR="00E4067B" w:rsidRDefault="00AA19E8">
      <w:pPr>
        <w:widowControl w:val="0"/>
        <w:tabs>
          <w:tab w:val="left" w:pos="464"/>
          <w:tab w:val="left" w:pos="2905"/>
          <w:tab w:val="left" w:pos="325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37" w:name="DBG1323"/>
      <w:bookmarkEnd w:id="1837"/>
      <w:r>
        <w:rPr>
          <w:rFonts w:ascii="Times New Roman" w:hAnsi="Times New Roman" w:cs="Times New Roman"/>
          <w:color w:val="000000"/>
        </w:rPr>
        <w:t>Fixtures &amp; Fittings</w:t>
      </w:r>
      <w:r>
        <w:rPr>
          <w:rFonts w:ascii="Times New Roman" w:hAnsi="Times New Roman" w:cs="Times New Roman"/>
          <w:color w:val="000000"/>
        </w:rPr>
        <w:tab/>
      </w:r>
      <w:bookmarkStart w:id="1838" w:name="DBG1324"/>
      <w:bookmarkEnd w:id="1838"/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ab/>
      </w:r>
      <w:bookmarkStart w:id="1839" w:name="DBG1325"/>
      <w:bookmarkEnd w:id="1839"/>
      <w:r>
        <w:rPr>
          <w:rFonts w:ascii="Times New Roman" w:hAnsi="Times New Roman" w:cs="Times New Roman"/>
          <w:color w:val="000000"/>
        </w:rPr>
        <w:t>(540 - 549)</w:t>
      </w:r>
      <w:bookmarkStart w:id="1840" w:name="DBG1326"/>
      <w:bookmarkEnd w:id="1840"/>
    </w:p>
    <w:p w14:paraId="46259452" w14:textId="77777777" w:rsidR="00E4067B" w:rsidRDefault="00AA19E8">
      <w:pPr>
        <w:widowControl w:val="0"/>
        <w:tabs>
          <w:tab w:val="left" w:pos="464"/>
          <w:tab w:val="left" w:pos="2905"/>
          <w:tab w:val="left" w:pos="325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41" w:name="DBG1327"/>
      <w:bookmarkEnd w:id="1841"/>
      <w:r>
        <w:rPr>
          <w:rFonts w:ascii="Times New Roman" w:hAnsi="Times New Roman" w:cs="Times New Roman"/>
          <w:color w:val="000000"/>
        </w:rPr>
        <w:t>Motor Vehicles</w:t>
      </w:r>
      <w:r>
        <w:rPr>
          <w:rFonts w:ascii="Times New Roman" w:hAnsi="Times New Roman" w:cs="Times New Roman"/>
          <w:color w:val="000000"/>
        </w:rPr>
        <w:tab/>
      </w:r>
      <w:bookmarkStart w:id="1842" w:name="DBG1328"/>
      <w:bookmarkEnd w:id="1842"/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ab/>
      </w:r>
      <w:bookmarkStart w:id="1843" w:name="DBG1329"/>
      <w:bookmarkEnd w:id="1843"/>
      <w:r>
        <w:rPr>
          <w:rFonts w:ascii="Times New Roman" w:hAnsi="Times New Roman" w:cs="Times New Roman"/>
          <w:color w:val="000000"/>
        </w:rPr>
        <w:t>(550 - 559)</w:t>
      </w:r>
      <w:bookmarkStart w:id="1844" w:name="DBG1330"/>
      <w:bookmarkEnd w:id="1844"/>
    </w:p>
    <w:p w14:paraId="2AB7EE99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D493121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45" w:name="DBG1331"/>
      <w:bookmarkEnd w:id="1845"/>
      <w:r>
        <w:rPr>
          <w:rFonts w:ascii="Times New Roman" w:hAnsi="Times New Roman" w:cs="Times New Roman"/>
          <w:b/>
          <w:bCs/>
          <w:color w:val="000000"/>
        </w:rPr>
        <w:t>Stocks</w:t>
      </w:r>
      <w:bookmarkStart w:id="1846" w:name="DBG1332"/>
      <w:bookmarkEnd w:id="1846"/>
    </w:p>
    <w:p w14:paraId="2BEEBF1E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126AC9B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47" w:name="DBG1333"/>
      <w:bookmarkEnd w:id="1847"/>
      <w:r>
        <w:rPr>
          <w:rFonts w:ascii="Times New Roman" w:hAnsi="Times New Roman" w:cs="Times New Roman"/>
          <w:color w:val="000000"/>
        </w:rPr>
        <w:t xml:space="preserve">Stocks are valued at the lower of cost and net realisable value, after making due </w:t>
      </w:r>
      <w:bookmarkStart w:id="1848" w:name="DBG1334"/>
      <w:bookmarkEnd w:id="1848"/>
      <w:r>
        <w:rPr>
          <w:rFonts w:ascii="Times New Roman" w:hAnsi="Times New Roman" w:cs="Times New Roman"/>
          <w:color w:val="000000"/>
        </w:rPr>
        <w:t xml:space="preserve">allowance </w:t>
      </w:r>
      <w:bookmarkStart w:id="1849" w:name="DBG1335"/>
      <w:bookmarkEnd w:id="1849"/>
      <w:r>
        <w:rPr>
          <w:rFonts w:ascii="Times New Roman" w:hAnsi="Times New Roman" w:cs="Times New Roman"/>
          <w:color w:val="000000"/>
        </w:rPr>
        <w:t>for obsolete and slow moving items.</w:t>
      </w:r>
      <w:bookmarkStart w:id="1850" w:name="DBG1336"/>
      <w:bookmarkEnd w:id="1850"/>
    </w:p>
    <w:p w14:paraId="43B86D75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54BEF5C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51" w:name="DBG1337"/>
      <w:bookmarkEnd w:id="1851"/>
      <w:r>
        <w:rPr>
          <w:rFonts w:ascii="Times New Roman" w:hAnsi="Times New Roman" w:cs="Times New Roman"/>
          <w:b/>
          <w:bCs/>
          <w:color w:val="000000"/>
        </w:rPr>
        <w:t>Work in progress</w:t>
      </w:r>
      <w:bookmarkStart w:id="1852" w:name="DBG1338"/>
      <w:bookmarkEnd w:id="1852"/>
    </w:p>
    <w:p w14:paraId="1D2A50CD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B6A7AAC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53" w:name="DBG1339"/>
      <w:bookmarkEnd w:id="1853"/>
      <w:r>
        <w:rPr>
          <w:rFonts w:ascii="Times New Roman" w:hAnsi="Times New Roman" w:cs="Times New Roman"/>
          <w:color w:val="000000"/>
        </w:rPr>
        <w:t>Work in progress</w:t>
      </w:r>
      <w:bookmarkStart w:id="1854" w:name="DBG1340"/>
      <w:bookmarkEnd w:id="1854"/>
      <w:r>
        <w:rPr>
          <w:rFonts w:ascii="Times New Roman" w:hAnsi="Times New Roman" w:cs="Times New Roman"/>
          <w:color w:val="000000"/>
        </w:rPr>
        <w:t xml:space="preserve"> is valued on the basis of direct costs plus attributable </w:t>
      </w:r>
      <w:bookmarkStart w:id="1855" w:name="DBG1341"/>
      <w:bookmarkEnd w:id="1855"/>
      <w:r>
        <w:rPr>
          <w:rFonts w:ascii="Times New Roman" w:hAnsi="Times New Roman" w:cs="Times New Roman"/>
          <w:color w:val="000000"/>
        </w:rPr>
        <w:t xml:space="preserve">overheads </w:t>
      </w:r>
      <w:bookmarkStart w:id="1856" w:name="DBG1342"/>
      <w:bookmarkEnd w:id="1856"/>
      <w:r>
        <w:rPr>
          <w:rFonts w:ascii="Times New Roman" w:hAnsi="Times New Roman" w:cs="Times New Roman"/>
          <w:color w:val="000000"/>
        </w:rPr>
        <w:t xml:space="preserve">based on normal level of activity. Provision is made for any </w:t>
      </w:r>
      <w:bookmarkStart w:id="1857" w:name="DBG1343"/>
      <w:bookmarkEnd w:id="1857"/>
      <w:r>
        <w:rPr>
          <w:rFonts w:ascii="Times New Roman" w:hAnsi="Times New Roman" w:cs="Times New Roman"/>
          <w:color w:val="000000"/>
        </w:rPr>
        <w:t xml:space="preserve">foreseeable losses where </w:t>
      </w:r>
      <w:bookmarkStart w:id="1858" w:name="DBG1344"/>
      <w:bookmarkEnd w:id="1858"/>
      <w:r>
        <w:rPr>
          <w:rFonts w:ascii="Times New Roman" w:hAnsi="Times New Roman" w:cs="Times New Roman"/>
          <w:color w:val="000000"/>
        </w:rPr>
        <w:t xml:space="preserve">appropriate. No element of profit is included in </w:t>
      </w:r>
      <w:bookmarkStart w:id="1859" w:name="DBG1345"/>
      <w:bookmarkEnd w:id="1859"/>
      <w:r>
        <w:rPr>
          <w:rFonts w:ascii="Times New Roman" w:hAnsi="Times New Roman" w:cs="Times New Roman"/>
          <w:color w:val="000000"/>
        </w:rPr>
        <w:t xml:space="preserve">the valuation of </w:t>
      </w:r>
      <w:bookmarkStart w:id="1860" w:name="DBG1346"/>
      <w:bookmarkEnd w:id="1860"/>
      <w:r>
        <w:rPr>
          <w:rFonts w:ascii="Times New Roman" w:hAnsi="Times New Roman" w:cs="Times New Roman"/>
          <w:color w:val="000000"/>
        </w:rPr>
        <w:t>work in progress</w:t>
      </w:r>
      <w:bookmarkStart w:id="1861" w:name="DBG1347"/>
      <w:bookmarkEnd w:id="1861"/>
      <w:r>
        <w:rPr>
          <w:rFonts w:ascii="Times New Roman" w:hAnsi="Times New Roman" w:cs="Times New Roman"/>
          <w:color w:val="000000"/>
        </w:rPr>
        <w:t>.</w:t>
      </w:r>
    </w:p>
    <w:p w14:paraId="3EF10D26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40923D9A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62" w:name="DBG1348"/>
      <w:bookmarkEnd w:id="1862"/>
      <w:r>
        <w:rPr>
          <w:rFonts w:ascii="Times New Roman" w:hAnsi="Times New Roman" w:cs="Times New Roman"/>
          <w:b/>
          <w:bCs/>
          <w:color w:val="000000"/>
        </w:rPr>
        <w:t>Hire purchase agreements</w:t>
      </w:r>
      <w:bookmarkStart w:id="1863" w:name="DBG1349"/>
      <w:bookmarkEnd w:id="1863"/>
    </w:p>
    <w:p w14:paraId="45520BC5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79A61B3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64" w:name="DBG1350"/>
      <w:bookmarkEnd w:id="1864"/>
      <w:r>
        <w:rPr>
          <w:rFonts w:ascii="Times New Roman" w:hAnsi="Times New Roman" w:cs="Times New Roman"/>
          <w:color w:val="000000"/>
        </w:rPr>
        <w:t xml:space="preserve">Assets held under hire purchase agreements are capitalised and disclosed under tangible </w:t>
      </w:r>
      <w:bookmarkStart w:id="1865" w:name="DBG1351"/>
      <w:bookmarkEnd w:id="1865"/>
      <w:r>
        <w:rPr>
          <w:rFonts w:ascii="Times New Roman" w:hAnsi="Times New Roman" w:cs="Times New Roman"/>
          <w:color w:val="000000"/>
        </w:rPr>
        <w:t xml:space="preserve">fixed </w:t>
      </w:r>
      <w:bookmarkStart w:id="1866" w:name="DBG1352"/>
      <w:bookmarkEnd w:id="1866"/>
      <w:r>
        <w:rPr>
          <w:rFonts w:ascii="Times New Roman" w:hAnsi="Times New Roman" w:cs="Times New Roman"/>
          <w:color w:val="000000"/>
        </w:rPr>
        <w:t xml:space="preserve">assets at their fair value. The capital element of the future payments is treated </w:t>
      </w:r>
      <w:bookmarkStart w:id="1867" w:name="DBG1353"/>
      <w:bookmarkEnd w:id="1867"/>
      <w:r>
        <w:rPr>
          <w:rFonts w:ascii="Times New Roman" w:hAnsi="Times New Roman" w:cs="Times New Roman"/>
          <w:color w:val="000000"/>
        </w:rPr>
        <w:t xml:space="preserve">as a liability and </w:t>
      </w:r>
      <w:bookmarkStart w:id="1868" w:name="DBG1354"/>
      <w:bookmarkEnd w:id="1868"/>
      <w:r>
        <w:rPr>
          <w:rFonts w:ascii="Times New Roman" w:hAnsi="Times New Roman" w:cs="Times New Roman"/>
          <w:color w:val="000000"/>
        </w:rPr>
        <w:t xml:space="preserve">the interest is charged to the </w:t>
      </w:r>
      <w:bookmarkStart w:id="1869" w:name="DBG1355"/>
      <w:bookmarkEnd w:id="1869"/>
      <w:r>
        <w:rPr>
          <w:rFonts w:ascii="Times New Roman" w:hAnsi="Times New Roman" w:cs="Times New Roman"/>
          <w:color w:val="000000"/>
        </w:rPr>
        <w:t>profit and loss account</w:t>
      </w:r>
      <w:bookmarkStart w:id="1870" w:name="DBG1356"/>
      <w:bookmarkEnd w:id="1870"/>
      <w:r>
        <w:rPr>
          <w:rFonts w:ascii="Times New Roman" w:hAnsi="Times New Roman" w:cs="Times New Roman"/>
          <w:color w:val="000000"/>
        </w:rPr>
        <w:t xml:space="preserve"> </w:t>
      </w:r>
      <w:bookmarkStart w:id="1871" w:name="DBG1357"/>
      <w:bookmarkEnd w:id="1871"/>
      <w:r>
        <w:rPr>
          <w:rFonts w:ascii="Times New Roman" w:hAnsi="Times New Roman" w:cs="Times New Roman"/>
          <w:color w:val="000000"/>
        </w:rPr>
        <w:t xml:space="preserve">on a straight </w:t>
      </w:r>
      <w:bookmarkStart w:id="1872" w:name="DBG1358"/>
      <w:bookmarkEnd w:id="1872"/>
      <w:r>
        <w:rPr>
          <w:rFonts w:ascii="Times New Roman" w:hAnsi="Times New Roman" w:cs="Times New Roman"/>
          <w:color w:val="000000"/>
        </w:rPr>
        <w:t>line basis</w:t>
      </w:r>
      <w:bookmarkStart w:id="1873" w:name="DBG1359"/>
      <w:bookmarkEnd w:id="1873"/>
      <w:r>
        <w:rPr>
          <w:rFonts w:ascii="Times New Roman" w:hAnsi="Times New Roman" w:cs="Times New Roman"/>
          <w:color w:val="000000"/>
        </w:rPr>
        <w:t>.</w:t>
      </w:r>
    </w:p>
    <w:p w14:paraId="78A307C2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E4067B">
          <w:headerReference w:type="default" r:id="rId38"/>
          <w:footerReference w:type="default" r:id="rId39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216DA7B9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6C81CA2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92" w:name="DBG1381"/>
      <w:bookmarkEnd w:id="1892"/>
      <w:r>
        <w:rPr>
          <w:rFonts w:ascii="Times New Roman" w:hAnsi="Times New Roman" w:cs="Times New Roman"/>
          <w:b/>
          <w:bCs/>
          <w:color w:val="000000"/>
        </w:rPr>
        <w:t>Finance lease agreements</w:t>
      </w:r>
      <w:bookmarkStart w:id="1893" w:name="DBG1382"/>
      <w:bookmarkEnd w:id="1893"/>
    </w:p>
    <w:p w14:paraId="45FF1DB6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723A50F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94" w:name="DBG1383"/>
      <w:bookmarkEnd w:id="1894"/>
      <w:r>
        <w:rPr>
          <w:rFonts w:ascii="Times New Roman" w:hAnsi="Times New Roman" w:cs="Times New Roman"/>
          <w:color w:val="000000"/>
        </w:rPr>
        <w:t xml:space="preserve">Where the </w:t>
      </w:r>
      <w:bookmarkStart w:id="1895" w:name="DBG1384"/>
      <w:bookmarkEnd w:id="1895"/>
      <w:r>
        <w:rPr>
          <w:rFonts w:ascii="Times New Roman" w:hAnsi="Times New Roman" w:cs="Times New Roman"/>
          <w:color w:val="000000"/>
        </w:rPr>
        <w:t>company</w:t>
      </w:r>
      <w:bookmarkStart w:id="1896" w:name="DBG1385"/>
      <w:bookmarkEnd w:id="1896"/>
      <w:r>
        <w:rPr>
          <w:rFonts w:ascii="Times New Roman" w:hAnsi="Times New Roman" w:cs="Times New Roman"/>
          <w:color w:val="000000"/>
        </w:rPr>
        <w:t xml:space="preserve"> enters into a lease which entails taking substantially all the risks </w:t>
      </w:r>
      <w:bookmarkStart w:id="1897" w:name="DBG1386"/>
      <w:bookmarkEnd w:id="1897"/>
      <w:r>
        <w:rPr>
          <w:rFonts w:ascii="Times New Roman" w:hAnsi="Times New Roman" w:cs="Times New Roman"/>
          <w:color w:val="000000"/>
        </w:rPr>
        <w:t xml:space="preserve">and rewards </w:t>
      </w:r>
      <w:bookmarkStart w:id="1898" w:name="DBG1387"/>
      <w:bookmarkEnd w:id="1898"/>
      <w:r>
        <w:rPr>
          <w:rFonts w:ascii="Times New Roman" w:hAnsi="Times New Roman" w:cs="Times New Roman"/>
          <w:color w:val="000000"/>
        </w:rPr>
        <w:t xml:space="preserve">of ownership of an asset, the lease is treated as a finance lease. The </w:t>
      </w:r>
      <w:bookmarkStart w:id="1899" w:name="DBG1388"/>
      <w:bookmarkEnd w:id="1899"/>
      <w:r>
        <w:rPr>
          <w:rFonts w:ascii="Times New Roman" w:hAnsi="Times New Roman" w:cs="Times New Roman"/>
          <w:color w:val="000000"/>
        </w:rPr>
        <w:t xml:space="preserve">asset is recorded in the </w:t>
      </w:r>
      <w:bookmarkStart w:id="1900" w:name="DBG1389"/>
      <w:bookmarkEnd w:id="1900"/>
      <w:r>
        <w:rPr>
          <w:rFonts w:ascii="Times New Roman" w:hAnsi="Times New Roman" w:cs="Times New Roman"/>
          <w:color w:val="000000"/>
        </w:rPr>
        <w:t xml:space="preserve">balance sheet as a tangible fixed asset and is depreciated in </w:t>
      </w:r>
      <w:bookmarkStart w:id="1901" w:name="DBG1390"/>
      <w:bookmarkEnd w:id="1901"/>
      <w:r>
        <w:rPr>
          <w:rFonts w:ascii="Times New Roman" w:hAnsi="Times New Roman" w:cs="Times New Roman"/>
          <w:color w:val="000000"/>
        </w:rPr>
        <w:t xml:space="preserve">accordance with the above </w:t>
      </w:r>
      <w:bookmarkStart w:id="1902" w:name="DBG1391"/>
      <w:bookmarkEnd w:id="1902"/>
      <w:r>
        <w:rPr>
          <w:rFonts w:ascii="Times New Roman" w:hAnsi="Times New Roman" w:cs="Times New Roman"/>
          <w:color w:val="000000"/>
        </w:rPr>
        <w:t xml:space="preserve">depreciation policies. Future instalments under such leases, </w:t>
      </w:r>
      <w:bookmarkStart w:id="1903" w:name="DBG1392"/>
      <w:bookmarkEnd w:id="1903"/>
      <w:r>
        <w:rPr>
          <w:rFonts w:ascii="Times New Roman" w:hAnsi="Times New Roman" w:cs="Times New Roman"/>
          <w:color w:val="000000"/>
        </w:rPr>
        <w:t>net of finance charges, are included within creditors</w:t>
      </w:r>
      <w:bookmarkStart w:id="1904" w:name="DBG1393"/>
      <w:bookmarkEnd w:id="1904"/>
      <w:r>
        <w:rPr>
          <w:rFonts w:ascii="Times New Roman" w:hAnsi="Times New Roman" w:cs="Times New Roman"/>
          <w:color w:val="000000"/>
        </w:rPr>
        <w:t xml:space="preserve">. </w:t>
      </w:r>
      <w:bookmarkStart w:id="1905" w:name="DBG1394"/>
      <w:bookmarkEnd w:id="1905"/>
      <w:r>
        <w:rPr>
          <w:rFonts w:ascii="Times New Roman" w:hAnsi="Times New Roman" w:cs="Times New Roman"/>
          <w:color w:val="000000"/>
        </w:rPr>
        <w:t>Rentals</w:t>
      </w:r>
      <w:bookmarkStart w:id="1906" w:name="DBG1395"/>
      <w:bookmarkEnd w:id="1906"/>
      <w:r>
        <w:rPr>
          <w:rFonts w:ascii="Times New Roman" w:hAnsi="Times New Roman" w:cs="Times New Roman"/>
          <w:color w:val="000000"/>
        </w:rPr>
        <w:t xml:space="preserve"> payable are apportioned </w:t>
      </w:r>
      <w:bookmarkStart w:id="1907" w:name="DBG1396"/>
      <w:bookmarkEnd w:id="1907"/>
      <w:r>
        <w:rPr>
          <w:rFonts w:ascii="Times New Roman" w:hAnsi="Times New Roman" w:cs="Times New Roman"/>
          <w:color w:val="000000"/>
        </w:rPr>
        <w:t xml:space="preserve">between the finance element, which is charged to </w:t>
      </w:r>
      <w:bookmarkStart w:id="1908" w:name="DBG1397"/>
      <w:bookmarkEnd w:id="1908"/>
      <w:r>
        <w:rPr>
          <w:rFonts w:ascii="Times New Roman" w:hAnsi="Times New Roman" w:cs="Times New Roman"/>
          <w:color w:val="000000"/>
        </w:rPr>
        <w:t xml:space="preserve">the </w:t>
      </w:r>
      <w:bookmarkStart w:id="1909" w:name="DBG1398"/>
      <w:bookmarkEnd w:id="1909"/>
      <w:r>
        <w:rPr>
          <w:rFonts w:ascii="Times New Roman" w:hAnsi="Times New Roman" w:cs="Times New Roman"/>
          <w:color w:val="000000"/>
        </w:rPr>
        <w:t>profit and loss account</w:t>
      </w:r>
      <w:bookmarkStart w:id="1910" w:name="DBG1399"/>
      <w:bookmarkEnd w:id="1910"/>
      <w:r>
        <w:rPr>
          <w:rFonts w:ascii="Times New Roman" w:hAnsi="Times New Roman" w:cs="Times New Roman"/>
          <w:color w:val="000000"/>
        </w:rPr>
        <w:t xml:space="preserve"> </w:t>
      </w:r>
      <w:bookmarkStart w:id="1911" w:name="DBG1400"/>
      <w:bookmarkEnd w:id="1911"/>
      <w:r>
        <w:rPr>
          <w:rFonts w:ascii="Times New Roman" w:hAnsi="Times New Roman" w:cs="Times New Roman"/>
          <w:color w:val="000000"/>
        </w:rPr>
        <w:t xml:space="preserve">on a </w:t>
      </w:r>
      <w:bookmarkStart w:id="1912" w:name="DBG1401"/>
      <w:bookmarkEnd w:id="1912"/>
      <w:r>
        <w:rPr>
          <w:rFonts w:ascii="Times New Roman" w:hAnsi="Times New Roman" w:cs="Times New Roman"/>
          <w:color w:val="000000"/>
        </w:rPr>
        <w:t>straight line basis</w:t>
      </w:r>
      <w:bookmarkStart w:id="1913" w:name="DBG1402"/>
      <w:bookmarkEnd w:id="1913"/>
      <w:r>
        <w:rPr>
          <w:rFonts w:ascii="Times New Roman" w:hAnsi="Times New Roman" w:cs="Times New Roman"/>
          <w:color w:val="000000"/>
        </w:rPr>
        <w:t xml:space="preserve">, and the capital element which reduces the outstanding obligation </w:t>
      </w:r>
      <w:bookmarkStart w:id="1914" w:name="DBG1403"/>
      <w:bookmarkEnd w:id="1914"/>
      <w:r>
        <w:rPr>
          <w:rFonts w:ascii="Times New Roman" w:hAnsi="Times New Roman" w:cs="Times New Roman"/>
          <w:color w:val="000000"/>
        </w:rPr>
        <w:t>for future instalments.</w:t>
      </w:r>
    </w:p>
    <w:p w14:paraId="5D801766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60E93ED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15" w:name="DBG1404"/>
      <w:bookmarkEnd w:id="1915"/>
      <w:r>
        <w:rPr>
          <w:rFonts w:ascii="Times New Roman" w:hAnsi="Times New Roman" w:cs="Times New Roman"/>
          <w:b/>
          <w:bCs/>
          <w:color w:val="000000"/>
        </w:rPr>
        <w:t>Operating lease agreements</w:t>
      </w:r>
      <w:bookmarkStart w:id="1916" w:name="DBG1405"/>
      <w:bookmarkEnd w:id="1916"/>
    </w:p>
    <w:p w14:paraId="484DA5D7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5E01287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17" w:name="DBG1406"/>
      <w:bookmarkEnd w:id="1917"/>
      <w:r>
        <w:rPr>
          <w:rFonts w:ascii="Times New Roman" w:hAnsi="Times New Roman" w:cs="Times New Roman"/>
          <w:color w:val="000000"/>
        </w:rPr>
        <w:t xml:space="preserve">Rentals applicable to operating leases where substantially all of the benefits and risks </w:t>
      </w:r>
      <w:bookmarkStart w:id="1918" w:name="DBG1407"/>
      <w:bookmarkEnd w:id="1918"/>
      <w:r>
        <w:rPr>
          <w:rFonts w:ascii="Times New Roman" w:hAnsi="Times New Roman" w:cs="Times New Roman"/>
          <w:color w:val="000000"/>
        </w:rPr>
        <w:t xml:space="preserve">of ownership remain </w:t>
      </w:r>
      <w:bookmarkStart w:id="1919" w:name="DBG1408"/>
      <w:bookmarkEnd w:id="1919"/>
      <w:r>
        <w:rPr>
          <w:rFonts w:ascii="Times New Roman" w:hAnsi="Times New Roman" w:cs="Times New Roman"/>
          <w:color w:val="000000"/>
        </w:rPr>
        <w:t xml:space="preserve">with the lessor are charged against </w:t>
      </w:r>
      <w:bookmarkStart w:id="1920" w:name="DBG1409"/>
      <w:bookmarkEnd w:id="1920"/>
      <w:r>
        <w:rPr>
          <w:rFonts w:ascii="Times New Roman" w:hAnsi="Times New Roman" w:cs="Times New Roman"/>
          <w:color w:val="000000"/>
        </w:rPr>
        <w:t>profits</w:t>
      </w:r>
      <w:bookmarkStart w:id="1921" w:name="DBG1410"/>
      <w:bookmarkEnd w:id="1921"/>
      <w:r>
        <w:rPr>
          <w:rFonts w:ascii="Times New Roman" w:hAnsi="Times New Roman" w:cs="Times New Roman"/>
          <w:color w:val="000000"/>
        </w:rPr>
        <w:t xml:space="preserve"> on a straight line </w:t>
      </w:r>
      <w:bookmarkStart w:id="1922" w:name="DBG1411"/>
      <w:bookmarkEnd w:id="1922"/>
      <w:r>
        <w:rPr>
          <w:rFonts w:ascii="Times New Roman" w:hAnsi="Times New Roman" w:cs="Times New Roman"/>
          <w:color w:val="000000"/>
        </w:rPr>
        <w:t>basis over the period of the lease.</w:t>
      </w:r>
    </w:p>
    <w:p w14:paraId="6033B4AF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AA79024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23" w:name="DBG1412"/>
      <w:bookmarkEnd w:id="1923"/>
      <w:r>
        <w:rPr>
          <w:rFonts w:ascii="Times New Roman" w:hAnsi="Times New Roman" w:cs="Times New Roman"/>
          <w:b/>
          <w:bCs/>
          <w:color w:val="000000"/>
        </w:rPr>
        <w:t>Pension costs</w:t>
      </w:r>
      <w:bookmarkStart w:id="1924" w:name="DBG1413"/>
      <w:bookmarkEnd w:id="1924"/>
    </w:p>
    <w:p w14:paraId="49518480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7551105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25" w:name="DBG1414"/>
      <w:bookmarkEnd w:id="1925"/>
      <w:r>
        <w:rPr>
          <w:rFonts w:ascii="Times New Roman" w:hAnsi="Times New Roman" w:cs="Times New Roman"/>
          <w:color w:val="000000"/>
        </w:rPr>
        <w:t xml:space="preserve">The </w:t>
      </w:r>
      <w:bookmarkStart w:id="1926" w:name="DBG1415"/>
      <w:bookmarkEnd w:id="1926"/>
      <w:r>
        <w:rPr>
          <w:rFonts w:ascii="Times New Roman" w:hAnsi="Times New Roman" w:cs="Times New Roman"/>
          <w:color w:val="000000"/>
        </w:rPr>
        <w:t>company</w:t>
      </w:r>
      <w:bookmarkStart w:id="1927" w:name="DBG1416"/>
      <w:bookmarkEnd w:id="1927"/>
      <w:r>
        <w:rPr>
          <w:rFonts w:ascii="Times New Roman" w:hAnsi="Times New Roman" w:cs="Times New Roman"/>
          <w:color w:val="000000"/>
        </w:rPr>
        <w:t xml:space="preserve"> operates a defined contribution pension scheme for employees. </w:t>
      </w:r>
      <w:bookmarkStart w:id="1928" w:name="DBG1417"/>
      <w:bookmarkEnd w:id="1928"/>
      <w:r>
        <w:rPr>
          <w:rFonts w:ascii="Times New Roman" w:hAnsi="Times New Roman" w:cs="Times New Roman"/>
          <w:color w:val="000000"/>
        </w:rPr>
        <w:t xml:space="preserve">The assets of </w:t>
      </w:r>
      <w:bookmarkStart w:id="1929" w:name="DBG1418"/>
      <w:bookmarkEnd w:id="1929"/>
      <w:r>
        <w:rPr>
          <w:rFonts w:ascii="Times New Roman" w:hAnsi="Times New Roman" w:cs="Times New Roman"/>
          <w:color w:val="000000"/>
        </w:rPr>
        <w:t xml:space="preserve">the scheme are </w:t>
      </w:r>
      <w:bookmarkStart w:id="1930" w:name="DBG1419"/>
      <w:bookmarkEnd w:id="1930"/>
      <w:r>
        <w:rPr>
          <w:rFonts w:ascii="Times New Roman" w:hAnsi="Times New Roman" w:cs="Times New Roman"/>
          <w:color w:val="000000"/>
        </w:rPr>
        <w:t xml:space="preserve">held separately from those of the </w:t>
      </w:r>
      <w:bookmarkStart w:id="1931" w:name="DBG1420"/>
      <w:bookmarkEnd w:id="1931"/>
      <w:r>
        <w:rPr>
          <w:rFonts w:ascii="Times New Roman" w:hAnsi="Times New Roman" w:cs="Times New Roman"/>
          <w:color w:val="000000"/>
        </w:rPr>
        <w:t>company</w:t>
      </w:r>
      <w:bookmarkStart w:id="1932" w:name="DBG1421"/>
      <w:bookmarkEnd w:id="1932"/>
      <w:r>
        <w:rPr>
          <w:rFonts w:ascii="Times New Roman" w:hAnsi="Times New Roman" w:cs="Times New Roman"/>
          <w:color w:val="000000"/>
        </w:rPr>
        <w:t xml:space="preserve">. The annual contributions </w:t>
      </w:r>
      <w:bookmarkStart w:id="1933" w:name="DBG1422"/>
      <w:bookmarkEnd w:id="1933"/>
      <w:r>
        <w:rPr>
          <w:rFonts w:ascii="Times New Roman" w:hAnsi="Times New Roman" w:cs="Times New Roman"/>
          <w:color w:val="000000"/>
        </w:rPr>
        <w:t xml:space="preserve">payable are charged to the </w:t>
      </w:r>
      <w:bookmarkStart w:id="1934" w:name="DBG1423"/>
      <w:bookmarkEnd w:id="1934"/>
      <w:r>
        <w:rPr>
          <w:rFonts w:ascii="Times New Roman" w:hAnsi="Times New Roman" w:cs="Times New Roman"/>
          <w:color w:val="000000"/>
        </w:rPr>
        <w:t>profit and loss account</w:t>
      </w:r>
      <w:bookmarkStart w:id="1935" w:name="DBG1424"/>
      <w:bookmarkEnd w:id="1935"/>
      <w:r>
        <w:rPr>
          <w:rFonts w:ascii="Times New Roman" w:hAnsi="Times New Roman" w:cs="Times New Roman"/>
          <w:color w:val="000000"/>
        </w:rPr>
        <w:t>.</w:t>
      </w:r>
    </w:p>
    <w:p w14:paraId="757AC395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1AE1202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36" w:name="DBG1425"/>
      <w:bookmarkEnd w:id="1936"/>
      <w:r>
        <w:rPr>
          <w:rFonts w:ascii="Times New Roman" w:hAnsi="Times New Roman" w:cs="Times New Roman"/>
          <w:b/>
          <w:bCs/>
          <w:color w:val="000000"/>
        </w:rPr>
        <w:t>Deferred taxation</w:t>
      </w:r>
      <w:bookmarkStart w:id="1937" w:name="DBG1426"/>
      <w:bookmarkEnd w:id="1937"/>
    </w:p>
    <w:p w14:paraId="0DF59957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2086471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38" w:name="DBG1427"/>
      <w:bookmarkEnd w:id="1938"/>
      <w:r>
        <w:rPr>
          <w:rFonts w:ascii="Times New Roman" w:hAnsi="Times New Roman" w:cs="Times New Roman"/>
          <w:color w:val="000000"/>
        </w:rPr>
        <w:t xml:space="preserve">Deferred tax is recognised in respect of all timing differences that have originated but </w:t>
      </w:r>
      <w:bookmarkStart w:id="1939" w:name="DBG1428"/>
      <w:bookmarkEnd w:id="1939"/>
      <w:r>
        <w:rPr>
          <w:rFonts w:ascii="Times New Roman" w:hAnsi="Times New Roman" w:cs="Times New Roman"/>
          <w:color w:val="000000"/>
        </w:rPr>
        <w:t xml:space="preserve">not </w:t>
      </w:r>
      <w:bookmarkStart w:id="1940" w:name="DBG1429"/>
      <w:bookmarkEnd w:id="1940"/>
      <w:r>
        <w:rPr>
          <w:rFonts w:ascii="Times New Roman" w:hAnsi="Times New Roman" w:cs="Times New Roman"/>
          <w:color w:val="000000"/>
        </w:rPr>
        <w:t xml:space="preserve">reversed at the balance sheet date where transactions or events have occurred at </w:t>
      </w:r>
      <w:bookmarkStart w:id="1941" w:name="DBG1430"/>
      <w:bookmarkEnd w:id="1941"/>
      <w:r>
        <w:rPr>
          <w:rFonts w:ascii="Times New Roman" w:hAnsi="Times New Roman" w:cs="Times New Roman"/>
          <w:color w:val="000000"/>
        </w:rPr>
        <w:t xml:space="preserve">that date that </w:t>
      </w:r>
      <w:bookmarkStart w:id="1942" w:name="DBG1431"/>
      <w:bookmarkEnd w:id="1942"/>
      <w:r>
        <w:rPr>
          <w:rFonts w:ascii="Times New Roman" w:hAnsi="Times New Roman" w:cs="Times New Roman"/>
          <w:color w:val="000000"/>
        </w:rPr>
        <w:t xml:space="preserve">will result in an obligation to pay more, or a right to pay less or to </w:t>
      </w:r>
      <w:bookmarkStart w:id="1943" w:name="DBG1432"/>
      <w:bookmarkEnd w:id="1943"/>
      <w:r>
        <w:rPr>
          <w:rFonts w:ascii="Times New Roman" w:hAnsi="Times New Roman" w:cs="Times New Roman"/>
          <w:color w:val="000000"/>
        </w:rPr>
        <w:t xml:space="preserve">receive more tax, with </w:t>
      </w:r>
      <w:bookmarkStart w:id="1944" w:name="DBG1433"/>
      <w:bookmarkEnd w:id="1944"/>
      <w:r>
        <w:rPr>
          <w:rFonts w:ascii="Times New Roman" w:hAnsi="Times New Roman" w:cs="Times New Roman"/>
          <w:color w:val="000000"/>
        </w:rPr>
        <w:t>the following exceptions:</w:t>
      </w:r>
    </w:p>
    <w:p w14:paraId="3702189F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6774FDF" w14:textId="77777777" w:rsidR="00E4067B" w:rsidRDefault="00AA19E8">
      <w:pPr>
        <w:widowControl w:val="0"/>
        <w:tabs>
          <w:tab w:val="left" w:pos="697"/>
        </w:tabs>
        <w:autoSpaceDE w:val="0"/>
        <w:autoSpaceDN w:val="0"/>
        <w:adjustRightInd w:val="0"/>
        <w:spacing w:after="0" w:line="240" w:lineRule="auto"/>
        <w:ind w:left="697" w:hanging="69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45" w:name="DBG1434"/>
      <w:bookmarkEnd w:id="1945"/>
      <w:r>
        <w:rPr>
          <w:rFonts w:ascii="Times New Roman" w:hAnsi="Times New Roman" w:cs="Times New Roman"/>
          <w:color w:val="000000"/>
        </w:rPr>
        <w:t xml:space="preserve">Provision is made for tax on gains arising from the revaluation (and similar fair </w:t>
      </w:r>
      <w:bookmarkStart w:id="1946" w:name="DBG1435"/>
      <w:bookmarkEnd w:id="1946"/>
      <w:r>
        <w:rPr>
          <w:rFonts w:ascii="Times New Roman" w:hAnsi="Times New Roman" w:cs="Times New Roman"/>
          <w:color w:val="000000"/>
        </w:rPr>
        <w:t xml:space="preserve">value adjustments) </w:t>
      </w:r>
      <w:bookmarkStart w:id="1947" w:name="DBG1436"/>
      <w:bookmarkEnd w:id="1947"/>
      <w:r>
        <w:rPr>
          <w:rFonts w:ascii="Times New Roman" w:hAnsi="Times New Roman" w:cs="Times New Roman"/>
          <w:color w:val="000000"/>
        </w:rPr>
        <w:t xml:space="preserve">of fixed assets, and gains on disposal of fixed assets that have </w:t>
      </w:r>
      <w:bookmarkStart w:id="1948" w:name="DBG1437"/>
      <w:bookmarkEnd w:id="1948"/>
      <w:r>
        <w:rPr>
          <w:rFonts w:ascii="Times New Roman" w:hAnsi="Times New Roman" w:cs="Times New Roman"/>
          <w:color w:val="000000"/>
        </w:rPr>
        <w:t xml:space="preserve">been rolled over into replacement </w:t>
      </w:r>
      <w:bookmarkStart w:id="1949" w:name="DBG1438"/>
      <w:bookmarkEnd w:id="1949"/>
      <w:r>
        <w:rPr>
          <w:rFonts w:ascii="Times New Roman" w:hAnsi="Times New Roman" w:cs="Times New Roman"/>
          <w:color w:val="000000"/>
        </w:rPr>
        <w:t xml:space="preserve">assets, only to the extent that, at the balance </w:t>
      </w:r>
      <w:bookmarkStart w:id="1950" w:name="DBG1439"/>
      <w:bookmarkEnd w:id="1950"/>
      <w:r>
        <w:rPr>
          <w:rFonts w:ascii="Times New Roman" w:hAnsi="Times New Roman" w:cs="Times New Roman"/>
          <w:color w:val="000000"/>
        </w:rPr>
        <w:t xml:space="preserve">sheet date, there is a binding agreement to dispose </w:t>
      </w:r>
      <w:bookmarkStart w:id="1951" w:name="DBG1440"/>
      <w:bookmarkEnd w:id="1951"/>
      <w:r>
        <w:rPr>
          <w:rFonts w:ascii="Times New Roman" w:hAnsi="Times New Roman" w:cs="Times New Roman"/>
          <w:color w:val="000000"/>
        </w:rPr>
        <w:t xml:space="preserve">of the assets concerned. However, </w:t>
      </w:r>
      <w:bookmarkStart w:id="1952" w:name="DBG1441"/>
      <w:bookmarkEnd w:id="1952"/>
      <w:r>
        <w:rPr>
          <w:rFonts w:ascii="Times New Roman" w:hAnsi="Times New Roman" w:cs="Times New Roman"/>
          <w:color w:val="000000"/>
        </w:rPr>
        <w:t xml:space="preserve">no provision is made where, on the basis of all available </w:t>
      </w:r>
      <w:bookmarkStart w:id="1953" w:name="DBG1442"/>
      <w:bookmarkEnd w:id="1953"/>
      <w:r>
        <w:rPr>
          <w:rFonts w:ascii="Times New Roman" w:hAnsi="Times New Roman" w:cs="Times New Roman"/>
          <w:color w:val="000000"/>
        </w:rPr>
        <w:t xml:space="preserve">evidence at the balance </w:t>
      </w:r>
      <w:bookmarkStart w:id="1954" w:name="DBG1443"/>
      <w:bookmarkEnd w:id="1954"/>
      <w:r>
        <w:rPr>
          <w:rFonts w:ascii="Times New Roman" w:hAnsi="Times New Roman" w:cs="Times New Roman"/>
          <w:color w:val="000000"/>
        </w:rPr>
        <w:t xml:space="preserve">sheet date, it is more likely than not that the taxable gain will be rolled </w:t>
      </w:r>
      <w:bookmarkStart w:id="1955" w:name="DBG1444"/>
      <w:bookmarkEnd w:id="1955"/>
      <w:r>
        <w:rPr>
          <w:rFonts w:ascii="Times New Roman" w:hAnsi="Times New Roman" w:cs="Times New Roman"/>
          <w:color w:val="000000"/>
        </w:rPr>
        <w:t xml:space="preserve">over into </w:t>
      </w:r>
      <w:bookmarkStart w:id="1956" w:name="DBG1445"/>
      <w:bookmarkEnd w:id="1956"/>
      <w:r>
        <w:rPr>
          <w:rFonts w:ascii="Times New Roman" w:hAnsi="Times New Roman" w:cs="Times New Roman"/>
          <w:color w:val="000000"/>
        </w:rPr>
        <w:t>replacement assets and charged to tax only where the replacement assets are sold.</w:t>
      </w:r>
    </w:p>
    <w:p w14:paraId="0A3FFC20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3B8107F" w14:textId="77777777" w:rsidR="00E4067B" w:rsidRDefault="00AA19E8">
      <w:pPr>
        <w:widowControl w:val="0"/>
        <w:tabs>
          <w:tab w:val="left" w:pos="697"/>
        </w:tabs>
        <w:autoSpaceDE w:val="0"/>
        <w:autoSpaceDN w:val="0"/>
        <w:adjustRightInd w:val="0"/>
        <w:spacing w:after="0" w:line="240" w:lineRule="auto"/>
        <w:ind w:left="697" w:hanging="69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57" w:name="DBG1446"/>
      <w:bookmarkEnd w:id="1957"/>
      <w:r>
        <w:rPr>
          <w:rFonts w:ascii="Times New Roman" w:hAnsi="Times New Roman" w:cs="Times New Roman"/>
          <w:color w:val="000000"/>
        </w:rPr>
        <w:t xml:space="preserve">Deferred tax assets are recognised only to the extent that the </w:t>
      </w:r>
      <w:bookmarkStart w:id="1958" w:name="DBG1447"/>
      <w:bookmarkEnd w:id="1958"/>
      <w:r>
        <w:rPr>
          <w:rFonts w:ascii="Times New Roman" w:hAnsi="Times New Roman" w:cs="Times New Roman"/>
          <w:color w:val="000000"/>
        </w:rPr>
        <w:t>directors</w:t>
      </w:r>
      <w:bookmarkStart w:id="1959" w:name="DBG1448"/>
      <w:bookmarkEnd w:id="1959"/>
      <w:r>
        <w:rPr>
          <w:rFonts w:ascii="Times New Roman" w:hAnsi="Times New Roman" w:cs="Times New Roman"/>
          <w:color w:val="000000"/>
        </w:rPr>
        <w:t xml:space="preserve"> consider</w:t>
      </w:r>
      <w:bookmarkStart w:id="1960" w:name="DBG1449"/>
      <w:bookmarkEnd w:id="1960"/>
      <w:r>
        <w:rPr>
          <w:rFonts w:ascii="Times New Roman" w:hAnsi="Times New Roman" w:cs="Times New Roman"/>
          <w:color w:val="000000"/>
        </w:rPr>
        <w:t xml:space="preserve"> that </w:t>
      </w:r>
      <w:bookmarkStart w:id="1961" w:name="DBG1450"/>
      <w:bookmarkEnd w:id="1961"/>
      <w:r>
        <w:rPr>
          <w:rFonts w:ascii="Times New Roman" w:hAnsi="Times New Roman" w:cs="Times New Roman"/>
          <w:color w:val="000000"/>
        </w:rPr>
        <w:t xml:space="preserve">it is more </w:t>
      </w:r>
      <w:bookmarkStart w:id="1962" w:name="DBG1451"/>
      <w:bookmarkEnd w:id="1962"/>
      <w:r>
        <w:rPr>
          <w:rFonts w:ascii="Times New Roman" w:hAnsi="Times New Roman" w:cs="Times New Roman"/>
          <w:color w:val="000000"/>
        </w:rPr>
        <w:t xml:space="preserve">likely than not that there will be suitable taxable profits from which the </w:t>
      </w:r>
      <w:bookmarkStart w:id="1963" w:name="DBG1452"/>
      <w:bookmarkEnd w:id="1963"/>
      <w:r>
        <w:rPr>
          <w:rFonts w:ascii="Times New Roman" w:hAnsi="Times New Roman" w:cs="Times New Roman"/>
          <w:color w:val="000000"/>
        </w:rPr>
        <w:t xml:space="preserve">future reversal of the </w:t>
      </w:r>
      <w:bookmarkStart w:id="1964" w:name="DBG1453"/>
      <w:bookmarkEnd w:id="1964"/>
      <w:r>
        <w:rPr>
          <w:rFonts w:ascii="Times New Roman" w:hAnsi="Times New Roman" w:cs="Times New Roman"/>
          <w:color w:val="000000"/>
        </w:rPr>
        <w:t>underlying timing differences can be deducted.</w:t>
      </w:r>
    </w:p>
    <w:p w14:paraId="575DACCE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FBB3E6A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65" w:name="DBG1454"/>
      <w:bookmarkEnd w:id="1965"/>
      <w:r>
        <w:rPr>
          <w:rFonts w:ascii="Times New Roman" w:hAnsi="Times New Roman" w:cs="Times New Roman"/>
          <w:color w:val="000000"/>
        </w:rPr>
        <w:t xml:space="preserve">Deferred tax is measured on </w:t>
      </w:r>
      <w:bookmarkStart w:id="1966" w:name="DBG1455"/>
      <w:bookmarkEnd w:id="1966"/>
      <w:r>
        <w:rPr>
          <w:rFonts w:ascii="Times New Roman" w:hAnsi="Times New Roman" w:cs="Times New Roman"/>
          <w:color w:val="000000"/>
        </w:rPr>
        <w:t>an undiscounted</w:t>
      </w:r>
      <w:bookmarkStart w:id="1967" w:name="DBG1456"/>
      <w:bookmarkEnd w:id="1967"/>
      <w:r>
        <w:rPr>
          <w:rFonts w:ascii="Times New Roman" w:hAnsi="Times New Roman" w:cs="Times New Roman"/>
          <w:color w:val="000000"/>
        </w:rPr>
        <w:t xml:space="preserve"> basis at the tax rates that are expected</w:t>
      </w:r>
      <w:bookmarkStart w:id="1968" w:name="DBG1457"/>
      <w:bookmarkEnd w:id="1968"/>
      <w:r>
        <w:rPr>
          <w:rFonts w:ascii="Times New Roman" w:hAnsi="Times New Roman" w:cs="Times New Roman"/>
          <w:color w:val="000000"/>
        </w:rPr>
        <w:t xml:space="preserve"> to apply in the periods in which timing differences reverse, based on tax rates and laws </w:t>
      </w:r>
      <w:bookmarkStart w:id="1969" w:name="DBG1458"/>
      <w:bookmarkEnd w:id="1969"/>
      <w:r>
        <w:rPr>
          <w:rFonts w:ascii="Times New Roman" w:hAnsi="Times New Roman" w:cs="Times New Roman"/>
          <w:color w:val="000000"/>
        </w:rPr>
        <w:t xml:space="preserve">enacted or </w:t>
      </w:r>
      <w:bookmarkStart w:id="1970" w:name="DBG1459"/>
      <w:bookmarkEnd w:id="1970"/>
      <w:r>
        <w:rPr>
          <w:rFonts w:ascii="Times New Roman" w:hAnsi="Times New Roman" w:cs="Times New Roman"/>
          <w:color w:val="000000"/>
        </w:rPr>
        <w:t>substantively enacted at the balance sheet date.</w:t>
      </w:r>
    </w:p>
    <w:p w14:paraId="0D5651B6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E4067B">
          <w:headerReference w:type="default" r:id="rId40"/>
          <w:footerReference w:type="default" r:id="rId41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4389677E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9542558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92" w:name="DBG1481"/>
      <w:bookmarkEnd w:id="1992"/>
      <w:r>
        <w:rPr>
          <w:rFonts w:ascii="Times New Roman" w:hAnsi="Times New Roman" w:cs="Times New Roman"/>
          <w:b/>
          <w:bCs/>
          <w:color w:val="000000"/>
        </w:rPr>
        <w:t>Financial instruments</w:t>
      </w:r>
      <w:bookmarkStart w:id="1993" w:name="DBG1482"/>
      <w:bookmarkEnd w:id="1993"/>
    </w:p>
    <w:p w14:paraId="7C2948E7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6DEBF00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94" w:name="DBG1483"/>
      <w:bookmarkEnd w:id="1994"/>
      <w:r>
        <w:rPr>
          <w:rFonts w:ascii="Times New Roman" w:hAnsi="Times New Roman" w:cs="Times New Roman"/>
          <w:b/>
          <w:bCs/>
          <w:color w:val="0000FF"/>
        </w:rPr>
        <w:t xml:space="preserve">***The following text should be used as a guide, please amend reportpad FRS25_26R as </w:t>
      </w:r>
      <w:bookmarkStart w:id="1995" w:name="DBG1484"/>
      <w:bookmarkEnd w:id="1995"/>
      <w:r>
        <w:rPr>
          <w:rFonts w:ascii="Times New Roman" w:hAnsi="Times New Roman" w:cs="Times New Roman"/>
          <w:b/>
          <w:bCs/>
          <w:color w:val="0000FF"/>
        </w:rPr>
        <w:t>appropriate.***</w:t>
      </w:r>
      <w:bookmarkStart w:id="1996" w:name="DBG1485"/>
      <w:bookmarkEnd w:id="1996"/>
    </w:p>
    <w:p w14:paraId="3A525138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302B29B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97" w:name="DBG1486"/>
      <w:bookmarkEnd w:id="1997"/>
      <w:r>
        <w:rPr>
          <w:rFonts w:ascii="Times New Roman" w:hAnsi="Times New Roman" w:cs="Times New Roman"/>
          <w:color w:val="000000"/>
        </w:rPr>
        <w:t xml:space="preserve">Financial instruments are classified and accounted for, according to the substance of </w:t>
      </w:r>
      <w:bookmarkStart w:id="1998" w:name="DBG1487"/>
      <w:bookmarkEnd w:id="1998"/>
      <w:r>
        <w:rPr>
          <w:rFonts w:ascii="Times New Roman" w:hAnsi="Times New Roman" w:cs="Times New Roman"/>
          <w:color w:val="000000"/>
        </w:rPr>
        <w:t xml:space="preserve">the contractual arrangement, as either financial assets, financial liabilities or </w:t>
      </w:r>
      <w:bookmarkStart w:id="1999" w:name="DBG1488"/>
      <w:bookmarkEnd w:id="1999"/>
      <w:r>
        <w:rPr>
          <w:rFonts w:ascii="Times New Roman" w:hAnsi="Times New Roman" w:cs="Times New Roman"/>
          <w:color w:val="000000"/>
        </w:rPr>
        <w:t xml:space="preserve">equity instruments. An equity instrument is any contract that evidences a residual </w:t>
      </w:r>
      <w:bookmarkStart w:id="2000" w:name="DBG1489"/>
      <w:bookmarkEnd w:id="2000"/>
      <w:r>
        <w:rPr>
          <w:rFonts w:ascii="Times New Roman" w:hAnsi="Times New Roman" w:cs="Times New Roman"/>
          <w:color w:val="000000"/>
        </w:rPr>
        <w:t>interest in the assets of the company after deducting all of its liabilities.</w:t>
      </w:r>
    </w:p>
    <w:p w14:paraId="198A8EF2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39A9AF4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01" w:name="DBG1490"/>
      <w:bookmarkEnd w:id="2001"/>
      <w:r>
        <w:rPr>
          <w:rFonts w:ascii="Times New Roman" w:hAnsi="Times New Roman" w:cs="Times New Roman"/>
          <w:i/>
          <w:iCs/>
          <w:color w:val="000000"/>
        </w:rPr>
        <w:t>Investments</w:t>
      </w:r>
      <w:bookmarkStart w:id="2002" w:name="DBG1491"/>
      <w:bookmarkEnd w:id="2002"/>
    </w:p>
    <w:p w14:paraId="0D376699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167BAE6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03" w:name="DBG1492"/>
      <w:bookmarkEnd w:id="2003"/>
      <w:r>
        <w:rPr>
          <w:rFonts w:ascii="Times New Roman" w:hAnsi="Times New Roman" w:cs="Times New Roman"/>
          <w:color w:val="000000"/>
        </w:rPr>
        <w:t xml:space="preserve">All investments are initially recorded at cost, being the fair value of the </w:t>
      </w:r>
      <w:bookmarkStart w:id="2004" w:name="DBG1493"/>
      <w:bookmarkEnd w:id="2004"/>
      <w:r>
        <w:rPr>
          <w:rFonts w:ascii="Times New Roman" w:hAnsi="Times New Roman" w:cs="Times New Roman"/>
          <w:color w:val="000000"/>
        </w:rPr>
        <w:t xml:space="preserve">consideration given and including acquisition costs associated with the investment. All </w:t>
      </w:r>
      <w:bookmarkStart w:id="2005" w:name="DBG1494"/>
      <w:bookmarkEnd w:id="2005"/>
      <w:r>
        <w:rPr>
          <w:rFonts w:ascii="Times New Roman" w:hAnsi="Times New Roman" w:cs="Times New Roman"/>
          <w:color w:val="000000"/>
        </w:rPr>
        <w:t>purchases and sales of investments are recognised using trade date accounting.</w:t>
      </w:r>
    </w:p>
    <w:p w14:paraId="2379CFB1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3216D61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06" w:name="DBG1495"/>
      <w:bookmarkEnd w:id="2006"/>
      <w:r>
        <w:rPr>
          <w:rFonts w:ascii="Times New Roman" w:hAnsi="Times New Roman" w:cs="Times New Roman"/>
          <w:color w:val="000000"/>
        </w:rPr>
        <w:t xml:space="preserve">After initial recognition, investments, which are classified as held for trading and </w:t>
      </w:r>
      <w:bookmarkStart w:id="2007" w:name="DBG1496"/>
      <w:bookmarkEnd w:id="2007"/>
      <w:r>
        <w:rPr>
          <w:rFonts w:ascii="Times New Roman" w:hAnsi="Times New Roman" w:cs="Times New Roman"/>
          <w:color w:val="000000"/>
        </w:rPr>
        <w:t xml:space="preserve">available-for-sale, are measured at fair value. Gains or losses on investments held for </w:t>
      </w:r>
      <w:bookmarkStart w:id="2008" w:name="DBG1497"/>
      <w:bookmarkEnd w:id="2008"/>
      <w:r>
        <w:rPr>
          <w:rFonts w:ascii="Times New Roman" w:hAnsi="Times New Roman" w:cs="Times New Roman"/>
          <w:color w:val="000000"/>
        </w:rPr>
        <w:t xml:space="preserve">trading are recognised in the profit and loss account. Gains or losses on </w:t>
      </w:r>
      <w:bookmarkStart w:id="2009" w:name="DBG1498"/>
      <w:bookmarkEnd w:id="2009"/>
      <w:r>
        <w:rPr>
          <w:rFonts w:ascii="Times New Roman" w:hAnsi="Times New Roman" w:cs="Times New Roman"/>
          <w:color w:val="000000"/>
        </w:rPr>
        <w:t xml:space="preserve">available-for-sale investments are recognised as a separate component of equity until </w:t>
      </w:r>
      <w:bookmarkStart w:id="2010" w:name="DBG1499"/>
      <w:bookmarkEnd w:id="2010"/>
      <w:r>
        <w:rPr>
          <w:rFonts w:ascii="Times New Roman" w:hAnsi="Times New Roman" w:cs="Times New Roman"/>
          <w:color w:val="000000"/>
        </w:rPr>
        <w:t xml:space="preserve">the investment is disposed of or </w:t>
      </w:r>
      <w:bookmarkStart w:id="2011" w:name="DBG1500"/>
      <w:bookmarkEnd w:id="2011"/>
      <w:r>
        <w:rPr>
          <w:rFonts w:ascii="Times New Roman" w:hAnsi="Times New Roman" w:cs="Times New Roman"/>
          <w:color w:val="000000"/>
        </w:rPr>
        <w:t xml:space="preserve">until its value is impaired, at which time the </w:t>
      </w:r>
      <w:bookmarkStart w:id="2012" w:name="DBG1501"/>
      <w:bookmarkEnd w:id="2012"/>
      <w:r>
        <w:rPr>
          <w:rFonts w:ascii="Times New Roman" w:hAnsi="Times New Roman" w:cs="Times New Roman"/>
          <w:color w:val="000000"/>
        </w:rPr>
        <w:t xml:space="preserve">cumulative gain or loss previously reported in equity is included in the profit and </w:t>
      </w:r>
      <w:bookmarkStart w:id="2013" w:name="DBG1502"/>
      <w:bookmarkEnd w:id="2013"/>
      <w:r>
        <w:rPr>
          <w:rFonts w:ascii="Times New Roman" w:hAnsi="Times New Roman" w:cs="Times New Roman"/>
          <w:color w:val="000000"/>
        </w:rPr>
        <w:t>loss account.</w:t>
      </w:r>
    </w:p>
    <w:p w14:paraId="046DDEEF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60E2F40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14" w:name="DBG1503"/>
      <w:bookmarkEnd w:id="2014"/>
      <w:r>
        <w:rPr>
          <w:rFonts w:ascii="Times New Roman" w:hAnsi="Times New Roman" w:cs="Times New Roman"/>
          <w:color w:val="000000"/>
        </w:rPr>
        <w:t xml:space="preserve">Investments classified as held-to-maturity are subsequently measured at amortised cost </w:t>
      </w:r>
      <w:bookmarkStart w:id="2015" w:name="DBG1504"/>
      <w:bookmarkEnd w:id="2015"/>
      <w:r>
        <w:rPr>
          <w:rFonts w:ascii="Times New Roman" w:hAnsi="Times New Roman" w:cs="Times New Roman"/>
          <w:color w:val="000000"/>
        </w:rPr>
        <w:t xml:space="preserve">using the effective interest method. Gains and losses are recognised in the profit and </w:t>
      </w:r>
      <w:bookmarkStart w:id="2016" w:name="DBG1505"/>
      <w:bookmarkEnd w:id="2016"/>
      <w:r>
        <w:rPr>
          <w:rFonts w:ascii="Times New Roman" w:hAnsi="Times New Roman" w:cs="Times New Roman"/>
          <w:color w:val="000000"/>
        </w:rPr>
        <w:t xml:space="preserve">loss account when the investment in derecognised, or impaired, as well as through the </w:t>
      </w:r>
      <w:bookmarkStart w:id="2017" w:name="DBG1506"/>
      <w:bookmarkEnd w:id="2017"/>
      <w:r>
        <w:rPr>
          <w:rFonts w:ascii="Times New Roman" w:hAnsi="Times New Roman" w:cs="Times New Roman"/>
          <w:color w:val="000000"/>
        </w:rPr>
        <w:t>amortisation process.</w:t>
      </w:r>
    </w:p>
    <w:p w14:paraId="6937551B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AC8E91E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18" w:name="DBG1507"/>
      <w:bookmarkEnd w:id="2018"/>
      <w:r>
        <w:rPr>
          <w:rFonts w:ascii="Times New Roman" w:hAnsi="Times New Roman" w:cs="Times New Roman"/>
          <w:color w:val="000000"/>
        </w:rPr>
        <w:t xml:space="preserve">Investments are fair valued using quoted market prices, independent appraisals, </w:t>
      </w:r>
      <w:bookmarkStart w:id="2019" w:name="DBG1508"/>
      <w:bookmarkEnd w:id="2019"/>
      <w:r>
        <w:rPr>
          <w:rFonts w:ascii="Times New Roman" w:hAnsi="Times New Roman" w:cs="Times New Roman"/>
          <w:color w:val="000000"/>
        </w:rPr>
        <w:t xml:space="preserve">discounted cash flow analysis or other appropriate valuation models at the balance </w:t>
      </w:r>
      <w:bookmarkStart w:id="2020" w:name="DBG1509"/>
      <w:bookmarkEnd w:id="2020"/>
      <w:r>
        <w:rPr>
          <w:rFonts w:ascii="Times New Roman" w:hAnsi="Times New Roman" w:cs="Times New Roman"/>
          <w:color w:val="000000"/>
        </w:rPr>
        <w:t>sheet date.</w:t>
      </w:r>
    </w:p>
    <w:p w14:paraId="58A3E47C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28158EB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21" w:name="DBG1510"/>
      <w:bookmarkEnd w:id="2021"/>
      <w:r>
        <w:rPr>
          <w:rFonts w:ascii="Times New Roman" w:hAnsi="Times New Roman" w:cs="Times New Roman"/>
          <w:i/>
          <w:iCs/>
          <w:color w:val="000000"/>
        </w:rPr>
        <w:t>Trade and other debtors</w:t>
      </w:r>
      <w:bookmarkStart w:id="2022" w:name="DBG1511"/>
      <w:bookmarkEnd w:id="2022"/>
    </w:p>
    <w:p w14:paraId="573CEA1D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6EE43F5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23" w:name="DBG1512"/>
      <w:bookmarkEnd w:id="2023"/>
      <w:r>
        <w:rPr>
          <w:rFonts w:ascii="Times New Roman" w:hAnsi="Times New Roman" w:cs="Times New Roman"/>
          <w:color w:val="000000"/>
        </w:rPr>
        <w:t xml:space="preserve">Trade and other debtors are recognised and carried forward at invoices amounts less </w:t>
      </w:r>
      <w:bookmarkStart w:id="2024" w:name="DBG1513"/>
      <w:bookmarkEnd w:id="2024"/>
      <w:r>
        <w:rPr>
          <w:rFonts w:ascii="Times New Roman" w:hAnsi="Times New Roman" w:cs="Times New Roman"/>
          <w:color w:val="000000"/>
        </w:rPr>
        <w:t>provisions for any doubtful debts. Bad debts are written off when identified.</w:t>
      </w:r>
    </w:p>
    <w:p w14:paraId="0DB1FDA7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05C9583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25" w:name="DBG1514"/>
      <w:bookmarkEnd w:id="2025"/>
      <w:r>
        <w:rPr>
          <w:rFonts w:ascii="Times New Roman" w:hAnsi="Times New Roman" w:cs="Times New Roman"/>
          <w:i/>
          <w:iCs/>
          <w:color w:val="000000"/>
        </w:rPr>
        <w:t>Interest-bearing loans and borrowings</w:t>
      </w:r>
      <w:bookmarkStart w:id="2026" w:name="DBG1515"/>
      <w:bookmarkEnd w:id="2026"/>
    </w:p>
    <w:p w14:paraId="7AE06BA6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E8EADD4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27" w:name="DBG1516"/>
      <w:bookmarkEnd w:id="2027"/>
      <w:r>
        <w:rPr>
          <w:rFonts w:ascii="Times New Roman" w:hAnsi="Times New Roman" w:cs="Times New Roman"/>
          <w:color w:val="000000"/>
        </w:rPr>
        <w:t xml:space="preserve">All loans and borrowings are recognised initially at cost, which is the fair value of </w:t>
      </w:r>
      <w:bookmarkStart w:id="2028" w:name="DBG1517"/>
      <w:bookmarkEnd w:id="2028"/>
      <w:r>
        <w:rPr>
          <w:rFonts w:ascii="Times New Roman" w:hAnsi="Times New Roman" w:cs="Times New Roman"/>
          <w:color w:val="000000"/>
        </w:rPr>
        <w:t>the consideration received, net of issue costs associated with the borrowing.</w:t>
      </w:r>
    </w:p>
    <w:p w14:paraId="12AF5CBC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C854D0B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29" w:name="DBG1518"/>
      <w:bookmarkEnd w:id="2029"/>
      <w:r>
        <w:rPr>
          <w:rFonts w:ascii="Times New Roman" w:hAnsi="Times New Roman" w:cs="Times New Roman"/>
          <w:color w:val="000000"/>
        </w:rPr>
        <w:t xml:space="preserve">After initial recognition, interest-bearing loans and borrowings are measured at </w:t>
      </w:r>
      <w:bookmarkStart w:id="2030" w:name="DBG1519"/>
      <w:bookmarkEnd w:id="2030"/>
      <w:r>
        <w:rPr>
          <w:rFonts w:ascii="Times New Roman" w:hAnsi="Times New Roman" w:cs="Times New Roman"/>
          <w:color w:val="000000"/>
        </w:rPr>
        <w:t xml:space="preserve">amortised cost using the effective interest method. Gains or losses are recognised in </w:t>
      </w:r>
      <w:bookmarkStart w:id="2031" w:name="DBG1520"/>
      <w:bookmarkEnd w:id="2031"/>
      <w:r>
        <w:rPr>
          <w:rFonts w:ascii="Times New Roman" w:hAnsi="Times New Roman" w:cs="Times New Roman"/>
          <w:color w:val="000000"/>
        </w:rPr>
        <w:t xml:space="preserve">the profit and loss account when liabilities are derecognised or impaired, as well as </w:t>
      </w:r>
      <w:bookmarkStart w:id="2032" w:name="DBG1521"/>
      <w:bookmarkEnd w:id="2032"/>
      <w:r>
        <w:rPr>
          <w:rFonts w:ascii="Times New Roman" w:hAnsi="Times New Roman" w:cs="Times New Roman"/>
          <w:color w:val="000000"/>
        </w:rPr>
        <w:t>through the amortisation process.</w:t>
      </w:r>
    </w:p>
    <w:p w14:paraId="50E99A67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E4067B">
          <w:headerReference w:type="default" r:id="rId42"/>
          <w:footerReference w:type="default" r:id="rId43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2CD5418D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C4099CA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54" w:name="DBG1543"/>
      <w:bookmarkEnd w:id="2054"/>
      <w:r>
        <w:rPr>
          <w:rFonts w:ascii="Times New Roman" w:hAnsi="Times New Roman" w:cs="Times New Roman"/>
          <w:i/>
          <w:iCs/>
          <w:color w:val="000000"/>
        </w:rPr>
        <w:t>Derivative financial instruments</w:t>
      </w:r>
      <w:bookmarkStart w:id="2055" w:name="DBG1544"/>
      <w:bookmarkEnd w:id="2055"/>
    </w:p>
    <w:p w14:paraId="25588C83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11344EC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56" w:name="DBG1545"/>
      <w:bookmarkEnd w:id="2056"/>
      <w:r>
        <w:rPr>
          <w:rFonts w:ascii="Times New Roman" w:hAnsi="Times New Roman" w:cs="Times New Roman"/>
          <w:color w:val="000000"/>
        </w:rPr>
        <w:t xml:space="preserve">The company uses a number of derivative financial instruments such as foreign currency </w:t>
      </w:r>
      <w:bookmarkStart w:id="2057" w:name="DBG1546"/>
      <w:bookmarkEnd w:id="2057"/>
      <w:r>
        <w:rPr>
          <w:rFonts w:ascii="Times New Roman" w:hAnsi="Times New Roman" w:cs="Times New Roman"/>
          <w:color w:val="000000"/>
        </w:rPr>
        <w:t xml:space="preserve">contracts and interest rate swaps to hedge its risks associated with interest rate and </w:t>
      </w:r>
      <w:bookmarkStart w:id="2058" w:name="DBG1547"/>
      <w:bookmarkEnd w:id="2058"/>
      <w:r>
        <w:rPr>
          <w:rFonts w:ascii="Times New Roman" w:hAnsi="Times New Roman" w:cs="Times New Roman"/>
          <w:color w:val="000000"/>
        </w:rPr>
        <w:t xml:space="preserve">currency fluctuation risk. Such derivative financial instruments are always stated at </w:t>
      </w:r>
      <w:bookmarkStart w:id="2059" w:name="DBG1548"/>
      <w:bookmarkEnd w:id="2059"/>
      <w:r>
        <w:rPr>
          <w:rFonts w:ascii="Times New Roman" w:hAnsi="Times New Roman" w:cs="Times New Roman"/>
          <w:color w:val="000000"/>
        </w:rPr>
        <w:t>their fair value.</w:t>
      </w:r>
    </w:p>
    <w:p w14:paraId="6B47E893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40B23D3F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60" w:name="DBG1549"/>
      <w:bookmarkEnd w:id="2060"/>
      <w:r>
        <w:rPr>
          <w:rFonts w:ascii="Times New Roman" w:hAnsi="Times New Roman" w:cs="Times New Roman"/>
          <w:color w:val="000000"/>
        </w:rPr>
        <w:t xml:space="preserve">For derivatives that do not qualify for hedge accounting (see below), any gains or </w:t>
      </w:r>
      <w:bookmarkStart w:id="2061" w:name="DBG1550"/>
      <w:bookmarkEnd w:id="2061"/>
      <w:r>
        <w:rPr>
          <w:rFonts w:ascii="Times New Roman" w:hAnsi="Times New Roman" w:cs="Times New Roman"/>
          <w:color w:val="000000"/>
        </w:rPr>
        <w:t xml:space="preserve">losses arising from changes in fair value are taken directly to the profit and loss </w:t>
      </w:r>
      <w:bookmarkStart w:id="2062" w:name="DBG1551"/>
      <w:bookmarkEnd w:id="2062"/>
      <w:r>
        <w:rPr>
          <w:rFonts w:ascii="Times New Roman" w:hAnsi="Times New Roman" w:cs="Times New Roman"/>
          <w:color w:val="000000"/>
        </w:rPr>
        <w:t>account.</w:t>
      </w:r>
    </w:p>
    <w:p w14:paraId="10E47EAB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8DC255D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63" w:name="DBG1552"/>
      <w:bookmarkEnd w:id="2063"/>
      <w:r>
        <w:rPr>
          <w:rFonts w:ascii="Times New Roman" w:hAnsi="Times New Roman" w:cs="Times New Roman"/>
          <w:color w:val="000000"/>
        </w:rPr>
        <w:t xml:space="preserve">Embedded derivatives are separated from their host contract and are recorded immediately </w:t>
      </w:r>
      <w:bookmarkStart w:id="2064" w:name="DBG1553"/>
      <w:bookmarkEnd w:id="2064"/>
      <w:r>
        <w:rPr>
          <w:rFonts w:ascii="Times New Roman" w:hAnsi="Times New Roman" w:cs="Times New Roman"/>
          <w:color w:val="000000"/>
        </w:rPr>
        <w:t xml:space="preserve">in the profit and loss account when their economic characteristics and risks are not </w:t>
      </w:r>
      <w:bookmarkStart w:id="2065" w:name="DBG1554"/>
      <w:bookmarkEnd w:id="2065"/>
      <w:r>
        <w:rPr>
          <w:rFonts w:ascii="Times New Roman" w:hAnsi="Times New Roman" w:cs="Times New Roman"/>
          <w:color w:val="000000"/>
        </w:rPr>
        <w:t xml:space="preserve">closely related to the host contract and the hybrid instrument itself is not measured </w:t>
      </w:r>
      <w:bookmarkStart w:id="2066" w:name="DBG1555"/>
      <w:bookmarkEnd w:id="2066"/>
      <w:r>
        <w:rPr>
          <w:rFonts w:ascii="Times New Roman" w:hAnsi="Times New Roman" w:cs="Times New Roman"/>
          <w:color w:val="000000"/>
        </w:rPr>
        <w:t>at fair value.</w:t>
      </w:r>
    </w:p>
    <w:p w14:paraId="20921FF4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0E08BD7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67" w:name="DBG1556"/>
      <w:bookmarkEnd w:id="2067"/>
      <w:r>
        <w:rPr>
          <w:rFonts w:ascii="Times New Roman" w:hAnsi="Times New Roman" w:cs="Times New Roman"/>
          <w:i/>
          <w:iCs/>
          <w:color w:val="000000"/>
        </w:rPr>
        <w:t>Hedging</w:t>
      </w:r>
      <w:bookmarkStart w:id="2068" w:name="DBG1557"/>
      <w:bookmarkEnd w:id="2068"/>
    </w:p>
    <w:p w14:paraId="6161736C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295D88A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69" w:name="DBG1558"/>
      <w:bookmarkEnd w:id="2069"/>
      <w:r>
        <w:rPr>
          <w:rFonts w:ascii="Times New Roman" w:hAnsi="Times New Roman" w:cs="Times New Roman"/>
          <w:color w:val="000000"/>
        </w:rPr>
        <w:t>The company designates certain risks being hedged into three types:</w:t>
      </w:r>
    </w:p>
    <w:p w14:paraId="79A10BF5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254B083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70" w:name="DBG1559"/>
      <w:bookmarkEnd w:id="2070"/>
      <w:r>
        <w:rPr>
          <w:rFonts w:ascii="Times New Roman" w:hAnsi="Times New Roman" w:cs="Times New Roman"/>
          <w:color w:val="000000"/>
        </w:rPr>
        <w:t>- fair value hedges;</w:t>
      </w:r>
    </w:p>
    <w:p w14:paraId="76046AD4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2832DAB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71" w:name="DBG1560"/>
      <w:bookmarkEnd w:id="2071"/>
      <w:r>
        <w:rPr>
          <w:rFonts w:ascii="Times New Roman" w:hAnsi="Times New Roman" w:cs="Times New Roman"/>
          <w:color w:val="000000"/>
        </w:rPr>
        <w:t>- cash flow hedges; and</w:t>
      </w:r>
    </w:p>
    <w:p w14:paraId="1D7BCD1E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178C321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72" w:name="DBG1561"/>
      <w:bookmarkEnd w:id="2072"/>
      <w:r>
        <w:rPr>
          <w:rFonts w:ascii="Times New Roman" w:hAnsi="Times New Roman" w:cs="Times New Roman"/>
          <w:color w:val="000000"/>
        </w:rPr>
        <w:t>- hedge of a net investment in a foreign entity.</w:t>
      </w:r>
    </w:p>
    <w:p w14:paraId="00E28A8E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DEA1A98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73" w:name="DBG1562"/>
      <w:bookmarkEnd w:id="2073"/>
      <w:r>
        <w:rPr>
          <w:rFonts w:ascii="Times New Roman" w:hAnsi="Times New Roman" w:cs="Times New Roman"/>
          <w:color w:val="000000"/>
        </w:rPr>
        <w:t xml:space="preserve">In relation to fair value hedges, which meet the conditions for special hedge </w:t>
      </w:r>
      <w:bookmarkStart w:id="2074" w:name="DBG1563"/>
      <w:bookmarkEnd w:id="2074"/>
      <w:r>
        <w:rPr>
          <w:rFonts w:ascii="Times New Roman" w:hAnsi="Times New Roman" w:cs="Times New Roman"/>
          <w:color w:val="000000"/>
        </w:rPr>
        <w:t xml:space="preserve">accounting, any gain or loss from re-measuring the hedging instrument at fair value is </w:t>
      </w:r>
      <w:bookmarkStart w:id="2075" w:name="DBG1564"/>
      <w:bookmarkEnd w:id="2075"/>
      <w:r>
        <w:rPr>
          <w:rFonts w:ascii="Times New Roman" w:hAnsi="Times New Roman" w:cs="Times New Roman"/>
          <w:color w:val="000000"/>
        </w:rPr>
        <w:t>recognised immediately in the profit and loss account.</w:t>
      </w:r>
    </w:p>
    <w:p w14:paraId="690AE4C0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1F6938B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76" w:name="DBG1565"/>
      <w:bookmarkEnd w:id="2076"/>
      <w:r>
        <w:rPr>
          <w:rFonts w:ascii="Times New Roman" w:hAnsi="Times New Roman" w:cs="Times New Roman"/>
          <w:color w:val="000000"/>
        </w:rPr>
        <w:t xml:space="preserve">In relation to cash flow hedges, designed to hedge the exposure to variability in future </w:t>
      </w:r>
      <w:bookmarkStart w:id="2077" w:name="DBG1566"/>
      <w:bookmarkEnd w:id="2077"/>
      <w:r>
        <w:rPr>
          <w:rFonts w:ascii="Times New Roman" w:hAnsi="Times New Roman" w:cs="Times New Roman"/>
          <w:color w:val="000000"/>
        </w:rPr>
        <w:t xml:space="preserve">cash flows relating to firm commitments or highly probable forecasted transactions, the </w:t>
      </w:r>
      <w:bookmarkStart w:id="2078" w:name="DBG1567"/>
      <w:bookmarkEnd w:id="2078"/>
      <w:r>
        <w:rPr>
          <w:rFonts w:ascii="Times New Roman" w:hAnsi="Times New Roman" w:cs="Times New Roman"/>
          <w:color w:val="000000"/>
        </w:rPr>
        <w:t xml:space="preserve">portion of the gain or loss on the hedging instrument, which meets the conditions for </w:t>
      </w:r>
      <w:bookmarkStart w:id="2079" w:name="DBG1568"/>
      <w:bookmarkEnd w:id="2079"/>
      <w:r>
        <w:rPr>
          <w:rFonts w:ascii="Times New Roman" w:hAnsi="Times New Roman" w:cs="Times New Roman"/>
          <w:color w:val="000000"/>
        </w:rPr>
        <w:t xml:space="preserve">special hedge </w:t>
      </w:r>
      <w:bookmarkStart w:id="2080" w:name="DBG1569"/>
      <w:bookmarkEnd w:id="2080"/>
      <w:r>
        <w:rPr>
          <w:rFonts w:ascii="Times New Roman" w:hAnsi="Times New Roman" w:cs="Times New Roman"/>
          <w:color w:val="000000"/>
        </w:rPr>
        <w:t xml:space="preserve">accounting, is recognised directly in equity. Deferred gains and losses </w:t>
      </w:r>
      <w:bookmarkStart w:id="2081" w:name="DBG1570"/>
      <w:bookmarkEnd w:id="2081"/>
      <w:r>
        <w:rPr>
          <w:rFonts w:ascii="Times New Roman" w:hAnsi="Times New Roman" w:cs="Times New Roman"/>
          <w:color w:val="000000"/>
        </w:rPr>
        <w:t>are released to the profit and loss account when the forecasted transactions occur.</w:t>
      </w:r>
    </w:p>
    <w:p w14:paraId="4B873268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CA5A3BD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82" w:name="DBG1571"/>
      <w:bookmarkEnd w:id="2082"/>
      <w:r>
        <w:rPr>
          <w:rFonts w:ascii="Times New Roman" w:hAnsi="Times New Roman" w:cs="Times New Roman"/>
          <w:color w:val="000000"/>
        </w:rPr>
        <w:t xml:space="preserve">An ineffective portion of the hedge is always recognised immediately in the profit and </w:t>
      </w:r>
      <w:bookmarkStart w:id="2083" w:name="DBG1572"/>
      <w:bookmarkEnd w:id="2083"/>
      <w:r>
        <w:rPr>
          <w:rFonts w:ascii="Times New Roman" w:hAnsi="Times New Roman" w:cs="Times New Roman"/>
          <w:color w:val="000000"/>
        </w:rPr>
        <w:t>loss account.</w:t>
      </w:r>
    </w:p>
    <w:p w14:paraId="198748FA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60764F3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84" w:name="DBG1573"/>
      <w:bookmarkEnd w:id="2084"/>
      <w:r>
        <w:rPr>
          <w:rFonts w:ascii="Times New Roman" w:hAnsi="Times New Roman" w:cs="Times New Roman"/>
          <w:color w:val="000000"/>
        </w:rPr>
        <w:t xml:space="preserve">The hedge of a net investment in a foreign entity is accounted for as a cash flow hedge </w:t>
      </w:r>
      <w:bookmarkStart w:id="2085" w:name="DBG1574"/>
      <w:bookmarkEnd w:id="2085"/>
      <w:r>
        <w:rPr>
          <w:rFonts w:ascii="Times New Roman" w:hAnsi="Times New Roman" w:cs="Times New Roman"/>
          <w:color w:val="000000"/>
        </w:rPr>
        <w:t>with foreign exchange differences recognised directly in equity.</w:t>
      </w:r>
    </w:p>
    <w:p w14:paraId="14B8BF15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E874566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86" w:name="DBG1575"/>
      <w:bookmarkEnd w:id="2086"/>
      <w:r>
        <w:rPr>
          <w:rFonts w:ascii="Times New Roman" w:hAnsi="Times New Roman" w:cs="Times New Roman"/>
          <w:color w:val="000000"/>
        </w:rPr>
        <w:t xml:space="preserve">Hedge accounting is discontinued when the hedging instrument expires or is sold, </w:t>
      </w:r>
      <w:bookmarkStart w:id="2087" w:name="DBG1576"/>
      <w:bookmarkEnd w:id="2087"/>
      <w:r>
        <w:rPr>
          <w:rFonts w:ascii="Times New Roman" w:hAnsi="Times New Roman" w:cs="Times New Roman"/>
          <w:color w:val="000000"/>
        </w:rPr>
        <w:t xml:space="preserve">terminated or exercised, or no longer qualifies for hedge accounting. At that point in </w:t>
      </w:r>
      <w:bookmarkStart w:id="2088" w:name="DBG1577"/>
      <w:bookmarkEnd w:id="2088"/>
      <w:r>
        <w:rPr>
          <w:rFonts w:ascii="Times New Roman" w:hAnsi="Times New Roman" w:cs="Times New Roman"/>
          <w:color w:val="000000"/>
        </w:rPr>
        <w:t xml:space="preserve">time, any cumulative gain or loss on the hedging instrument recognised in equity is </w:t>
      </w:r>
      <w:bookmarkStart w:id="2089" w:name="DBG1578"/>
      <w:bookmarkEnd w:id="2089"/>
      <w:r>
        <w:rPr>
          <w:rFonts w:ascii="Times New Roman" w:hAnsi="Times New Roman" w:cs="Times New Roman"/>
          <w:color w:val="000000"/>
        </w:rPr>
        <w:t xml:space="preserve">kept in equity until the </w:t>
      </w:r>
      <w:bookmarkStart w:id="2090" w:name="DBG1579"/>
      <w:bookmarkEnd w:id="2090"/>
      <w:r>
        <w:rPr>
          <w:rFonts w:ascii="Times New Roman" w:hAnsi="Times New Roman" w:cs="Times New Roman"/>
          <w:color w:val="000000"/>
        </w:rPr>
        <w:t xml:space="preserve">forecasted transaction occurs. If a forecasted transaction is </w:t>
      </w:r>
      <w:bookmarkStart w:id="2091" w:name="DBG1580"/>
      <w:bookmarkEnd w:id="2091"/>
      <w:r>
        <w:rPr>
          <w:rFonts w:ascii="Times New Roman" w:hAnsi="Times New Roman" w:cs="Times New Roman"/>
          <w:color w:val="000000"/>
        </w:rPr>
        <w:t xml:space="preserve">no longer expected to occur, the net cumulative gain or loss recognised in equity is </w:t>
      </w:r>
      <w:bookmarkStart w:id="2092" w:name="DBG1581"/>
      <w:bookmarkEnd w:id="2092"/>
      <w:r>
        <w:rPr>
          <w:rFonts w:ascii="Times New Roman" w:hAnsi="Times New Roman" w:cs="Times New Roman"/>
          <w:color w:val="000000"/>
        </w:rPr>
        <w:t>transferred to the profit and loss account.</w:t>
      </w:r>
    </w:p>
    <w:p w14:paraId="767E1971" w14:textId="77777777" w:rsidR="00E4067B" w:rsidRDefault="00E4067B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2093" w:name="Fpage018"/>
      <w:bookmarkEnd w:id="2093"/>
    </w:p>
    <w:p w14:paraId="5EA2F784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E4067B">
          <w:headerReference w:type="default" r:id="rId44"/>
          <w:footerReference w:type="default" r:id="rId45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2CFE5959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4B66F5E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115" w:name="DBG1600"/>
      <w:bookmarkEnd w:id="2115"/>
      <w:r>
        <w:rPr>
          <w:rFonts w:ascii="Arial" w:hAnsi="Arial" w:cs="Arial"/>
          <w:b/>
          <w:bCs/>
          <w:color w:val="000000"/>
        </w:rPr>
        <w:t>2.</w:t>
      </w:r>
      <w:r>
        <w:rPr>
          <w:rFonts w:ascii="Times New Roman" w:hAnsi="Times New Roman" w:cs="Times New Roman"/>
          <w:color w:val="000000"/>
        </w:rPr>
        <w:tab/>
      </w:r>
      <w:bookmarkStart w:id="2116" w:name="DBG1601"/>
      <w:bookmarkEnd w:id="2116"/>
      <w:r>
        <w:rPr>
          <w:rFonts w:ascii="Times New Roman" w:hAnsi="Times New Roman" w:cs="Times New Roman"/>
          <w:b/>
          <w:bCs/>
          <w:color w:val="000000"/>
        </w:rPr>
        <w:t>TURNOVER</w:t>
      </w:r>
      <w:bookmarkStart w:id="2117" w:name="DBG1602"/>
      <w:bookmarkEnd w:id="2117"/>
    </w:p>
    <w:p w14:paraId="55DB404A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73E3A3D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18" w:name="DBG1603"/>
      <w:bookmarkEnd w:id="2118"/>
      <w:r>
        <w:rPr>
          <w:rFonts w:ascii="Times New Roman" w:hAnsi="Times New Roman" w:cs="Times New Roman"/>
          <w:color w:val="000000"/>
        </w:rPr>
        <w:t xml:space="preserve">The </w:t>
      </w:r>
      <w:bookmarkStart w:id="2119" w:name="DBG1604"/>
      <w:bookmarkEnd w:id="2119"/>
      <w:r>
        <w:rPr>
          <w:rFonts w:ascii="Times New Roman" w:hAnsi="Times New Roman" w:cs="Times New Roman"/>
          <w:color w:val="000000"/>
        </w:rPr>
        <w:t>turnover</w:t>
      </w:r>
      <w:bookmarkStart w:id="2120" w:name="DBG1605"/>
      <w:bookmarkEnd w:id="2120"/>
      <w:r>
        <w:rPr>
          <w:rFonts w:ascii="Times New Roman" w:hAnsi="Times New Roman" w:cs="Times New Roman"/>
          <w:color w:val="000000"/>
        </w:rPr>
        <w:t xml:space="preserve"> and </w:t>
      </w:r>
      <w:bookmarkStart w:id="2121" w:name="DBG1606"/>
      <w:bookmarkEnd w:id="2121"/>
      <w:r>
        <w:rPr>
          <w:rFonts w:ascii="Times New Roman" w:hAnsi="Times New Roman" w:cs="Times New Roman"/>
          <w:color w:val="000000"/>
        </w:rPr>
        <w:t>profit</w:t>
      </w:r>
      <w:bookmarkStart w:id="2122" w:name="DBG1607"/>
      <w:bookmarkEnd w:id="2122"/>
      <w:r>
        <w:rPr>
          <w:rFonts w:ascii="Times New Roman" w:hAnsi="Times New Roman" w:cs="Times New Roman"/>
          <w:color w:val="000000"/>
        </w:rPr>
        <w:t xml:space="preserve"> </w:t>
      </w:r>
      <w:bookmarkStart w:id="2123" w:name="DBG1608"/>
      <w:bookmarkEnd w:id="2123"/>
      <w:r>
        <w:rPr>
          <w:rFonts w:ascii="Times New Roman" w:hAnsi="Times New Roman" w:cs="Times New Roman"/>
          <w:color w:val="000000"/>
        </w:rPr>
        <w:t>before tax are attributable to the one principal</w:t>
      </w:r>
      <w:bookmarkStart w:id="2124" w:name="DBG1609"/>
      <w:bookmarkEnd w:id="2124"/>
      <w:r>
        <w:rPr>
          <w:rFonts w:ascii="Times New Roman" w:hAnsi="Times New Roman" w:cs="Times New Roman"/>
          <w:color w:val="000000"/>
        </w:rPr>
        <w:t xml:space="preserve"> activity of the </w:t>
      </w:r>
      <w:bookmarkStart w:id="2125" w:name="DBG1610"/>
      <w:bookmarkEnd w:id="2125"/>
      <w:r>
        <w:rPr>
          <w:rFonts w:ascii="Times New Roman" w:hAnsi="Times New Roman" w:cs="Times New Roman"/>
          <w:color w:val="000000"/>
        </w:rPr>
        <w:t>company</w:t>
      </w:r>
      <w:bookmarkStart w:id="2126" w:name="DBG1611"/>
      <w:bookmarkEnd w:id="2126"/>
      <w:r>
        <w:rPr>
          <w:rFonts w:ascii="Times New Roman" w:hAnsi="Times New Roman" w:cs="Times New Roman"/>
          <w:color w:val="000000"/>
        </w:rPr>
        <w:t>.</w:t>
      </w:r>
    </w:p>
    <w:p w14:paraId="094D0A75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27" w:name="DBG1612"/>
      <w:bookmarkEnd w:id="2127"/>
      <w:r>
        <w:rPr>
          <w:rFonts w:ascii="Times New Roman" w:hAnsi="Times New Roman" w:cs="Times New Roman"/>
          <w:color w:val="000000"/>
        </w:rPr>
        <w:t xml:space="preserve">An analysis of </w:t>
      </w:r>
      <w:bookmarkStart w:id="2128" w:name="DBG1613"/>
      <w:bookmarkEnd w:id="2128"/>
      <w:r>
        <w:rPr>
          <w:rFonts w:ascii="Times New Roman" w:hAnsi="Times New Roman" w:cs="Times New Roman"/>
          <w:color w:val="000000"/>
        </w:rPr>
        <w:t>turnover</w:t>
      </w:r>
      <w:bookmarkStart w:id="2129" w:name="DBG1614"/>
      <w:bookmarkEnd w:id="2129"/>
      <w:r>
        <w:rPr>
          <w:rFonts w:ascii="Times New Roman" w:hAnsi="Times New Roman" w:cs="Times New Roman"/>
          <w:color w:val="000000"/>
        </w:rPr>
        <w:t xml:space="preserve"> </w:t>
      </w:r>
      <w:bookmarkStart w:id="2130" w:name="DBG1615"/>
      <w:bookmarkEnd w:id="2130"/>
      <w:r>
        <w:rPr>
          <w:rFonts w:ascii="Times New Roman" w:hAnsi="Times New Roman" w:cs="Times New Roman"/>
          <w:color w:val="000000"/>
        </w:rPr>
        <w:t>is given below:</w:t>
      </w:r>
    </w:p>
    <w:p w14:paraId="6B96EB3D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E4067B" w14:paraId="722AD7D1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17CB80F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31" w:name="DBG1616"/>
            <w:bookmarkStart w:id="2132" w:name="DBG1617"/>
            <w:bookmarkEnd w:id="2131"/>
            <w:bookmarkEnd w:id="213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1F5CA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133" w:name="DBG1618"/>
            <w:bookmarkEnd w:id="213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32FD4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134" w:name="DBG1619"/>
            <w:bookmarkEnd w:id="2134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E4067B" w14:paraId="47CDA985" w14:textId="77777777">
        <w:trPr>
          <w:ins w:id="2135" w:author="Charles" w:date="2013-01-01T09:56:00Z"/>
        </w:trPr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70A65D04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136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  <w:bookmarkStart w:id="2137" w:name="DBG1620"/>
            <w:bookmarkEnd w:id="213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4B5877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138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8DAA5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ins w:id="2139" w:author="Charles" w:date="2013-01-01T09:56:00Z"/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2140" w:name="DBG1621"/>
            <w:bookmarkEnd w:id="2140"/>
            <w:ins w:id="2141" w:author="Charles" w:date="2013-01-01T09:56:00Z">
              <w:r>
                <w:rPr>
                  <w:rFonts w:ascii="Arial" w:hAnsi="Arial" w:cs="Arial"/>
                  <w:b/>
                  <w:bCs/>
                  <w:i/>
                  <w:iCs/>
                  <w:color w:val="000000"/>
                  <w:sz w:val="16"/>
                  <w:szCs w:val="16"/>
                </w:rPr>
                <w:t>(restated)</w:t>
              </w:r>
            </w:ins>
          </w:p>
        </w:tc>
      </w:tr>
      <w:tr w:rsidR="00E4067B" w14:paraId="0B00588E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37ED373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142" w:name="DBG1622"/>
            <w:bookmarkEnd w:id="214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6B57E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143" w:name="DBG1623"/>
            <w:bookmarkEnd w:id="214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16F6A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144" w:name="DBG1624"/>
            <w:bookmarkEnd w:id="2144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E4067B" w14:paraId="6788BD61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2751FFCD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45" w:name="DBG1625"/>
            <w:bookmarkStart w:id="2146" w:name="DBG1626"/>
            <w:bookmarkEnd w:id="2145"/>
            <w:bookmarkEnd w:id="2146"/>
            <w:r>
              <w:rPr>
                <w:rFonts w:ascii="Times New Roman" w:hAnsi="Times New Roman" w:cs="Times New Roman"/>
                <w:color w:val="000000"/>
              </w:rPr>
              <w:t>United Kingdom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CF2881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47" w:name="DBG1627"/>
            <w:bookmarkStart w:id="2148" w:name="DD104"/>
            <w:bookmarkEnd w:id="2147"/>
            <w:bookmarkEnd w:id="214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16,509,371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5185DA" w14:textId="6C572E92" w:rsidR="00E4067B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49" w:name="DBG1628"/>
            <w:bookmarkStart w:id="2150" w:name="DD105"/>
            <w:bookmarkEnd w:id="2149"/>
            <w:bookmarkEnd w:id="2150"/>
            <w:del w:id="2151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delText>18,012,026</w:delText>
              </w:r>
            </w:del>
            <w:ins w:id="2152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</w:rPr>
                <w:t>20,246,593</w:t>
              </w:r>
            </w:ins>
          </w:p>
        </w:tc>
      </w:tr>
      <w:tr w:rsidR="00E4067B" w14:paraId="4E13E2A5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03D6337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53" w:name="DBG1629"/>
            <w:bookmarkStart w:id="2154" w:name="DBG1630"/>
            <w:bookmarkEnd w:id="2153"/>
            <w:bookmarkEnd w:id="2154"/>
            <w:r>
              <w:rPr>
                <w:rFonts w:ascii="Times New Roman" w:hAnsi="Times New Roman" w:cs="Times New Roman"/>
                <w:color w:val="000000"/>
              </w:rPr>
              <w:t>Overseas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8228E9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55" w:name="DBG1631"/>
            <w:bookmarkStart w:id="2156" w:name="DD106"/>
            <w:bookmarkEnd w:id="2155"/>
            <w:bookmarkEnd w:id="215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104,180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685F10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57" w:name="DBG1632"/>
            <w:bookmarkStart w:id="2158" w:name="DD107"/>
            <w:bookmarkEnd w:id="2157"/>
            <w:bookmarkEnd w:id="2158"/>
            <w:r>
              <w:rPr>
                <w:rFonts w:ascii="Times New Roman" w:hAnsi="Times New Roman" w:cs="Times New Roman"/>
                <w:color w:val="000000"/>
              </w:rPr>
              <w:t>1,182,987</w:t>
            </w:r>
          </w:p>
        </w:tc>
      </w:tr>
      <w:tr w:rsidR="00E4067B" w14:paraId="306EA49A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6BEABB1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194C4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91477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E4067B" w14:paraId="3CB76320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1FAD66A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159" w:name="DBG1633"/>
            <w:bookmarkEnd w:id="215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483C82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60" w:name="DBG1634"/>
            <w:bookmarkStart w:id="2161" w:name="DD108"/>
            <w:bookmarkEnd w:id="2160"/>
            <w:bookmarkEnd w:id="216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16,613,551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461C46" w14:textId="67A29631" w:rsidR="00E4067B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62" w:name="DBG1635"/>
            <w:bookmarkStart w:id="2163" w:name="DD109"/>
            <w:bookmarkEnd w:id="2162"/>
            <w:bookmarkEnd w:id="2163"/>
            <w:del w:id="2164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delText>19,195,013</w:delText>
              </w:r>
            </w:del>
            <w:ins w:id="2165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</w:rPr>
                <w:t>21,429,580</w:t>
              </w:r>
            </w:ins>
          </w:p>
        </w:tc>
      </w:tr>
      <w:tr w:rsidR="00E4067B" w14:paraId="6F8E53CE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6262973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01BF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4D4CF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===================================================</w:t>
            </w:r>
          </w:p>
        </w:tc>
      </w:tr>
    </w:tbl>
    <w:p w14:paraId="4231E8E4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FC0519E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166" w:name="DBG1636"/>
      <w:bookmarkEnd w:id="2166"/>
      <w:r>
        <w:rPr>
          <w:rFonts w:ascii="Arial" w:hAnsi="Arial" w:cs="Arial"/>
          <w:b/>
          <w:bCs/>
          <w:color w:val="000000"/>
        </w:rPr>
        <w:t>3.</w:t>
      </w:r>
      <w:r>
        <w:rPr>
          <w:rFonts w:ascii="Times New Roman" w:hAnsi="Times New Roman" w:cs="Times New Roman"/>
          <w:color w:val="000000"/>
        </w:rPr>
        <w:tab/>
      </w:r>
      <w:bookmarkStart w:id="2167" w:name="DBG1637"/>
      <w:bookmarkEnd w:id="2167"/>
      <w:r>
        <w:rPr>
          <w:rFonts w:ascii="Times New Roman" w:hAnsi="Times New Roman" w:cs="Times New Roman"/>
          <w:b/>
          <w:bCs/>
          <w:color w:val="000000"/>
        </w:rPr>
        <w:t>OPERATING PROFIT</w:t>
      </w:r>
      <w:bookmarkStart w:id="2168" w:name="DBG1638"/>
      <w:bookmarkEnd w:id="2168"/>
    </w:p>
    <w:p w14:paraId="6007C541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5274AEC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69" w:name="DBG1639"/>
      <w:bookmarkEnd w:id="2169"/>
      <w:r>
        <w:rPr>
          <w:rFonts w:ascii="Times New Roman" w:hAnsi="Times New Roman" w:cs="Times New Roman"/>
          <w:color w:val="000000"/>
        </w:rPr>
        <w:t xml:space="preserve">Operating </w:t>
      </w:r>
      <w:bookmarkStart w:id="2170" w:name="DBG1640"/>
      <w:bookmarkEnd w:id="2170"/>
      <w:r>
        <w:rPr>
          <w:rFonts w:ascii="Times New Roman" w:hAnsi="Times New Roman" w:cs="Times New Roman"/>
          <w:color w:val="000000"/>
        </w:rPr>
        <w:t>profit</w:t>
      </w:r>
      <w:bookmarkStart w:id="2171" w:name="DBG1641"/>
      <w:bookmarkEnd w:id="2171"/>
      <w:r>
        <w:rPr>
          <w:rFonts w:ascii="Times New Roman" w:hAnsi="Times New Roman" w:cs="Times New Roman"/>
          <w:color w:val="000000"/>
        </w:rPr>
        <w:t xml:space="preserve"> is stated after </w:t>
      </w:r>
      <w:bookmarkStart w:id="2172" w:name="DBG1642"/>
      <w:bookmarkEnd w:id="2172"/>
      <w:r>
        <w:rPr>
          <w:rFonts w:ascii="Times New Roman" w:hAnsi="Times New Roman" w:cs="Times New Roman"/>
          <w:color w:val="000000"/>
        </w:rPr>
        <w:t>charging/(crediting):</w:t>
      </w:r>
    </w:p>
    <w:p w14:paraId="6F720052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E4067B" w14:paraId="7D303B3F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038339A9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73" w:name="DBG1643"/>
            <w:bookmarkStart w:id="2174" w:name="DBG1644"/>
            <w:bookmarkEnd w:id="2173"/>
            <w:bookmarkEnd w:id="217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47C33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175" w:name="DBG1645"/>
            <w:bookmarkEnd w:id="217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8DF0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176" w:name="DBG1646"/>
            <w:bookmarkEnd w:id="2176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E4067B" w14:paraId="64462028" w14:textId="77777777">
        <w:trPr>
          <w:ins w:id="2177" w:author="Charles" w:date="2013-01-01T09:56:00Z"/>
        </w:trPr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3E5DD2D4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178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  <w:bookmarkStart w:id="2179" w:name="DBG1647"/>
            <w:bookmarkEnd w:id="217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6DDAEB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180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74434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ins w:id="2181" w:author="Charles" w:date="2013-01-01T09:56:00Z"/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2182" w:name="DBG1648"/>
            <w:bookmarkEnd w:id="2182"/>
            <w:ins w:id="2183" w:author="Charles" w:date="2013-01-01T09:56:00Z">
              <w:r>
                <w:rPr>
                  <w:rFonts w:ascii="Arial" w:hAnsi="Arial" w:cs="Arial"/>
                  <w:b/>
                  <w:bCs/>
                  <w:i/>
                  <w:iCs/>
                  <w:color w:val="000000"/>
                  <w:sz w:val="16"/>
                  <w:szCs w:val="16"/>
                </w:rPr>
                <w:t>(restated)</w:t>
              </w:r>
            </w:ins>
          </w:p>
        </w:tc>
      </w:tr>
      <w:tr w:rsidR="00E4067B" w14:paraId="2C89622D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714C9A29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184" w:name="DBG1649"/>
            <w:bookmarkEnd w:id="218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C3175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185" w:name="DBG1650"/>
            <w:bookmarkEnd w:id="2185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628B5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186" w:name="DBG1651"/>
            <w:bookmarkEnd w:id="2186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E4067B" w14:paraId="70DFDA26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2D8827B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87" w:name="DBG1652"/>
            <w:bookmarkStart w:id="2188" w:name="DBG1653"/>
            <w:bookmarkEnd w:id="2187"/>
            <w:bookmarkEnd w:id="2188"/>
            <w:r>
              <w:rPr>
                <w:rFonts w:ascii="Times New Roman" w:hAnsi="Times New Roman" w:cs="Times New Roman"/>
                <w:color w:val="000000"/>
              </w:rPr>
              <w:t xml:space="preserve">Amortisation of intangible assets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67BF37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89" w:name="DBG1654"/>
            <w:bookmarkStart w:id="2190" w:name="DD110"/>
            <w:bookmarkEnd w:id="2189"/>
            <w:bookmarkEnd w:id="219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40,140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F7BDF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91" w:name="DBG1655"/>
            <w:bookmarkStart w:id="2192" w:name="DD111"/>
            <w:bookmarkEnd w:id="2191"/>
            <w:bookmarkEnd w:id="2192"/>
            <w:r>
              <w:rPr>
                <w:rFonts w:ascii="Times New Roman" w:hAnsi="Times New Roman" w:cs="Times New Roman"/>
                <w:color w:val="000000"/>
              </w:rPr>
              <w:t>40,000</w:t>
            </w:r>
          </w:p>
        </w:tc>
      </w:tr>
      <w:tr w:rsidR="00E4067B" w14:paraId="474CF400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6C0D03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93" w:name="DBG1656"/>
            <w:bookmarkStart w:id="2194" w:name="DBG1657"/>
            <w:bookmarkEnd w:id="2193"/>
            <w:bookmarkEnd w:id="2194"/>
            <w:r>
              <w:rPr>
                <w:rFonts w:ascii="Times New Roman" w:hAnsi="Times New Roman" w:cs="Times New Roman"/>
                <w:color w:val="000000"/>
              </w:rPr>
              <w:t>Depreciation of owned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01149E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95" w:name="DBG1658"/>
            <w:bookmarkStart w:id="2196" w:name="DD112"/>
            <w:bookmarkEnd w:id="2195"/>
            <w:bookmarkEnd w:id="219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279,468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0B92E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97" w:name="DBG1659"/>
            <w:bookmarkStart w:id="2198" w:name="DD113"/>
            <w:bookmarkEnd w:id="2197"/>
            <w:bookmarkEnd w:id="2198"/>
            <w:r>
              <w:rPr>
                <w:rFonts w:ascii="Times New Roman" w:hAnsi="Times New Roman" w:cs="Times New Roman"/>
                <w:color w:val="000000"/>
              </w:rPr>
              <w:t>241,176</w:t>
            </w:r>
          </w:p>
        </w:tc>
      </w:tr>
      <w:tr w:rsidR="00E4067B" w14:paraId="640CCBE5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6E39791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99" w:name="DBG1660"/>
            <w:bookmarkStart w:id="2200" w:name="DBG1661"/>
            <w:bookmarkEnd w:id="2199"/>
            <w:bookmarkEnd w:id="2200"/>
            <w:r>
              <w:rPr>
                <w:rFonts w:ascii="Times New Roman" w:hAnsi="Times New Roman" w:cs="Times New Roman"/>
                <w:color w:val="000000"/>
              </w:rPr>
              <w:t>Depreciation of assets held under finance lease agreements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85AED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01" w:name="DBG1662"/>
            <w:bookmarkStart w:id="2202" w:name="DD114"/>
            <w:bookmarkEnd w:id="2201"/>
            <w:bookmarkEnd w:id="220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167,234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F506A5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03" w:name="DBG1663"/>
            <w:bookmarkStart w:id="2204" w:name="DD115"/>
            <w:bookmarkEnd w:id="2203"/>
            <w:bookmarkEnd w:id="2204"/>
            <w:r>
              <w:rPr>
                <w:rFonts w:ascii="Times New Roman" w:hAnsi="Times New Roman" w:cs="Times New Roman"/>
                <w:color w:val="000000"/>
              </w:rPr>
              <w:t>202,824</w:t>
            </w:r>
          </w:p>
        </w:tc>
      </w:tr>
      <w:tr w:rsidR="00E4067B" w14:paraId="4C878DDE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9F6F5D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05" w:name="DBG1664"/>
            <w:bookmarkStart w:id="2206" w:name="DBG1665"/>
            <w:bookmarkEnd w:id="2205"/>
            <w:bookmarkEnd w:id="2206"/>
            <w:r>
              <w:rPr>
                <w:rFonts w:ascii="Times New Roman" w:hAnsi="Times New Roman" w:cs="Times New Roman"/>
                <w:color w:val="000000"/>
              </w:rPr>
              <w:t>Profit on disposal of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33224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07" w:name="DBG1666"/>
            <w:bookmarkStart w:id="2208" w:name="DD116"/>
            <w:bookmarkEnd w:id="2207"/>
            <w:bookmarkEnd w:id="220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(9,596)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78FE2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09" w:name="DBG1667"/>
            <w:bookmarkStart w:id="2210" w:name="DD117"/>
            <w:bookmarkEnd w:id="2209"/>
            <w:bookmarkEnd w:id="2210"/>
            <w:r>
              <w:rPr>
                <w:rFonts w:ascii="Times New Roman" w:hAnsi="Times New Roman" w:cs="Times New Roman"/>
                <w:color w:val="000000"/>
              </w:rPr>
              <w:t>(2,108)</w:t>
            </w:r>
          </w:p>
        </w:tc>
      </w:tr>
    </w:tbl>
    <w:p w14:paraId="075A6368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211" w:name="DBG1668"/>
      <w:bookmarkEnd w:id="2211"/>
      <w:r>
        <w:rPr>
          <w:rFonts w:ascii="Times New Roman" w:hAnsi="Times New Roman" w:cs="Times New Roman"/>
          <w:color w:val="000000"/>
        </w:rPr>
        <w:t>Auditor's remuneration</w:t>
      </w: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E4067B" w14:paraId="7E4ECA6A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31A4338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12" w:name="DBG1669"/>
            <w:bookmarkStart w:id="2213" w:name="DBG1670"/>
            <w:bookmarkEnd w:id="2212"/>
            <w:bookmarkEnd w:id="2213"/>
            <w:r>
              <w:rPr>
                <w:rFonts w:ascii="Times New Roman" w:hAnsi="Times New Roman" w:cs="Times New Roman"/>
                <w:color w:val="000000"/>
              </w:rPr>
              <w:t xml:space="preserve">  - as auditor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94BA3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14" w:name="DBG1671"/>
            <w:bookmarkStart w:id="2215" w:name="DD118"/>
            <w:bookmarkEnd w:id="2214"/>
            <w:bookmarkEnd w:id="221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16,500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B76949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16" w:name="DBG1672"/>
            <w:bookmarkStart w:id="2217" w:name="DD119"/>
            <w:bookmarkEnd w:id="2216"/>
            <w:bookmarkEnd w:id="2217"/>
            <w:r>
              <w:rPr>
                <w:rFonts w:ascii="Times New Roman" w:hAnsi="Times New Roman" w:cs="Times New Roman"/>
                <w:color w:val="000000"/>
              </w:rPr>
              <w:t>16,500</w:t>
            </w:r>
          </w:p>
        </w:tc>
      </w:tr>
    </w:tbl>
    <w:p w14:paraId="2FB84DDA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218" w:name="DBG1673"/>
      <w:bookmarkEnd w:id="2218"/>
      <w:r>
        <w:rPr>
          <w:rFonts w:ascii="Times New Roman" w:hAnsi="Times New Roman" w:cs="Times New Roman"/>
          <w:color w:val="000000"/>
        </w:rPr>
        <w:t>Operating lease costs:</w:t>
      </w:r>
      <w:bookmarkStart w:id="2219" w:name="DBG1674"/>
      <w:bookmarkEnd w:id="2219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E4067B" w14:paraId="671C9480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4C8F7C1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20" w:name="DBG1675"/>
            <w:bookmarkStart w:id="2221" w:name="DBG1676"/>
            <w:bookmarkEnd w:id="2220"/>
            <w:bookmarkEnd w:id="2221"/>
            <w:r>
              <w:rPr>
                <w:rFonts w:ascii="Times New Roman" w:hAnsi="Times New Roman" w:cs="Times New Roman"/>
                <w:color w:val="000000"/>
              </w:rPr>
              <w:t xml:space="preserve">  - Plant and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8344E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22" w:name="DBG1677"/>
            <w:bookmarkStart w:id="2223" w:name="DD120"/>
            <w:bookmarkEnd w:id="2222"/>
            <w:bookmarkEnd w:id="222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6,922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B65C8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24" w:name="DBG1678"/>
            <w:bookmarkStart w:id="2225" w:name="DD121"/>
            <w:bookmarkEnd w:id="2224"/>
            <w:bookmarkEnd w:id="2225"/>
            <w:r>
              <w:rPr>
                <w:rFonts w:ascii="Times New Roman" w:hAnsi="Times New Roman" w:cs="Times New Roman"/>
                <w:color w:val="000000"/>
              </w:rPr>
              <w:t>10,445</w:t>
            </w:r>
          </w:p>
        </w:tc>
      </w:tr>
      <w:tr w:rsidR="00E4067B" w14:paraId="3F82BB25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4E79F373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D73C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CF231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14:paraId="15524958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ns w:id="2226" w:author="Charles" w:date="2013-01-01T09:56:00Z"/>
          <w:rFonts w:ascii="Times New Roman" w:hAnsi="Times New Roman" w:cs="Times New Roman"/>
          <w:color w:val="000000"/>
          <w:sz w:val="12"/>
          <w:szCs w:val="12"/>
        </w:rPr>
        <w:sectPr w:rsidR="00E4067B">
          <w:headerReference w:type="default" r:id="rId46"/>
          <w:footerReference w:type="default" r:id="rId47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10D472B6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41417D5E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245" w:name="DBG1697"/>
      <w:bookmarkEnd w:id="2245"/>
      <w:r>
        <w:rPr>
          <w:rFonts w:ascii="Arial" w:hAnsi="Arial" w:cs="Arial"/>
          <w:b/>
          <w:bCs/>
          <w:color w:val="000000"/>
        </w:rPr>
        <w:t>4.</w:t>
      </w:r>
      <w:r>
        <w:rPr>
          <w:rFonts w:ascii="Times New Roman" w:hAnsi="Times New Roman" w:cs="Times New Roman"/>
          <w:color w:val="000000"/>
        </w:rPr>
        <w:tab/>
      </w:r>
      <w:bookmarkStart w:id="2246" w:name="DBG1698"/>
      <w:bookmarkEnd w:id="2246"/>
      <w:r>
        <w:rPr>
          <w:rFonts w:ascii="Times New Roman" w:hAnsi="Times New Roman" w:cs="Times New Roman"/>
          <w:b/>
          <w:bCs/>
          <w:color w:val="000000"/>
        </w:rPr>
        <w:t>PARTICULARS OF EMPLOYEES</w:t>
      </w:r>
      <w:bookmarkStart w:id="2247" w:name="DBG1699"/>
      <w:bookmarkEnd w:id="2247"/>
    </w:p>
    <w:p w14:paraId="08736368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4DB9419B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248" w:name="DBG1700"/>
      <w:bookmarkEnd w:id="2248"/>
      <w:r>
        <w:rPr>
          <w:rFonts w:ascii="Times New Roman" w:hAnsi="Times New Roman" w:cs="Times New Roman"/>
          <w:color w:val="000000"/>
        </w:rPr>
        <w:t xml:space="preserve">The average number of staff employed by the </w:t>
      </w:r>
      <w:bookmarkStart w:id="2249" w:name="DBG1701"/>
      <w:bookmarkEnd w:id="2249"/>
      <w:r>
        <w:rPr>
          <w:rFonts w:ascii="Times New Roman" w:hAnsi="Times New Roman" w:cs="Times New Roman"/>
          <w:color w:val="000000"/>
        </w:rPr>
        <w:t>company</w:t>
      </w:r>
      <w:bookmarkStart w:id="2250" w:name="DBG1702"/>
      <w:bookmarkEnd w:id="2250"/>
      <w:r>
        <w:rPr>
          <w:rFonts w:ascii="Times New Roman" w:hAnsi="Times New Roman" w:cs="Times New Roman"/>
          <w:color w:val="000000"/>
        </w:rPr>
        <w:t xml:space="preserve"> during the financial</w:t>
      </w:r>
      <w:bookmarkStart w:id="2251" w:name="DBG1703"/>
      <w:bookmarkEnd w:id="2251"/>
      <w:r>
        <w:rPr>
          <w:rFonts w:ascii="Times New Roman" w:hAnsi="Times New Roman" w:cs="Times New Roman"/>
          <w:color w:val="000000"/>
        </w:rPr>
        <w:t xml:space="preserve"> year </w:t>
      </w:r>
      <w:bookmarkStart w:id="2252" w:name="DBG1704"/>
      <w:bookmarkEnd w:id="2252"/>
      <w:r>
        <w:rPr>
          <w:rFonts w:ascii="Times New Roman" w:hAnsi="Times New Roman" w:cs="Times New Roman"/>
          <w:color w:val="000000"/>
        </w:rPr>
        <w:t>amounted to:</w:t>
      </w:r>
    </w:p>
    <w:p w14:paraId="5716B352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E4067B" w14:paraId="63199E6C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1CEA2CBB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53" w:name="DBG1705"/>
            <w:bookmarkStart w:id="2254" w:name="DBG1706"/>
            <w:bookmarkEnd w:id="2253"/>
            <w:bookmarkEnd w:id="225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C2B08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255" w:name="DBG1707"/>
            <w:bookmarkEnd w:id="225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FB773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256" w:name="DBG1708"/>
            <w:bookmarkEnd w:id="2256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E4067B" w14:paraId="4B844576" w14:textId="77777777">
        <w:trPr>
          <w:ins w:id="2257" w:author="Charles" w:date="2013-01-01T09:56:00Z"/>
        </w:trPr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68DF717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258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  <w:bookmarkStart w:id="2259" w:name="DBG1709"/>
            <w:bookmarkEnd w:id="225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0F96F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260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E064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ins w:id="2261" w:author="Charles" w:date="2013-01-01T09:56:00Z"/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2262" w:name="DBG1710"/>
            <w:bookmarkEnd w:id="2262"/>
            <w:ins w:id="2263" w:author="Charles" w:date="2013-01-01T09:56:00Z">
              <w:r>
                <w:rPr>
                  <w:rFonts w:ascii="Arial" w:hAnsi="Arial" w:cs="Arial"/>
                  <w:b/>
                  <w:bCs/>
                  <w:i/>
                  <w:iCs/>
                  <w:color w:val="000000"/>
                  <w:sz w:val="16"/>
                  <w:szCs w:val="16"/>
                </w:rPr>
                <w:t>(restated)</w:t>
              </w:r>
            </w:ins>
          </w:p>
        </w:tc>
      </w:tr>
      <w:tr w:rsidR="00E4067B" w14:paraId="5E00C481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2C698E05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264" w:name="DBG1711"/>
            <w:bookmarkEnd w:id="226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7A1A9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265" w:name="DBG1712"/>
            <w:bookmarkEnd w:id="2265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B560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266" w:name="DBG1713"/>
            <w:bookmarkEnd w:id="2266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E4067B" w14:paraId="2EFB4440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E7F60E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67" w:name="DBG1714"/>
            <w:bookmarkStart w:id="2268" w:name="DBG1715"/>
            <w:bookmarkEnd w:id="2267"/>
            <w:bookmarkEnd w:id="2268"/>
            <w:r>
              <w:rPr>
                <w:rFonts w:ascii="Times New Roman" w:hAnsi="Times New Roman" w:cs="Times New Roman"/>
                <w:color w:val="000000"/>
              </w:rPr>
              <w:t>Number of production staff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5682A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69" w:name="DBG1716"/>
            <w:bookmarkStart w:id="2270" w:name="DD122"/>
            <w:bookmarkEnd w:id="2269"/>
            <w:bookmarkEnd w:id="227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140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6A02D3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71" w:name="DBG1717"/>
            <w:bookmarkStart w:id="2272" w:name="DD123"/>
            <w:bookmarkEnd w:id="2271"/>
            <w:bookmarkEnd w:id="2272"/>
            <w:r>
              <w:rPr>
                <w:rFonts w:ascii="Times New Roman" w:hAnsi="Times New Roman" w:cs="Times New Roman"/>
                <w:color w:val="000000"/>
              </w:rPr>
              <w:t>155</w:t>
            </w:r>
          </w:p>
        </w:tc>
      </w:tr>
      <w:tr w:rsidR="00E4067B" w14:paraId="0E609C05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78761EC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Number of distribution staff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883FE3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73" w:name="DD124"/>
            <w:bookmarkEnd w:id="227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07E81F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74" w:name="DD125"/>
            <w:bookmarkEnd w:id="2274"/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E4067B" w14:paraId="4A6E93D4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2B4E2C7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75" w:name="DBG1718"/>
            <w:bookmarkEnd w:id="2275"/>
            <w:r>
              <w:rPr>
                <w:rFonts w:ascii="Times New Roman" w:hAnsi="Times New Roman" w:cs="Times New Roman"/>
                <w:color w:val="000000"/>
              </w:rPr>
              <w:t>Number of administrative staff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0D3B27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76" w:name="DD126"/>
            <w:bookmarkEnd w:id="227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34A85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77" w:name="DD127"/>
            <w:bookmarkEnd w:id="2277"/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E4067B" w14:paraId="4CE89D65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0F29F8BF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386AD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6871F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E4067B" w14:paraId="40FA07D4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12EAF9EB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278" w:name="DBG1719"/>
            <w:bookmarkEnd w:id="227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82781F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79" w:name="DBG1720"/>
            <w:bookmarkStart w:id="2280" w:name="DD128"/>
            <w:bookmarkEnd w:id="2279"/>
            <w:bookmarkEnd w:id="228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472F9A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81" w:name="DBG1721"/>
            <w:bookmarkStart w:id="2282" w:name="DD129"/>
            <w:bookmarkEnd w:id="2281"/>
            <w:bookmarkEnd w:id="2282"/>
            <w:r>
              <w:rPr>
                <w:rFonts w:ascii="Times New Roman" w:hAnsi="Times New Roman" w:cs="Times New Roman"/>
                <w:color w:val="000000"/>
              </w:rPr>
              <w:t>176</w:t>
            </w:r>
          </w:p>
        </w:tc>
      </w:tr>
      <w:tr w:rsidR="00E4067B" w14:paraId="076EE67C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30B2489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85716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5CBA9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14:paraId="448CDC4B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AEBFA64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283" w:name="DBG1722"/>
      <w:bookmarkEnd w:id="2283"/>
      <w:r>
        <w:rPr>
          <w:rFonts w:ascii="Times New Roman" w:hAnsi="Times New Roman" w:cs="Times New Roman"/>
          <w:color w:val="000000"/>
        </w:rPr>
        <w:t>The aggregate payroll costs of the above were:</w:t>
      </w:r>
      <w:bookmarkStart w:id="2284" w:name="DBG1723"/>
      <w:bookmarkEnd w:id="2284"/>
    </w:p>
    <w:p w14:paraId="79F1C3AA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E4067B" w14:paraId="7B03111D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4AEC3BD4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85" w:name="DBG1724"/>
            <w:bookmarkStart w:id="2286" w:name="DBG1725"/>
            <w:bookmarkEnd w:id="2285"/>
            <w:bookmarkEnd w:id="228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0239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287" w:name="DBG1726"/>
            <w:bookmarkEnd w:id="228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21F6B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288" w:name="DBG1727"/>
            <w:bookmarkEnd w:id="2288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E4067B" w14:paraId="191EFF6D" w14:textId="77777777">
        <w:trPr>
          <w:ins w:id="2289" w:author="Charles" w:date="2013-01-01T09:56:00Z"/>
        </w:trPr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3FB473A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290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  <w:bookmarkStart w:id="2291" w:name="DBG1728"/>
            <w:bookmarkEnd w:id="229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6B481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292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07679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ins w:id="2293" w:author="Charles" w:date="2013-01-01T09:56:00Z"/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2294" w:name="DBG1729"/>
            <w:bookmarkEnd w:id="2294"/>
            <w:ins w:id="2295" w:author="Charles" w:date="2013-01-01T09:56:00Z">
              <w:r>
                <w:rPr>
                  <w:rFonts w:ascii="Arial" w:hAnsi="Arial" w:cs="Arial"/>
                  <w:b/>
                  <w:bCs/>
                  <w:i/>
                  <w:iCs/>
                  <w:color w:val="000000"/>
                  <w:sz w:val="16"/>
                  <w:szCs w:val="16"/>
                </w:rPr>
                <w:t>(restated)</w:t>
              </w:r>
            </w:ins>
          </w:p>
        </w:tc>
      </w:tr>
      <w:tr w:rsidR="00E4067B" w14:paraId="42C2AE71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539C91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296" w:name="DBG1730"/>
            <w:bookmarkEnd w:id="229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E3948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297" w:name="DBG1731"/>
            <w:bookmarkEnd w:id="2297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C5C27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298" w:name="DBG1732"/>
            <w:bookmarkEnd w:id="2298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E4067B" w14:paraId="30F79135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41AB030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99" w:name="DBG1733"/>
            <w:bookmarkStart w:id="2300" w:name="DBG1734"/>
            <w:bookmarkEnd w:id="2299"/>
            <w:bookmarkEnd w:id="2300"/>
            <w:r>
              <w:rPr>
                <w:rFonts w:ascii="Times New Roman" w:hAnsi="Times New Roman" w:cs="Times New Roman"/>
                <w:color w:val="000000"/>
              </w:rPr>
              <w:t xml:space="preserve">Wages and salaries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9F5B63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01" w:name="DBG1735"/>
            <w:bookmarkStart w:id="2302" w:name="DD130"/>
            <w:bookmarkEnd w:id="2301"/>
            <w:bookmarkEnd w:id="230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4,418,071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81C1DF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03" w:name="DBG1736"/>
            <w:bookmarkStart w:id="2304" w:name="DD131"/>
            <w:bookmarkEnd w:id="2303"/>
            <w:bookmarkEnd w:id="2304"/>
            <w:r>
              <w:rPr>
                <w:rFonts w:ascii="Times New Roman" w:hAnsi="Times New Roman" w:cs="Times New Roman"/>
                <w:color w:val="000000"/>
              </w:rPr>
              <w:t>4,444,139</w:t>
            </w:r>
          </w:p>
        </w:tc>
      </w:tr>
      <w:tr w:rsidR="00E4067B" w14:paraId="1B49E929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248A683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05" w:name="DBG1737"/>
            <w:bookmarkStart w:id="2306" w:name="DBG1738"/>
            <w:bookmarkEnd w:id="2305"/>
            <w:bookmarkEnd w:id="2306"/>
            <w:r>
              <w:rPr>
                <w:rFonts w:ascii="Times New Roman" w:hAnsi="Times New Roman" w:cs="Times New Roman"/>
                <w:color w:val="000000"/>
              </w:rPr>
              <w:t>Social security costs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CC9DCE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07" w:name="DBG1739"/>
            <w:bookmarkStart w:id="2308" w:name="DD132"/>
            <w:bookmarkEnd w:id="2307"/>
            <w:bookmarkEnd w:id="230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412,789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EDEE7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09" w:name="DBG1740"/>
            <w:bookmarkStart w:id="2310" w:name="DD133"/>
            <w:bookmarkEnd w:id="2309"/>
            <w:bookmarkEnd w:id="2310"/>
            <w:r>
              <w:rPr>
                <w:rFonts w:ascii="Times New Roman" w:hAnsi="Times New Roman" w:cs="Times New Roman"/>
                <w:color w:val="000000"/>
              </w:rPr>
              <w:t>442,516</w:t>
            </w:r>
          </w:p>
        </w:tc>
      </w:tr>
      <w:tr w:rsidR="00E4067B" w14:paraId="75382153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7D8287E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11" w:name="DBG1741"/>
            <w:bookmarkStart w:id="2312" w:name="DBG1742"/>
            <w:bookmarkEnd w:id="2311"/>
            <w:bookmarkEnd w:id="2312"/>
            <w:r>
              <w:rPr>
                <w:rFonts w:ascii="Times New Roman" w:hAnsi="Times New Roman" w:cs="Times New Roman"/>
                <w:color w:val="000000"/>
              </w:rPr>
              <w:t>Other pension costs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A5D074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13" w:name="DBG1743"/>
            <w:bookmarkStart w:id="2314" w:name="DD134"/>
            <w:bookmarkEnd w:id="2313"/>
            <w:bookmarkEnd w:id="231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199,459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AAE28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15" w:name="DBG1744"/>
            <w:bookmarkStart w:id="2316" w:name="DD135"/>
            <w:bookmarkEnd w:id="2315"/>
            <w:bookmarkEnd w:id="2316"/>
            <w:r>
              <w:rPr>
                <w:rFonts w:ascii="Times New Roman" w:hAnsi="Times New Roman" w:cs="Times New Roman"/>
                <w:color w:val="000000"/>
              </w:rPr>
              <w:t>235,313</w:t>
            </w:r>
          </w:p>
        </w:tc>
      </w:tr>
      <w:tr w:rsidR="00E4067B" w14:paraId="3F7B8581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0563637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B9EE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ADE9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04A32CD9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00BD7691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317" w:name="DBG1745"/>
            <w:bookmarkEnd w:id="231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7A3DD6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18" w:name="DBG1746"/>
            <w:bookmarkStart w:id="2319" w:name="DD136"/>
            <w:bookmarkEnd w:id="2318"/>
            <w:bookmarkEnd w:id="231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5,030,319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A33E8C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20" w:name="DBG1747"/>
            <w:bookmarkStart w:id="2321" w:name="DD137"/>
            <w:bookmarkEnd w:id="2320"/>
            <w:bookmarkEnd w:id="2321"/>
            <w:r>
              <w:rPr>
                <w:rFonts w:ascii="Times New Roman" w:hAnsi="Times New Roman" w:cs="Times New Roman"/>
                <w:color w:val="000000"/>
              </w:rPr>
              <w:t>5,121,968</w:t>
            </w:r>
          </w:p>
        </w:tc>
      </w:tr>
      <w:tr w:rsidR="00E4067B" w14:paraId="428C9903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02FC25D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44C55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531D0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6368B914" w14:textId="77777777" w:rsidR="00534BD6" w:rsidRDefault="00534B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del w:id="2322" w:author="Charles" w:date="2013-01-01T09:56:00Z"/>
          <w:rFonts w:ascii="Times New Roman" w:hAnsi="Times New Roman" w:cs="Times New Roman"/>
          <w:color w:val="000000"/>
          <w:sz w:val="12"/>
          <w:szCs w:val="12"/>
        </w:rPr>
        <w:sectPr w:rsidR="00534BD6">
          <w:headerReference w:type="default" r:id="rId48"/>
          <w:footerReference w:type="default" r:id="rId49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26D6E647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D4CF1A2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323" w:name="DBG1748"/>
      <w:bookmarkEnd w:id="2323"/>
      <w:r>
        <w:rPr>
          <w:rFonts w:ascii="Arial" w:hAnsi="Arial" w:cs="Arial"/>
          <w:b/>
          <w:bCs/>
          <w:color w:val="000000"/>
        </w:rPr>
        <w:t>5.</w:t>
      </w:r>
      <w:r>
        <w:rPr>
          <w:rFonts w:ascii="Times New Roman" w:hAnsi="Times New Roman" w:cs="Times New Roman"/>
          <w:color w:val="000000"/>
        </w:rPr>
        <w:tab/>
      </w:r>
      <w:bookmarkStart w:id="2324" w:name="DBG1749"/>
      <w:bookmarkEnd w:id="2324"/>
      <w:r>
        <w:rPr>
          <w:rFonts w:ascii="Times New Roman" w:hAnsi="Times New Roman" w:cs="Times New Roman"/>
          <w:b/>
          <w:bCs/>
          <w:color w:val="000000"/>
        </w:rPr>
        <w:t>DIRECTORS' REMUNERATION</w:t>
      </w:r>
      <w:bookmarkStart w:id="2325" w:name="DBG1750"/>
      <w:bookmarkEnd w:id="2325"/>
    </w:p>
    <w:p w14:paraId="2BDEA467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755C103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326" w:name="DBG1751"/>
      <w:bookmarkEnd w:id="2326"/>
      <w:r>
        <w:rPr>
          <w:rFonts w:ascii="Times New Roman" w:hAnsi="Times New Roman" w:cs="Times New Roman"/>
          <w:color w:val="000000"/>
        </w:rPr>
        <w:t xml:space="preserve">The </w:t>
      </w:r>
      <w:bookmarkStart w:id="2327" w:name="DBG1752"/>
      <w:bookmarkEnd w:id="2327"/>
      <w:r>
        <w:rPr>
          <w:rFonts w:ascii="Times New Roman" w:hAnsi="Times New Roman" w:cs="Times New Roman"/>
          <w:color w:val="000000"/>
        </w:rPr>
        <w:t>directors'</w:t>
      </w:r>
      <w:bookmarkStart w:id="2328" w:name="DBG1753"/>
      <w:bookmarkEnd w:id="2328"/>
      <w:r>
        <w:rPr>
          <w:rFonts w:ascii="Times New Roman" w:hAnsi="Times New Roman" w:cs="Times New Roman"/>
          <w:color w:val="000000"/>
        </w:rPr>
        <w:t xml:space="preserve"> aggregate </w:t>
      </w:r>
      <w:bookmarkStart w:id="2329" w:name="DBG1754"/>
      <w:bookmarkEnd w:id="2329"/>
      <w:r>
        <w:rPr>
          <w:rFonts w:ascii="Times New Roman" w:hAnsi="Times New Roman" w:cs="Times New Roman"/>
          <w:color w:val="000000"/>
        </w:rPr>
        <w:t>remuneration</w:t>
      </w:r>
      <w:bookmarkStart w:id="2330" w:name="DBG1755"/>
      <w:bookmarkEnd w:id="2330"/>
      <w:r>
        <w:rPr>
          <w:rFonts w:ascii="Times New Roman" w:hAnsi="Times New Roman" w:cs="Times New Roman"/>
          <w:color w:val="000000"/>
        </w:rPr>
        <w:t xml:space="preserve"> in respect of qualifying services were:</w:t>
      </w:r>
    </w:p>
    <w:p w14:paraId="4FDA4F67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E4067B" w14:paraId="0C99BB62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05250EEB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31" w:name="DBG1756"/>
            <w:bookmarkStart w:id="2332" w:name="DBG1757"/>
            <w:bookmarkEnd w:id="2331"/>
            <w:bookmarkEnd w:id="233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BA017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333" w:name="DBG1758"/>
            <w:bookmarkEnd w:id="233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D6557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334" w:name="DBG1759"/>
            <w:bookmarkEnd w:id="2334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E4067B" w14:paraId="685CCA56" w14:textId="77777777">
        <w:trPr>
          <w:ins w:id="2335" w:author="Charles" w:date="2013-01-01T09:56:00Z"/>
        </w:trPr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00B6498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336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  <w:bookmarkStart w:id="2337" w:name="DBG1760"/>
            <w:bookmarkEnd w:id="233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2FE9A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338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49B0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ins w:id="2339" w:author="Charles" w:date="2013-01-01T09:56:00Z"/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2340" w:name="DBG1761"/>
            <w:bookmarkEnd w:id="2340"/>
            <w:ins w:id="2341" w:author="Charles" w:date="2013-01-01T09:56:00Z">
              <w:r>
                <w:rPr>
                  <w:rFonts w:ascii="Arial" w:hAnsi="Arial" w:cs="Arial"/>
                  <w:b/>
                  <w:bCs/>
                  <w:i/>
                  <w:iCs/>
                  <w:color w:val="000000"/>
                  <w:sz w:val="16"/>
                  <w:szCs w:val="16"/>
                </w:rPr>
                <w:t>(restated)</w:t>
              </w:r>
            </w:ins>
          </w:p>
        </w:tc>
      </w:tr>
      <w:tr w:rsidR="00E4067B" w14:paraId="735ECB44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4ACB412C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342" w:name="DBG1762"/>
            <w:bookmarkEnd w:id="234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901F7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343" w:name="DBG1763"/>
            <w:bookmarkEnd w:id="234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13A99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344" w:name="DBG1764"/>
            <w:bookmarkEnd w:id="2344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E4067B" w14:paraId="7B8D8D23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16A8EABD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45" w:name="DBG1765"/>
            <w:bookmarkStart w:id="2346" w:name="DBG1766"/>
            <w:bookmarkEnd w:id="2345"/>
            <w:bookmarkEnd w:id="2346"/>
            <w:r>
              <w:rPr>
                <w:rFonts w:ascii="Times New Roman" w:hAnsi="Times New Roman" w:cs="Times New Roman"/>
                <w:color w:val="000000"/>
              </w:rPr>
              <w:t>Remuneration receivable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4211E0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47" w:name="DBG1767"/>
            <w:bookmarkStart w:id="2348" w:name="DD138"/>
            <w:bookmarkEnd w:id="2347"/>
            <w:bookmarkEnd w:id="234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240,321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B4A794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49" w:name="DBG1768"/>
            <w:bookmarkStart w:id="2350" w:name="DD139"/>
            <w:bookmarkEnd w:id="2349"/>
            <w:bookmarkEnd w:id="2350"/>
            <w:r>
              <w:rPr>
                <w:rFonts w:ascii="Times New Roman" w:hAnsi="Times New Roman" w:cs="Times New Roman"/>
                <w:color w:val="000000"/>
              </w:rPr>
              <w:t>267,040</w:t>
            </w:r>
          </w:p>
        </w:tc>
      </w:tr>
      <w:tr w:rsidR="00E4067B" w14:paraId="389AE335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006C76A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51" w:name="DBG1769"/>
            <w:bookmarkStart w:id="2352" w:name="DBG1770"/>
            <w:bookmarkEnd w:id="2351"/>
            <w:bookmarkEnd w:id="2352"/>
            <w:r>
              <w:rPr>
                <w:rFonts w:ascii="Times New Roman" w:hAnsi="Times New Roman" w:cs="Times New Roman"/>
                <w:color w:val="000000"/>
              </w:rPr>
              <w:t>Value of company pension contributions to money purchase schemes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0663D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53" w:name="DBG1771"/>
            <w:bookmarkStart w:id="2354" w:name="DD140"/>
            <w:bookmarkEnd w:id="2353"/>
            <w:bookmarkEnd w:id="235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47,956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2F2B3E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55" w:name="DBG1772"/>
            <w:bookmarkStart w:id="2356" w:name="DD141"/>
            <w:bookmarkEnd w:id="2355"/>
            <w:bookmarkEnd w:id="2356"/>
            <w:r>
              <w:rPr>
                <w:rFonts w:ascii="Times New Roman" w:hAnsi="Times New Roman" w:cs="Times New Roman"/>
                <w:color w:val="000000"/>
              </w:rPr>
              <w:t>79,600</w:t>
            </w:r>
          </w:p>
        </w:tc>
      </w:tr>
      <w:tr w:rsidR="00E4067B" w14:paraId="6E6DC472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290B417F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DC656D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2BDA9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E4067B" w14:paraId="2B0B03E2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0416315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357" w:name="DBG1773"/>
            <w:bookmarkEnd w:id="235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6FAE0C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58" w:name="DBG1774"/>
            <w:bookmarkStart w:id="2359" w:name="DD142"/>
            <w:bookmarkEnd w:id="2358"/>
            <w:bookmarkEnd w:id="235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288,277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74DB39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60" w:name="DBG1775"/>
            <w:bookmarkStart w:id="2361" w:name="DD143"/>
            <w:bookmarkEnd w:id="2360"/>
            <w:bookmarkEnd w:id="2361"/>
            <w:r>
              <w:rPr>
                <w:rFonts w:ascii="Times New Roman" w:hAnsi="Times New Roman" w:cs="Times New Roman"/>
                <w:color w:val="000000"/>
              </w:rPr>
              <w:t>346,640</w:t>
            </w:r>
          </w:p>
        </w:tc>
      </w:tr>
      <w:tr w:rsidR="00E4067B" w14:paraId="2C062EA4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60A0B769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A92DD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50136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14:paraId="04380E97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594757E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362" w:name="DBG1776"/>
      <w:bookmarkEnd w:id="2362"/>
      <w:r>
        <w:rPr>
          <w:rFonts w:ascii="Times New Roman" w:hAnsi="Times New Roman" w:cs="Times New Roman"/>
          <w:b/>
          <w:bCs/>
          <w:color w:val="000000"/>
        </w:rPr>
        <w:t xml:space="preserve">Remuneration </w:t>
      </w:r>
      <w:bookmarkStart w:id="2363" w:name="DBG1777"/>
      <w:bookmarkEnd w:id="2363"/>
      <w:r>
        <w:rPr>
          <w:rFonts w:ascii="Times New Roman" w:hAnsi="Times New Roman" w:cs="Times New Roman"/>
          <w:b/>
          <w:bCs/>
          <w:color w:val="000000"/>
        </w:rPr>
        <w:t xml:space="preserve">of highest paid </w:t>
      </w:r>
      <w:bookmarkStart w:id="2364" w:name="DBG1778"/>
      <w:bookmarkEnd w:id="2364"/>
      <w:r>
        <w:rPr>
          <w:rFonts w:ascii="Times New Roman" w:hAnsi="Times New Roman" w:cs="Times New Roman"/>
          <w:b/>
          <w:bCs/>
          <w:color w:val="000000"/>
        </w:rPr>
        <w:t>director</w:t>
      </w:r>
      <w:bookmarkStart w:id="2365" w:name="DBG1779"/>
      <w:bookmarkEnd w:id="2365"/>
      <w:r>
        <w:rPr>
          <w:rFonts w:ascii="Times New Roman" w:hAnsi="Times New Roman" w:cs="Times New Roman"/>
          <w:b/>
          <w:bCs/>
          <w:color w:val="000000"/>
        </w:rPr>
        <w:t>:</w:t>
      </w:r>
      <w:bookmarkStart w:id="2366" w:name="DBG1780"/>
      <w:bookmarkEnd w:id="2366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E4067B" w14:paraId="0C4B14F8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B6C5D4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67" w:name="DBG1781"/>
            <w:bookmarkStart w:id="2368" w:name="DBG1782"/>
            <w:bookmarkEnd w:id="2367"/>
            <w:bookmarkEnd w:id="236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436C6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369" w:name="DBG1783"/>
            <w:bookmarkEnd w:id="236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A2455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370" w:name="DBG1784"/>
            <w:bookmarkEnd w:id="2370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E4067B" w14:paraId="05CCDBEB" w14:textId="77777777">
        <w:trPr>
          <w:ins w:id="2371" w:author="Charles" w:date="2013-01-01T09:56:00Z"/>
        </w:trPr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377012F6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372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  <w:bookmarkStart w:id="2373" w:name="DBG1785"/>
            <w:bookmarkEnd w:id="237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428ED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374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309D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ins w:id="2375" w:author="Charles" w:date="2013-01-01T09:56:00Z"/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2376" w:name="DBG1786"/>
            <w:bookmarkEnd w:id="2376"/>
            <w:ins w:id="2377" w:author="Charles" w:date="2013-01-01T09:56:00Z">
              <w:r>
                <w:rPr>
                  <w:rFonts w:ascii="Arial" w:hAnsi="Arial" w:cs="Arial"/>
                  <w:b/>
                  <w:bCs/>
                  <w:i/>
                  <w:iCs/>
                  <w:color w:val="000000"/>
                  <w:sz w:val="16"/>
                  <w:szCs w:val="16"/>
                </w:rPr>
                <w:t>(restated)</w:t>
              </w:r>
            </w:ins>
          </w:p>
        </w:tc>
      </w:tr>
      <w:tr w:rsidR="00E4067B" w14:paraId="7E8E4460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1F1D67F1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378" w:name="DBG1787"/>
            <w:bookmarkEnd w:id="237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294A6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379" w:name="DBG1788"/>
            <w:bookmarkEnd w:id="2379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18916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380" w:name="DBG1789"/>
            <w:bookmarkEnd w:id="238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E4067B" w14:paraId="19D2B296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32E206A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81" w:name="DBG1790"/>
            <w:bookmarkStart w:id="2382" w:name="DBG1791"/>
            <w:bookmarkEnd w:id="2381"/>
            <w:bookmarkEnd w:id="2382"/>
            <w:r>
              <w:rPr>
                <w:rFonts w:ascii="Times New Roman" w:hAnsi="Times New Roman" w:cs="Times New Roman"/>
                <w:color w:val="000000"/>
              </w:rPr>
              <w:t>Total remuneration (excluding pension contributions)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26A843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83" w:name="DBG1792"/>
            <w:bookmarkStart w:id="2384" w:name="DD144"/>
            <w:bookmarkEnd w:id="2383"/>
            <w:bookmarkEnd w:id="238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125,218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11D985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85" w:name="DBG1793"/>
            <w:bookmarkStart w:id="2386" w:name="DD145"/>
            <w:bookmarkEnd w:id="2385"/>
            <w:bookmarkEnd w:id="2386"/>
            <w:r>
              <w:rPr>
                <w:rFonts w:ascii="Times New Roman" w:hAnsi="Times New Roman" w:cs="Times New Roman"/>
                <w:color w:val="000000"/>
              </w:rPr>
              <w:t>113,226</w:t>
            </w:r>
          </w:p>
        </w:tc>
      </w:tr>
      <w:tr w:rsidR="00E4067B" w14:paraId="567EA017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4319F44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87" w:name="DBG1794"/>
            <w:bookmarkStart w:id="2388" w:name="DBG1795"/>
            <w:bookmarkEnd w:id="2387"/>
            <w:bookmarkEnd w:id="2388"/>
            <w:r>
              <w:rPr>
                <w:rFonts w:ascii="Times New Roman" w:hAnsi="Times New Roman" w:cs="Times New Roman"/>
                <w:color w:val="000000"/>
              </w:rPr>
              <w:t>Value of company pension contributions to money purchase schemes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BDA5E1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89" w:name="DBG1796"/>
            <w:bookmarkStart w:id="2390" w:name="DD146"/>
            <w:bookmarkEnd w:id="2389"/>
            <w:bookmarkEnd w:id="239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15,506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19143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91" w:name="DBG1797"/>
            <w:bookmarkStart w:id="2392" w:name="DD147"/>
            <w:bookmarkEnd w:id="2391"/>
            <w:bookmarkEnd w:id="2392"/>
            <w:r>
              <w:rPr>
                <w:rFonts w:ascii="Times New Roman" w:hAnsi="Times New Roman" w:cs="Times New Roman"/>
                <w:color w:val="000000"/>
              </w:rPr>
              <w:t>62,813</w:t>
            </w:r>
          </w:p>
        </w:tc>
      </w:tr>
      <w:tr w:rsidR="00E4067B" w14:paraId="5DD9C1AE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2D069A5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71D03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4E59D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E4067B" w14:paraId="19578420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05E826F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393" w:name="DBG1798"/>
            <w:bookmarkEnd w:id="239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2BF47A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94" w:name="DBG1799"/>
            <w:bookmarkStart w:id="2395" w:name="DD148"/>
            <w:bookmarkEnd w:id="2394"/>
            <w:bookmarkEnd w:id="239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140,724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4EB3E0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96" w:name="DBG1800"/>
            <w:bookmarkStart w:id="2397" w:name="DD149"/>
            <w:bookmarkEnd w:id="2396"/>
            <w:bookmarkEnd w:id="2397"/>
            <w:r>
              <w:rPr>
                <w:rFonts w:ascii="Times New Roman" w:hAnsi="Times New Roman" w:cs="Times New Roman"/>
                <w:color w:val="000000"/>
              </w:rPr>
              <w:t>176,039</w:t>
            </w:r>
          </w:p>
        </w:tc>
      </w:tr>
      <w:tr w:rsidR="00E4067B" w14:paraId="3A35BFCA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4D747AB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95B0E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B14F2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14:paraId="3B0B8C90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ns w:id="2398" w:author="Charles" w:date="2013-01-01T09:56:00Z"/>
          <w:rFonts w:ascii="Times New Roman" w:hAnsi="Times New Roman" w:cs="Times New Roman"/>
          <w:color w:val="000000"/>
          <w:sz w:val="12"/>
          <w:szCs w:val="12"/>
        </w:rPr>
        <w:sectPr w:rsidR="00E4067B">
          <w:headerReference w:type="default" r:id="rId50"/>
          <w:footerReference w:type="default" r:id="rId51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451C4488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87DF589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17" w:name="DBG1822"/>
      <w:bookmarkEnd w:id="2417"/>
      <w:r>
        <w:rPr>
          <w:rFonts w:ascii="Times New Roman" w:hAnsi="Times New Roman" w:cs="Times New Roman"/>
          <w:color w:val="000000"/>
        </w:rPr>
        <w:t xml:space="preserve">The number of </w:t>
      </w:r>
      <w:bookmarkStart w:id="2418" w:name="DBG1823"/>
      <w:bookmarkEnd w:id="2418"/>
      <w:r>
        <w:rPr>
          <w:rFonts w:ascii="Times New Roman" w:hAnsi="Times New Roman" w:cs="Times New Roman"/>
          <w:color w:val="000000"/>
        </w:rPr>
        <w:t>directors</w:t>
      </w:r>
      <w:bookmarkStart w:id="2419" w:name="DBG1824"/>
      <w:bookmarkEnd w:id="2419"/>
      <w:r>
        <w:rPr>
          <w:rFonts w:ascii="Times New Roman" w:hAnsi="Times New Roman" w:cs="Times New Roman"/>
          <w:color w:val="000000"/>
        </w:rPr>
        <w:t xml:space="preserve"> who accrued benefits under </w:t>
      </w:r>
      <w:bookmarkStart w:id="2420" w:name="DBG1825"/>
      <w:bookmarkEnd w:id="2420"/>
      <w:r>
        <w:rPr>
          <w:rFonts w:ascii="Times New Roman" w:hAnsi="Times New Roman" w:cs="Times New Roman"/>
          <w:color w:val="000000"/>
        </w:rPr>
        <w:t>company</w:t>
      </w:r>
      <w:bookmarkStart w:id="2421" w:name="DBG1826"/>
      <w:bookmarkEnd w:id="2421"/>
      <w:r>
        <w:rPr>
          <w:rFonts w:ascii="Times New Roman" w:hAnsi="Times New Roman" w:cs="Times New Roman"/>
          <w:color w:val="000000"/>
        </w:rPr>
        <w:t xml:space="preserve"> pension schemes was as follows:</w:t>
      </w:r>
    </w:p>
    <w:p w14:paraId="43418AB2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E4067B" w14:paraId="7304AA8B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4472A72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22" w:name="DBG1827"/>
            <w:bookmarkStart w:id="2423" w:name="DBG1828"/>
            <w:bookmarkEnd w:id="2422"/>
            <w:bookmarkEnd w:id="242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370D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24" w:name="DBG1829"/>
            <w:bookmarkEnd w:id="242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8DA52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25" w:name="DBG1830"/>
            <w:bookmarkEnd w:id="2425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E4067B" w14:paraId="025E7DBF" w14:textId="77777777">
        <w:trPr>
          <w:ins w:id="2426" w:author="Charles" w:date="2013-01-01T09:56:00Z"/>
        </w:trPr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150F823F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427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  <w:bookmarkStart w:id="2428" w:name="DBG1831"/>
            <w:bookmarkEnd w:id="242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4660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429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CA1A4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ins w:id="2430" w:author="Charles" w:date="2013-01-01T09:56:00Z"/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2431" w:name="DBG1832"/>
            <w:bookmarkEnd w:id="2431"/>
            <w:ins w:id="2432" w:author="Charles" w:date="2013-01-01T09:56:00Z">
              <w:r>
                <w:rPr>
                  <w:rFonts w:ascii="Arial" w:hAnsi="Arial" w:cs="Arial"/>
                  <w:b/>
                  <w:bCs/>
                  <w:i/>
                  <w:iCs/>
                  <w:color w:val="000000"/>
                  <w:sz w:val="16"/>
                  <w:szCs w:val="16"/>
                </w:rPr>
                <w:t>(restated)</w:t>
              </w:r>
            </w:ins>
          </w:p>
        </w:tc>
      </w:tr>
      <w:tr w:rsidR="00E4067B" w14:paraId="5FF3D774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7E0AB01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433" w:name="DBG1833"/>
            <w:bookmarkEnd w:id="243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2934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434" w:name="DBG1834"/>
            <w:bookmarkEnd w:id="243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85C9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435" w:name="DBG1835"/>
            <w:bookmarkEnd w:id="243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E4067B" w14:paraId="24F0D041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289D607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36" w:name="DBG1836"/>
            <w:bookmarkStart w:id="2437" w:name="DBG1837"/>
            <w:bookmarkEnd w:id="2436"/>
            <w:bookmarkEnd w:id="2437"/>
            <w:r>
              <w:rPr>
                <w:rFonts w:ascii="Times New Roman" w:hAnsi="Times New Roman" w:cs="Times New Roman"/>
                <w:color w:val="000000"/>
              </w:rPr>
              <w:t xml:space="preserve">Money purchase schemes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8BBC6F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38" w:name="DBG1838"/>
            <w:bookmarkStart w:id="2439" w:name="DD150"/>
            <w:bookmarkEnd w:id="2438"/>
            <w:bookmarkEnd w:id="243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8AF0F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40" w:name="DBG1839"/>
            <w:bookmarkStart w:id="2441" w:name="DD151"/>
            <w:bookmarkEnd w:id="2440"/>
            <w:bookmarkEnd w:id="2441"/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E4067B" w14:paraId="29F68E3B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4572267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B007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8ECA6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14:paraId="72BB409A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4AA459D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442" w:name="DBG1840"/>
      <w:bookmarkEnd w:id="2442"/>
      <w:r>
        <w:rPr>
          <w:rFonts w:ascii="Arial" w:hAnsi="Arial" w:cs="Arial"/>
          <w:b/>
          <w:bCs/>
          <w:color w:val="000000"/>
        </w:rPr>
        <w:t>6.</w:t>
      </w:r>
      <w:r>
        <w:rPr>
          <w:rFonts w:ascii="Times New Roman" w:hAnsi="Times New Roman" w:cs="Times New Roman"/>
          <w:color w:val="000000"/>
        </w:rPr>
        <w:tab/>
      </w:r>
      <w:bookmarkStart w:id="2443" w:name="DBG1841"/>
      <w:bookmarkEnd w:id="2443"/>
      <w:r>
        <w:rPr>
          <w:rFonts w:ascii="Times New Roman" w:hAnsi="Times New Roman" w:cs="Times New Roman"/>
          <w:b/>
          <w:bCs/>
          <w:color w:val="000000"/>
        </w:rPr>
        <w:t>INTEREST PAYABLE AND SIMILAR CHARGES</w:t>
      </w:r>
      <w:bookmarkStart w:id="2444" w:name="DBG1842"/>
      <w:bookmarkEnd w:id="2444"/>
    </w:p>
    <w:p w14:paraId="633D60A4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E4067B" w14:paraId="15CDE7B5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44B14DCB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45" w:name="DBG1843"/>
            <w:bookmarkStart w:id="2446" w:name="DBG1844"/>
            <w:bookmarkEnd w:id="2445"/>
            <w:bookmarkEnd w:id="244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0232E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47" w:name="DBG1845"/>
            <w:bookmarkEnd w:id="244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67665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48" w:name="DBG1846"/>
            <w:bookmarkEnd w:id="2448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E4067B" w14:paraId="032DECCD" w14:textId="77777777">
        <w:trPr>
          <w:ins w:id="2449" w:author="Charles" w:date="2013-01-01T09:56:00Z"/>
        </w:trPr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173EC4E7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450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  <w:bookmarkStart w:id="2451" w:name="DBG1847"/>
            <w:bookmarkEnd w:id="245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4839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452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09487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ins w:id="2453" w:author="Charles" w:date="2013-01-01T09:56:00Z"/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2454" w:name="DBG1848"/>
            <w:bookmarkEnd w:id="2454"/>
            <w:ins w:id="2455" w:author="Charles" w:date="2013-01-01T09:56:00Z">
              <w:r>
                <w:rPr>
                  <w:rFonts w:ascii="Arial" w:hAnsi="Arial" w:cs="Arial"/>
                  <w:b/>
                  <w:bCs/>
                  <w:i/>
                  <w:iCs/>
                  <w:color w:val="000000"/>
                  <w:sz w:val="16"/>
                  <w:szCs w:val="16"/>
                </w:rPr>
                <w:t>(restated)</w:t>
              </w:r>
            </w:ins>
          </w:p>
        </w:tc>
      </w:tr>
      <w:tr w:rsidR="00E4067B" w14:paraId="4B2F93B3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13E239B6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456" w:name="DBG1849"/>
            <w:bookmarkEnd w:id="245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CCA84D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457" w:name="DBG1850"/>
            <w:bookmarkEnd w:id="2457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6170C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458" w:name="DBG1851"/>
            <w:bookmarkEnd w:id="2458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E4067B" w14:paraId="7A76C464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7B420FF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59" w:name="DBG1852"/>
            <w:bookmarkStart w:id="2460" w:name="DBG1853"/>
            <w:bookmarkEnd w:id="2459"/>
            <w:bookmarkEnd w:id="2460"/>
            <w:r>
              <w:rPr>
                <w:rFonts w:ascii="Times New Roman" w:hAnsi="Times New Roman" w:cs="Times New Roman"/>
                <w:color w:val="000000"/>
              </w:rPr>
              <w:t xml:space="preserve">Interest payable on bank borrowing          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6B840C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61" w:name="DBG1854"/>
            <w:bookmarkStart w:id="2462" w:name="DD152"/>
            <w:bookmarkEnd w:id="2461"/>
            <w:bookmarkEnd w:id="246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23,386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B589DE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63" w:name="DBG1855"/>
            <w:bookmarkStart w:id="2464" w:name="DD153"/>
            <w:bookmarkEnd w:id="2463"/>
            <w:bookmarkEnd w:id="2464"/>
            <w:r>
              <w:rPr>
                <w:rFonts w:ascii="Times New Roman" w:hAnsi="Times New Roman" w:cs="Times New Roman"/>
                <w:color w:val="000000"/>
              </w:rPr>
              <w:t>49,178</w:t>
            </w:r>
          </w:p>
        </w:tc>
      </w:tr>
      <w:tr w:rsidR="00E4067B" w14:paraId="06949A83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395919C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65" w:name="DBG1856"/>
            <w:bookmarkStart w:id="2466" w:name="DBG1857"/>
            <w:bookmarkEnd w:id="2465"/>
            <w:bookmarkEnd w:id="2466"/>
            <w:r>
              <w:rPr>
                <w:rFonts w:ascii="Times New Roman" w:hAnsi="Times New Roman" w:cs="Times New Roman"/>
                <w:color w:val="000000"/>
              </w:rPr>
              <w:t>Finance charges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3DCA78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67" w:name="DBG1858"/>
            <w:bookmarkStart w:id="2468" w:name="DD154"/>
            <w:bookmarkEnd w:id="2467"/>
            <w:bookmarkEnd w:id="246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57,763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D30C4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69" w:name="DBG1859"/>
            <w:bookmarkStart w:id="2470" w:name="DD155"/>
            <w:bookmarkEnd w:id="2469"/>
            <w:bookmarkEnd w:id="2470"/>
            <w:r>
              <w:rPr>
                <w:rFonts w:ascii="Times New Roman" w:hAnsi="Times New Roman" w:cs="Times New Roman"/>
                <w:color w:val="000000"/>
              </w:rPr>
              <w:t>67,998</w:t>
            </w:r>
          </w:p>
        </w:tc>
      </w:tr>
      <w:tr w:rsidR="00E4067B" w14:paraId="78B28817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0DF835C3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3326B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61597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E4067B" w14:paraId="152CD188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741BD469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471" w:name="DBG1860"/>
            <w:bookmarkEnd w:id="247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B0BC4C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72" w:name="DBG1861"/>
            <w:bookmarkStart w:id="2473" w:name="DD156"/>
            <w:bookmarkEnd w:id="2472"/>
            <w:bookmarkEnd w:id="247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81,149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34AF11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74" w:name="DBG1862"/>
            <w:bookmarkStart w:id="2475" w:name="DD157"/>
            <w:bookmarkEnd w:id="2474"/>
            <w:bookmarkEnd w:id="2475"/>
            <w:r>
              <w:rPr>
                <w:rFonts w:ascii="Times New Roman" w:hAnsi="Times New Roman" w:cs="Times New Roman"/>
                <w:color w:val="000000"/>
              </w:rPr>
              <w:t>117,176</w:t>
            </w:r>
          </w:p>
        </w:tc>
      </w:tr>
      <w:tr w:rsidR="00E4067B" w14:paraId="5FA0DB80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736F0447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0408A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C1DD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14:paraId="7D021EFC" w14:textId="77777777" w:rsidR="00534BD6" w:rsidRDefault="00534B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del w:id="2476" w:author="Charles" w:date="2013-01-01T09:56:00Z"/>
          <w:rFonts w:ascii="Times New Roman" w:hAnsi="Times New Roman" w:cs="Times New Roman"/>
          <w:color w:val="000000"/>
          <w:sz w:val="12"/>
          <w:szCs w:val="12"/>
        </w:rPr>
        <w:sectPr w:rsidR="00534BD6">
          <w:headerReference w:type="default" r:id="rId52"/>
          <w:footerReference w:type="default" r:id="rId53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3911B204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6E7083C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477" w:name="DBG1863"/>
      <w:bookmarkEnd w:id="2477"/>
      <w:r>
        <w:rPr>
          <w:rFonts w:ascii="Arial" w:hAnsi="Arial" w:cs="Arial"/>
          <w:b/>
          <w:bCs/>
          <w:color w:val="000000"/>
        </w:rPr>
        <w:t>7.</w:t>
      </w:r>
      <w:r>
        <w:rPr>
          <w:rFonts w:ascii="Times New Roman" w:hAnsi="Times New Roman" w:cs="Times New Roman"/>
          <w:color w:val="000000"/>
        </w:rPr>
        <w:tab/>
      </w:r>
      <w:bookmarkStart w:id="2478" w:name="DBG1864"/>
      <w:bookmarkEnd w:id="2478"/>
      <w:r>
        <w:rPr>
          <w:rFonts w:ascii="Times New Roman" w:hAnsi="Times New Roman" w:cs="Times New Roman"/>
          <w:b/>
          <w:bCs/>
          <w:color w:val="000000"/>
        </w:rPr>
        <w:t>TAXATION ON ORDINARY ACTIVITIES</w:t>
      </w:r>
      <w:bookmarkStart w:id="2479" w:name="DBG1865"/>
      <w:bookmarkEnd w:id="2479"/>
    </w:p>
    <w:p w14:paraId="1833DC43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895B090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80" w:name="DBG1866"/>
      <w:bookmarkEnd w:id="2480"/>
      <w:r>
        <w:rPr>
          <w:rFonts w:ascii="Times New Roman" w:hAnsi="Times New Roman" w:cs="Times New Roman"/>
          <w:b/>
          <w:bCs/>
          <w:color w:val="000000"/>
        </w:rPr>
        <w:t>(a)</w:t>
      </w:r>
      <w:bookmarkStart w:id="2481" w:name="DBG1867"/>
      <w:bookmarkEnd w:id="2481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bookmarkStart w:id="2482" w:name="DBG1868"/>
      <w:bookmarkEnd w:id="2482"/>
      <w:r>
        <w:rPr>
          <w:rFonts w:ascii="Times New Roman" w:hAnsi="Times New Roman" w:cs="Times New Roman"/>
          <w:b/>
          <w:bCs/>
          <w:color w:val="000000"/>
        </w:rPr>
        <w:t>Analysis of charge in the year</w:t>
      </w:r>
      <w:bookmarkStart w:id="2483" w:name="DBG1869"/>
      <w:bookmarkEnd w:id="2483"/>
    </w:p>
    <w:p w14:paraId="41A33CF5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E4067B" w14:paraId="79A12D12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2E66692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84" w:name="DBG1870"/>
            <w:bookmarkStart w:id="2485" w:name="DBG1871"/>
            <w:bookmarkEnd w:id="2484"/>
            <w:bookmarkEnd w:id="248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DC06E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86" w:name="DBG1872"/>
            <w:bookmarkEnd w:id="248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02C08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87" w:name="DBG1873"/>
            <w:bookmarkEnd w:id="2487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E4067B" w14:paraId="474DA467" w14:textId="77777777">
        <w:trPr>
          <w:ins w:id="2488" w:author="Charles" w:date="2013-01-01T09:56:00Z"/>
        </w:trPr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374AFB8F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489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  <w:bookmarkStart w:id="2490" w:name="DBG1874"/>
            <w:bookmarkEnd w:id="249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A165B4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491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C7928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ins w:id="2492" w:author="Charles" w:date="2013-01-01T09:56:00Z"/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2493" w:name="DBG1875"/>
            <w:bookmarkEnd w:id="2493"/>
            <w:ins w:id="2494" w:author="Charles" w:date="2013-01-01T09:56:00Z">
              <w:r>
                <w:rPr>
                  <w:rFonts w:ascii="Arial" w:hAnsi="Arial" w:cs="Arial"/>
                  <w:b/>
                  <w:bCs/>
                  <w:i/>
                  <w:iCs/>
                  <w:color w:val="000000"/>
                  <w:sz w:val="16"/>
                  <w:szCs w:val="16"/>
                </w:rPr>
                <w:t>(restated)</w:t>
              </w:r>
            </w:ins>
          </w:p>
        </w:tc>
      </w:tr>
      <w:tr w:rsidR="00E4067B" w14:paraId="7E929EC1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08A8EF5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495" w:name="DBG1876"/>
            <w:bookmarkEnd w:id="249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F1BF7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496" w:name="DBG1877"/>
            <w:bookmarkEnd w:id="2496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BAF5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497" w:name="DBG1878"/>
            <w:bookmarkEnd w:id="2497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</w:tbl>
    <w:p w14:paraId="59E13F95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98" w:name="DBG1879"/>
      <w:bookmarkEnd w:id="2498"/>
      <w:r>
        <w:rPr>
          <w:rFonts w:ascii="Times New Roman" w:hAnsi="Times New Roman" w:cs="Times New Roman"/>
          <w:color w:val="000000"/>
        </w:rPr>
        <w:t>Current tax:</w:t>
      </w:r>
      <w:bookmarkStart w:id="2499" w:name="DBG1880"/>
      <w:bookmarkEnd w:id="2499"/>
    </w:p>
    <w:p w14:paraId="31511F81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03272AE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00" w:name="DBG1881"/>
      <w:bookmarkEnd w:id="2500"/>
      <w:r>
        <w:rPr>
          <w:rFonts w:ascii="Times New Roman" w:hAnsi="Times New Roman" w:cs="Times New Roman"/>
          <w:color w:val="000000"/>
        </w:rPr>
        <w:t xml:space="preserve">In respect of the </w:t>
      </w:r>
      <w:bookmarkStart w:id="2501" w:name="DBG1882"/>
      <w:bookmarkEnd w:id="2501"/>
      <w:r>
        <w:rPr>
          <w:rFonts w:ascii="Times New Roman" w:hAnsi="Times New Roman" w:cs="Times New Roman"/>
          <w:color w:val="000000"/>
        </w:rPr>
        <w:t>year</w:t>
      </w:r>
      <w:bookmarkStart w:id="2502" w:name="DBG1883"/>
      <w:bookmarkEnd w:id="2502"/>
      <w:r>
        <w:rPr>
          <w:rFonts w:ascii="Times New Roman" w:hAnsi="Times New Roman" w:cs="Times New Roman"/>
          <w:color w:val="000000"/>
        </w:rPr>
        <w:t>:</w:t>
      </w:r>
    </w:p>
    <w:p w14:paraId="7A663661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117"/>
        <w:gridCol w:w="5951"/>
        <w:gridCol w:w="1278"/>
        <w:gridCol w:w="1279"/>
      </w:tblGrid>
      <w:tr w:rsidR="00E4067B" w14:paraId="1118CE6F" w14:textId="77777777"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14:paraId="3E4117C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03" w:name="DBG1884"/>
            <w:bookmarkStart w:id="2504" w:name="DBG1885"/>
            <w:bookmarkEnd w:id="2503"/>
            <w:bookmarkEnd w:id="2504"/>
            <w:r>
              <w:rPr>
                <w:rFonts w:ascii="Times New Roman" w:hAnsi="Times New Roman" w:cs="Times New Roman"/>
                <w:color w:val="000000"/>
              </w:rPr>
              <w:t>UK Corporation tax based on the results for the year at 28% (2008 - 28%)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A26C0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05" w:name="DBG1886"/>
            <w:bookmarkStart w:id="2506" w:name="DD158"/>
            <w:bookmarkEnd w:id="2505"/>
            <w:bookmarkEnd w:id="250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303,243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D7E72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07" w:name="DBG1887"/>
            <w:bookmarkStart w:id="2508" w:name="DD159"/>
            <w:bookmarkEnd w:id="2507"/>
            <w:bookmarkEnd w:id="2508"/>
            <w:r>
              <w:rPr>
                <w:rFonts w:ascii="Times New Roman" w:hAnsi="Times New Roman" w:cs="Times New Roman"/>
                <w:color w:val="000000"/>
              </w:rPr>
              <w:t>104,037</w:t>
            </w:r>
          </w:p>
        </w:tc>
      </w:tr>
      <w:tr w:rsidR="00E4067B" w14:paraId="1D746BF4" w14:textId="77777777"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14:paraId="7FB424E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09" w:name="DBG1888"/>
            <w:bookmarkStart w:id="2510" w:name="DBG1889"/>
            <w:bookmarkEnd w:id="2509"/>
            <w:bookmarkEnd w:id="2510"/>
            <w:r>
              <w:rPr>
                <w:rFonts w:ascii="Times New Roman" w:hAnsi="Times New Roman" w:cs="Times New Roman"/>
                <w:color w:val="000000"/>
              </w:rPr>
              <w:t>Over/under provision in prior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F8B50B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11" w:name="DBG1890"/>
            <w:bookmarkStart w:id="2512" w:name="DD160"/>
            <w:bookmarkEnd w:id="2511"/>
            <w:bookmarkEnd w:id="251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(209,529)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463BE4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13" w:name="DBG1891"/>
            <w:bookmarkStart w:id="2514" w:name="DD161"/>
            <w:bookmarkEnd w:id="2513"/>
            <w:bookmarkEnd w:id="2514"/>
            <w:r>
              <w:rPr>
                <w:rFonts w:ascii="Times New Roman" w:hAnsi="Times New Roman" w:cs="Times New Roman"/>
                <w:color w:val="000000"/>
              </w:rPr>
              <w:t>30,830</w:t>
            </w:r>
          </w:p>
        </w:tc>
      </w:tr>
      <w:tr w:rsidR="00E4067B" w14:paraId="2F19E34C" w14:textId="77777777"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14:paraId="165E261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E9026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0DD10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E4067B" w14:paraId="53F255CB" w14:textId="77777777"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14:paraId="0F31B2F4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515" w:name="DBG1892"/>
            <w:bookmarkEnd w:id="251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AAF40A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16" w:name="DBG1893"/>
            <w:bookmarkStart w:id="2517" w:name="DD162"/>
            <w:bookmarkEnd w:id="2516"/>
            <w:bookmarkEnd w:id="251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93,714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60DC5B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18" w:name="DBG1894"/>
            <w:bookmarkStart w:id="2519" w:name="DD163"/>
            <w:bookmarkEnd w:id="2518"/>
            <w:bookmarkEnd w:id="2519"/>
            <w:r>
              <w:rPr>
                <w:rFonts w:ascii="Times New Roman" w:hAnsi="Times New Roman" w:cs="Times New Roman"/>
                <w:color w:val="000000"/>
              </w:rPr>
              <w:t>134,867</w:t>
            </w:r>
          </w:p>
        </w:tc>
      </w:tr>
      <w:tr w:rsidR="00E4067B" w14:paraId="2F95E467" w14:textId="77777777"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21DA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20" w:name="DBG1895"/>
            <w:bookmarkStart w:id="2521" w:name="DBG1896"/>
            <w:bookmarkEnd w:id="2520"/>
            <w:bookmarkEnd w:id="2521"/>
            <w:r>
              <w:rPr>
                <w:rFonts w:ascii="Times New Roman" w:hAnsi="Times New Roman" w:cs="Times New Roman"/>
                <w:color w:val="000000"/>
              </w:rPr>
              <w:t>Double taxation relief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C9098E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22" w:name="DBG1897"/>
            <w:bookmarkStart w:id="2523" w:name="DD164"/>
            <w:bookmarkEnd w:id="2522"/>
            <w:bookmarkEnd w:id="252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135,798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805DA9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24" w:name="DBG1898"/>
            <w:bookmarkStart w:id="2525" w:name="DD165"/>
            <w:bookmarkEnd w:id="2524"/>
            <w:bookmarkEnd w:id="2525"/>
            <w:r>
              <w:rPr>
                <w:rFonts w:ascii="Times New Roman" w:hAnsi="Times New Roman" w:cs="Times New Roman"/>
                <w:color w:val="000000"/>
              </w:rPr>
              <w:t>249,611</w:t>
            </w:r>
          </w:p>
        </w:tc>
      </w:tr>
      <w:tr w:rsidR="00E4067B" w14:paraId="2BCC3FDD" w14:textId="77777777"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680C40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AABC0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FB5A8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E4067B" w14:paraId="1B9B9C47" w14:textId="77777777"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AC6D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26" w:name="DBG1899"/>
            <w:bookmarkStart w:id="2527" w:name="DBG1900"/>
            <w:bookmarkEnd w:id="2526"/>
            <w:bookmarkEnd w:id="2527"/>
            <w:r>
              <w:rPr>
                <w:rFonts w:ascii="Times New Roman" w:hAnsi="Times New Roman" w:cs="Times New Roman"/>
                <w:color w:val="000000"/>
              </w:rPr>
              <w:t xml:space="preserve">Total current tax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6A2F57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28" w:name="DBG1901"/>
            <w:bookmarkStart w:id="2529" w:name="DD166"/>
            <w:bookmarkEnd w:id="2528"/>
            <w:bookmarkEnd w:id="252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229,512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20A0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30" w:name="DBG1902"/>
            <w:bookmarkStart w:id="2531" w:name="DD167"/>
            <w:bookmarkEnd w:id="2530"/>
            <w:bookmarkEnd w:id="2531"/>
            <w:r>
              <w:rPr>
                <w:rFonts w:ascii="Times New Roman" w:hAnsi="Times New Roman" w:cs="Times New Roman"/>
                <w:color w:val="000000"/>
              </w:rPr>
              <w:t>384,478</w:t>
            </w:r>
          </w:p>
        </w:tc>
      </w:tr>
    </w:tbl>
    <w:p w14:paraId="3BC716E7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2532" w:name="DBG1903"/>
      <w:bookmarkEnd w:id="2532"/>
    </w:p>
    <w:p w14:paraId="5FC65DDA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33" w:name="DBG1904"/>
      <w:bookmarkEnd w:id="2533"/>
      <w:r>
        <w:rPr>
          <w:rFonts w:ascii="Times New Roman" w:hAnsi="Times New Roman" w:cs="Times New Roman"/>
          <w:color w:val="000000"/>
        </w:rPr>
        <w:t>Deferred tax:</w:t>
      </w:r>
      <w:bookmarkStart w:id="2534" w:name="DBG1905"/>
      <w:bookmarkEnd w:id="2534"/>
    </w:p>
    <w:p w14:paraId="580B6E67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117"/>
        <w:gridCol w:w="5951"/>
        <w:gridCol w:w="1278"/>
        <w:gridCol w:w="1279"/>
      </w:tblGrid>
      <w:tr w:rsidR="00E4067B" w14:paraId="5B001273" w14:textId="77777777"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14:paraId="4997491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35" w:name="DBG1906"/>
            <w:bookmarkStart w:id="2536" w:name="DBG1907"/>
            <w:bookmarkEnd w:id="2535"/>
            <w:bookmarkEnd w:id="2536"/>
            <w:r>
              <w:rPr>
                <w:rFonts w:ascii="Times New Roman" w:hAnsi="Times New Roman" w:cs="Times New Roman"/>
                <w:color w:val="000000"/>
              </w:rPr>
              <w:t>Origination and reversal of timing differences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DB27B5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37" w:name="DBG1908"/>
            <w:bookmarkStart w:id="2538" w:name="DD168"/>
            <w:bookmarkEnd w:id="2537"/>
            <w:bookmarkEnd w:id="253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(17,090)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8F215F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39" w:name="DBG1909"/>
            <w:bookmarkStart w:id="2540" w:name="DD169"/>
            <w:bookmarkEnd w:id="2539"/>
            <w:bookmarkEnd w:id="2540"/>
            <w:r>
              <w:rPr>
                <w:rFonts w:ascii="Times New Roman" w:hAnsi="Times New Roman" w:cs="Times New Roman"/>
                <w:color w:val="000000"/>
              </w:rPr>
              <w:t>(47,305)</w:t>
            </w:r>
          </w:p>
        </w:tc>
      </w:tr>
      <w:tr w:rsidR="00E4067B" w14:paraId="2BE338BF" w14:textId="77777777"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D0B6EC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639D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629ED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E4067B" w14:paraId="355A1A74" w14:textId="77777777"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04D47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41" w:name="DBG1910"/>
            <w:bookmarkStart w:id="2542" w:name="DBG1911"/>
            <w:bookmarkEnd w:id="2541"/>
            <w:bookmarkEnd w:id="2542"/>
            <w:r>
              <w:rPr>
                <w:rFonts w:ascii="Times New Roman" w:hAnsi="Times New Roman" w:cs="Times New Roman"/>
                <w:color w:val="000000"/>
              </w:rPr>
              <w:t>Tax on profit on ordinary activities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570A2F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43" w:name="DBG1912"/>
            <w:bookmarkStart w:id="2544" w:name="DD170"/>
            <w:bookmarkEnd w:id="2543"/>
            <w:bookmarkEnd w:id="254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212,422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2E6EB6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45" w:name="DBG1913"/>
            <w:bookmarkStart w:id="2546" w:name="DD171"/>
            <w:bookmarkEnd w:id="2545"/>
            <w:bookmarkEnd w:id="2546"/>
            <w:r>
              <w:rPr>
                <w:rFonts w:ascii="Times New Roman" w:hAnsi="Times New Roman" w:cs="Times New Roman"/>
                <w:color w:val="000000"/>
              </w:rPr>
              <w:t>337,173</w:t>
            </w:r>
          </w:p>
        </w:tc>
      </w:tr>
      <w:tr w:rsidR="00E4067B" w14:paraId="2C8848DC" w14:textId="77777777"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B5A1E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117CAD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E8DD8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14:paraId="035FE336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ns w:id="2547" w:author="Charles" w:date="2013-01-01T09:56:00Z"/>
          <w:rFonts w:ascii="Times New Roman" w:hAnsi="Times New Roman" w:cs="Times New Roman"/>
          <w:color w:val="000000"/>
          <w:sz w:val="12"/>
          <w:szCs w:val="12"/>
        </w:rPr>
        <w:sectPr w:rsidR="00E4067B">
          <w:headerReference w:type="default" r:id="rId54"/>
          <w:footerReference w:type="default" r:id="rId55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109C4671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6471CE3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69" w:name="DBG1935"/>
      <w:bookmarkEnd w:id="2569"/>
      <w:r>
        <w:rPr>
          <w:rFonts w:ascii="Times New Roman" w:hAnsi="Times New Roman" w:cs="Times New Roman"/>
          <w:b/>
          <w:bCs/>
          <w:color w:val="000000"/>
        </w:rPr>
        <w:t>(b)</w:t>
      </w:r>
      <w:bookmarkStart w:id="2570" w:name="DBG1936"/>
      <w:bookmarkEnd w:id="2570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bookmarkStart w:id="2571" w:name="DBG1937"/>
      <w:bookmarkEnd w:id="2571"/>
      <w:r>
        <w:rPr>
          <w:rFonts w:ascii="Times New Roman" w:hAnsi="Times New Roman" w:cs="Times New Roman"/>
          <w:b/>
          <w:bCs/>
          <w:color w:val="000000"/>
        </w:rPr>
        <w:t>Factors affecting current tax charge</w:t>
      </w:r>
      <w:bookmarkStart w:id="2572" w:name="DBG1938"/>
      <w:bookmarkEnd w:id="2572"/>
    </w:p>
    <w:p w14:paraId="012C2761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5EF71D5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73" w:name="DBG1939"/>
      <w:bookmarkEnd w:id="2573"/>
      <w:r>
        <w:rPr>
          <w:rFonts w:ascii="Times New Roman" w:hAnsi="Times New Roman" w:cs="Times New Roman"/>
          <w:color w:val="000000"/>
        </w:rPr>
        <w:t xml:space="preserve">The tax assessed on the </w:t>
      </w:r>
      <w:bookmarkStart w:id="2574" w:name="DBG1940"/>
      <w:bookmarkEnd w:id="2574"/>
      <w:r>
        <w:rPr>
          <w:rFonts w:ascii="Times New Roman" w:hAnsi="Times New Roman" w:cs="Times New Roman"/>
          <w:color w:val="000000"/>
        </w:rPr>
        <w:t>profit</w:t>
      </w:r>
      <w:bookmarkStart w:id="2575" w:name="DBG1941"/>
      <w:bookmarkEnd w:id="2575"/>
      <w:r>
        <w:rPr>
          <w:rFonts w:ascii="Times New Roman" w:hAnsi="Times New Roman" w:cs="Times New Roman"/>
          <w:color w:val="000000"/>
        </w:rPr>
        <w:t xml:space="preserve"> </w:t>
      </w:r>
      <w:bookmarkStart w:id="2576" w:name="DBG1942"/>
      <w:bookmarkEnd w:id="2576"/>
      <w:r>
        <w:rPr>
          <w:rFonts w:ascii="Times New Roman" w:hAnsi="Times New Roman" w:cs="Times New Roman"/>
          <w:color w:val="000000"/>
        </w:rPr>
        <w:t xml:space="preserve">on ordinary activities for the </w:t>
      </w:r>
      <w:bookmarkStart w:id="2577" w:name="DBG1943"/>
      <w:bookmarkEnd w:id="2577"/>
      <w:r>
        <w:rPr>
          <w:rFonts w:ascii="Times New Roman" w:hAnsi="Times New Roman" w:cs="Times New Roman"/>
          <w:color w:val="000000"/>
        </w:rPr>
        <w:t>year</w:t>
      </w:r>
      <w:bookmarkStart w:id="2578" w:name="DBG1944"/>
      <w:bookmarkEnd w:id="2578"/>
      <w:r>
        <w:rPr>
          <w:rFonts w:ascii="Times New Roman" w:hAnsi="Times New Roman" w:cs="Times New Roman"/>
          <w:color w:val="000000"/>
        </w:rPr>
        <w:t xml:space="preserve"> is </w:t>
      </w:r>
      <w:bookmarkStart w:id="2579" w:name="DBG1945"/>
      <w:bookmarkEnd w:id="2579"/>
      <w:r>
        <w:rPr>
          <w:rFonts w:ascii="Times New Roman" w:hAnsi="Times New Roman" w:cs="Times New Roman"/>
          <w:color w:val="000000"/>
        </w:rPr>
        <w:t>higher than</w:t>
      </w:r>
      <w:bookmarkStart w:id="2580" w:name="DBG1946"/>
      <w:bookmarkEnd w:id="2580"/>
      <w:r>
        <w:rPr>
          <w:rFonts w:ascii="Times New Roman" w:hAnsi="Times New Roman" w:cs="Times New Roman"/>
          <w:color w:val="000000"/>
        </w:rPr>
        <w:t xml:space="preserve"> the </w:t>
      </w:r>
      <w:bookmarkStart w:id="2581" w:name="DBG1947"/>
      <w:bookmarkEnd w:id="2581"/>
      <w:r>
        <w:rPr>
          <w:rFonts w:ascii="Times New Roman" w:hAnsi="Times New Roman" w:cs="Times New Roman"/>
          <w:color w:val="000000"/>
        </w:rPr>
        <w:t xml:space="preserve">standard rate of corporation tax </w:t>
      </w:r>
      <w:bookmarkStart w:id="2582" w:name="DBG1948"/>
      <w:bookmarkEnd w:id="2582"/>
      <w:r>
        <w:rPr>
          <w:rFonts w:ascii="Times New Roman" w:hAnsi="Times New Roman" w:cs="Times New Roman"/>
          <w:color w:val="000000"/>
        </w:rPr>
        <w:t xml:space="preserve">in </w:t>
      </w:r>
      <w:bookmarkStart w:id="2583" w:name="DBG1949"/>
      <w:bookmarkEnd w:id="2583"/>
      <w:r>
        <w:rPr>
          <w:rFonts w:ascii="Times New Roman" w:hAnsi="Times New Roman" w:cs="Times New Roman"/>
          <w:color w:val="000000"/>
        </w:rPr>
        <w:t xml:space="preserve">the UK </w:t>
      </w:r>
      <w:bookmarkStart w:id="2584" w:name="DBG1950"/>
      <w:bookmarkEnd w:id="2584"/>
      <w:r>
        <w:rPr>
          <w:rFonts w:ascii="Times New Roman" w:hAnsi="Times New Roman" w:cs="Times New Roman"/>
          <w:color w:val="000000"/>
        </w:rPr>
        <w:t xml:space="preserve">of </w:t>
      </w:r>
      <w:bookmarkStart w:id="2585" w:name="DBG1951"/>
      <w:bookmarkEnd w:id="2585"/>
      <w:r>
        <w:rPr>
          <w:rFonts w:ascii="Times New Roman" w:hAnsi="Times New Roman" w:cs="Times New Roman"/>
          <w:color w:val="000000"/>
        </w:rPr>
        <w:t>28</w:t>
      </w:r>
      <w:bookmarkStart w:id="2586" w:name="DBG1952"/>
      <w:bookmarkEnd w:id="2586"/>
      <w:r>
        <w:rPr>
          <w:rFonts w:ascii="Times New Roman" w:hAnsi="Times New Roman" w:cs="Times New Roman"/>
          <w:color w:val="000000"/>
        </w:rPr>
        <w:t>%</w:t>
      </w:r>
      <w:bookmarkStart w:id="2587" w:name="DBG1953"/>
      <w:bookmarkEnd w:id="2587"/>
      <w:r>
        <w:rPr>
          <w:rFonts w:ascii="Times New Roman" w:hAnsi="Times New Roman" w:cs="Times New Roman"/>
          <w:color w:val="000000"/>
        </w:rPr>
        <w:t xml:space="preserve"> </w:t>
      </w:r>
      <w:bookmarkStart w:id="2588" w:name="DBG1954"/>
      <w:bookmarkEnd w:id="2588"/>
      <w:r>
        <w:rPr>
          <w:rFonts w:ascii="Times New Roman" w:hAnsi="Times New Roman" w:cs="Times New Roman"/>
          <w:color w:val="000000"/>
        </w:rPr>
        <w:t>(</w:t>
      </w:r>
      <w:bookmarkStart w:id="2589" w:name="DBG1955"/>
      <w:bookmarkEnd w:id="2589"/>
      <w:r>
        <w:rPr>
          <w:rFonts w:ascii="Times New Roman" w:hAnsi="Times New Roman" w:cs="Times New Roman"/>
          <w:color w:val="000000"/>
        </w:rPr>
        <w:t>2008</w:t>
      </w:r>
      <w:bookmarkStart w:id="2590" w:name="DBG1956"/>
      <w:bookmarkEnd w:id="2590"/>
      <w:r>
        <w:rPr>
          <w:rFonts w:ascii="Times New Roman" w:hAnsi="Times New Roman" w:cs="Times New Roman"/>
          <w:color w:val="000000"/>
        </w:rPr>
        <w:t xml:space="preserve"> - </w:t>
      </w:r>
      <w:bookmarkStart w:id="2591" w:name="DBG1957"/>
      <w:bookmarkEnd w:id="2591"/>
      <w:r>
        <w:rPr>
          <w:rFonts w:ascii="Times New Roman" w:hAnsi="Times New Roman" w:cs="Times New Roman"/>
          <w:color w:val="000000"/>
        </w:rPr>
        <w:t>28%</w:t>
      </w:r>
      <w:bookmarkStart w:id="2592" w:name="DBG1958"/>
      <w:bookmarkEnd w:id="2592"/>
      <w:r>
        <w:rPr>
          <w:rFonts w:ascii="Times New Roman" w:hAnsi="Times New Roman" w:cs="Times New Roman"/>
          <w:color w:val="000000"/>
        </w:rPr>
        <w:t>)</w:t>
      </w:r>
      <w:bookmarkStart w:id="2593" w:name="DBG1959"/>
      <w:bookmarkEnd w:id="2593"/>
      <w:r>
        <w:rPr>
          <w:rFonts w:ascii="Times New Roman" w:hAnsi="Times New Roman" w:cs="Times New Roman"/>
          <w:color w:val="000000"/>
        </w:rPr>
        <w:t>.</w:t>
      </w:r>
    </w:p>
    <w:p w14:paraId="1DEEB7B2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E4067B" w14:paraId="59BC2CDA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6A09F94C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94" w:name="DBG1960"/>
            <w:bookmarkStart w:id="2595" w:name="DBG1961"/>
            <w:bookmarkEnd w:id="2594"/>
            <w:bookmarkEnd w:id="259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ADC1B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596" w:name="DBG1962"/>
            <w:bookmarkEnd w:id="259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ECAD2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597" w:name="DBG1963"/>
            <w:bookmarkEnd w:id="2597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E4067B" w14:paraId="590416A3" w14:textId="77777777">
        <w:trPr>
          <w:ins w:id="2598" w:author="Charles" w:date="2013-01-01T09:56:00Z"/>
        </w:trPr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2311862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599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  <w:bookmarkStart w:id="2600" w:name="DBG1964"/>
            <w:bookmarkEnd w:id="260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537F25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601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41A28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ins w:id="2602" w:author="Charles" w:date="2013-01-01T09:56:00Z"/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2603" w:name="DBG1965"/>
            <w:bookmarkEnd w:id="2603"/>
            <w:ins w:id="2604" w:author="Charles" w:date="2013-01-01T09:56:00Z">
              <w:r>
                <w:rPr>
                  <w:rFonts w:ascii="Arial" w:hAnsi="Arial" w:cs="Arial"/>
                  <w:b/>
                  <w:bCs/>
                  <w:i/>
                  <w:iCs/>
                  <w:color w:val="000000"/>
                  <w:sz w:val="16"/>
                  <w:szCs w:val="16"/>
                </w:rPr>
                <w:t>(restated)</w:t>
              </w:r>
            </w:ins>
          </w:p>
        </w:tc>
      </w:tr>
      <w:tr w:rsidR="00E4067B" w14:paraId="0D7C504A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0CE55B03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605" w:name="DBG1966"/>
            <w:bookmarkEnd w:id="260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E135DD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606" w:name="DBG1967"/>
            <w:bookmarkEnd w:id="2606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DC4CD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607" w:name="DBG1968"/>
            <w:bookmarkEnd w:id="2607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E4067B" w14:paraId="5701F3E5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7520D03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08" w:name="DBG1969"/>
            <w:bookmarkStart w:id="2609" w:name="DBG1970"/>
            <w:bookmarkEnd w:id="2608"/>
            <w:bookmarkEnd w:id="2609"/>
            <w:r>
              <w:rPr>
                <w:rFonts w:ascii="Times New Roman" w:hAnsi="Times New Roman" w:cs="Times New Roman"/>
                <w:color w:val="000000"/>
              </w:rPr>
              <w:t>Profit on ordinary activities before taxation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E1BE8E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10" w:name="DBG1971"/>
            <w:bookmarkStart w:id="2611" w:name="DD172"/>
            <w:bookmarkEnd w:id="2610"/>
            <w:bookmarkEnd w:id="261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1,628,896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5813F2" w14:textId="58F04A24" w:rsidR="00E4067B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12" w:name="DBG1972"/>
            <w:bookmarkStart w:id="2613" w:name="DD173"/>
            <w:bookmarkEnd w:id="2612"/>
            <w:bookmarkEnd w:id="2613"/>
            <w:del w:id="2614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delText>1,236,758</w:delText>
              </w:r>
            </w:del>
            <w:ins w:id="2615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</w:rPr>
                <w:t>3,471,325</w:t>
              </w:r>
            </w:ins>
          </w:p>
        </w:tc>
      </w:tr>
      <w:tr w:rsidR="00E4067B" w14:paraId="362698BE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00F66EE3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08B40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E9DC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01BE85E2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616" w:name="DBG1973"/>
      <w:bookmarkEnd w:id="2616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E4067B" w14:paraId="4533187A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0522EA9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17" w:name="DBG1974"/>
            <w:bookmarkStart w:id="2618" w:name="DBG1975"/>
            <w:bookmarkEnd w:id="2617"/>
            <w:bookmarkEnd w:id="2618"/>
            <w:r>
              <w:rPr>
                <w:rFonts w:ascii="Times New Roman" w:hAnsi="Times New Roman" w:cs="Times New Roman"/>
                <w:color w:val="000000"/>
              </w:rPr>
              <w:t>Profit on ordinary activities by rate of tax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EAB9B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19" w:name="DBG1976"/>
            <w:bookmarkStart w:id="2620" w:name="DD174"/>
            <w:bookmarkEnd w:id="2619"/>
            <w:bookmarkEnd w:id="262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456,091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5A1061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21" w:name="DBG1977"/>
            <w:bookmarkStart w:id="2622" w:name="DD175"/>
            <w:bookmarkEnd w:id="2621"/>
            <w:bookmarkEnd w:id="2622"/>
            <w:r>
              <w:rPr>
                <w:rFonts w:ascii="Times New Roman" w:hAnsi="Times New Roman" w:cs="Times New Roman"/>
                <w:color w:val="000000"/>
              </w:rPr>
              <w:t>346,292</w:t>
            </w:r>
          </w:p>
        </w:tc>
      </w:tr>
      <w:tr w:rsidR="00E4067B" w14:paraId="54236608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43EE5D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23" w:name="DBG1978"/>
            <w:bookmarkStart w:id="2624" w:name="DBG1979"/>
            <w:bookmarkEnd w:id="2623"/>
            <w:bookmarkEnd w:id="2624"/>
            <w:r>
              <w:rPr>
                <w:rFonts w:ascii="Times New Roman" w:hAnsi="Times New Roman" w:cs="Times New Roman"/>
                <w:color w:val="000000"/>
              </w:rPr>
              <w:t>Capital allowances for period in excess of depreciation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049465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25" w:name="DBG1980"/>
            <w:bookmarkStart w:id="2626" w:name="DD176"/>
            <w:bookmarkEnd w:id="2625"/>
            <w:bookmarkEnd w:id="262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49,756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BDA303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27" w:name="DBG1981"/>
            <w:bookmarkStart w:id="2628" w:name="DD177"/>
            <w:bookmarkEnd w:id="2627"/>
            <w:bookmarkEnd w:id="2628"/>
            <w:r>
              <w:rPr>
                <w:rFonts w:ascii="Times New Roman" w:hAnsi="Times New Roman" w:cs="Times New Roman"/>
                <w:color w:val="000000"/>
              </w:rPr>
              <w:t>70,228</w:t>
            </w:r>
          </w:p>
        </w:tc>
      </w:tr>
      <w:tr w:rsidR="00E4067B" w14:paraId="0B7819C7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6D0E26BB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F0CE5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9BE5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06A563C6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198198A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29" w:name="DBG1982"/>
            <w:bookmarkStart w:id="2630" w:name="DBG1983"/>
            <w:bookmarkEnd w:id="2629"/>
            <w:bookmarkEnd w:id="2630"/>
            <w:r>
              <w:rPr>
                <w:rFonts w:ascii="Times New Roman" w:hAnsi="Times New Roman" w:cs="Times New Roman"/>
                <w:color w:val="000000"/>
              </w:rPr>
              <w:t>Total current tax (note 7(a))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CACCDD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31" w:name="DBG1984"/>
            <w:bookmarkStart w:id="2632" w:name="DD178"/>
            <w:bookmarkEnd w:id="2631"/>
            <w:bookmarkEnd w:id="263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505,847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21ED9C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33" w:name="DBG1985"/>
            <w:bookmarkStart w:id="2634" w:name="DD179"/>
            <w:bookmarkEnd w:id="2633"/>
            <w:bookmarkEnd w:id="2634"/>
            <w:r>
              <w:rPr>
                <w:rFonts w:ascii="Times New Roman" w:hAnsi="Times New Roman" w:cs="Times New Roman"/>
                <w:color w:val="000000"/>
              </w:rPr>
              <w:t>416,520</w:t>
            </w:r>
          </w:p>
        </w:tc>
      </w:tr>
      <w:tr w:rsidR="00E4067B" w14:paraId="2A1DC0CC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11F15E33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7980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F312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527A0FD9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635" w:name="DBG1986"/>
      <w:bookmarkEnd w:id="2635"/>
    </w:p>
    <w:p w14:paraId="2FBEEB73" w14:textId="77777777" w:rsidR="00E4067B" w:rsidRDefault="00AA19E8">
      <w:pPr>
        <w:widowControl w:val="0"/>
        <w:tabs>
          <w:tab w:val="left" w:pos="116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636" w:name="DBG1987"/>
      <w:bookmarkEnd w:id="2636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</w:t>
      </w:r>
      <w:bookmarkStart w:id="2637" w:name="DBG1988"/>
      <w:bookmarkEnd w:id="2637"/>
    </w:p>
    <w:p w14:paraId="4A5B58AB" w14:textId="77777777" w:rsidR="00E4067B" w:rsidRDefault="00AA19E8">
      <w:pPr>
        <w:widowControl w:val="0"/>
        <w:tabs>
          <w:tab w:val="left" w:pos="1162"/>
          <w:tab w:val="left" w:pos="2091"/>
          <w:tab w:val="righ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638" w:name="DBG1989"/>
      <w:bookmarkEnd w:id="2638"/>
      <w:r>
        <w:rPr>
          <w:rFonts w:ascii="Times New Roman" w:hAnsi="Times New Roman" w:cs="Times New Roman"/>
          <w:b/>
          <w:bCs/>
          <w:color w:val="000000"/>
        </w:rPr>
        <w:t>******</w:t>
      </w:r>
      <w:r>
        <w:rPr>
          <w:rFonts w:ascii="Times New Roman" w:hAnsi="Times New Roman" w:cs="Times New Roman"/>
          <w:b/>
          <w:bCs/>
          <w:color w:val="000000"/>
        </w:rPr>
        <w:tab/>
      </w:r>
      <w:bookmarkStart w:id="2639" w:name="DBG1990"/>
      <w:bookmarkEnd w:id="2639"/>
      <w:r>
        <w:rPr>
          <w:rFonts w:ascii="Times New Roman" w:hAnsi="Times New Roman" w:cs="Times New Roman"/>
          <w:b/>
          <w:bCs/>
          <w:color w:val="000000"/>
        </w:rPr>
        <w:t>THERE IS AN ERROR IN BALANCES WITHIN THIS NOTE</w:t>
      </w:r>
      <w:r>
        <w:rPr>
          <w:rFonts w:ascii="Times New Roman" w:hAnsi="Times New Roman" w:cs="Times New Roman"/>
          <w:b/>
          <w:bCs/>
          <w:color w:val="000000"/>
        </w:rPr>
        <w:tab/>
      </w:r>
      <w:bookmarkStart w:id="2640" w:name="DBG1991"/>
      <w:bookmarkEnd w:id="2640"/>
      <w:r>
        <w:rPr>
          <w:rFonts w:ascii="Times New Roman" w:hAnsi="Times New Roman" w:cs="Times New Roman"/>
          <w:b/>
          <w:bCs/>
          <w:color w:val="000000"/>
        </w:rPr>
        <w:t>******</w:t>
      </w:r>
      <w:bookmarkStart w:id="2641" w:name="DBG1992"/>
      <w:bookmarkEnd w:id="2641"/>
    </w:p>
    <w:p w14:paraId="2D65734F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1162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370"/>
        <w:gridCol w:w="1278"/>
        <w:gridCol w:w="1279"/>
      </w:tblGrid>
      <w:tr w:rsidR="00E4067B" w14:paraId="420F772D" w14:textId="77777777"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14:paraId="280579B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42" w:name="DBG1993"/>
            <w:bookmarkStart w:id="2643" w:name="DBG1994"/>
            <w:bookmarkEnd w:id="2642"/>
            <w:bookmarkEnd w:id="264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tax charge in Tax on ordinary activities for current tax above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1B170D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44" w:name="DBG1995"/>
            <w:bookmarkStart w:id="2645" w:name="DD180"/>
            <w:bookmarkEnd w:id="2644"/>
            <w:bookmarkEnd w:id="264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(229,512)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50490E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46" w:name="DBG1996"/>
            <w:bookmarkStart w:id="2647" w:name="DD181"/>
            <w:bookmarkEnd w:id="2646"/>
            <w:bookmarkEnd w:id="2647"/>
            <w:r>
              <w:rPr>
                <w:rFonts w:ascii="Times New Roman" w:hAnsi="Times New Roman" w:cs="Times New Roman"/>
                <w:color w:val="000000"/>
              </w:rPr>
              <w:t>(384,478)</w:t>
            </w:r>
          </w:p>
        </w:tc>
      </w:tr>
      <w:tr w:rsidR="00E4067B" w14:paraId="320D287F" w14:textId="77777777"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14:paraId="665BD21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48" w:name="DBG1997"/>
            <w:bookmarkStart w:id="2649" w:name="DBG1998"/>
            <w:bookmarkEnd w:id="2648"/>
            <w:bookmarkEnd w:id="264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current tax charge in the "factors affecting" section immediately above 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68C0C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50" w:name="DBG1999"/>
            <w:bookmarkStart w:id="2651" w:name="DD182"/>
            <w:bookmarkEnd w:id="2650"/>
            <w:bookmarkEnd w:id="265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505,847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879934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52" w:name="DBG2000"/>
            <w:bookmarkStart w:id="2653" w:name="DD183"/>
            <w:bookmarkEnd w:id="2652"/>
            <w:bookmarkEnd w:id="2653"/>
            <w:r>
              <w:rPr>
                <w:rFonts w:ascii="Times New Roman" w:hAnsi="Times New Roman" w:cs="Times New Roman"/>
                <w:color w:val="000000"/>
              </w:rPr>
              <w:t>416,520</w:t>
            </w:r>
          </w:p>
        </w:tc>
      </w:tr>
      <w:tr w:rsidR="00E4067B" w14:paraId="77B92E7E" w14:textId="77777777"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14:paraId="3DD76A5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17CCD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A659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E4067B" w14:paraId="649E6587" w14:textId="77777777"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14:paraId="16399EA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54" w:name="DBG2001"/>
            <w:bookmarkStart w:id="2655" w:name="DBG2002"/>
            <w:bookmarkEnd w:id="2654"/>
            <w:bookmarkEnd w:id="265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Difference, please check: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87F7FC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56" w:name="DBG2003"/>
            <w:bookmarkStart w:id="2657" w:name="DD184"/>
            <w:bookmarkEnd w:id="2656"/>
            <w:bookmarkEnd w:id="265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276,335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41426E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58" w:name="DBG2004"/>
            <w:bookmarkStart w:id="2659" w:name="DD185"/>
            <w:bookmarkEnd w:id="2658"/>
            <w:bookmarkEnd w:id="2659"/>
            <w:r>
              <w:rPr>
                <w:rFonts w:ascii="Times New Roman" w:hAnsi="Times New Roman" w:cs="Times New Roman"/>
                <w:color w:val="000000"/>
              </w:rPr>
              <w:t>32,042</w:t>
            </w:r>
          </w:p>
        </w:tc>
      </w:tr>
      <w:tr w:rsidR="00E4067B" w14:paraId="1202E913" w14:textId="77777777"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14:paraId="2BA9D7A4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C2822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06CD6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14:paraId="14B42CA9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F22100E" w14:textId="77777777" w:rsidR="00E4067B" w:rsidRDefault="00AA19E8">
      <w:pPr>
        <w:widowControl w:val="0"/>
        <w:tabs>
          <w:tab w:val="left" w:pos="116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660" w:name="DBG2005"/>
      <w:bookmarkEnd w:id="2660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</w:t>
      </w:r>
      <w:bookmarkStart w:id="2661" w:name="DBG2006"/>
      <w:bookmarkEnd w:id="2661"/>
    </w:p>
    <w:p w14:paraId="38CEDFEC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559250B" w14:textId="77777777" w:rsidR="00534BD6" w:rsidRDefault="00534B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del w:id="2662" w:author="Charles" w:date="2013-01-01T09:56:00Z"/>
          <w:rFonts w:ascii="Times New Roman" w:hAnsi="Times New Roman" w:cs="Times New Roman"/>
          <w:color w:val="000000"/>
        </w:rPr>
        <w:sectPr w:rsidR="00534BD6">
          <w:headerReference w:type="default" r:id="rId56"/>
          <w:footerReference w:type="default" r:id="rId57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73713DB8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A59A5A4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663" w:name="DBG2007"/>
      <w:bookmarkEnd w:id="2663"/>
      <w:r>
        <w:rPr>
          <w:rFonts w:ascii="Arial" w:hAnsi="Arial" w:cs="Arial"/>
          <w:b/>
          <w:bCs/>
          <w:color w:val="000000"/>
        </w:rPr>
        <w:t>8.</w:t>
      </w:r>
      <w:r>
        <w:rPr>
          <w:rFonts w:ascii="Times New Roman" w:hAnsi="Times New Roman" w:cs="Times New Roman"/>
          <w:color w:val="000000"/>
        </w:rPr>
        <w:tab/>
      </w:r>
      <w:bookmarkStart w:id="2664" w:name="DBG2008"/>
      <w:bookmarkEnd w:id="2664"/>
      <w:r>
        <w:rPr>
          <w:rFonts w:ascii="Times New Roman" w:hAnsi="Times New Roman" w:cs="Times New Roman"/>
          <w:b/>
          <w:bCs/>
          <w:color w:val="000000"/>
        </w:rPr>
        <w:t>DIVIDENDS</w:t>
      </w:r>
      <w:bookmarkStart w:id="2665" w:name="DBG2009"/>
      <w:bookmarkEnd w:id="2665"/>
    </w:p>
    <w:p w14:paraId="3C3470B3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42D460FD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666" w:name="DBG2010"/>
      <w:bookmarkEnd w:id="2666"/>
      <w:r>
        <w:rPr>
          <w:rFonts w:ascii="Times New Roman" w:hAnsi="Times New Roman" w:cs="Times New Roman"/>
          <w:b/>
          <w:bCs/>
          <w:color w:val="000000"/>
        </w:rPr>
        <w:t>Equity dividends</w:t>
      </w:r>
      <w:bookmarkStart w:id="2667" w:name="DBG2011"/>
      <w:bookmarkEnd w:id="2667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E4067B" w14:paraId="685FB73C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68999B35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68" w:name="DBG2012"/>
            <w:bookmarkStart w:id="2669" w:name="DBG2013"/>
            <w:bookmarkEnd w:id="2668"/>
            <w:bookmarkEnd w:id="266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41D2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670" w:name="DBG2014"/>
            <w:bookmarkEnd w:id="267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3FB71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671" w:name="DBG2015"/>
            <w:bookmarkEnd w:id="2671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E4067B" w14:paraId="0B17DAED" w14:textId="77777777">
        <w:trPr>
          <w:ins w:id="2672" w:author="Charles" w:date="2013-01-01T09:56:00Z"/>
        </w:trPr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3B05566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673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  <w:bookmarkStart w:id="2674" w:name="DBG2016"/>
            <w:bookmarkEnd w:id="267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CFC26B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675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2746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ins w:id="2676" w:author="Charles" w:date="2013-01-01T09:56:00Z"/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2677" w:name="DBG2017"/>
            <w:bookmarkEnd w:id="2677"/>
            <w:ins w:id="2678" w:author="Charles" w:date="2013-01-01T09:56:00Z">
              <w:r>
                <w:rPr>
                  <w:rFonts w:ascii="Arial" w:hAnsi="Arial" w:cs="Arial"/>
                  <w:b/>
                  <w:bCs/>
                  <w:i/>
                  <w:iCs/>
                  <w:color w:val="000000"/>
                  <w:sz w:val="16"/>
                  <w:szCs w:val="16"/>
                </w:rPr>
                <w:t>(restated)</w:t>
              </w:r>
            </w:ins>
          </w:p>
        </w:tc>
      </w:tr>
      <w:tr w:rsidR="00E4067B" w14:paraId="6B7007EE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2D366B39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679" w:name="DBG2018"/>
            <w:bookmarkEnd w:id="267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BC3B3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680" w:name="DBG2019"/>
            <w:bookmarkEnd w:id="2680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3911E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681" w:name="DBG2020"/>
            <w:bookmarkEnd w:id="2681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</w:tbl>
    <w:p w14:paraId="43ED26D4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p w14:paraId="7BF7661C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682" w:name="DBG2021"/>
      <w:bookmarkEnd w:id="2682"/>
      <w:r>
        <w:rPr>
          <w:rFonts w:ascii="Times New Roman" w:hAnsi="Times New Roman" w:cs="Times New Roman"/>
          <w:color w:val="000000"/>
        </w:rPr>
        <w:t>Paid during the year:</w:t>
      </w: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E4067B" w14:paraId="1E749349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D152AD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83" w:name="DBG2022"/>
            <w:bookmarkStart w:id="2684" w:name="DBG2023"/>
            <w:bookmarkEnd w:id="2683"/>
            <w:bookmarkEnd w:id="2684"/>
            <w:r>
              <w:rPr>
                <w:rFonts w:ascii="Times New Roman" w:hAnsi="Times New Roman" w:cs="Times New Roman"/>
                <w:color w:val="000000"/>
              </w:rPr>
              <w:t>Dividends on equity shares type 1 (code 4075)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A79AB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85" w:name="DBG2024"/>
            <w:bookmarkStart w:id="2686" w:name="DD186"/>
            <w:bookmarkEnd w:id="2685"/>
            <w:bookmarkEnd w:id="268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700,000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BA41A0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87" w:name="DBG2025"/>
            <w:bookmarkStart w:id="2688" w:name="DD187"/>
            <w:bookmarkEnd w:id="2687"/>
            <w:bookmarkEnd w:id="2688"/>
            <w:r>
              <w:rPr>
                <w:rFonts w:ascii="Times New Roman" w:hAnsi="Times New Roman" w:cs="Times New Roman"/>
                <w:color w:val="000000"/>
              </w:rPr>
              <w:t>1,000,000</w:t>
            </w:r>
          </w:p>
        </w:tc>
      </w:tr>
      <w:tr w:rsidR="00E4067B" w14:paraId="74FC1838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79430A2B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A0BB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D0E55D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063A0AB8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ns w:id="2689" w:author="Charles" w:date="2013-01-01T09:56:00Z"/>
          <w:rFonts w:ascii="Times New Roman" w:hAnsi="Times New Roman" w:cs="Times New Roman"/>
          <w:color w:val="000000"/>
          <w:sz w:val="12"/>
          <w:szCs w:val="12"/>
        </w:rPr>
        <w:sectPr w:rsidR="00E4067B">
          <w:headerReference w:type="default" r:id="rId58"/>
          <w:footerReference w:type="default" r:id="rId59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7BB9D762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388C0B1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711" w:name="DBG2044"/>
      <w:bookmarkEnd w:id="2711"/>
      <w:r>
        <w:rPr>
          <w:rFonts w:ascii="Arial" w:hAnsi="Arial" w:cs="Arial"/>
          <w:b/>
          <w:bCs/>
          <w:color w:val="000000"/>
        </w:rPr>
        <w:t>9.</w:t>
      </w:r>
      <w:r>
        <w:rPr>
          <w:rFonts w:ascii="Times New Roman" w:hAnsi="Times New Roman" w:cs="Times New Roman"/>
          <w:color w:val="000000"/>
        </w:rPr>
        <w:tab/>
      </w:r>
      <w:bookmarkStart w:id="2712" w:name="DBG2045"/>
      <w:bookmarkEnd w:id="2712"/>
      <w:r>
        <w:rPr>
          <w:rFonts w:ascii="Times New Roman" w:hAnsi="Times New Roman" w:cs="Times New Roman"/>
          <w:b/>
          <w:bCs/>
          <w:color w:val="000000"/>
        </w:rPr>
        <w:t>INTANGIBLE FIXED ASSETS</w:t>
      </w:r>
      <w:bookmarkStart w:id="2713" w:name="DBG2046"/>
      <w:bookmarkEnd w:id="2713"/>
    </w:p>
    <w:p w14:paraId="505503F7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2557"/>
      </w:tblGrid>
      <w:tr w:rsidR="00E4067B" w14:paraId="3E893010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68860760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14" w:name="DBG2047"/>
            <w:bookmarkStart w:id="2715" w:name="DBG2048"/>
            <w:bookmarkEnd w:id="2714"/>
            <w:bookmarkEnd w:id="2715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5D63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16" w:name="DBG2049"/>
            <w:bookmarkEnd w:id="271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Goodwill</w:t>
            </w:r>
          </w:p>
        </w:tc>
      </w:tr>
      <w:tr w:rsidR="00E4067B" w14:paraId="4A7A31AF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3005B559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717" w:name="DBG2050"/>
            <w:bookmarkEnd w:id="2717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0AE18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718" w:name="DBG2051"/>
            <w:bookmarkEnd w:id="2718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</w:tr>
    </w:tbl>
    <w:p w14:paraId="4CD0F146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19" w:name="DBG2052"/>
      <w:bookmarkEnd w:id="2719"/>
      <w:r>
        <w:rPr>
          <w:rFonts w:ascii="Times New Roman" w:hAnsi="Times New Roman" w:cs="Times New Roman"/>
          <w:b/>
          <w:bCs/>
          <w:color w:val="000000"/>
        </w:rPr>
        <w:t>COST</w:t>
      </w:r>
      <w:bookmarkStart w:id="2720" w:name="DBG2053"/>
      <w:bookmarkEnd w:id="2720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2557"/>
      </w:tblGrid>
      <w:tr w:rsidR="00E4067B" w14:paraId="5B04EB4B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06C4D71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21" w:name="DBG2054"/>
            <w:bookmarkStart w:id="2722" w:name="DBG2055"/>
            <w:bookmarkEnd w:id="2721"/>
            <w:bookmarkEnd w:id="2722"/>
            <w:r>
              <w:rPr>
                <w:rFonts w:ascii="Times New Roman" w:hAnsi="Times New Roman" w:cs="Times New Roman"/>
                <w:color w:val="000000"/>
              </w:rPr>
              <w:t xml:space="preserve">At 1 January 2009              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7C1380" w14:textId="77777777" w:rsidR="00E4067B" w:rsidRDefault="00AA19E8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23" w:name="DBG2056"/>
            <w:bookmarkStart w:id="2724" w:name="DD188"/>
            <w:bookmarkEnd w:id="2723"/>
            <w:bookmarkEnd w:id="272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415,682</w:t>
            </w:r>
          </w:p>
        </w:tc>
      </w:tr>
      <w:tr w:rsidR="00E4067B" w14:paraId="1EDDF55A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66C3754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25" w:name="DBG2057"/>
            <w:bookmarkStart w:id="2726" w:name="DBG2058"/>
            <w:bookmarkEnd w:id="2725"/>
            <w:bookmarkEnd w:id="2726"/>
            <w:r>
              <w:rPr>
                <w:rFonts w:ascii="Times New Roman" w:hAnsi="Times New Roman" w:cs="Times New Roman"/>
                <w:color w:val="000000"/>
              </w:rPr>
              <w:t xml:space="preserve">Additions                    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65D15" w14:textId="77777777" w:rsidR="00E4067B" w:rsidRDefault="00AA19E8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27" w:name="DBG2059"/>
            <w:bookmarkStart w:id="2728" w:name="DD189"/>
            <w:bookmarkEnd w:id="2727"/>
            <w:bookmarkEnd w:id="272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82,565</w:t>
            </w:r>
          </w:p>
        </w:tc>
      </w:tr>
      <w:tr w:rsidR="00E4067B" w14:paraId="47978F67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441A47CD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414F9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E4067B" w14:paraId="2642B87C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1C652EB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29" w:name="DBG2060"/>
            <w:bookmarkStart w:id="2730" w:name="DBG2061"/>
            <w:bookmarkEnd w:id="2729"/>
            <w:bookmarkEnd w:id="273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BD390E" w14:textId="77777777" w:rsidR="00E4067B" w:rsidRDefault="00AA19E8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31" w:name="DBG2062"/>
            <w:bookmarkStart w:id="2732" w:name="DD190"/>
            <w:bookmarkEnd w:id="2731"/>
            <w:bookmarkEnd w:id="273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498,247</w:t>
            </w:r>
          </w:p>
        </w:tc>
      </w:tr>
      <w:tr w:rsidR="00E4067B" w14:paraId="05E3E80B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68AC4430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0C8C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14:paraId="1349AEBD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733" w:name="DBG2063"/>
      <w:bookmarkEnd w:id="2733"/>
    </w:p>
    <w:p w14:paraId="0CC139BE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34" w:name="DBG2064"/>
      <w:bookmarkEnd w:id="2734"/>
      <w:r>
        <w:rPr>
          <w:rFonts w:ascii="Times New Roman" w:hAnsi="Times New Roman" w:cs="Times New Roman"/>
          <w:b/>
          <w:bCs/>
          <w:color w:val="000000"/>
        </w:rPr>
        <w:t>AMORTISATION</w:t>
      </w:r>
      <w:bookmarkStart w:id="2735" w:name="DBG2065"/>
      <w:bookmarkEnd w:id="2735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2557"/>
      </w:tblGrid>
      <w:tr w:rsidR="00E4067B" w14:paraId="583DB9DE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6BD0E08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36" w:name="DBG2066"/>
            <w:bookmarkStart w:id="2737" w:name="DBG2067"/>
            <w:bookmarkEnd w:id="2736"/>
            <w:bookmarkEnd w:id="2737"/>
            <w:r>
              <w:rPr>
                <w:rFonts w:ascii="Times New Roman" w:hAnsi="Times New Roman" w:cs="Times New Roman"/>
                <w:color w:val="000000"/>
              </w:rPr>
              <w:t xml:space="preserve">At 1 January 2009              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425EDA" w14:textId="77777777" w:rsidR="00E4067B" w:rsidRDefault="00AA19E8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38" w:name="DBG2068"/>
            <w:bookmarkStart w:id="2739" w:name="DD191"/>
            <w:bookmarkEnd w:id="2738"/>
            <w:bookmarkEnd w:id="273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51,724</w:t>
            </w:r>
          </w:p>
        </w:tc>
      </w:tr>
      <w:tr w:rsidR="00E4067B" w14:paraId="2E71A2ED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310705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40" w:name="DBG2069"/>
            <w:bookmarkStart w:id="2741" w:name="DBG2070"/>
            <w:bookmarkEnd w:id="2740"/>
            <w:bookmarkEnd w:id="2741"/>
            <w:r>
              <w:rPr>
                <w:rFonts w:ascii="Times New Roman" w:hAnsi="Times New Roman" w:cs="Times New Roman"/>
                <w:color w:val="000000"/>
              </w:rPr>
              <w:t xml:space="preserve">Charge for the year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B2624B" w14:textId="77777777" w:rsidR="00E4067B" w:rsidRDefault="00AA19E8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42" w:name="DBG2071"/>
            <w:bookmarkStart w:id="2743" w:name="DD192"/>
            <w:bookmarkEnd w:id="2742"/>
            <w:bookmarkEnd w:id="274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40,140</w:t>
            </w:r>
          </w:p>
        </w:tc>
      </w:tr>
      <w:tr w:rsidR="00E4067B" w14:paraId="1E89AAB6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884231B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43A7C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</w:tr>
      <w:tr w:rsidR="00E4067B" w14:paraId="3EEB5634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2266BAE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44" w:name="DBG2072"/>
            <w:bookmarkStart w:id="2745" w:name="DBG2073"/>
            <w:bookmarkEnd w:id="2744"/>
            <w:bookmarkEnd w:id="274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1DA90E" w14:textId="77777777" w:rsidR="00E4067B" w:rsidRDefault="00AA19E8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46" w:name="DBG2074"/>
            <w:bookmarkStart w:id="2747" w:name="DD193"/>
            <w:bookmarkEnd w:id="2746"/>
            <w:bookmarkEnd w:id="274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91,864</w:t>
            </w:r>
          </w:p>
        </w:tc>
      </w:tr>
      <w:tr w:rsidR="00E4067B" w14:paraId="35F2E691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6556D3B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060B7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</w:tr>
    </w:tbl>
    <w:p w14:paraId="428418B3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748" w:name="DBG2075"/>
      <w:bookmarkEnd w:id="2748"/>
    </w:p>
    <w:p w14:paraId="60B46491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49" w:name="DBG2076"/>
      <w:bookmarkEnd w:id="2749"/>
      <w:r>
        <w:rPr>
          <w:rFonts w:ascii="Times New Roman" w:hAnsi="Times New Roman" w:cs="Times New Roman"/>
          <w:b/>
          <w:bCs/>
          <w:color w:val="000000"/>
        </w:rPr>
        <w:t>NET BOOK VALUE</w:t>
      </w:r>
      <w:bookmarkStart w:id="2750" w:name="DBG2077"/>
      <w:bookmarkEnd w:id="2750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2557"/>
      </w:tblGrid>
      <w:tr w:rsidR="00E4067B" w14:paraId="26496320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0382EAD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51" w:name="DBG2078"/>
            <w:bookmarkStart w:id="2752" w:name="DBG2079"/>
            <w:bookmarkEnd w:id="2751"/>
            <w:bookmarkEnd w:id="275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77FD9D" w14:textId="77777777" w:rsidR="00E4067B" w:rsidRDefault="00AA19E8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53" w:name="DBG2080"/>
            <w:bookmarkStart w:id="2754" w:name="DD194"/>
            <w:bookmarkEnd w:id="2753"/>
            <w:bookmarkEnd w:id="275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406,383</w:t>
            </w:r>
          </w:p>
        </w:tc>
      </w:tr>
      <w:tr w:rsidR="00E4067B" w14:paraId="1268414F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686C9C76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B52E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  <w:tr w:rsidR="00E4067B" w14:paraId="5CB2332C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449E41ED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55" w:name="DBG2081"/>
            <w:bookmarkStart w:id="2756" w:name="DBG2082"/>
            <w:bookmarkEnd w:id="2755"/>
            <w:bookmarkEnd w:id="2756"/>
            <w:r>
              <w:rPr>
                <w:rFonts w:ascii="Times New Roman" w:hAnsi="Times New Roman" w:cs="Times New Roman"/>
                <w:color w:val="000000"/>
              </w:rPr>
              <w:t>At 31 December 2008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3ECDB" w14:textId="77777777" w:rsidR="00E4067B" w:rsidRDefault="00AA19E8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57" w:name="DBG2083"/>
            <w:bookmarkStart w:id="2758" w:name="DD195"/>
            <w:bookmarkEnd w:id="2757"/>
            <w:bookmarkEnd w:id="2758"/>
            <w:r>
              <w:rPr>
                <w:rFonts w:ascii="Times New Roman" w:hAnsi="Times New Roman" w:cs="Times New Roman"/>
                <w:color w:val="000000"/>
              </w:rPr>
              <w:t>363,958</w:t>
            </w:r>
          </w:p>
        </w:tc>
      </w:tr>
      <w:tr w:rsidR="00E4067B" w14:paraId="0CBC9345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3B61FFD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A1BC2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14:paraId="5FE98BD3" w14:textId="77777777" w:rsidR="00534BD6" w:rsidRDefault="00534B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del w:id="2759" w:author="Charles" w:date="2013-01-01T09:56:00Z"/>
          <w:rFonts w:ascii="Times New Roman" w:hAnsi="Times New Roman" w:cs="Times New Roman"/>
          <w:color w:val="000000"/>
          <w:sz w:val="12"/>
          <w:szCs w:val="12"/>
        </w:rPr>
        <w:sectPr w:rsidR="00534BD6">
          <w:headerReference w:type="default" r:id="rId60"/>
          <w:footerReference w:type="default" r:id="rId61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396A62C8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415C6CA5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760" w:name="DBG2084"/>
      <w:bookmarkEnd w:id="2760"/>
      <w:r>
        <w:rPr>
          <w:rFonts w:ascii="Arial" w:hAnsi="Arial" w:cs="Arial"/>
          <w:b/>
          <w:bCs/>
          <w:color w:val="000000"/>
        </w:rPr>
        <w:t>10.</w:t>
      </w:r>
      <w:r>
        <w:rPr>
          <w:rFonts w:ascii="Times New Roman" w:hAnsi="Times New Roman" w:cs="Times New Roman"/>
          <w:color w:val="000000"/>
        </w:rPr>
        <w:tab/>
      </w:r>
      <w:bookmarkStart w:id="2761" w:name="DBG2085"/>
      <w:bookmarkEnd w:id="2761"/>
      <w:r>
        <w:rPr>
          <w:rFonts w:ascii="Times New Roman" w:hAnsi="Times New Roman" w:cs="Times New Roman"/>
          <w:b/>
          <w:bCs/>
          <w:color w:val="000000"/>
        </w:rPr>
        <w:t>TANGIBLE FIXED ASSETS</w:t>
      </w:r>
      <w:bookmarkStart w:id="2762" w:name="DBG2086"/>
      <w:bookmarkEnd w:id="2762"/>
    </w:p>
    <w:p w14:paraId="11C0D58E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279"/>
        <w:gridCol w:w="1278"/>
        <w:gridCol w:w="1278"/>
        <w:gridCol w:w="1279"/>
      </w:tblGrid>
      <w:tr w:rsidR="00E4067B" w14:paraId="689F9EAB" w14:textId="77777777"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14:paraId="2DCD535F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63" w:name="DBG2087"/>
            <w:bookmarkStart w:id="2764" w:name="DBG2088"/>
            <w:bookmarkEnd w:id="2763"/>
            <w:bookmarkEnd w:id="2764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04327D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65" w:name="DBG2089"/>
            <w:bookmarkEnd w:id="276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Freehold Property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11AA1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66" w:name="DBG2090"/>
            <w:bookmarkEnd w:id="276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Fixtures &amp; Fittings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8306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67" w:name="DBG2091"/>
            <w:bookmarkEnd w:id="276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Motor Vehicles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550F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68" w:name="DBG2092"/>
            <w:bookmarkEnd w:id="276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</w:t>
            </w:r>
          </w:p>
        </w:tc>
      </w:tr>
      <w:tr w:rsidR="00E4067B" w14:paraId="54F778DC" w14:textId="77777777"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14:paraId="4E96F3E4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769" w:name="DBG2093"/>
            <w:bookmarkEnd w:id="2769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74FA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770" w:name="DBG2094"/>
            <w:bookmarkEnd w:id="2770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5709F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771" w:name="DBG2095"/>
            <w:bookmarkEnd w:id="2771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25215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772" w:name="DBG2096"/>
            <w:bookmarkEnd w:id="2772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CE8A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773" w:name="DBG2097"/>
            <w:bookmarkEnd w:id="277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</w:tr>
    </w:tbl>
    <w:p w14:paraId="34E4705B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74" w:name="DBG2098"/>
      <w:bookmarkEnd w:id="2774"/>
      <w:r>
        <w:rPr>
          <w:rFonts w:ascii="Times New Roman" w:hAnsi="Times New Roman" w:cs="Times New Roman"/>
          <w:b/>
          <w:bCs/>
          <w:color w:val="000000"/>
        </w:rPr>
        <w:t>COST</w:t>
      </w:r>
      <w:bookmarkStart w:id="2775" w:name="DBG2099"/>
      <w:bookmarkEnd w:id="2775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279"/>
        <w:gridCol w:w="1278"/>
        <w:gridCol w:w="1278"/>
        <w:gridCol w:w="1279"/>
      </w:tblGrid>
      <w:tr w:rsidR="00E4067B" w14:paraId="1180D9E2" w14:textId="77777777"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14:paraId="3AB7242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76" w:name="DBG2100"/>
            <w:bookmarkStart w:id="2777" w:name="DBG2101"/>
            <w:bookmarkEnd w:id="2776"/>
            <w:bookmarkEnd w:id="2777"/>
            <w:r>
              <w:rPr>
                <w:rFonts w:ascii="Times New Roman" w:hAnsi="Times New Roman" w:cs="Times New Roman"/>
                <w:color w:val="000000"/>
              </w:rPr>
              <w:t xml:space="preserve">At 1 January 2009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F1F45C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78" w:name="DBG2102"/>
            <w:bookmarkStart w:id="2779" w:name="DD196"/>
            <w:bookmarkEnd w:id="2778"/>
            <w:bookmarkEnd w:id="277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2,067,544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383641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80" w:name="DBG2103"/>
            <w:bookmarkStart w:id="2781" w:name="DD197"/>
            <w:bookmarkEnd w:id="2780"/>
            <w:bookmarkEnd w:id="278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927,564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86245E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82" w:name="DBG2104"/>
            <w:bookmarkStart w:id="2783" w:name="DD198"/>
            <w:bookmarkEnd w:id="2782"/>
            <w:bookmarkEnd w:id="278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9,374,695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E124C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84" w:name="DBG2105"/>
            <w:bookmarkStart w:id="2785" w:name="DD199"/>
            <w:bookmarkEnd w:id="2784"/>
            <w:bookmarkEnd w:id="278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12,369,803</w:t>
            </w:r>
          </w:p>
        </w:tc>
      </w:tr>
      <w:tr w:rsidR="00E4067B" w14:paraId="0C23987A" w14:textId="77777777"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14:paraId="173378A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86" w:name="DBG2106"/>
            <w:bookmarkStart w:id="2787" w:name="DBG2107"/>
            <w:bookmarkEnd w:id="2786"/>
            <w:bookmarkEnd w:id="2787"/>
            <w:r>
              <w:rPr>
                <w:rFonts w:ascii="Times New Roman" w:hAnsi="Times New Roman" w:cs="Times New Roman"/>
                <w:color w:val="000000"/>
              </w:rPr>
              <w:t xml:space="preserve">Additions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A7CE4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88" w:name="DBG2108"/>
            <w:bookmarkStart w:id="2789" w:name="DD200"/>
            <w:bookmarkEnd w:id="2788"/>
            <w:bookmarkEnd w:id="27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–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A10ABA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90" w:name="DBG2109"/>
            <w:bookmarkStart w:id="2791" w:name="DD201"/>
            <w:bookmarkEnd w:id="2790"/>
            <w:bookmarkEnd w:id="279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24,375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255D5C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92" w:name="DBG2110"/>
            <w:bookmarkStart w:id="2793" w:name="DD202"/>
            <w:bookmarkEnd w:id="2792"/>
            <w:bookmarkEnd w:id="279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172,975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B5973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94" w:name="DBG2111"/>
            <w:bookmarkStart w:id="2795" w:name="DD203"/>
            <w:bookmarkEnd w:id="2794"/>
            <w:bookmarkEnd w:id="279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197,350</w:t>
            </w:r>
          </w:p>
        </w:tc>
      </w:tr>
      <w:tr w:rsidR="00E4067B" w14:paraId="7400731B" w14:textId="77777777"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14:paraId="4C9D31F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96" w:name="DBG2112"/>
            <w:bookmarkStart w:id="2797" w:name="DBG2113"/>
            <w:bookmarkEnd w:id="2796"/>
            <w:bookmarkEnd w:id="2797"/>
            <w:r>
              <w:rPr>
                <w:rFonts w:ascii="Times New Roman" w:hAnsi="Times New Roman" w:cs="Times New Roman"/>
                <w:color w:val="000000"/>
              </w:rPr>
              <w:t xml:space="preserve">Disposals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93EDE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98" w:name="DBG2114"/>
            <w:bookmarkStart w:id="2799" w:name="DD204"/>
            <w:bookmarkEnd w:id="2798"/>
            <w:bookmarkEnd w:id="279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–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9E6AB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00" w:name="DBG2115"/>
            <w:bookmarkStart w:id="2801" w:name="DD205"/>
            <w:bookmarkEnd w:id="2800"/>
            <w:bookmarkEnd w:id="280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(14,820)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319B9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02" w:name="DBG2116"/>
            <w:bookmarkStart w:id="2803" w:name="DD206"/>
            <w:bookmarkEnd w:id="2802"/>
            <w:bookmarkEnd w:id="280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(52)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EE7B63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04" w:name="DBG2117"/>
            <w:bookmarkStart w:id="2805" w:name="DD207"/>
            <w:bookmarkEnd w:id="2804"/>
            <w:bookmarkEnd w:id="280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(14,872)</w:t>
            </w:r>
          </w:p>
        </w:tc>
      </w:tr>
      <w:tr w:rsidR="00E4067B" w14:paraId="0781EB98" w14:textId="77777777"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14:paraId="504CD376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592B1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5CC7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10FDC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E4259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E4067B" w14:paraId="07EF5FAE" w14:textId="77777777"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14:paraId="1E37D77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06" w:name="DBG2118"/>
            <w:bookmarkStart w:id="2807" w:name="DBG2119"/>
            <w:bookmarkEnd w:id="2806"/>
            <w:bookmarkEnd w:id="280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11737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08" w:name="DBG2120"/>
            <w:bookmarkStart w:id="2809" w:name="DD208"/>
            <w:bookmarkEnd w:id="2808"/>
            <w:bookmarkEnd w:id="280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2,067,544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F47AE9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10" w:name="DBG2121"/>
            <w:bookmarkStart w:id="2811" w:name="DD209"/>
            <w:bookmarkEnd w:id="2810"/>
            <w:bookmarkEnd w:id="281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937,119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C25FE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12" w:name="DBG2122"/>
            <w:bookmarkStart w:id="2813" w:name="DD210"/>
            <w:bookmarkEnd w:id="2812"/>
            <w:bookmarkEnd w:id="281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9,547,618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EA69F3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14" w:name="DBG2123"/>
            <w:bookmarkStart w:id="2815" w:name="DD211"/>
            <w:bookmarkEnd w:id="2814"/>
            <w:bookmarkEnd w:id="281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12,552,281</w:t>
            </w:r>
          </w:p>
        </w:tc>
      </w:tr>
      <w:tr w:rsidR="00E4067B" w14:paraId="67FEF895" w14:textId="77777777"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14:paraId="053645DF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231D3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243FA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AA31B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415FA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===================================================</w:t>
            </w:r>
          </w:p>
        </w:tc>
      </w:tr>
    </w:tbl>
    <w:p w14:paraId="3B935C72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816" w:name="DBG2124"/>
      <w:bookmarkEnd w:id="2816"/>
    </w:p>
    <w:p w14:paraId="1F4E65F8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17" w:name="DBG2125"/>
      <w:bookmarkEnd w:id="2817"/>
      <w:r>
        <w:rPr>
          <w:rFonts w:ascii="Times New Roman" w:hAnsi="Times New Roman" w:cs="Times New Roman"/>
          <w:b/>
          <w:bCs/>
          <w:color w:val="000000"/>
        </w:rPr>
        <w:t>DEPRECIATION</w:t>
      </w:r>
      <w:bookmarkStart w:id="2818" w:name="DBG2126"/>
      <w:bookmarkEnd w:id="2818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279"/>
        <w:gridCol w:w="1278"/>
        <w:gridCol w:w="1278"/>
        <w:gridCol w:w="1279"/>
      </w:tblGrid>
      <w:tr w:rsidR="00E4067B" w14:paraId="59FB17AE" w14:textId="77777777"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14:paraId="1DAAABC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19" w:name="DBG2127"/>
            <w:bookmarkStart w:id="2820" w:name="DBG2128"/>
            <w:bookmarkEnd w:id="2819"/>
            <w:bookmarkEnd w:id="2820"/>
            <w:r>
              <w:rPr>
                <w:rFonts w:ascii="Times New Roman" w:hAnsi="Times New Roman" w:cs="Times New Roman"/>
                <w:color w:val="000000"/>
              </w:rPr>
              <w:t xml:space="preserve">At 1 January 2009       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8D5646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21" w:name="DBG2129"/>
            <w:bookmarkStart w:id="2822" w:name="DD212"/>
            <w:bookmarkEnd w:id="2821"/>
            <w:bookmarkEnd w:id="282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72,887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3398DE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23" w:name="DBG2130"/>
            <w:bookmarkStart w:id="2824" w:name="DD213"/>
            <w:bookmarkEnd w:id="2823"/>
            <w:bookmarkEnd w:id="282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826,476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C4389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25" w:name="DBG2131"/>
            <w:bookmarkStart w:id="2826" w:name="DD214"/>
            <w:bookmarkEnd w:id="2825"/>
            <w:bookmarkEnd w:id="282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7,678,365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378BCD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27" w:name="DBG2132"/>
            <w:bookmarkStart w:id="2828" w:name="DD215"/>
            <w:bookmarkEnd w:id="2827"/>
            <w:bookmarkEnd w:id="282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8,577,728</w:t>
            </w:r>
          </w:p>
        </w:tc>
      </w:tr>
      <w:tr w:rsidR="00E4067B" w14:paraId="7E22F013" w14:textId="77777777"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14:paraId="10C850B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29" w:name="DBG2133"/>
            <w:bookmarkStart w:id="2830" w:name="DBG2134"/>
            <w:bookmarkEnd w:id="2829"/>
            <w:bookmarkEnd w:id="2830"/>
            <w:r>
              <w:rPr>
                <w:rFonts w:ascii="Times New Roman" w:hAnsi="Times New Roman" w:cs="Times New Roman"/>
                <w:color w:val="000000"/>
              </w:rPr>
              <w:t xml:space="preserve">Charge for the year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E5D64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31" w:name="DBG2135"/>
            <w:bookmarkStart w:id="2832" w:name="DD216"/>
            <w:bookmarkEnd w:id="2831"/>
            <w:bookmarkEnd w:id="283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23,403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E1B365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33" w:name="DBG2136"/>
            <w:bookmarkStart w:id="2834" w:name="DD217"/>
            <w:bookmarkEnd w:id="2833"/>
            <w:bookmarkEnd w:id="283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46,988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C2374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35" w:name="DBG2137"/>
            <w:bookmarkStart w:id="2836" w:name="DD218"/>
            <w:bookmarkEnd w:id="2835"/>
            <w:bookmarkEnd w:id="283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376,311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D8D2FD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37" w:name="DBG2138"/>
            <w:bookmarkStart w:id="2838" w:name="DD219"/>
            <w:bookmarkEnd w:id="2837"/>
            <w:bookmarkEnd w:id="283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446,702</w:t>
            </w:r>
          </w:p>
        </w:tc>
      </w:tr>
      <w:tr w:rsidR="00E4067B" w14:paraId="391502B4" w14:textId="77777777"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14:paraId="1D6103A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39" w:name="DBG2139"/>
            <w:bookmarkStart w:id="2840" w:name="DBG2140"/>
            <w:bookmarkEnd w:id="2839"/>
            <w:bookmarkEnd w:id="2840"/>
            <w:r>
              <w:rPr>
                <w:rFonts w:ascii="Times New Roman" w:hAnsi="Times New Roman" w:cs="Times New Roman"/>
                <w:color w:val="000000"/>
              </w:rPr>
              <w:t xml:space="preserve">On disposals        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54BE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41" w:name="DBG2141"/>
            <w:bookmarkStart w:id="2842" w:name="DD220"/>
            <w:bookmarkEnd w:id="2841"/>
            <w:bookmarkEnd w:id="284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–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CE700D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43" w:name="DBG2142"/>
            <w:bookmarkStart w:id="2844" w:name="DD221"/>
            <w:bookmarkEnd w:id="2843"/>
            <w:bookmarkEnd w:id="284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(14,820)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ADA254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45" w:name="DBG2143"/>
            <w:bookmarkStart w:id="2846" w:name="DD222"/>
            <w:bookmarkEnd w:id="2845"/>
            <w:bookmarkEnd w:id="284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(52)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3930E0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47" w:name="DBG2144"/>
            <w:bookmarkStart w:id="2848" w:name="DD223"/>
            <w:bookmarkEnd w:id="2847"/>
            <w:bookmarkEnd w:id="284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(14,872)</w:t>
            </w:r>
          </w:p>
        </w:tc>
      </w:tr>
      <w:tr w:rsidR="00E4067B" w14:paraId="4843B217" w14:textId="77777777"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14:paraId="76157A7F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09427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46968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09C30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8D069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50FAC4B7" w14:textId="77777777"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14:paraId="6813FC4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49" w:name="DBG2145"/>
            <w:bookmarkStart w:id="2850" w:name="DBG2146"/>
            <w:bookmarkEnd w:id="2849"/>
            <w:bookmarkEnd w:id="285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1835C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51" w:name="DBG2147"/>
            <w:bookmarkStart w:id="2852" w:name="DD224"/>
            <w:bookmarkEnd w:id="2851"/>
            <w:bookmarkEnd w:id="285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96,290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D94546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53" w:name="DBG2148"/>
            <w:bookmarkStart w:id="2854" w:name="DD225"/>
            <w:bookmarkEnd w:id="2853"/>
            <w:bookmarkEnd w:id="285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858,644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37B00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55" w:name="DBG2149"/>
            <w:bookmarkStart w:id="2856" w:name="DD226"/>
            <w:bookmarkEnd w:id="2855"/>
            <w:bookmarkEnd w:id="285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8,054,624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D29068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57" w:name="DBG2150"/>
            <w:bookmarkStart w:id="2858" w:name="DD227"/>
            <w:bookmarkEnd w:id="2857"/>
            <w:bookmarkEnd w:id="285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9,009,558</w:t>
            </w:r>
          </w:p>
        </w:tc>
      </w:tr>
      <w:tr w:rsidR="00E4067B" w14:paraId="431EF947" w14:textId="77777777"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14:paraId="3F597FA4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82844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197F7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3CED9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73E4D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164DE539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859" w:name="DBG2151"/>
      <w:bookmarkEnd w:id="2859"/>
    </w:p>
    <w:p w14:paraId="455F79AC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60" w:name="DBG2152"/>
      <w:bookmarkEnd w:id="2860"/>
      <w:r>
        <w:rPr>
          <w:rFonts w:ascii="Times New Roman" w:hAnsi="Times New Roman" w:cs="Times New Roman"/>
          <w:b/>
          <w:bCs/>
          <w:color w:val="000000"/>
        </w:rPr>
        <w:t>NET BOOK VALUE</w:t>
      </w:r>
      <w:bookmarkStart w:id="2861" w:name="DBG2153"/>
      <w:bookmarkEnd w:id="2861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279"/>
        <w:gridCol w:w="1278"/>
        <w:gridCol w:w="1278"/>
        <w:gridCol w:w="1279"/>
      </w:tblGrid>
      <w:tr w:rsidR="00E4067B" w14:paraId="74D1E38D" w14:textId="77777777"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14:paraId="7ACB9DA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62" w:name="DBG2154"/>
            <w:bookmarkStart w:id="2863" w:name="DBG2155"/>
            <w:bookmarkEnd w:id="2862"/>
            <w:bookmarkEnd w:id="286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6B7477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64" w:name="DBG2156"/>
            <w:bookmarkStart w:id="2865" w:name="DD228"/>
            <w:bookmarkEnd w:id="2864"/>
            <w:bookmarkEnd w:id="286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1,971,254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FFBFA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66" w:name="DBG2157"/>
            <w:bookmarkStart w:id="2867" w:name="DD229"/>
            <w:bookmarkEnd w:id="2866"/>
            <w:bookmarkEnd w:id="286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78,475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52A4AD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68" w:name="DBG2158"/>
            <w:bookmarkStart w:id="2869" w:name="DD230"/>
            <w:bookmarkEnd w:id="2868"/>
            <w:bookmarkEnd w:id="286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1,492,994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84482E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70" w:name="DBG2159"/>
            <w:bookmarkStart w:id="2871" w:name="DD231"/>
            <w:bookmarkEnd w:id="2870"/>
            <w:bookmarkEnd w:id="287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3,542,723</w:t>
            </w:r>
          </w:p>
        </w:tc>
      </w:tr>
      <w:tr w:rsidR="00E4067B" w14:paraId="07A815D7" w14:textId="77777777"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14:paraId="3313861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B1EF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AF5C3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729C0D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D97D4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  <w:tr w:rsidR="00E4067B" w14:paraId="25D9EF3F" w14:textId="77777777"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14:paraId="565A950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72" w:name="DBG2160"/>
            <w:bookmarkStart w:id="2873" w:name="DBG2161"/>
            <w:bookmarkEnd w:id="2872"/>
            <w:bookmarkEnd w:id="2873"/>
            <w:r>
              <w:rPr>
                <w:rFonts w:ascii="Times New Roman" w:hAnsi="Times New Roman" w:cs="Times New Roman"/>
                <w:color w:val="000000"/>
              </w:rPr>
              <w:t>At 31 December 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14D32F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74" w:name="DBG2162"/>
            <w:bookmarkStart w:id="2875" w:name="DD232"/>
            <w:bookmarkEnd w:id="2874"/>
            <w:bookmarkEnd w:id="2875"/>
            <w:r>
              <w:rPr>
                <w:rFonts w:ascii="Times New Roman" w:hAnsi="Times New Roman" w:cs="Times New Roman"/>
                <w:color w:val="000000"/>
              </w:rPr>
              <w:t>1,994,657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F6AC81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76" w:name="DBG2163"/>
            <w:bookmarkStart w:id="2877" w:name="DD233"/>
            <w:bookmarkEnd w:id="2876"/>
            <w:bookmarkEnd w:id="2877"/>
            <w:r>
              <w:rPr>
                <w:rFonts w:ascii="Times New Roman" w:hAnsi="Times New Roman" w:cs="Times New Roman"/>
                <w:color w:val="000000"/>
              </w:rPr>
              <w:t>101,088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44C96D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78" w:name="DBG2164"/>
            <w:bookmarkStart w:id="2879" w:name="DD234"/>
            <w:bookmarkEnd w:id="2878"/>
            <w:bookmarkEnd w:id="2879"/>
            <w:r>
              <w:rPr>
                <w:rFonts w:ascii="Times New Roman" w:hAnsi="Times New Roman" w:cs="Times New Roman"/>
                <w:color w:val="000000"/>
              </w:rPr>
              <w:t>1,696,330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F0181D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80" w:name="DBG2165"/>
            <w:bookmarkStart w:id="2881" w:name="DD235"/>
            <w:bookmarkEnd w:id="2880"/>
            <w:bookmarkEnd w:id="2881"/>
            <w:r>
              <w:rPr>
                <w:rFonts w:ascii="Times New Roman" w:hAnsi="Times New Roman" w:cs="Times New Roman"/>
                <w:color w:val="000000"/>
              </w:rPr>
              <w:t>3,792,075</w:t>
            </w:r>
          </w:p>
        </w:tc>
      </w:tr>
      <w:tr w:rsidR="00E4067B" w14:paraId="70ADB5A8" w14:textId="77777777"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14:paraId="34BC0E24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77552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A2CA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FF60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F6CC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531EEF48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4CE83BB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82" w:name="DBG2166"/>
      <w:bookmarkEnd w:id="2882"/>
      <w:r>
        <w:rPr>
          <w:rFonts w:ascii="Times New Roman" w:hAnsi="Times New Roman" w:cs="Times New Roman"/>
          <w:b/>
          <w:bCs/>
          <w:color w:val="000000"/>
        </w:rPr>
        <w:t>Finance lease agreements</w:t>
      </w:r>
      <w:bookmarkStart w:id="2883" w:name="DBG2167"/>
      <w:bookmarkEnd w:id="2883"/>
    </w:p>
    <w:p w14:paraId="61A09052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7CD8F80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84" w:name="DBG2168"/>
      <w:bookmarkEnd w:id="2884"/>
      <w:r>
        <w:rPr>
          <w:rFonts w:ascii="Times New Roman" w:hAnsi="Times New Roman" w:cs="Times New Roman"/>
          <w:color w:val="000000"/>
        </w:rPr>
        <w:t xml:space="preserve">Included within the net book value of </w:t>
      </w:r>
      <w:bookmarkStart w:id="2885" w:name="DBG2169"/>
      <w:bookmarkEnd w:id="2885"/>
      <w:r>
        <w:rPr>
          <w:rFonts w:ascii="Times New Roman" w:hAnsi="Times New Roman" w:cs="Times New Roman"/>
          <w:color w:val="000000"/>
        </w:rPr>
        <w:t>£</w:t>
      </w:r>
      <w:bookmarkStart w:id="2886" w:name="DBG2170"/>
      <w:bookmarkEnd w:id="2886"/>
      <w:r>
        <w:rPr>
          <w:rFonts w:ascii="Times New Roman" w:hAnsi="Times New Roman" w:cs="Times New Roman"/>
          <w:color w:val="000000"/>
        </w:rPr>
        <w:t>3,542,723</w:t>
      </w:r>
      <w:bookmarkStart w:id="2887" w:name="DBG2171"/>
      <w:bookmarkEnd w:id="2887"/>
      <w:r>
        <w:rPr>
          <w:rFonts w:ascii="Times New Roman" w:hAnsi="Times New Roman" w:cs="Times New Roman"/>
          <w:color w:val="000000"/>
        </w:rPr>
        <w:t xml:space="preserve"> is </w:t>
      </w:r>
      <w:bookmarkStart w:id="2888" w:name="DBG2172"/>
      <w:bookmarkEnd w:id="2888"/>
      <w:r>
        <w:rPr>
          <w:rFonts w:ascii="Times New Roman" w:hAnsi="Times New Roman" w:cs="Times New Roman"/>
          <w:color w:val="000000"/>
        </w:rPr>
        <w:t>£Nil</w:t>
      </w:r>
      <w:bookmarkStart w:id="2889" w:name="DBG2173"/>
      <w:bookmarkEnd w:id="2889"/>
      <w:r>
        <w:rPr>
          <w:rFonts w:ascii="Times New Roman" w:hAnsi="Times New Roman" w:cs="Times New Roman"/>
          <w:color w:val="000000"/>
        </w:rPr>
        <w:t xml:space="preserve"> </w:t>
      </w:r>
      <w:bookmarkStart w:id="2890" w:name="DBG2174"/>
      <w:bookmarkEnd w:id="2890"/>
      <w:r>
        <w:rPr>
          <w:rFonts w:ascii="Times New Roman" w:hAnsi="Times New Roman" w:cs="Times New Roman"/>
          <w:color w:val="000000"/>
        </w:rPr>
        <w:t>(</w:t>
      </w:r>
      <w:bookmarkStart w:id="2891" w:name="DBG2175"/>
      <w:bookmarkEnd w:id="2891"/>
      <w:r>
        <w:rPr>
          <w:rFonts w:ascii="Times New Roman" w:hAnsi="Times New Roman" w:cs="Times New Roman"/>
          <w:color w:val="000000"/>
        </w:rPr>
        <w:t>2008</w:t>
      </w:r>
      <w:bookmarkStart w:id="2892" w:name="DBG2176"/>
      <w:bookmarkEnd w:id="2892"/>
      <w:r>
        <w:rPr>
          <w:rFonts w:ascii="Times New Roman" w:hAnsi="Times New Roman" w:cs="Times New Roman"/>
          <w:color w:val="000000"/>
        </w:rPr>
        <w:t xml:space="preserve"> - </w:t>
      </w:r>
      <w:bookmarkStart w:id="2893" w:name="DBG2177"/>
      <w:bookmarkEnd w:id="2893"/>
      <w:r>
        <w:rPr>
          <w:rFonts w:ascii="Times New Roman" w:hAnsi="Times New Roman" w:cs="Times New Roman"/>
          <w:color w:val="000000"/>
        </w:rPr>
        <w:t>£Nil</w:t>
      </w:r>
      <w:bookmarkStart w:id="2894" w:name="DBG2178"/>
      <w:bookmarkEnd w:id="2894"/>
      <w:r>
        <w:rPr>
          <w:rFonts w:ascii="Times New Roman" w:hAnsi="Times New Roman" w:cs="Times New Roman"/>
          <w:color w:val="000000"/>
        </w:rPr>
        <w:t>)</w:t>
      </w:r>
      <w:bookmarkStart w:id="2895" w:name="DBG2179"/>
      <w:bookmarkEnd w:id="2895"/>
      <w:r>
        <w:rPr>
          <w:rFonts w:ascii="Times New Roman" w:hAnsi="Times New Roman" w:cs="Times New Roman"/>
          <w:color w:val="000000"/>
        </w:rPr>
        <w:t xml:space="preserve"> </w:t>
      </w:r>
      <w:bookmarkStart w:id="2896" w:name="DBG2180"/>
      <w:bookmarkEnd w:id="2896"/>
      <w:r>
        <w:rPr>
          <w:rFonts w:ascii="Times New Roman" w:hAnsi="Times New Roman" w:cs="Times New Roman"/>
          <w:color w:val="000000"/>
        </w:rPr>
        <w:t xml:space="preserve">relating to </w:t>
      </w:r>
      <w:bookmarkStart w:id="2897" w:name="DBG2181"/>
      <w:bookmarkEnd w:id="2897"/>
      <w:r>
        <w:rPr>
          <w:rFonts w:ascii="Times New Roman" w:hAnsi="Times New Roman" w:cs="Times New Roman"/>
          <w:color w:val="000000"/>
        </w:rPr>
        <w:t>assets</w:t>
      </w:r>
      <w:bookmarkStart w:id="2898" w:name="DBG2182"/>
      <w:bookmarkEnd w:id="2898"/>
      <w:r>
        <w:rPr>
          <w:rFonts w:ascii="Times New Roman" w:hAnsi="Times New Roman" w:cs="Times New Roman"/>
          <w:color w:val="000000"/>
        </w:rPr>
        <w:t xml:space="preserve"> held under </w:t>
      </w:r>
      <w:bookmarkStart w:id="2899" w:name="DBG2183"/>
      <w:bookmarkEnd w:id="2899"/>
      <w:r>
        <w:rPr>
          <w:rFonts w:ascii="Times New Roman" w:hAnsi="Times New Roman" w:cs="Times New Roman"/>
          <w:color w:val="000000"/>
        </w:rPr>
        <w:t>finance lease agreements</w:t>
      </w:r>
      <w:bookmarkStart w:id="2900" w:name="DBG2184"/>
      <w:bookmarkEnd w:id="2900"/>
      <w:r>
        <w:rPr>
          <w:rFonts w:ascii="Times New Roman" w:hAnsi="Times New Roman" w:cs="Times New Roman"/>
          <w:color w:val="000000"/>
        </w:rPr>
        <w:t xml:space="preserve">. The </w:t>
      </w:r>
      <w:bookmarkStart w:id="2901" w:name="DBG2185"/>
      <w:bookmarkEnd w:id="2901"/>
      <w:r>
        <w:rPr>
          <w:rFonts w:ascii="Times New Roman" w:hAnsi="Times New Roman" w:cs="Times New Roman"/>
          <w:color w:val="000000"/>
        </w:rPr>
        <w:t xml:space="preserve">depreciation charged to the </w:t>
      </w:r>
      <w:bookmarkStart w:id="2902" w:name="DBG2186"/>
      <w:bookmarkEnd w:id="2902"/>
      <w:r>
        <w:rPr>
          <w:rFonts w:ascii="Times New Roman" w:hAnsi="Times New Roman" w:cs="Times New Roman"/>
          <w:color w:val="000000"/>
        </w:rPr>
        <w:t xml:space="preserve">financial </w:t>
      </w:r>
      <w:bookmarkStart w:id="2903" w:name="DBG2187"/>
      <w:bookmarkEnd w:id="2903"/>
      <w:r>
        <w:rPr>
          <w:rFonts w:ascii="Times New Roman" w:hAnsi="Times New Roman" w:cs="Times New Roman"/>
          <w:color w:val="000000"/>
        </w:rPr>
        <w:t>statements</w:t>
      </w:r>
      <w:bookmarkStart w:id="2904" w:name="DBG2188"/>
      <w:bookmarkEnd w:id="2904"/>
      <w:r>
        <w:rPr>
          <w:rFonts w:ascii="Times New Roman" w:hAnsi="Times New Roman" w:cs="Times New Roman"/>
          <w:color w:val="000000"/>
        </w:rPr>
        <w:t xml:space="preserve"> in the </w:t>
      </w:r>
      <w:bookmarkStart w:id="2905" w:name="DBG2189"/>
      <w:bookmarkEnd w:id="2905"/>
      <w:r>
        <w:rPr>
          <w:rFonts w:ascii="Times New Roman" w:hAnsi="Times New Roman" w:cs="Times New Roman"/>
          <w:color w:val="000000"/>
        </w:rPr>
        <w:t>year</w:t>
      </w:r>
      <w:bookmarkStart w:id="2906" w:name="DBG2190"/>
      <w:bookmarkEnd w:id="2906"/>
      <w:r>
        <w:rPr>
          <w:rFonts w:ascii="Times New Roman" w:hAnsi="Times New Roman" w:cs="Times New Roman"/>
          <w:color w:val="000000"/>
        </w:rPr>
        <w:t xml:space="preserve"> in respect of </w:t>
      </w:r>
      <w:bookmarkStart w:id="2907" w:name="DBG2191"/>
      <w:bookmarkEnd w:id="2907"/>
      <w:r>
        <w:rPr>
          <w:rFonts w:ascii="Times New Roman" w:hAnsi="Times New Roman" w:cs="Times New Roman"/>
          <w:color w:val="000000"/>
        </w:rPr>
        <w:t xml:space="preserve">such assets amounted to </w:t>
      </w:r>
      <w:bookmarkStart w:id="2908" w:name="DBG2192"/>
      <w:bookmarkEnd w:id="2908"/>
      <w:r>
        <w:rPr>
          <w:rFonts w:ascii="Times New Roman" w:hAnsi="Times New Roman" w:cs="Times New Roman"/>
          <w:color w:val="000000"/>
        </w:rPr>
        <w:t>£</w:t>
      </w:r>
      <w:bookmarkStart w:id="2909" w:name="DBG2193"/>
      <w:bookmarkEnd w:id="2909"/>
      <w:r>
        <w:rPr>
          <w:rFonts w:ascii="Times New Roman" w:hAnsi="Times New Roman" w:cs="Times New Roman"/>
          <w:color w:val="000000"/>
        </w:rPr>
        <w:t>167,234</w:t>
      </w:r>
      <w:bookmarkStart w:id="2910" w:name="DBG2194"/>
      <w:bookmarkEnd w:id="2910"/>
      <w:r>
        <w:rPr>
          <w:rFonts w:ascii="Times New Roman" w:hAnsi="Times New Roman" w:cs="Times New Roman"/>
          <w:color w:val="000000"/>
        </w:rPr>
        <w:t xml:space="preserve"> </w:t>
      </w:r>
      <w:bookmarkStart w:id="2911" w:name="DBG2195"/>
      <w:bookmarkEnd w:id="2911"/>
      <w:r>
        <w:rPr>
          <w:rFonts w:ascii="Times New Roman" w:hAnsi="Times New Roman" w:cs="Times New Roman"/>
          <w:color w:val="000000"/>
        </w:rPr>
        <w:t>(</w:t>
      </w:r>
      <w:bookmarkStart w:id="2912" w:name="DBG2196"/>
      <w:bookmarkEnd w:id="2912"/>
      <w:r>
        <w:rPr>
          <w:rFonts w:ascii="Times New Roman" w:hAnsi="Times New Roman" w:cs="Times New Roman"/>
          <w:color w:val="000000"/>
        </w:rPr>
        <w:t>2008</w:t>
      </w:r>
      <w:bookmarkStart w:id="2913" w:name="DBG2197"/>
      <w:bookmarkEnd w:id="2913"/>
      <w:r>
        <w:rPr>
          <w:rFonts w:ascii="Times New Roman" w:hAnsi="Times New Roman" w:cs="Times New Roman"/>
          <w:color w:val="000000"/>
        </w:rPr>
        <w:t xml:space="preserve"> - </w:t>
      </w:r>
      <w:bookmarkStart w:id="2914" w:name="DBG2198"/>
      <w:bookmarkEnd w:id="2914"/>
      <w:r>
        <w:rPr>
          <w:rFonts w:ascii="Times New Roman" w:hAnsi="Times New Roman" w:cs="Times New Roman"/>
          <w:color w:val="000000"/>
        </w:rPr>
        <w:t>£</w:t>
      </w:r>
      <w:bookmarkStart w:id="2915" w:name="DBG2199"/>
      <w:bookmarkEnd w:id="2915"/>
      <w:r>
        <w:rPr>
          <w:rFonts w:ascii="Times New Roman" w:hAnsi="Times New Roman" w:cs="Times New Roman"/>
          <w:color w:val="000000"/>
        </w:rPr>
        <w:t>202,824</w:t>
      </w:r>
      <w:bookmarkStart w:id="2916" w:name="DBG2200"/>
      <w:bookmarkEnd w:id="2916"/>
      <w:r>
        <w:rPr>
          <w:rFonts w:ascii="Times New Roman" w:hAnsi="Times New Roman" w:cs="Times New Roman"/>
          <w:color w:val="000000"/>
        </w:rPr>
        <w:t>)</w:t>
      </w:r>
      <w:bookmarkStart w:id="2917" w:name="DBG2201"/>
      <w:bookmarkEnd w:id="2917"/>
      <w:r>
        <w:rPr>
          <w:rFonts w:ascii="Times New Roman" w:hAnsi="Times New Roman" w:cs="Times New Roman"/>
          <w:color w:val="000000"/>
        </w:rPr>
        <w:t>.</w:t>
      </w:r>
    </w:p>
    <w:p w14:paraId="5407090D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ns w:id="2918" w:author="Charles" w:date="2013-01-01T09:56:00Z"/>
          <w:rFonts w:ascii="Times New Roman" w:hAnsi="Times New Roman" w:cs="Times New Roman"/>
          <w:color w:val="000000"/>
        </w:rPr>
        <w:sectPr w:rsidR="00E4067B">
          <w:headerReference w:type="default" r:id="rId62"/>
          <w:footerReference w:type="default" r:id="rId63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2CF3129D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937" w:name="DBG2223"/>
      <w:bookmarkEnd w:id="2937"/>
    </w:p>
    <w:p w14:paraId="041DD12E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938" w:name="DBG2224"/>
      <w:bookmarkEnd w:id="2938"/>
      <w:r>
        <w:rPr>
          <w:rFonts w:ascii="Arial" w:hAnsi="Arial" w:cs="Arial"/>
          <w:b/>
          <w:bCs/>
          <w:color w:val="000000"/>
        </w:rPr>
        <w:t>11.</w:t>
      </w:r>
      <w:r>
        <w:rPr>
          <w:rFonts w:ascii="Times New Roman" w:hAnsi="Times New Roman" w:cs="Times New Roman"/>
          <w:color w:val="000000"/>
        </w:rPr>
        <w:tab/>
      </w:r>
      <w:bookmarkStart w:id="2939" w:name="DBG2225"/>
      <w:bookmarkEnd w:id="2939"/>
      <w:r>
        <w:rPr>
          <w:rFonts w:ascii="Times New Roman" w:hAnsi="Times New Roman" w:cs="Times New Roman"/>
          <w:b/>
          <w:bCs/>
          <w:color w:val="000000"/>
        </w:rPr>
        <w:t>STOCKS</w:t>
      </w:r>
      <w:bookmarkStart w:id="2940" w:name="DBG2226"/>
      <w:bookmarkEnd w:id="2940"/>
    </w:p>
    <w:p w14:paraId="06EE7169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E4067B" w14:paraId="28C74179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04817641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41" w:name="DBG2227"/>
            <w:bookmarkStart w:id="2942" w:name="DBG2228"/>
            <w:bookmarkEnd w:id="2941"/>
            <w:bookmarkEnd w:id="294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25C6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943" w:name="DBG2229"/>
            <w:bookmarkEnd w:id="294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C0A00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944" w:name="DBG2230"/>
            <w:bookmarkEnd w:id="2944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E4067B" w14:paraId="0B9C5D31" w14:textId="77777777">
        <w:trPr>
          <w:ins w:id="2945" w:author="Charles" w:date="2013-01-01T09:56:00Z"/>
        </w:trPr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7F278337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946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  <w:bookmarkStart w:id="2947" w:name="DBG2231"/>
            <w:bookmarkEnd w:id="294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E1C107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948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B7008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ins w:id="2949" w:author="Charles" w:date="2013-01-01T09:56:00Z"/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2950" w:name="DBG2232"/>
            <w:bookmarkEnd w:id="2950"/>
            <w:ins w:id="2951" w:author="Charles" w:date="2013-01-01T09:56:00Z">
              <w:r>
                <w:rPr>
                  <w:rFonts w:ascii="Arial" w:hAnsi="Arial" w:cs="Arial"/>
                  <w:b/>
                  <w:bCs/>
                  <w:i/>
                  <w:iCs/>
                  <w:color w:val="000000"/>
                  <w:sz w:val="16"/>
                  <w:szCs w:val="16"/>
                </w:rPr>
                <w:t>(restated)</w:t>
              </w:r>
            </w:ins>
          </w:p>
        </w:tc>
      </w:tr>
      <w:tr w:rsidR="00E4067B" w14:paraId="20B4204A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08AFD6F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952" w:name="DBG2233"/>
            <w:bookmarkEnd w:id="295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6F4C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953" w:name="DBG2234"/>
            <w:bookmarkEnd w:id="295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7A87A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954" w:name="DBG2235"/>
            <w:bookmarkEnd w:id="2954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E4067B" w14:paraId="6392D176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394776F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55" w:name="DBG2236"/>
            <w:bookmarkStart w:id="2956" w:name="DBG2237"/>
            <w:bookmarkEnd w:id="2955"/>
            <w:bookmarkEnd w:id="2956"/>
            <w:r>
              <w:rPr>
                <w:rFonts w:ascii="Times New Roman" w:hAnsi="Times New Roman" w:cs="Times New Roman"/>
                <w:color w:val="000000"/>
              </w:rPr>
              <w:t xml:space="preserve">Raw materials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AB075F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57" w:name="DBG2238"/>
            <w:bookmarkStart w:id="2958" w:name="DD236"/>
            <w:bookmarkEnd w:id="2957"/>
            <w:bookmarkEnd w:id="295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147,996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4678BE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59" w:name="DBG2239"/>
            <w:bookmarkStart w:id="2960" w:name="DD237"/>
            <w:bookmarkEnd w:id="2959"/>
            <w:bookmarkEnd w:id="2960"/>
            <w:r>
              <w:rPr>
                <w:rFonts w:ascii="Times New Roman" w:hAnsi="Times New Roman" w:cs="Times New Roman"/>
                <w:color w:val="000000"/>
              </w:rPr>
              <w:t>182,290</w:t>
            </w:r>
          </w:p>
        </w:tc>
      </w:tr>
      <w:tr w:rsidR="00E4067B" w14:paraId="42E7C609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127A7DCD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61" w:name="DBG2240"/>
            <w:bookmarkStart w:id="2962" w:name="DBG2241"/>
            <w:bookmarkEnd w:id="2961"/>
            <w:bookmarkEnd w:id="2962"/>
            <w:r>
              <w:rPr>
                <w:rFonts w:ascii="Times New Roman" w:hAnsi="Times New Roman" w:cs="Times New Roman"/>
                <w:color w:val="000000"/>
              </w:rPr>
              <w:t xml:space="preserve">Work in progress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38E476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63" w:name="DBG2242"/>
            <w:bookmarkStart w:id="2964" w:name="DD238"/>
            <w:bookmarkEnd w:id="2963"/>
            <w:bookmarkEnd w:id="296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2,046,481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1452E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65" w:name="DBG2243"/>
            <w:bookmarkStart w:id="2966" w:name="DD239"/>
            <w:bookmarkEnd w:id="2965"/>
            <w:bookmarkEnd w:id="2966"/>
            <w:r>
              <w:rPr>
                <w:rFonts w:ascii="Times New Roman" w:hAnsi="Times New Roman" w:cs="Times New Roman"/>
                <w:color w:val="000000"/>
              </w:rPr>
              <w:t>2,227,691</w:t>
            </w:r>
          </w:p>
        </w:tc>
      </w:tr>
      <w:tr w:rsidR="00E4067B" w14:paraId="23A7CAE2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0A524B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67" w:name="DBG2244"/>
            <w:bookmarkStart w:id="2968" w:name="DBG2245"/>
            <w:bookmarkEnd w:id="2967"/>
            <w:bookmarkEnd w:id="2968"/>
            <w:r>
              <w:rPr>
                <w:rFonts w:ascii="Times New Roman" w:hAnsi="Times New Roman" w:cs="Times New Roman"/>
                <w:color w:val="000000"/>
              </w:rPr>
              <w:t xml:space="preserve">Finished goods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DFAA2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69" w:name="DBG2246"/>
            <w:bookmarkStart w:id="2970" w:name="DD240"/>
            <w:bookmarkEnd w:id="2969"/>
            <w:bookmarkEnd w:id="297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615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05129B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71" w:name="DBG2247"/>
            <w:bookmarkStart w:id="2972" w:name="DD241"/>
            <w:bookmarkEnd w:id="2971"/>
            <w:bookmarkEnd w:id="2972"/>
            <w:r>
              <w:rPr>
                <w:rFonts w:ascii="Times New Roman" w:hAnsi="Times New Roman" w:cs="Times New Roman"/>
                <w:color w:val="000000"/>
              </w:rPr>
              <w:t>836</w:t>
            </w:r>
          </w:p>
        </w:tc>
      </w:tr>
      <w:tr w:rsidR="00E4067B" w14:paraId="09A3F517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771EFC44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C0B76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4A0B6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3462E6DE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71FE2D33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973" w:name="DBG2248"/>
            <w:bookmarkEnd w:id="297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18E00F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74" w:name="DBG2249"/>
            <w:bookmarkStart w:id="2975" w:name="DD242"/>
            <w:bookmarkEnd w:id="2974"/>
            <w:bookmarkEnd w:id="297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2,195,092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5873E5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76" w:name="DBG2250"/>
            <w:bookmarkStart w:id="2977" w:name="DD243"/>
            <w:bookmarkEnd w:id="2976"/>
            <w:bookmarkEnd w:id="2977"/>
            <w:r>
              <w:rPr>
                <w:rFonts w:ascii="Times New Roman" w:hAnsi="Times New Roman" w:cs="Times New Roman"/>
                <w:color w:val="000000"/>
              </w:rPr>
              <w:t>2,410,817</w:t>
            </w:r>
          </w:p>
        </w:tc>
      </w:tr>
      <w:tr w:rsidR="00E4067B" w14:paraId="5DDFC53F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13FA1D9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30DB7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F878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6C9EF559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9375404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978" w:name="DBG2251"/>
      <w:bookmarkEnd w:id="2978"/>
      <w:r>
        <w:rPr>
          <w:rFonts w:ascii="Arial" w:hAnsi="Arial" w:cs="Arial"/>
          <w:b/>
          <w:bCs/>
          <w:color w:val="000000"/>
        </w:rPr>
        <w:t>12.</w:t>
      </w:r>
      <w:r>
        <w:rPr>
          <w:rFonts w:ascii="Times New Roman" w:hAnsi="Times New Roman" w:cs="Times New Roman"/>
          <w:color w:val="000000"/>
        </w:rPr>
        <w:tab/>
      </w:r>
      <w:bookmarkStart w:id="2979" w:name="DBG2252"/>
      <w:bookmarkEnd w:id="2979"/>
      <w:r>
        <w:rPr>
          <w:rFonts w:ascii="Times New Roman" w:hAnsi="Times New Roman" w:cs="Times New Roman"/>
          <w:b/>
          <w:bCs/>
          <w:color w:val="000000"/>
        </w:rPr>
        <w:t>DEBTORS</w:t>
      </w:r>
      <w:bookmarkStart w:id="2980" w:name="DBG2253"/>
      <w:bookmarkEnd w:id="2980"/>
    </w:p>
    <w:p w14:paraId="4A9EDA85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E4067B" w14:paraId="2738523C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4B31FB94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81" w:name="DBG2254"/>
            <w:bookmarkStart w:id="2982" w:name="DBG2255"/>
            <w:bookmarkEnd w:id="2981"/>
            <w:bookmarkEnd w:id="298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8D3FB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983" w:name="DBG2256"/>
            <w:bookmarkEnd w:id="298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D35A3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984" w:name="DBG2257"/>
            <w:bookmarkEnd w:id="2984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E4067B" w14:paraId="7F65E039" w14:textId="77777777">
        <w:trPr>
          <w:ins w:id="2985" w:author="Charles" w:date="2013-01-01T09:56:00Z"/>
        </w:trPr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36B79D5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986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  <w:bookmarkStart w:id="2987" w:name="DBG2258"/>
            <w:bookmarkEnd w:id="298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1CE34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2988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7391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ins w:id="2989" w:author="Charles" w:date="2013-01-01T09:56:00Z"/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2990" w:name="DBG2259"/>
            <w:bookmarkEnd w:id="2990"/>
            <w:ins w:id="2991" w:author="Charles" w:date="2013-01-01T09:56:00Z">
              <w:r>
                <w:rPr>
                  <w:rFonts w:ascii="Arial" w:hAnsi="Arial" w:cs="Arial"/>
                  <w:b/>
                  <w:bCs/>
                  <w:i/>
                  <w:iCs/>
                  <w:color w:val="000000"/>
                  <w:sz w:val="16"/>
                  <w:szCs w:val="16"/>
                </w:rPr>
                <w:t>(restated)</w:t>
              </w:r>
            </w:ins>
          </w:p>
        </w:tc>
      </w:tr>
      <w:tr w:rsidR="00E4067B" w14:paraId="37E45328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0257E5B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992" w:name="DBG2260"/>
            <w:bookmarkEnd w:id="299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5673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993" w:name="DBG2261"/>
            <w:bookmarkEnd w:id="299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6785D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994" w:name="DBG2262"/>
            <w:bookmarkEnd w:id="2994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E4067B" w14:paraId="4828B896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4D57084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95" w:name="DBG2263"/>
            <w:bookmarkStart w:id="2996" w:name="DBG2264"/>
            <w:bookmarkEnd w:id="2995"/>
            <w:bookmarkEnd w:id="2996"/>
            <w:r>
              <w:rPr>
                <w:rFonts w:ascii="Times New Roman" w:hAnsi="Times New Roman" w:cs="Times New Roman"/>
                <w:color w:val="000000"/>
              </w:rPr>
              <w:t xml:space="preserve">Trade debtors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5C1CC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97" w:name="DBG2265"/>
            <w:bookmarkStart w:id="2998" w:name="DD244"/>
            <w:bookmarkEnd w:id="2997"/>
            <w:bookmarkEnd w:id="299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3,186,522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486A73" w14:textId="2C5CCA7F" w:rsidR="00E4067B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99" w:name="DBG2266"/>
            <w:bookmarkStart w:id="3000" w:name="DD245"/>
            <w:bookmarkEnd w:id="2999"/>
            <w:bookmarkEnd w:id="3000"/>
            <w:del w:id="3001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delText>2,231,517</w:delText>
              </w:r>
            </w:del>
            <w:ins w:id="3002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</w:rPr>
                <w:t>4,466,084</w:t>
              </w:r>
            </w:ins>
          </w:p>
        </w:tc>
      </w:tr>
      <w:tr w:rsidR="00E4067B" w14:paraId="58F72340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D3E213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03" w:name="DBG2267"/>
            <w:bookmarkStart w:id="3004" w:name="DBG2268"/>
            <w:bookmarkEnd w:id="3003"/>
            <w:bookmarkEnd w:id="3004"/>
            <w:r>
              <w:rPr>
                <w:rFonts w:ascii="Times New Roman" w:hAnsi="Times New Roman" w:cs="Times New Roman"/>
                <w:color w:val="000000"/>
              </w:rPr>
              <w:t>Amounts owed by group undertakings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8E1DB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05" w:name="DBG2269"/>
            <w:bookmarkStart w:id="3006" w:name="DD246"/>
            <w:bookmarkEnd w:id="3005"/>
            <w:bookmarkEnd w:id="300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–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5E4CB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07" w:name="DBG2270"/>
            <w:bookmarkStart w:id="3008" w:name="DD247"/>
            <w:bookmarkEnd w:id="3007"/>
            <w:bookmarkEnd w:id="3008"/>
            <w:r>
              <w:rPr>
                <w:rFonts w:ascii="Times New Roman" w:hAnsi="Times New Roman" w:cs="Times New Roman"/>
                <w:color w:val="000000"/>
              </w:rPr>
              <w:t>822,706</w:t>
            </w:r>
          </w:p>
        </w:tc>
      </w:tr>
      <w:tr w:rsidR="00E4067B" w14:paraId="122812C3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1C10307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09" w:name="DBG2271"/>
            <w:bookmarkStart w:id="3010" w:name="DBG2272"/>
            <w:bookmarkEnd w:id="3009"/>
            <w:bookmarkEnd w:id="3010"/>
            <w:r>
              <w:rPr>
                <w:rFonts w:ascii="Times New Roman" w:hAnsi="Times New Roman" w:cs="Times New Roman"/>
                <w:color w:val="000000"/>
              </w:rPr>
              <w:t>Other debtors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20BD8B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11" w:name="DBG2273"/>
            <w:bookmarkStart w:id="3012" w:name="DD248"/>
            <w:bookmarkEnd w:id="3011"/>
            <w:bookmarkEnd w:id="301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892,693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55AF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13" w:name="DBG2274"/>
            <w:bookmarkStart w:id="3014" w:name="DD249"/>
            <w:bookmarkEnd w:id="3013"/>
            <w:bookmarkEnd w:id="3014"/>
            <w:r>
              <w:rPr>
                <w:rFonts w:ascii="Times New Roman" w:hAnsi="Times New Roman" w:cs="Times New Roman"/>
                <w:color w:val="000000"/>
              </w:rPr>
              <w:t>2,650</w:t>
            </w:r>
          </w:p>
        </w:tc>
      </w:tr>
      <w:tr w:rsidR="00E4067B" w14:paraId="34FE37C2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266483C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15" w:name="DBG2275"/>
            <w:bookmarkStart w:id="3016" w:name="DBG2276"/>
            <w:bookmarkEnd w:id="3015"/>
            <w:bookmarkEnd w:id="3016"/>
            <w:r>
              <w:rPr>
                <w:rFonts w:ascii="Times New Roman" w:hAnsi="Times New Roman" w:cs="Times New Roman"/>
                <w:color w:val="000000"/>
              </w:rPr>
              <w:t>Prepayments and accrued income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213BD1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17" w:name="DBG2277"/>
            <w:bookmarkStart w:id="3018" w:name="DD250"/>
            <w:bookmarkEnd w:id="3017"/>
            <w:bookmarkEnd w:id="301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442,988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0B3CB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19" w:name="DBG2278"/>
            <w:bookmarkStart w:id="3020" w:name="DD251"/>
            <w:bookmarkEnd w:id="3019"/>
            <w:bookmarkEnd w:id="3020"/>
            <w:r>
              <w:rPr>
                <w:rFonts w:ascii="Times New Roman" w:hAnsi="Times New Roman" w:cs="Times New Roman"/>
                <w:color w:val="000000"/>
              </w:rPr>
              <w:t>328,380</w:t>
            </w:r>
          </w:p>
        </w:tc>
      </w:tr>
      <w:tr w:rsidR="00E4067B" w14:paraId="6FD74E94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17ADCC1F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7C6F0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CD22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19413F09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31EE676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021" w:name="DBG2279"/>
            <w:bookmarkEnd w:id="302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00F425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22" w:name="DBG2280"/>
            <w:bookmarkStart w:id="3023" w:name="DD252"/>
            <w:bookmarkEnd w:id="3022"/>
            <w:bookmarkEnd w:id="302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4,522,203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A2E53E" w14:textId="7ED147DE" w:rsidR="00E4067B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24" w:name="DBG2281"/>
            <w:bookmarkStart w:id="3025" w:name="DD253"/>
            <w:bookmarkEnd w:id="3024"/>
            <w:bookmarkEnd w:id="3025"/>
            <w:del w:id="3026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delText>3,385,253</w:delText>
              </w:r>
            </w:del>
            <w:ins w:id="3027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</w:rPr>
                <w:t>5,619,820</w:t>
              </w:r>
            </w:ins>
          </w:p>
        </w:tc>
      </w:tr>
      <w:tr w:rsidR="00E4067B" w14:paraId="62EB9688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771C08F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91F87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F6321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3DBF18C5" w14:textId="77777777" w:rsidR="00534BD6" w:rsidRDefault="00534B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del w:id="3028" w:author="Charles" w:date="2013-01-01T09:56:00Z"/>
          <w:rFonts w:ascii="Times New Roman" w:hAnsi="Times New Roman" w:cs="Times New Roman"/>
          <w:color w:val="000000"/>
          <w:sz w:val="12"/>
          <w:szCs w:val="12"/>
        </w:rPr>
        <w:sectPr w:rsidR="00534BD6">
          <w:headerReference w:type="default" r:id="rId64"/>
          <w:footerReference w:type="default" r:id="rId65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02FACFE1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B059080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029" w:name="DBG2282"/>
      <w:bookmarkEnd w:id="3029"/>
      <w:r>
        <w:rPr>
          <w:rFonts w:ascii="Arial" w:hAnsi="Arial" w:cs="Arial"/>
          <w:b/>
          <w:bCs/>
          <w:color w:val="000000"/>
        </w:rPr>
        <w:t>13.</w:t>
      </w:r>
      <w:r>
        <w:rPr>
          <w:rFonts w:ascii="Times New Roman" w:hAnsi="Times New Roman" w:cs="Times New Roman"/>
          <w:color w:val="000000"/>
        </w:rPr>
        <w:tab/>
      </w:r>
      <w:bookmarkStart w:id="3030" w:name="DBG2283"/>
      <w:bookmarkEnd w:id="3030"/>
      <w:r>
        <w:rPr>
          <w:rFonts w:ascii="Times New Roman" w:hAnsi="Times New Roman" w:cs="Times New Roman"/>
          <w:b/>
          <w:bCs/>
          <w:color w:val="000000"/>
        </w:rPr>
        <w:t>CREDITORS:</w:t>
      </w:r>
      <w:bookmarkStart w:id="3031" w:name="DBG2284"/>
      <w:bookmarkEnd w:id="3031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Amounts falling due within one year</w:t>
      </w:r>
    </w:p>
    <w:p w14:paraId="4F856D52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E4067B" w14:paraId="458C2C5E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4CBFC61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32" w:name="DBG2285"/>
            <w:bookmarkStart w:id="3033" w:name="DBG2286"/>
            <w:bookmarkEnd w:id="3032"/>
            <w:bookmarkEnd w:id="303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E6DDD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34" w:name="DBG2287"/>
            <w:bookmarkEnd w:id="303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A28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35" w:name="DBG2288"/>
            <w:bookmarkEnd w:id="3035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E4067B" w14:paraId="62B8494B" w14:textId="77777777">
        <w:trPr>
          <w:ins w:id="3036" w:author="Charles" w:date="2013-01-01T09:56:00Z"/>
        </w:trPr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2D8EF581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037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  <w:bookmarkStart w:id="3038" w:name="DBG2289"/>
            <w:bookmarkEnd w:id="303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6D2A2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039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F727A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ins w:id="3040" w:author="Charles" w:date="2013-01-01T09:56:00Z"/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3041" w:name="DBG2290"/>
            <w:bookmarkEnd w:id="3041"/>
            <w:ins w:id="3042" w:author="Charles" w:date="2013-01-01T09:56:00Z">
              <w:r>
                <w:rPr>
                  <w:rFonts w:ascii="Arial" w:hAnsi="Arial" w:cs="Arial"/>
                  <w:b/>
                  <w:bCs/>
                  <w:i/>
                  <w:iCs/>
                  <w:color w:val="000000"/>
                  <w:sz w:val="16"/>
                  <w:szCs w:val="16"/>
                </w:rPr>
                <w:t>(restated)</w:t>
              </w:r>
            </w:ins>
          </w:p>
        </w:tc>
      </w:tr>
      <w:tr w:rsidR="00E4067B" w14:paraId="71C36564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2E09B1C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043" w:name="DBG2291"/>
            <w:bookmarkEnd w:id="304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AB6B5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044" w:name="DBG2292"/>
            <w:bookmarkEnd w:id="304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41F79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045" w:name="DBG2293"/>
            <w:bookmarkEnd w:id="304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E4067B" w14:paraId="37BEDD15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7015A6D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46" w:name="DBG2294"/>
            <w:bookmarkStart w:id="3047" w:name="DBG2295"/>
            <w:bookmarkEnd w:id="3046"/>
            <w:bookmarkEnd w:id="3047"/>
            <w:r>
              <w:rPr>
                <w:rFonts w:ascii="Times New Roman" w:hAnsi="Times New Roman" w:cs="Times New Roman"/>
                <w:color w:val="000000"/>
              </w:rPr>
              <w:t>Overdrafts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AF3797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48" w:name="DBG2296"/>
            <w:bookmarkStart w:id="3049" w:name="DD254"/>
            <w:bookmarkEnd w:id="3048"/>
            <w:bookmarkEnd w:id="304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265,371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46477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50" w:name="DBG2297"/>
            <w:bookmarkStart w:id="3051" w:name="DD255"/>
            <w:bookmarkEnd w:id="3050"/>
            <w:bookmarkEnd w:id="3051"/>
            <w:r>
              <w:rPr>
                <w:rFonts w:ascii="Times New Roman" w:hAnsi="Times New Roman" w:cs="Times New Roman"/>
                <w:color w:val="000000"/>
              </w:rPr>
              <w:t>206,733</w:t>
            </w:r>
          </w:p>
        </w:tc>
      </w:tr>
      <w:tr w:rsidR="00E4067B" w14:paraId="7837864F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30343CC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52" w:name="DBG2298"/>
            <w:bookmarkStart w:id="3053" w:name="DBG2299"/>
            <w:bookmarkEnd w:id="3052"/>
            <w:bookmarkEnd w:id="3053"/>
            <w:r>
              <w:rPr>
                <w:rFonts w:ascii="Times New Roman" w:hAnsi="Times New Roman" w:cs="Times New Roman"/>
                <w:color w:val="000000"/>
              </w:rPr>
              <w:t>Trade creditors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0C8970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54" w:name="DBG2300"/>
            <w:bookmarkStart w:id="3055" w:name="DD256"/>
            <w:bookmarkEnd w:id="3054"/>
            <w:bookmarkEnd w:id="305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1,978,195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18425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56" w:name="DBG2301"/>
            <w:bookmarkStart w:id="3057" w:name="DD257"/>
            <w:bookmarkEnd w:id="3056"/>
            <w:bookmarkEnd w:id="3057"/>
            <w:r>
              <w:rPr>
                <w:rFonts w:ascii="Times New Roman" w:hAnsi="Times New Roman" w:cs="Times New Roman"/>
                <w:color w:val="000000"/>
              </w:rPr>
              <w:t>2,782,060</w:t>
            </w:r>
          </w:p>
        </w:tc>
      </w:tr>
      <w:tr w:rsidR="00E4067B" w14:paraId="15503124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0528831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58" w:name="DBG2302"/>
            <w:bookmarkStart w:id="3059" w:name="DBG2303"/>
            <w:bookmarkEnd w:id="3058"/>
            <w:bookmarkEnd w:id="3059"/>
            <w:r>
              <w:rPr>
                <w:rFonts w:ascii="Times New Roman" w:hAnsi="Times New Roman" w:cs="Times New Roman"/>
                <w:color w:val="000000"/>
              </w:rPr>
              <w:t>Amounts owed to group undertakings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3A66C4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60" w:name="DBG2304"/>
            <w:bookmarkStart w:id="3061" w:name="DD258"/>
            <w:bookmarkEnd w:id="3060"/>
            <w:bookmarkEnd w:id="306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804,594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563B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62" w:name="DBG2305"/>
            <w:bookmarkStart w:id="3063" w:name="DD259"/>
            <w:bookmarkEnd w:id="3062"/>
            <w:bookmarkEnd w:id="3063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14:paraId="4079DFA3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064" w:name="DBG2306"/>
      <w:bookmarkEnd w:id="3064"/>
      <w:r>
        <w:rPr>
          <w:rFonts w:ascii="Times New Roman" w:hAnsi="Times New Roman" w:cs="Times New Roman"/>
          <w:color w:val="000000"/>
        </w:rPr>
        <w:t>Other creditors</w:t>
      </w:r>
      <w:bookmarkStart w:id="3065" w:name="DBG2307"/>
      <w:bookmarkEnd w:id="3065"/>
      <w:r>
        <w:rPr>
          <w:rFonts w:ascii="Times New Roman" w:hAnsi="Times New Roman" w:cs="Times New Roman"/>
          <w:color w:val="000000"/>
        </w:rPr>
        <w:t xml:space="preserve"> including taxation</w:t>
      </w:r>
      <w:bookmarkStart w:id="3066" w:name="DBG2308"/>
      <w:bookmarkEnd w:id="3066"/>
      <w:r>
        <w:rPr>
          <w:rFonts w:ascii="Times New Roman" w:hAnsi="Times New Roman" w:cs="Times New Roman"/>
          <w:color w:val="000000"/>
        </w:rPr>
        <w:t>:</w:t>
      </w:r>
      <w:bookmarkStart w:id="3067" w:name="DBG2309"/>
      <w:bookmarkEnd w:id="3067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E4067B" w14:paraId="0C52638E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1E85347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68" w:name="DBG2310"/>
            <w:bookmarkStart w:id="3069" w:name="DBG2311"/>
            <w:bookmarkEnd w:id="3068"/>
            <w:bookmarkEnd w:id="3069"/>
            <w:r>
              <w:rPr>
                <w:rFonts w:ascii="Times New Roman" w:hAnsi="Times New Roman" w:cs="Times New Roman"/>
                <w:color w:val="000000"/>
              </w:rPr>
              <w:t xml:space="preserve">Corporation tax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3AF200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70" w:name="DBG2312"/>
            <w:bookmarkStart w:id="3071" w:name="DD260"/>
            <w:bookmarkEnd w:id="3070"/>
            <w:bookmarkEnd w:id="307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198,508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62E75B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72" w:name="DBG2313"/>
            <w:bookmarkStart w:id="3073" w:name="DD261"/>
            <w:bookmarkEnd w:id="3072"/>
            <w:bookmarkEnd w:id="3073"/>
            <w:r>
              <w:rPr>
                <w:rFonts w:ascii="Times New Roman" w:hAnsi="Times New Roman" w:cs="Times New Roman"/>
                <w:color w:val="000000"/>
              </w:rPr>
              <w:t>134,978</w:t>
            </w:r>
          </w:p>
        </w:tc>
      </w:tr>
      <w:tr w:rsidR="00E4067B" w14:paraId="56B7E012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4FC1FBB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74" w:name="DBG2314"/>
            <w:bookmarkStart w:id="3075" w:name="DBG2315"/>
            <w:bookmarkEnd w:id="3074"/>
            <w:bookmarkEnd w:id="3075"/>
            <w:r>
              <w:rPr>
                <w:rFonts w:ascii="Times New Roman" w:hAnsi="Times New Roman" w:cs="Times New Roman"/>
                <w:color w:val="000000"/>
              </w:rPr>
              <w:t>Other taxation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E2F0CD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76" w:name="DBG2316"/>
            <w:bookmarkStart w:id="3077" w:name="DD262"/>
            <w:bookmarkEnd w:id="3076"/>
            <w:bookmarkEnd w:id="307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603,843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3CC756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78" w:name="DBG2317"/>
            <w:bookmarkStart w:id="3079" w:name="DD263"/>
            <w:bookmarkEnd w:id="3078"/>
            <w:bookmarkEnd w:id="3079"/>
            <w:r>
              <w:rPr>
                <w:rFonts w:ascii="Times New Roman" w:hAnsi="Times New Roman" w:cs="Times New Roman"/>
                <w:color w:val="000000"/>
              </w:rPr>
              <w:t>423,600</w:t>
            </w:r>
          </w:p>
        </w:tc>
      </w:tr>
      <w:tr w:rsidR="00E4067B" w14:paraId="29721BCD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671BE45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80" w:name="DBG2318"/>
            <w:bookmarkStart w:id="3081" w:name="DBG2319"/>
            <w:bookmarkEnd w:id="3080"/>
            <w:bookmarkEnd w:id="3081"/>
            <w:r>
              <w:rPr>
                <w:rFonts w:ascii="Times New Roman" w:hAnsi="Times New Roman" w:cs="Times New Roman"/>
                <w:color w:val="000000"/>
              </w:rPr>
              <w:t>Finance lease agreements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484C0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82" w:name="DBG2320"/>
            <w:bookmarkStart w:id="3083" w:name="DD264"/>
            <w:bookmarkEnd w:id="3082"/>
            <w:bookmarkEnd w:id="308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462,838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357FBC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84" w:name="DBG2321"/>
            <w:bookmarkStart w:id="3085" w:name="DD265"/>
            <w:bookmarkEnd w:id="3084"/>
            <w:bookmarkEnd w:id="3085"/>
            <w:r>
              <w:rPr>
                <w:rFonts w:ascii="Times New Roman" w:hAnsi="Times New Roman" w:cs="Times New Roman"/>
                <w:color w:val="000000"/>
              </w:rPr>
              <w:t>429,504</w:t>
            </w:r>
          </w:p>
        </w:tc>
      </w:tr>
      <w:tr w:rsidR="00E4067B" w14:paraId="471F3997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19A14C6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86" w:name="DBG2322"/>
            <w:bookmarkStart w:id="3087" w:name="DBG2323"/>
            <w:bookmarkEnd w:id="3086"/>
            <w:bookmarkEnd w:id="3087"/>
            <w:r>
              <w:rPr>
                <w:rFonts w:ascii="Times New Roman" w:hAnsi="Times New Roman" w:cs="Times New Roman"/>
                <w:color w:val="000000"/>
              </w:rPr>
              <w:t xml:space="preserve">Other creditors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FD0FD1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88" w:name="DBG2324"/>
            <w:bookmarkStart w:id="3089" w:name="DD266"/>
            <w:bookmarkEnd w:id="3088"/>
            <w:bookmarkEnd w:id="30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452,680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549D32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90" w:name="DBG2325"/>
            <w:bookmarkStart w:id="3091" w:name="DD267"/>
            <w:bookmarkEnd w:id="3090"/>
            <w:bookmarkEnd w:id="3091"/>
            <w:r>
              <w:rPr>
                <w:rFonts w:ascii="Times New Roman" w:hAnsi="Times New Roman" w:cs="Times New Roman"/>
                <w:color w:val="000000"/>
              </w:rPr>
              <w:t>415,262</w:t>
            </w:r>
          </w:p>
        </w:tc>
      </w:tr>
      <w:tr w:rsidR="00E4067B" w14:paraId="6B1F636C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13F13910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26E12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991DF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5DAB2E7D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2E36063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092" w:name="DBG2326"/>
            <w:bookmarkEnd w:id="309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9600B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93" w:name="DBG2327"/>
            <w:bookmarkStart w:id="3094" w:name="DD268"/>
            <w:bookmarkEnd w:id="3093"/>
            <w:bookmarkEnd w:id="309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4,766,029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66DB3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95" w:name="DBG2328"/>
            <w:bookmarkStart w:id="3096" w:name="DD269"/>
            <w:bookmarkEnd w:id="3095"/>
            <w:bookmarkEnd w:id="3096"/>
            <w:r>
              <w:rPr>
                <w:rFonts w:ascii="Times New Roman" w:hAnsi="Times New Roman" w:cs="Times New Roman"/>
                <w:color w:val="000000"/>
              </w:rPr>
              <w:t>4,392,137</w:t>
            </w:r>
          </w:p>
        </w:tc>
      </w:tr>
      <w:tr w:rsidR="00E4067B" w14:paraId="68FE2FD0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0B234FA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97" w:name="DBG2329"/>
            <w:bookmarkStart w:id="3098" w:name="DBG2330"/>
            <w:bookmarkEnd w:id="3097"/>
            <w:bookmarkEnd w:id="3098"/>
            <w:r>
              <w:rPr>
                <w:rFonts w:ascii="Times New Roman" w:hAnsi="Times New Roman" w:cs="Times New Roman"/>
                <w:color w:val="000000"/>
              </w:rPr>
              <w:t>Accruals and deferred income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B4404A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99" w:name="DBG2331"/>
            <w:bookmarkStart w:id="3100" w:name="DD270"/>
            <w:bookmarkEnd w:id="3099"/>
            <w:bookmarkEnd w:id="310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171,105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349AC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01" w:name="DBG2332"/>
            <w:bookmarkStart w:id="3102" w:name="DD271"/>
            <w:bookmarkEnd w:id="3101"/>
            <w:bookmarkEnd w:id="3102"/>
            <w:r>
              <w:rPr>
                <w:rFonts w:ascii="Times New Roman" w:hAnsi="Times New Roman" w:cs="Times New Roman"/>
                <w:color w:val="000000"/>
              </w:rPr>
              <w:t>163,472</w:t>
            </w:r>
          </w:p>
        </w:tc>
      </w:tr>
      <w:tr w:rsidR="00E4067B" w14:paraId="57F74452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7A7D20C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5FEA9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8148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0A169E3F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4404E51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103" w:name="DBG2333"/>
            <w:bookmarkEnd w:id="310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D675E3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04" w:name="DBG2334"/>
            <w:bookmarkStart w:id="3105" w:name="DD272"/>
            <w:bookmarkEnd w:id="3104"/>
            <w:bookmarkEnd w:id="310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4,937,134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752B9A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06" w:name="DBG2335"/>
            <w:bookmarkStart w:id="3107" w:name="DD273"/>
            <w:bookmarkEnd w:id="3106"/>
            <w:bookmarkEnd w:id="3107"/>
            <w:r>
              <w:rPr>
                <w:rFonts w:ascii="Times New Roman" w:hAnsi="Times New Roman" w:cs="Times New Roman"/>
                <w:color w:val="000000"/>
              </w:rPr>
              <w:t>4,555,609</w:t>
            </w:r>
          </w:p>
        </w:tc>
      </w:tr>
      <w:tr w:rsidR="00E4067B" w14:paraId="4D6622C5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20C18E90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86DC3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BB02C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6250CC49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ns w:id="3108" w:author="Charles" w:date="2013-01-01T09:56:00Z"/>
          <w:rFonts w:ascii="Times New Roman" w:hAnsi="Times New Roman" w:cs="Times New Roman"/>
          <w:color w:val="000000"/>
          <w:sz w:val="12"/>
          <w:szCs w:val="12"/>
        </w:rPr>
        <w:sectPr w:rsidR="00E4067B">
          <w:headerReference w:type="default" r:id="rId66"/>
          <w:footerReference w:type="default" r:id="rId67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50B9FBDD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A0023FB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130" w:name="DBG2354"/>
      <w:bookmarkEnd w:id="3130"/>
      <w:r>
        <w:rPr>
          <w:rFonts w:ascii="Arial" w:hAnsi="Arial" w:cs="Arial"/>
          <w:b/>
          <w:bCs/>
          <w:color w:val="000000"/>
        </w:rPr>
        <w:t>14.</w:t>
      </w:r>
      <w:r>
        <w:rPr>
          <w:rFonts w:ascii="Times New Roman" w:hAnsi="Times New Roman" w:cs="Times New Roman"/>
          <w:color w:val="000000"/>
        </w:rPr>
        <w:tab/>
      </w:r>
      <w:bookmarkStart w:id="3131" w:name="DBG2355"/>
      <w:bookmarkEnd w:id="3131"/>
      <w:r>
        <w:rPr>
          <w:rFonts w:ascii="Times New Roman" w:hAnsi="Times New Roman" w:cs="Times New Roman"/>
          <w:b/>
          <w:bCs/>
          <w:color w:val="000000"/>
        </w:rPr>
        <w:t>CREDITORS:</w:t>
      </w:r>
      <w:bookmarkStart w:id="3132" w:name="DBG2356"/>
      <w:bookmarkEnd w:id="3132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Amounts falling due after more than one year</w:t>
      </w:r>
    </w:p>
    <w:p w14:paraId="42710DBB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E4067B" w14:paraId="67D953E2" w14:textId="77777777"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0628859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33" w:name="DBG2357"/>
            <w:bookmarkStart w:id="3134" w:name="DBG2358"/>
            <w:bookmarkEnd w:id="3133"/>
            <w:bookmarkEnd w:id="313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99D6B5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CECA5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35" w:name="DBG2359"/>
            <w:bookmarkEnd w:id="313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34B39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36" w:name="DBG2360"/>
            <w:bookmarkEnd w:id="3136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E4067B" w14:paraId="29DC03BA" w14:textId="77777777">
        <w:trPr>
          <w:ins w:id="3137" w:author="Charles" w:date="2013-01-01T09:56:00Z"/>
        </w:trPr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1773E443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138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  <w:bookmarkStart w:id="3139" w:name="DBG2361"/>
            <w:bookmarkEnd w:id="313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08AC0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140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CE355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141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A1CB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ins w:id="3142" w:author="Charles" w:date="2013-01-01T09:56:00Z"/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3143" w:name="DBG2362"/>
            <w:bookmarkEnd w:id="3143"/>
            <w:ins w:id="3144" w:author="Charles" w:date="2013-01-01T09:56:00Z">
              <w:r>
                <w:rPr>
                  <w:rFonts w:ascii="Arial" w:hAnsi="Arial" w:cs="Arial"/>
                  <w:b/>
                  <w:bCs/>
                  <w:i/>
                  <w:iCs/>
                  <w:color w:val="000000"/>
                  <w:sz w:val="16"/>
                  <w:szCs w:val="16"/>
                </w:rPr>
                <w:t>(restated)</w:t>
              </w:r>
            </w:ins>
          </w:p>
        </w:tc>
      </w:tr>
      <w:tr w:rsidR="00E4067B" w14:paraId="08CEAAE8" w14:textId="77777777"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7887C45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145" w:name="DBG2363"/>
            <w:bookmarkEnd w:id="314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452A4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631BF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146" w:name="DBG2364"/>
            <w:bookmarkEnd w:id="3146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35C4E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147" w:name="DBG2365"/>
            <w:bookmarkEnd w:id="3147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</w:tbl>
    <w:p w14:paraId="7B7F3E8D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148" w:name="DBG2366"/>
      <w:bookmarkEnd w:id="3148"/>
      <w:r>
        <w:rPr>
          <w:rFonts w:ascii="Times New Roman" w:hAnsi="Times New Roman" w:cs="Times New Roman"/>
          <w:color w:val="000000"/>
        </w:rPr>
        <w:t>Other creditors</w:t>
      </w:r>
      <w:bookmarkStart w:id="3149" w:name="DBG2367"/>
      <w:bookmarkEnd w:id="3149"/>
      <w:r>
        <w:rPr>
          <w:rFonts w:ascii="Times New Roman" w:hAnsi="Times New Roman" w:cs="Times New Roman"/>
          <w:color w:val="000000"/>
        </w:rPr>
        <w:t>:</w:t>
      </w:r>
      <w:bookmarkStart w:id="3150" w:name="DBG2368"/>
      <w:bookmarkEnd w:id="3150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E4067B" w14:paraId="3DFB9F9E" w14:textId="77777777"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5B8F90D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51" w:name="DBG2369"/>
            <w:bookmarkStart w:id="3152" w:name="DBG2370"/>
            <w:bookmarkEnd w:id="3151"/>
            <w:bookmarkEnd w:id="3152"/>
            <w:r>
              <w:rPr>
                <w:rFonts w:ascii="Times New Roman" w:hAnsi="Times New Roman" w:cs="Times New Roman"/>
                <w:color w:val="000000"/>
              </w:rPr>
              <w:t xml:space="preserve">Finance lease agreements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B59933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2F95E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53" w:name="DBG2371"/>
            <w:bookmarkStart w:id="3154" w:name="DD274"/>
            <w:bookmarkEnd w:id="3153"/>
            <w:bookmarkEnd w:id="315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592,949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E55BB3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55" w:name="DBG2372"/>
            <w:bookmarkStart w:id="3156" w:name="DD275"/>
            <w:bookmarkEnd w:id="3155"/>
            <w:bookmarkEnd w:id="3156"/>
            <w:r>
              <w:rPr>
                <w:rFonts w:ascii="Times New Roman" w:hAnsi="Times New Roman" w:cs="Times New Roman"/>
                <w:color w:val="000000"/>
              </w:rPr>
              <w:t>959,560</w:t>
            </w:r>
          </w:p>
        </w:tc>
      </w:tr>
      <w:tr w:rsidR="00E4067B" w14:paraId="0DAE41AD" w14:textId="77777777"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79275613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1E0365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753A7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1D6E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14:paraId="711A3095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4C6C0D0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157" w:name="DBG2373"/>
      <w:bookmarkEnd w:id="3157"/>
      <w:r>
        <w:rPr>
          <w:rFonts w:ascii="Arial" w:hAnsi="Arial" w:cs="Arial"/>
          <w:b/>
          <w:bCs/>
          <w:color w:val="000000"/>
        </w:rPr>
        <w:t>15.</w:t>
      </w:r>
      <w:r>
        <w:rPr>
          <w:rFonts w:ascii="Times New Roman" w:hAnsi="Times New Roman" w:cs="Times New Roman"/>
          <w:color w:val="000000"/>
        </w:rPr>
        <w:tab/>
      </w:r>
      <w:bookmarkStart w:id="3158" w:name="DBG2374"/>
      <w:bookmarkEnd w:id="3158"/>
      <w:r>
        <w:rPr>
          <w:rFonts w:ascii="Times New Roman" w:hAnsi="Times New Roman" w:cs="Times New Roman"/>
          <w:b/>
          <w:bCs/>
          <w:color w:val="000000"/>
        </w:rPr>
        <w:t>COMMITMENTS UNDER FINANCE LEASE AGREEMENTS</w:t>
      </w:r>
      <w:bookmarkStart w:id="3159" w:name="DBG2375"/>
      <w:bookmarkEnd w:id="3159"/>
    </w:p>
    <w:p w14:paraId="27DFA8A2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4A5503C0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160" w:name="DBG2376"/>
      <w:bookmarkEnd w:id="3160"/>
      <w:r>
        <w:rPr>
          <w:rFonts w:ascii="Times New Roman" w:hAnsi="Times New Roman" w:cs="Times New Roman"/>
          <w:color w:val="000000"/>
        </w:rPr>
        <w:t xml:space="preserve">Future commitments under </w:t>
      </w:r>
      <w:bookmarkStart w:id="3161" w:name="DBG2377"/>
      <w:bookmarkEnd w:id="3161"/>
      <w:r>
        <w:rPr>
          <w:rFonts w:ascii="Times New Roman" w:hAnsi="Times New Roman" w:cs="Times New Roman"/>
          <w:color w:val="000000"/>
        </w:rPr>
        <w:t>finance lease agreements</w:t>
      </w:r>
      <w:bookmarkStart w:id="3162" w:name="DBG2378"/>
      <w:bookmarkEnd w:id="3162"/>
      <w:r>
        <w:rPr>
          <w:rFonts w:ascii="Times New Roman" w:hAnsi="Times New Roman" w:cs="Times New Roman"/>
          <w:color w:val="000000"/>
        </w:rPr>
        <w:t xml:space="preserve"> are as follows:</w:t>
      </w:r>
    </w:p>
    <w:p w14:paraId="3A7DBFBB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E4067B" w14:paraId="6473C3FE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053140C1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63" w:name="DBG2379"/>
            <w:bookmarkStart w:id="3164" w:name="DBG2380"/>
            <w:bookmarkEnd w:id="3163"/>
            <w:bookmarkEnd w:id="316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8DDB1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65" w:name="DBG2381"/>
            <w:bookmarkEnd w:id="316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1AFD4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66" w:name="DBG2382"/>
            <w:bookmarkEnd w:id="3166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E4067B" w14:paraId="28EE84BA" w14:textId="77777777">
        <w:trPr>
          <w:ins w:id="3167" w:author="Charles" w:date="2013-01-01T09:56:00Z"/>
        </w:trPr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4832C56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168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  <w:bookmarkStart w:id="3169" w:name="DBG2383"/>
            <w:bookmarkEnd w:id="316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CB1FD5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170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91296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ins w:id="3171" w:author="Charles" w:date="2013-01-01T09:56:00Z"/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3172" w:name="DBG2384"/>
            <w:bookmarkEnd w:id="3172"/>
            <w:ins w:id="3173" w:author="Charles" w:date="2013-01-01T09:56:00Z">
              <w:r>
                <w:rPr>
                  <w:rFonts w:ascii="Arial" w:hAnsi="Arial" w:cs="Arial"/>
                  <w:b/>
                  <w:bCs/>
                  <w:i/>
                  <w:iCs/>
                  <w:color w:val="000000"/>
                  <w:sz w:val="16"/>
                  <w:szCs w:val="16"/>
                </w:rPr>
                <w:t>(restated)</w:t>
              </w:r>
            </w:ins>
          </w:p>
        </w:tc>
      </w:tr>
      <w:tr w:rsidR="00E4067B" w14:paraId="59AF7866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6166966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174" w:name="DBG2385"/>
            <w:bookmarkEnd w:id="317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A4EE8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175" w:name="DBG2386"/>
            <w:bookmarkEnd w:id="3175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5F3CE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176" w:name="DBG2387"/>
            <w:bookmarkEnd w:id="3176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E4067B" w14:paraId="08936EA1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3BAADA2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77" w:name="DBG2388"/>
            <w:bookmarkStart w:id="3178" w:name="DBG2389"/>
            <w:bookmarkEnd w:id="3177"/>
            <w:bookmarkEnd w:id="3178"/>
            <w:r>
              <w:rPr>
                <w:rFonts w:ascii="Times New Roman" w:hAnsi="Times New Roman" w:cs="Times New Roman"/>
                <w:color w:val="000000"/>
              </w:rPr>
              <w:t>Amounts payable within 1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F5EF0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79" w:name="DBG2390"/>
            <w:bookmarkStart w:id="3180" w:name="DD276"/>
            <w:bookmarkEnd w:id="3179"/>
            <w:bookmarkEnd w:id="318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462,838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69D815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81" w:name="DBG2391"/>
            <w:bookmarkStart w:id="3182" w:name="DD277"/>
            <w:bookmarkEnd w:id="3181"/>
            <w:bookmarkEnd w:id="3182"/>
            <w:r>
              <w:rPr>
                <w:rFonts w:ascii="Times New Roman" w:hAnsi="Times New Roman" w:cs="Times New Roman"/>
                <w:color w:val="000000"/>
              </w:rPr>
              <w:t>429,504</w:t>
            </w:r>
          </w:p>
        </w:tc>
      </w:tr>
      <w:tr w:rsidR="00E4067B" w14:paraId="52A6DA20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1B07D78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83" w:name="DBG2392"/>
            <w:bookmarkStart w:id="3184" w:name="DBG2393"/>
            <w:bookmarkEnd w:id="3183"/>
            <w:bookmarkEnd w:id="3184"/>
            <w:r>
              <w:rPr>
                <w:rFonts w:ascii="Times New Roman" w:hAnsi="Times New Roman" w:cs="Times New Roman"/>
                <w:color w:val="000000"/>
              </w:rPr>
              <w:t>Amounts payable between 1 and 2 years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422FF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85" w:name="DBG2394"/>
            <w:bookmarkStart w:id="3186" w:name="DD278"/>
            <w:bookmarkEnd w:id="3185"/>
            <w:bookmarkEnd w:id="318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303,130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F5904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87" w:name="DBG2395"/>
            <w:bookmarkStart w:id="3188" w:name="DD279"/>
            <w:bookmarkEnd w:id="3187"/>
            <w:bookmarkEnd w:id="3188"/>
            <w:r>
              <w:rPr>
                <w:rFonts w:ascii="Times New Roman" w:hAnsi="Times New Roman" w:cs="Times New Roman"/>
                <w:color w:val="000000"/>
              </w:rPr>
              <w:t>429,504</w:t>
            </w:r>
          </w:p>
        </w:tc>
      </w:tr>
      <w:tr w:rsidR="00E4067B" w14:paraId="157C3AC1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660AD82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89" w:name="DBG2396"/>
            <w:bookmarkStart w:id="3190" w:name="DBG2397"/>
            <w:bookmarkEnd w:id="3189"/>
            <w:bookmarkEnd w:id="3190"/>
            <w:r>
              <w:rPr>
                <w:rFonts w:ascii="Times New Roman" w:hAnsi="Times New Roman" w:cs="Times New Roman"/>
                <w:color w:val="000000"/>
              </w:rPr>
              <w:t>Amounts payable between 3 and 5 years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2A0BD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91" w:name="DBG2398"/>
            <w:bookmarkStart w:id="3192" w:name="DD280"/>
            <w:bookmarkEnd w:id="3191"/>
            <w:bookmarkEnd w:id="319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289,819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D4D52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93" w:name="DBG2399"/>
            <w:bookmarkStart w:id="3194" w:name="DD281"/>
            <w:bookmarkEnd w:id="3193"/>
            <w:bookmarkEnd w:id="3194"/>
            <w:r>
              <w:rPr>
                <w:rFonts w:ascii="Times New Roman" w:hAnsi="Times New Roman" w:cs="Times New Roman"/>
                <w:color w:val="000000"/>
              </w:rPr>
              <w:t>530,056</w:t>
            </w:r>
          </w:p>
        </w:tc>
      </w:tr>
      <w:tr w:rsidR="00E4067B" w14:paraId="7F5EA779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9E6AA2B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B2C5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80844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4F82A458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6D4BCDF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195" w:name="DBG2400"/>
            <w:bookmarkEnd w:id="319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89E40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96" w:name="DBG2401"/>
            <w:bookmarkStart w:id="3197" w:name="DD282"/>
            <w:bookmarkEnd w:id="3196"/>
            <w:bookmarkEnd w:id="319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1,055,787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4BAEEE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98" w:name="DBG2402"/>
            <w:bookmarkStart w:id="3199" w:name="DD283"/>
            <w:bookmarkEnd w:id="3198"/>
            <w:bookmarkEnd w:id="3199"/>
            <w:r>
              <w:rPr>
                <w:rFonts w:ascii="Times New Roman" w:hAnsi="Times New Roman" w:cs="Times New Roman"/>
                <w:color w:val="000000"/>
              </w:rPr>
              <w:t>1,389,064</w:t>
            </w:r>
          </w:p>
        </w:tc>
      </w:tr>
      <w:tr w:rsidR="00E4067B" w14:paraId="1D222CB8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61E7B389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DF85D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1E07E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431A55BA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45793F7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200" w:name="DBG2403"/>
      <w:bookmarkEnd w:id="3200"/>
      <w:r>
        <w:rPr>
          <w:rFonts w:ascii="Arial" w:hAnsi="Arial" w:cs="Arial"/>
          <w:b/>
          <w:bCs/>
          <w:color w:val="000000"/>
        </w:rPr>
        <w:t>16.</w:t>
      </w:r>
      <w:r>
        <w:rPr>
          <w:rFonts w:ascii="Times New Roman" w:hAnsi="Times New Roman" w:cs="Times New Roman"/>
          <w:color w:val="000000"/>
        </w:rPr>
        <w:tab/>
      </w:r>
      <w:bookmarkStart w:id="3201" w:name="DBG2404"/>
      <w:bookmarkEnd w:id="3201"/>
      <w:r>
        <w:rPr>
          <w:rFonts w:ascii="Times New Roman" w:hAnsi="Times New Roman" w:cs="Times New Roman"/>
          <w:b/>
          <w:bCs/>
          <w:color w:val="000000"/>
        </w:rPr>
        <w:t>DEFERRED TAXATION</w:t>
      </w:r>
      <w:bookmarkStart w:id="3202" w:name="DBG2405"/>
      <w:bookmarkEnd w:id="3202"/>
    </w:p>
    <w:p w14:paraId="0ED44AF1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14BBBB9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203" w:name="DBG2406"/>
      <w:bookmarkEnd w:id="3203"/>
      <w:r>
        <w:rPr>
          <w:rFonts w:ascii="Times New Roman" w:hAnsi="Times New Roman" w:cs="Times New Roman"/>
          <w:color w:val="000000"/>
        </w:rPr>
        <w:t xml:space="preserve">The movement in the deferred taxation </w:t>
      </w:r>
      <w:bookmarkStart w:id="3204" w:name="DBG2407"/>
      <w:bookmarkEnd w:id="3204"/>
      <w:r>
        <w:rPr>
          <w:rFonts w:ascii="Times New Roman" w:hAnsi="Times New Roman" w:cs="Times New Roman"/>
          <w:color w:val="000000"/>
        </w:rPr>
        <w:t>provision</w:t>
      </w:r>
      <w:bookmarkStart w:id="3205" w:name="DBG2408"/>
      <w:bookmarkEnd w:id="3205"/>
      <w:r>
        <w:rPr>
          <w:rFonts w:ascii="Times New Roman" w:hAnsi="Times New Roman" w:cs="Times New Roman"/>
          <w:color w:val="000000"/>
        </w:rPr>
        <w:t xml:space="preserve"> during the </w:t>
      </w:r>
      <w:bookmarkStart w:id="3206" w:name="DBG2409"/>
      <w:bookmarkEnd w:id="3206"/>
      <w:r>
        <w:rPr>
          <w:rFonts w:ascii="Times New Roman" w:hAnsi="Times New Roman" w:cs="Times New Roman"/>
          <w:color w:val="000000"/>
        </w:rPr>
        <w:t>year</w:t>
      </w:r>
      <w:bookmarkStart w:id="3207" w:name="DBG2410"/>
      <w:bookmarkEnd w:id="3207"/>
      <w:r>
        <w:rPr>
          <w:rFonts w:ascii="Times New Roman" w:hAnsi="Times New Roman" w:cs="Times New Roman"/>
          <w:color w:val="000000"/>
        </w:rPr>
        <w:t xml:space="preserve"> was:</w:t>
      </w:r>
    </w:p>
    <w:p w14:paraId="516D5636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E4067B" w14:paraId="541770E7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6A9143B0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08" w:name="DBG2411"/>
            <w:bookmarkStart w:id="3209" w:name="DBG2412"/>
            <w:bookmarkEnd w:id="3208"/>
            <w:bookmarkEnd w:id="320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DE95B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210" w:name="DBG2413"/>
            <w:bookmarkEnd w:id="321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22AB6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211" w:name="DBG2414"/>
            <w:bookmarkEnd w:id="3211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E4067B" w14:paraId="16ED65E0" w14:textId="77777777">
        <w:trPr>
          <w:ins w:id="3212" w:author="Charles" w:date="2013-01-01T09:56:00Z"/>
        </w:trPr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225334DF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213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  <w:bookmarkStart w:id="3214" w:name="DBG2415"/>
            <w:bookmarkEnd w:id="321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01884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215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9611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ins w:id="3216" w:author="Charles" w:date="2013-01-01T09:56:00Z"/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3217" w:name="DBG2416"/>
            <w:bookmarkEnd w:id="3217"/>
            <w:ins w:id="3218" w:author="Charles" w:date="2013-01-01T09:56:00Z">
              <w:r>
                <w:rPr>
                  <w:rFonts w:ascii="Arial" w:hAnsi="Arial" w:cs="Arial"/>
                  <w:b/>
                  <w:bCs/>
                  <w:i/>
                  <w:iCs/>
                  <w:color w:val="000000"/>
                  <w:sz w:val="16"/>
                  <w:szCs w:val="16"/>
                </w:rPr>
                <w:t>(restated)</w:t>
              </w:r>
            </w:ins>
          </w:p>
        </w:tc>
      </w:tr>
      <w:tr w:rsidR="00E4067B" w14:paraId="16BE83DE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2C6A0BA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219" w:name="DBG2417"/>
            <w:bookmarkEnd w:id="321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4DF83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220" w:name="DBG2418"/>
            <w:bookmarkEnd w:id="3220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8E53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221" w:name="DBG2419"/>
            <w:bookmarkEnd w:id="3221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E4067B" w14:paraId="5E9D7F1D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25D58C2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22" w:name="DBG2420"/>
            <w:bookmarkStart w:id="3223" w:name="DBG2421"/>
            <w:bookmarkEnd w:id="3222"/>
            <w:bookmarkEnd w:id="3223"/>
            <w:r>
              <w:rPr>
                <w:rFonts w:ascii="Times New Roman" w:hAnsi="Times New Roman" w:cs="Times New Roman"/>
                <w:color w:val="000000"/>
              </w:rPr>
              <w:t>Provision brought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6D9579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24" w:name="DBG2422"/>
            <w:bookmarkStart w:id="3225" w:name="DD284"/>
            <w:bookmarkEnd w:id="3224"/>
            <w:bookmarkEnd w:id="322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165,202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C015F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26" w:name="DBG2423"/>
            <w:bookmarkStart w:id="3227" w:name="DD285"/>
            <w:bookmarkEnd w:id="3226"/>
            <w:bookmarkEnd w:id="3227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  <w:tr w:rsidR="00E4067B" w14:paraId="512CC61B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B22611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28" w:name="DBG2424"/>
            <w:bookmarkStart w:id="3229" w:name="DBG2425"/>
            <w:bookmarkEnd w:id="3228"/>
            <w:bookmarkEnd w:id="3229"/>
            <w:r>
              <w:rPr>
                <w:rFonts w:ascii="Times New Roman" w:hAnsi="Times New Roman" w:cs="Times New Roman"/>
                <w:color w:val="000000"/>
              </w:rPr>
              <w:t>Profit and loss account movement arising during the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F2815F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30" w:name="DBG2426"/>
            <w:bookmarkStart w:id="3231" w:name="DD286"/>
            <w:bookmarkEnd w:id="3230"/>
            <w:bookmarkEnd w:id="323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(17,090)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9FC32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32" w:name="DBG2427"/>
            <w:bookmarkStart w:id="3233" w:name="DD287"/>
            <w:bookmarkEnd w:id="3232"/>
            <w:bookmarkEnd w:id="3233"/>
            <w:r>
              <w:rPr>
                <w:rFonts w:ascii="Times New Roman" w:hAnsi="Times New Roman" w:cs="Times New Roman"/>
                <w:color w:val="000000"/>
              </w:rPr>
              <w:t>(47,305)</w:t>
            </w:r>
          </w:p>
        </w:tc>
      </w:tr>
      <w:tr w:rsidR="00E4067B" w14:paraId="78182AB7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3DB8DFA4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685B4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82EF0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E4067B" w14:paraId="60184723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22BAC8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34" w:name="DBG2428"/>
            <w:bookmarkStart w:id="3235" w:name="DBG2429"/>
            <w:bookmarkEnd w:id="3234"/>
            <w:bookmarkEnd w:id="3235"/>
            <w:r>
              <w:rPr>
                <w:rFonts w:ascii="Times New Roman" w:hAnsi="Times New Roman" w:cs="Times New Roman"/>
                <w:color w:val="000000"/>
              </w:rPr>
              <w:t>Provision carried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5E4FE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36" w:name="DBG2430"/>
            <w:bookmarkStart w:id="3237" w:name="DD288"/>
            <w:bookmarkEnd w:id="3236"/>
            <w:bookmarkEnd w:id="323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148,112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AEE872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38" w:name="DBG2431"/>
            <w:bookmarkStart w:id="3239" w:name="DD289"/>
            <w:bookmarkEnd w:id="3238"/>
            <w:bookmarkEnd w:id="3239"/>
            <w:r>
              <w:rPr>
                <w:rFonts w:ascii="Times New Roman" w:hAnsi="Times New Roman" w:cs="Times New Roman"/>
                <w:color w:val="000000"/>
              </w:rPr>
              <w:t>165,202</w:t>
            </w:r>
          </w:p>
        </w:tc>
      </w:tr>
      <w:tr w:rsidR="00E4067B" w14:paraId="7026EBFD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1E6DEEDF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19CB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682D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14:paraId="0FBABA4D" w14:textId="77777777" w:rsidR="00534BD6" w:rsidRDefault="00534B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del w:id="3240" w:author="Charles" w:date="2013-01-01T09:56:00Z"/>
          <w:rFonts w:ascii="Times New Roman" w:hAnsi="Times New Roman" w:cs="Times New Roman"/>
          <w:color w:val="000000"/>
          <w:sz w:val="12"/>
          <w:szCs w:val="12"/>
        </w:rPr>
        <w:sectPr w:rsidR="00534BD6">
          <w:headerReference w:type="default" r:id="rId68"/>
          <w:footerReference w:type="default" r:id="rId69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2038406C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90C3E49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241" w:name="DBG2432"/>
      <w:bookmarkEnd w:id="3241"/>
      <w:r>
        <w:rPr>
          <w:rFonts w:ascii="Times New Roman" w:hAnsi="Times New Roman" w:cs="Times New Roman"/>
          <w:color w:val="000000"/>
        </w:rPr>
        <w:t xml:space="preserve">The </w:t>
      </w:r>
      <w:bookmarkStart w:id="3242" w:name="DBG2433"/>
      <w:bookmarkEnd w:id="3242"/>
      <w:r>
        <w:rPr>
          <w:rFonts w:ascii="Times New Roman" w:hAnsi="Times New Roman" w:cs="Times New Roman"/>
          <w:color w:val="000000"/>
        </w:rPr>
        <w:t>provision for</w:t>
      </w:r>
      <w:bookmarkStart w:id="3243" w:name="DBG2434"/>
      <w:bookmarkEnd w:id="3243"/>
      <w:r>
        <w:rPr>
          <w:rFonts w:ascii="Times New Roman" w:hAnsi="Times New Roman" w:cs="Times New Roman"/>
          <w:color w:val="000000"/>
        </w:rPr>
        <w:t xml:space="preserve"> deferred taxation</w:t>
      </w:r>
      <w:bookmarkStart w:id="3244" w:name="DBG2435"/>
      <w:bookmarkEnd w:id="3244"/>
      <w:r>
        <w:rPr>
          <w:rFonts w:ascii="Times New Roman" w:hAnsi="Times New Roman" w:cs="Times New Roman"/>
          <w:color w:val="000000"/>
        </w:rPr>
        <w:t xml:space="preserve"> </w:t>
      </w:r>
      <w:bookmarkStart w:id="3245" w:name="DBG2436"/>
      <w:bookmarkEnd w:id="3245"/>
      <w:r>
        <w:rPr>
          <w:rFonts w:ascii="Times New Roman" w:hAnsi="Times New Roman" w:cs="Times New Roman"/>
          <w:color w:val="000000"/>
        </w:rPr>
        <w:t xml:space="preserve">consists of the tax effect of timing differences in </w:t>
      </w:r>
      <w:bookmarkStart w:id="3246" w:name="DBG2437"/>
      <w:bookmarkEnd w:id="3246"/>
      <w:r>
        <w:rPr>
          <w:rFonts w:ascii="Times New Roman" w:hAnsi="Times New Roman" w:cs="Times New Roman"/>
          <w:color w:val="000000"/>
        </w:rPr>
        <w:t>respect of:</w:t>
      </w:r>
    </w:p>
    <w:p w14:paraId="55BE4232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E4067B" w14:paraId="27C9ED12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7EFE638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47" w:name="DBG2438"/>
            <w:bookmarkStart w:id="3248" w:name="DBG2439"/>
            <w:bookmarkEnd w:id="3247"/>
            <w:bookmarkEnd w:id="324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3D63C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249" w:name="DBG2440"/>
            <w:bookmarkEnd w:id="324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29771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250" w:name="DBG2441"/>
            <w:bookmarkEnd w:id="3250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E4067B" w14:paraId="7F2B6D6C" w14:textId="77777777">
        <w:trPr>
          <w:ins w:id="3251" w:author="Charles" w:date="2013-01-01T09:56:00Z"/>
        </w:trPr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08989340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252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  <w:bookmarkStart w:id="3253" w:name="DBG2442"/>
            <w:bookmarkEnd w:id="325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55AB35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254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95E97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ins w:id="3255" w:author="Charles" w:date="2013-01-01T09:56:00Z"/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3256" w:name="DBG2443"/>
            <w:bookmarkEnd w:id="3256"/>
            <w:ins w:id="3257" w:author="Charles" w:date="2013-01-01T09:56:00Z">
              <w:r>
                <w:rPr>
                  <w:rFonts w:ascii="Arial" w:hAnsi="Arial" w:cs="Arial"/>
                  <w:b/>
                  <w:bCs/>
                  <w:i/>
                  <w:iCs/>
                  <w:color w:val="000000"/>
                  <w:sz w:val="16"/>
                  <w:szCs w:val="16"/>
                </w:rPr>
                <w:t>(restated)</w:t>
              </w:r>
            </w:ins>
          </w:p>
        </w:tc>
      </w:tr>
      <w:tr w:rsidR="00E4067B" w14:paraId="5C739FDC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4011C29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258" w:name="DBG2444"/>
            <w:bookmarkEnd w:id="325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30C8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259" w:name="DBG2445"/>
            <w:bookmarkEnd w:id="3259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E4393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260" w:name="DBG2446"/>
            <w:bookmarkEnd w:id="326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E4067B" w14:paraId="5C8E3EBF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AC8B38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61" w:name="DBG2447"/>
            <w:bookmarkStart w:id="3262" w:name="DBG2448"/>
            <w:bookmarkEnd w:id="3261"/>
            <w:bookmarkEnd w:id="3262"/>
            <w:r>
              <w:rPr>
                <w:rFonts w:ascii="Times New Roman" w:hAnsi="Times New Roman" w:cs="Times New Roman"/>
                <w:color w:val="000000"/>
              </w:rPr>
              <w:t>Excess of taxation allowances over depreciation on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9D395B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63" w:name="DBG2449"/>
            <w:bookmarkStart w:id="3264" w:name="DD290"/>
            <w:bookmarkEnd w:id="3263"/>
            <w:bookmarkEnd w:id="326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148,112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AE520C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65" w:name="DBG2450"/>
            <w:bookmarkStart w:id="3266" w:name="DD291"/>
            <w:bookmarkEnd w:id="3265"/>
            <w:bookmarkEnd w:id="3266"/>
            <w:r>
              <w:rPr>
                <w:rFonts w:ascii="Times New Roman" w:hAnsi="Times New Roman" w:cs="Times New Roman"/>
                <w:color w:val="000000"/>
              </w:rPr>
              <w:t>165,202</w:t>
            </w:r>
          </w:p>
        </w:tc>
      </w:tr>
      <w:tr w:rsidR="00E4067B" w14:paraId="50F72DCC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809FB8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044C1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77EC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E4067B" w14:paraId="3184E9EF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35A4C9F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67" w:name="DBG2451"/>
            <w:bookmarkStart w:id="3268" w:name="DBG2452"/>
            <w:bookmarkEnd w:id="3267"/>
            <w:bookmarkEnd w:id="3268"/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E5074A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69" w:name="DBG2453"/>
            <w:bookmarkStart w:id="3270" w:name="DD292"/>
            <w:bookmarkEnd w:id="3269"/>
            <w:bookmarkEnd w:id="327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148,112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54D58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71" w:name="DBG2454"/>
            <w:bookmarkStart w:id="3272" w:name="DD293"/>
            <w:bookmarkEnd w:id="3271"/>
            <w:bookmarkEnd w:id="3272"/>
            <w:r>
              <w:rPr>
                <w:rFonts w:ascii="Times New Roman" w:hAnsi="Times New Roman" w:cs="Times New Roman"/>
                <w:color w:val="000000"/>
              </w:rPr>
              <w:t>165,202</w:t>
            </w:r>
          </w:p>
        </w:tc>
      </w:tr>
      <w:tr w:rsidR="00E4067B" w14:paraId="22D59431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30F3BC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640B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9CFE5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14:paraId="76A2CDC6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ns w:id="3273" w:author="Charles" w:date="2013-01-01T09:56:00Z"/>
          <w:rFonts w:ascii="Times New Roman" w:hAnsi="Times New Roman" w:cs="Times New Roman"/>
          <w:color w:val="000000"/>
          <w:sz w:val="12"/>
          <w:szCs w:val="12"/>
        </w:rPr>
        <w:sectPr w:rsidR="00E4067B">
          <w:headerReference w:type="default" r:id="rId70"/>
          <w:footerReference w:type="default" r:id="rId71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5EBD2B0D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A2970CF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292" w:name="DBG2473"/>
      <w:bookmarkEnd w:id="3292"/>
      <w:r>
        <w:rPr>
          <w:rFonts w:ascii="Arial" w:hAnsi="Arial" w:cs="Arial"/>
          <w:b/>
          <w:bCs/>
          <w:color w:val="000000"/>
        </w:rPr>
        <w:t>17.</w:t>
      </w:r>
      <w:r>
        <w:rPr>
          <w:rFonts w:ascii="Times New Roman" w:hAnsi="Times New Roman" w:cs="Times New Roman"/>
          <w:color w:val="000000"/>
        </w:rPr>
        <w:tab/>
      </w:r>
      <w:bookmarkStart w:id="3293" w:name="DBG2474"/>
      <w:bookmarkEnd w:id="3293"/>
      <w:r>
        <w:rPr>
          <w:rFonts w:ascii="Times New Roman" w:hAnsi="Times New Roman" w:cs="Times New Roman"/>
          <w:b/>
          <w:bCs/>
          <w:color w:val="000000"/>
        </w:rPr>
        <w:t>FINANCIAL RISK MANAGEMENT OBJECTIVES AND POLICIES</w:t>
      </w:r>
      <w:bookmarkStart w:id="3294" w:name="DBG2475"/>
      <w:bookmarkEnd w:id="3294"/>
    </w:p>
    <w:p w14:paraId="42D97BEF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C744549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295" w:name="DBG2476"/>
      <w:bookmarkEnd w:id="3295"/>
      <w:r>
        <w:rPr>
          <w:rFonts w:ascii="Times New Roman" w:hAnsi="Times New Roman" w:cs="Times New Roman"/>
          <w:b/>
          <w:bCs/>
          <w:color w:val="0000FF"/>
        </w:rPr>
        <w:t xml:space="preserve">***The following text should be used as a guide. Please amend reportpad </w:t>
      </w:r>
      <w:bookmarkStart w:id="3296" w:name="DBG2477"/>
      <w:bookmarkEnd w:id="3296"/>
      <w:r>
        <w:rPr>
          <w:rFonts w:ascii="Times New Roman" w:hAnsi="Times New Roman" w:cs="Times New Roman"/>
          <w:b/>
          <w:bCs/>
          <w:color w:val="0000FF"/>
        </w:rPr>
        <w:t>FinancialRiskManagementR as appropriate</w:t>
      </w:r>
      <w:bookmarkStart w:id="3297" w:name="DBG2478"/>
      <w:bookmarkEnd w:id="3297"/>
    </w:p>
    <w:p w14:paraId="0392C39C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066F317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298" w:name="DBG2479"/>
      <w:bookmarkEnd w:id="3298"/>
      <w:r>
        <w:rPr>
          <w:rFonts w:ascii="Times New Roman" w:hAnsi="Times New Roman" w:cs="Times New Roman"/>
          <w:color w:val="000000"/>
        </w:rPr>
        <w:t xml:space="preserve">The company holds or issues financial instruments in order to achieve three main </w:t>
      </w:r>
      <w:bookmarkStart w:id="3299" w:name="DBG2480"/>
      <w:bookmarkEnd w:id="3299"/>
      <w:r>
        <w:rPr>
          <w:rFonts w:ascii="Times New Roman" w:hAnsi="Times New Roman" w:cs="Times New Roman"/>
          <w:color w:val="000000"/>
        </w:rPr>
        <w:t>objectives, being:</w:t>
      </w:r>
    </w:p>
    <w:p w14:paraId="788894C4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AC0141F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00" w:name="DBG2481"/>
      <w:bookmarkEnd w:id="3300"/>
      <w:r>
        <w:rPr>
          <w:rFonts w:ascii="Times New Roman" w:hAnsi="Times New Roman" w:cs="Times New Roman"/>
          <w:color w:val="000000"/>
        </w:rPr>
        <w:t>(a) to finance its operations;</w:t>
      </w:r>
    </w:p>
    <w:p w14:paraId="25D0B8EA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3529FB4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01" w:name="DBG2482"/>
      <w:bookmarkEnd w:id="3301"/>
      <w:r>
        <w:rPr>
          <w:rFonts w:ascii="Times New Roman" w:hAnsi="Times New Roman" w:cs="Times New Roman"/>
          <w:color w:val="000000"/>
        </w:rPr>
        <w:t xml:space="preserve">(b) to manage its exposure to interest and currency risks arising from its operations </w:t>
      </w:r>
      <w:bookmarkStart w:id="3302" w:name="DBG2483"/>
      <w:bookmarkEnd w:id="3302"/>
      <w:r>
        <w:rPr>
          <w:rFonts w:ascii="Times New Roman" w:hAnsi="Times New Roman" w:cs="Times New Roman"/>
          <w:color w:val="000000"/>
        </w:rPr>
        <w:t>and from its sources of finance; and</w:t>
      </w:r>
    </w:p>
    <w:p w14:paraId="23C5AD29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190BF87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03" w:name="DBG2484"/>
      <w:bookmarkEnd w:id="3303"/>
      <w:r>
        <w:rPr>
          <w:rFonts w:ascii="Times New Roman" w:hAnsi="Times New Roman" w:cs="Times New Roman"/>
          <w:color w:val="000000"/>
        </w:rPr>
        <w:t>(c) for trading purposes.</w:t>
      </w:r>
    </w:p>
    <w:p w14:paraId="5910A2BD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E4020DF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04" w:name="DBG2485"/>
      <w:bookmarkEnd w:id="3304"/>
      <w:r>
        <w:rPr>
          <w:rFonts w:ascii="Times New Roman" w:hAnsi="Times New Roman" w:cs="Times New Roman"/>
          <w:color w:val="000000"/>
        </w:rPr>
        <w:t xml:space="preserve">In addition, various financial instruments (e.g. trade debtors, trade creditors, </w:t>
      </w:r>
      <w:bookmarkStart w:id="3305" w:name="DBG2486"/>
      <w:bookmarkEnd w:id="3305"/>
      <w:r>
        <w:rPr>
          <w:rFonts w:ascii="Times New Roman" w:hAnsi="Times New Roman" w:cs="Times New Roman"/>
          <w:color w:val="000000"/>
        </w:rPr>
        <w:t>accruals and prepayments) arise directly from the company's operations.</w:t>
      </w:r>
    </w:p>
    <w:p w14:paraId="2D3A00A7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537C0E4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06" w:name="DBG2487"/>
      <w:bookmarkEnd w:id="3306"/>
      <w:r>
        <w:rPr>
          <w:rFonts w:ascii="Times New Roman" w:hAnsi="Times New Roman" w:cs="Times New Roman"/>
          <w:color w:val="000000"/>
        </w:rPr>
        <w:t xml:space="preserve">Transactions in financial instruments result in the company assuming or transferring to </w:t>
      </w:r>
      <w:bookmarkStart w:id="3307" w:name="DBG2488"/>
      <w:bookmarkEnd w:id="3307"/>
      <w:r>
        <w:rPr>
          <w:rFonts w:ascii="Times New Roman" w:hAnsi="Times New Roman" w:cs="Times New Roman"/>
          <w:color w:val="000000"/>
        </w:rPr>
        <w:t>another party one or more of the financial risks described below.</w:t>
      </w:r>
    </w:p>
    <w:p w14:paraId="66EFA379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25F3F16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08" w:name="DBG2489"/>
      <w:bookmarkEnd w:id="3308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Interest rate risk</w:t>
      </w:r>
      <w:bookmarkStart w:id="3309" w:name="DBG2490"/>
      <w:bookmarkEnd w:id="3309"/>
    </w:p>
    <w:p w14:paraId="6B03F892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10" w:name="DBG2491"/>
      <w:bookmarkEnd w:id="3310"/>
      <w:r>
        <w:rPr>
          <w:rFonts w:ascii="Times New Roman" w:hAnsi="Times New Roman" w:cs="Times New Roman"/>
          <w:b/>
          <w:bCs/>
          <w:color w:val="0000FF"/>
        </w:rPr>
        <w:t xml:space="preserve">***The following text should be used as a guide. Please amend reportpad </w:t>
      </w:r>
      <w:bookmarkStart w:id="3311" w:name="DBG2492"/>
      <w:bookmarkEnd w:id="3311"/>
      <w:r>
        <w:rPr>
          <w:rFonts w:ascii="Times New Roman" w:hAnsi="Times New Roman" w:cs="Times New Roman"/>
          <w:b/>
          <w:bCs/>
          <w:color w:val="0000FF"/>
        </w:rPr>
        <w:t>InterestRateRiskR as appropriate</w:t>
      </w:r>
      <w:bookmarkStart w:id="3312" w:name="DBG2493"/>
      <w:bookmarkEnd w:id="3312"/>
    </w:p>
    <w:p w14:paraId="1263E11E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CBFFAEA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13" w:name="DBG2494"/>
      <w:bookmarkEnd w:id="3313"/>
      <w:r>
        <w:rPr>
          <w:rFonts w:ascii="Times New Roman" w:hAnsi="Times New Roman" w:cs="Times New Roman"/>
          <w:color w:val="000000"/>
        </w:rPr>
        <w:t xml:space="preserve">The following table sets out the carrying amounts by repricing/maturity dates and </w:t>
      </w:r>
      <w:bookmarkStart w:id="3314" w:name="DBG2495"/>
      <w:bookmarkEnd w:id="3314"/>
      <w:r>
        <w:rPr>
          <w:rFonts w:ascii="Times New Roman" w:hAnsi="Times New Roman" w:cs="Times New Roman"/>
          <w:color w:val="000000"/>
        </w:rPr>
        <w:t xml:space="preserve">effective interest rates (when applicable) of the company's financial instruments that </w:t>
      </w:r>
      <w:bookmarkStart w:id="3315" w:name="DBG2496"/>
      <w:bookmarkEnd w:id="3315"/>
      <w:r>
        <w:rPr>
          <w:rFonts w:ascii="Times New Roman" w:hAnsi="Times New Roman" w:cs="Times New Roman"/>
          <w:color w:val="000000"/>
        </w:rPr>
        <w:t>are exposed to interest rate risk:</w:t>
      </w:r>
    </w:p>
    <w:p w14:paraId="0C09B3A2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B3D1269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16" w:name="DBG2497"/>
      <w:bookmarkEnd w:id="3316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Credit risk</w:t>
      </w:r>
      <w:bookmarkStart w:id="3317" w:name="DBG2498"/>
      <w:bookmarkEnd w:id="3317"/>
    </w:p>
    <w:p w14:paraId="20F827B4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18" w:name="DBG2499"/>
      <w:bookmarkEnd w:id="3318"/>
      <w:r>
        <w:rPr>
          <w:rFonts w:ascii="Times New Roman" w:hAnsi="Times New Roman" w:cs="Times New Roman"/>
          <w:b/>
          <w:bCs/>
          <w:color w:val="0000FF"/>
        </w:rPr>
        <w:t xml:space="preserve">***The following text should be used as a guide. Please amend reportpad CreditRiskR as </w:t>
      </w:r>
      <w:bookmarkStart w:id="3319" w:name="DBG2500"/>
      <w:bookmarkEnd w:id="3319"/>
      <w:r>
        <w:rPr>
          <w:rFonts w:ascii="Times New Roman" w:hAnsi="Times New Roman" w:cs="Times New Roman"/>
          <w:b/>
          <w:bCs/>
          <w:color w:val="0000FF"/>
        </w:rPr>
        <w:t>appropriate</w:t>
      </w:r>
      <w:bookmarkStart w:id="3320" w:name="DBG2501"/>
      <w:bookmarkEnd w:id="3320"/>
    </w:p>
    <w:p w14:paraId="6B17EAE5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F9B507A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21" w:name="DBG2502"/>
      <w:bookmarkEnd w:id="3321"/>
      <w:r>
        <w:rPr>
          <w:rFonts w:ascii="Times New Roman" w:hAnsi="Times New Roman" w:cs="Times New Roman"/>
          <w:color w:val="000000"/>
        </w:rPr>
        <w:t xml:space="preserve">The company monitors credit risk closely and considers that its current policies of </w:t>
      </w:r>
      <w:bookmarkStart w:id="3322" w:name="DBG2503"/>
      <w:bookmarkEnd w:id="3322"/>
      <w:r>
        <w:rPr>
          <w:rFonts w:ascii="Times New Roman" w:hAnsi="Times New Roman" w:cs="Times New Roman"/>
          <w:color w:val="000000"/>
        </w:rPr>
        <w:t>credit checks meets its objectives of managing exposure to credit risk.</w:t>
      </w:r>
    </w:p>
    <w:p w14:paraId="546B0068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7FB7671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23" w:name="DBG2504"/>
      <w:bookmarkEnd w:id="3323"/>
      <w:r>
        <w:rPr>
          <w:rFonts w:ascii="Times New Roman" w:hAnsi="Times New Roman" w:cs="Times New Roman"/>
          <w:color w:val="000000"/>
        </w:rPr>
        <w:t xml:space="preserve">The company has no significant concentrations of credit risk. Amounts shown in the </w:t>
      </w:r>
      <w:bookmarkStart w:id="3324" w:name="DBG2505"/>
      <w:bookmarkEnd w:id="3324"/>
      <w:r>
        <w:rPr>
          <w:rFonts w:ascii="Times New Roman" w:hAnsi="Times New Roman" w:cs="Times New Roman"/>
          <w:color w:val="000000"/>
        </w:rPr>
        <w:t xml:space="preserve">balance sheet best represent the maximum credit risk exposure in the event other </w:t>
      </w:r>
      <w:bookmarkStart w:id="3325" w:name="DBG2506"/>
      <w:bookmarkEnd w:id="3325"/>
      <w:r>
        <w:rPr>
          <w:rFonts w:ascii="Times New Roman" w:hAnsi="Times New Roman" w:cs="Times New Roman"/>
          <w:color w:val="000000"/>
        </w:rPr>
        <w:t>parties fail to perform their obligations under financial instruments.</w:t>
      </w:r>
    </w:p>
    <w:p w14:paraId="4F6168AE" w14:textId="77777777" w:rsidR="00534BD6" w:rsidRDefault="00534B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del w:id="3326" w:author="Charles" w:date="2013-01-01T09:56:00Z"/>
          <w:rFonts w:ascii="Times New Roman" w:hAnsi="Times New Roman" w:cs="Times New Roman"/>
          <w:color w:val="000000"/>
        </w:rPr>
        <w:sectPr w:rsidR="00534BD6">
          <w:headerReference w:type="default" r:id="rId72"/>
          <w:footerReference w:type="default" r:id="rId73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74FB8CA9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15037C3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27" w:name="DBG2507"/>
      <w:bookmarkEnd w:id="3327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Liquidity risk</w:t>
      </w:r>
      <w:bookmarkStart w:id="3328" w:name="DBG2508"/>
      <w:bookmarkEnd w:id="3328"/>
    </w:p>
    <w:p w14:paraId="2D782429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b/>
          <w:bCs/>
          <w:color w:val="0000FF"/>
        </w:rPr>
      </w:pPr>
      <w:r>
        <w:rPr>
          <w:rFonts w:ascii="Times New Roman" w:hAnsi="Times New Roman" w:cs="Times New Roman"/>
          <w:color w:val="000000"/>
        </w:rPr>
        <w:tab/>
      </w:r>
      <w:bookmarkStart w:id="3329" w:name="DBG2509"/>
      <w:bookmarkEnd w:id="3329"/>
      <w:r>
        <w:rPr>
          <w:rFonts w:ascii="Times New Roman" w:hAnsi="Times New Roman" w:cs="Times New Roman"/>
          <w:b/>
          <w:bCs/>
          <w:color w:val="0000FF"/>
        </w:rPr>
        <w:t xml:space="preserve">***Insert text in reportpad LiquidityRiskR to describe the company's policy in relation </w:t>
      </w:r>
      <w:bookmarkStart w:id="3330" w:name="DBG2510"/>
      <w:bookmarkEnd w:id="3330"/>
      <w:r>
        <w:rPr>
          <w:rFonts w:ascii="Times New Roman" w:hAnsi="Times New Roman" w:cs="Times New Roman"/>
          <w:b/>
          <w:bCs/>
          <w:color w:val="0000FF"/>
        </w:rPr>
        <w:t>to liquidity risk.***</w:t>
      </w:r>
      <w:bookmarkStart w:id="3331" w:name="DBG2511"/>
      <w:bookmarkEnd w:id="3331"/>
    </w:p>
    <w:p w14:paraId="750FF728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FF"/>
          <w:sz w:val="18"/>
          <w:szCs w:val="18"/>
        </w:rPr>
      </w:pPr>
    </w:p>
    <w:p w14:paraId="0089B791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FF"/>
        </w:rPr>
        <w:tab/>
      </w:r>
      <w:bookmarkStart w:id="3332" w:name="DBG2512"/>
      <w:bookmarkEnd w:id="3332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Currency risk</w:t>
      </w:r>
      <w:bookmarkStart w:id="3333" w:name="DBG2513"/>
      <w:bookmarkEnd w:id="3333"/>
    </w:p>
    <w:p w14:paraId="3E53D6B8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34" w:name="DBG2514"/>
      <w:bookmarkEnd w:id="3334"/>
      <w:r>
        <w:rPr>
          <w:rFonts w:ascii="Times New Roman" w:hAnsi="Times New Roman" w:cs="Times New Roman"/>
          <w:b/>
          <w:bCs/>
          <w:color w:val="0000FF"/>
        </w:rPr>
        <w:t xml:space="preserve">***Insert text in reportpad CurrencyRiskR to describe the company's policy in relation </w:t>
      </w:r>
      <w:bookmarkStart w:id="3335" w:name="DBG2515"/>
      <w:bookmarkEnd w:id="3335"/>
      <w:r>
        <w:rPr>
          <w:rFonts w:ascii="Times New Roman" w:hAnsi="Times New Roman" w:cs="Times New Roman"/>
          <w:b/>
          <w:bCs/>
          <w:color w:val="0000FF"/>
        </w:rPr>
        <w:t>to currency risk.</w:t>
      </w:r>
      <w:bookmarkStart w:id="3336" w:name="DBG2516"/>
      <w:bookmarkEnd w:id="3336"/>
    </w:p>
    <w:p w14:paraId="31612EA8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847B1DA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37" w:name="DBG2517"/>
      <w:bookmarkEnd w:id="3337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Fair values of financial assets and liabilities</w:t>
      </w:r>
      <w:bookmarkStart w:id="3338" w:name="DBG2518"/>
      <w:bookmarkEnd w:id="3338"/>
    </w:p>
    <w:p w14:paraId="717EFBB1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F8AAD1D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39" w:name="DBG2519"/>
      <w:bookmarkEnd w:id="3339"/>
      <w:r>
        <w:rPr>
          <w:rFonts w:ascii="Times New Roman" w:hAnsi="Times New Roman" w:cs="Times New Roman"/>
          <w:color w:val="000000"/>
        </w:rPr>
        <w:t xml:space="preserve">Set out below is a comparison by category of carrying amounts and fair values of all of </w:t>
      </w:r>
      <w:bookmarkStart w:id="3340" w:name="DBG2520"/>
      <w:bookmarkEnd w:id="3340"/>
      <w:r>
        <w:rPr>
          <w:rFonts w:ascii="Times New Roman" w:hAnsi="Times New Roman" w:cs="Times New Roman"/>
          <w:color w:val="000000"/>
        </w:rPr>
        <w:t xml:space="preserve">the company's financial instruments that are carried in the financial statements at </w:t>
      </w:r>
      <w:bookmarkStart w:id="3341" w:name="DBG2521"/>
      <w:bookmarkEnd w:id="3341"/>
      <w:r>
        <w:rPr>
          <w:rFonts w:ascii="Times New Roman" w:hAnsi="Times New Roman" w:cs="Times New Roman"/>
          <w:color w:val="000000"/>
        </w:rPr>
        <w:t>other than fair values:</w:t>
      </w:r>
    </w:p>
    <w:p w14:paraId="761FF617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ns w:id="3342" w:author="Charles" w:date="2013-01-01T09:56:00Z"/>
          <w:rFonts w:ascii="Times New Roman" w:hAnsi="Times New Roman" w:cs="Times New Roman"/>
          <w:color w:val="000000"/>
        </w:rPr>
        <w:sectPr w:rsidR="00E4067B">
          <w:headerReference w:type="default" r:id="rId74"/>
          <w:footerReference w:type="default" r:id="rId75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4330D847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43E5E24D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61" w:name="DBG2545"/>
      <w:bookmarkEnd w:id="3361"/>
      <w:r>
        <w:rPr>
          <w:rFonts w:ascii="Times New Roman" w:hAnsi="Times New Roman" w:cs="Times New Roman"/>
          <w:color w:val="000000"/>
        </w:rPr>
        <w:t xml:space="preserve">Insert text in reportpad FinancialInstrumentFairValue2R on the methods and assumptions </w:t>
      </w:r>
      <w:bookmarkStart w:id="3362" w:name="DBG2546"/>
      <w:bookmarkEnd w:id="3362"/>
      <w:r>
        <w:rPr>
          <w:rFonts w:ascii="Times New Roman" w:hAnsi="Times New Roman" w:cs="Times New Roman"/>
          <w:color w:val="000000"/>
        </w:rPr>
        <w:t xml:space="preserve">used by the company in estimating the fair values of financial instruments included in </w:t>
      </w:r>
      <w:bookmarkStart w:id="3363" w:name="DBG2547"/>
      <w:bookmarkEnd w:id="3363"/>
      <w:r>
        <w:rPr>
          <w:rFonts w:ascii="Times New Roman" w:hAnsi="Times New Roman" w:cs="Times New Roman"/>
          <w:color w:val="000000"/>
        </w:rPr>
        <w:t>the above table.</w:t>
      </w:r>
    </w:p>
    <w:p w14:paraId="65277AE3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6A24B47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64" w:name="DBG2548"/>
      <w:bookmarkEnd w:id="3364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Hedging activities</w:t>
      </w:r>
      <w:bookmarkStart w:id="3365" w:name="DBG2549"/>
      <w:bookmarkEnd w:id="3365"/>
    </w:p>
    <w:p w14:paraId="0B2EC374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C0CF8C2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66" w:name="DBG2550"/>
      <w:bookmarkEnd w:id="3366"/>
      <w:r>
        <w:rPr>
          <w:rFonts w:ascii="Times New Roman" w:hAnsi="Times New Roman" w:cs="Times New Roman"/>
          <w:b/>
          <w:bCs/>
          <w:color w:val="0000FF"/>
        </w:rPr>
        <w:t xml:space="preserve">Insert text in reportpad HedgingActivitiesR to disclose the following information for </w:t>
      </w:r>
      <w:bookmarkStart w:id="3367" w:name="DBG2551"/>
      <w:bookmarkEnd w:id="3367"/>
      <w:r>
        <w:rPr>
          <w:rFonts w:ascii="Times New Roman" w:hAnsi="Times New Roman" w:cs="Times New Roman"/>
          <w:b/>
          <w:bCs/>
          <w:color w:val="0000FF"/>
        </w:rPr>
        <w:t>each of:</w:t>
      </w:r>
      <w:bookmarkStart w:id="3368" w:name="DBG2552"/>
      <w:bookmarkEnd w:id="3368"/>
      <w:r>
        <w:rPr>
          <w:rFonts w:ascii="Times New Roman" w:hAnsi="Times New Roman" w:cs="Times New Roman"/>
          <w:color w:val="000000"/>
        </w:rPr>
        <w:t xml:space="preserve"> </w:t>
      </w:r>
      <w:bookmarkStart w:id="3369" w:name="DBG2553"/>
      <w:bookmarkEnd w:id="3369"/>
      <w:r>
        <w:rPr>
          <w:rFonts w:ascii="Times New Roman" w:hAnsi="Times New Roman" w:cs="Times New Roman"/>
          <w:b/>
          <w:bCs/>
          <w:color w:val="0000FF"/>
        </w:rPr>
        <w:t xml:space="preserve">fair value hedges, cash flow hedges and hedges of a net investment in a </w:t>
      </w:r>
      <w:bookmarkStart w:id="3370" w:name="DBG2554"/>
      <w:bookmarkEnd w:id="3370"/>
      <w:r>
        <w:rPr>
          <w:rFonts w:ascii="Times New Roman" w:hAnsi="Times New Roman" w:cs="Times New Roman"/>
          <w:b/>
          <w:bCs/>
          <w:color w:val="0000FF"/>
        </w:rPr>
        <w:t>foreign entity;</w:t>
      </w:r>
      <w:bookmarkStart w:id="3371" w:name="DBG2555"/>
      <w:bookmarkEnd w:id="3371"/>
    </w:p>
    <w:p w14:paraId="38AFE61F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4F1BFD37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72" w:name="DBG2556"/>
      <w:bookmarkEnd w:id="3372"/>
      <w:r>
        <w:rPr>
          <w:rFonts w:ascii="Times New Roman" w:hAnsi="Times New Roman" w:cs="Times New Roman"/>
          <w:color w:val="000000"/>
        </w:rPr>
        <w:t>(a) A description of the hedge;</w:t>
      </w:r>
    </w:p>
    <w:p w14:paraId="7FCE0B88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E9D5778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73" w:name="DBG2557"/>
      <w:bookmarkEnd w:id="3373"/>
      <w:r>
        <w:rPr>
          <w:rFonts w:ascii="Times New Roman" w:hAnsi="Times New Roman" w:cs="Times New Roman"/>
          <w:color w:val="000000"/>
        </w:rPr>
        <w:t xml:space="preserve">(b) A description of the financial instruments designated as hedging instruments and </w:t>
      </w:r>
      <w:bookmarkStart w:id="3374" w:name="DBG2558"/>
      <w:bookmarkEnd w:id="3374"/>
      <w:r>
        <w:rPr>
          <w:rFonts w:ascii="Times New Roman" w:hAnsi="Times New Roman" w:cs="Times New Roman"/>
          <w:color w:val="000000"/>
        </w:rPr>
        <w:t>their fair values at the balance sheet date;</w:t>
      </w:r>
    </w:p>
    <w:p w14:paraId="15316233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290FC92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75" w:name="DBG2559"/>
      <w:bookmarkEnd w:id="3375"/>
      <w:r>
        <w:rPr>
          <w:rFonts w:ascii="Times New Roman" w:hAnsi="Times New Roman" w:cs="Times New Roman"/>
          <w:color w:val="000000"/>
        </w:rPr>
        <w:t>(c) The nature of the risks being hedged; and</w:t>
      </w:r>
    </w:p>
    <w:p w14:paraId="2F362FCD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4CD49F3E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76" w:name="DBG2560"/>
      <w:bookmarkEnd w:id="3376"/>
      <w:r>
        <w:rPr>
          <w:rFonts w:ascii="Times New Roman" w:hAnsi="Times New Roman" w:cs="Times New Roman"/>
          <w:color w:val="000000"/>
        </w:rPr>
        <w:t xml:space="preserve">(d) For cash flow hedges, the periods in which the cash flows are expected to occur, </w:t>
      </w:r>
      <w:bookmarkStart w:id="3377" w:name="DBG2561"/>
      <w:bookmarkEnd w:id="3377"/>
      <w:r>
        <w:rPr>
          <w:rFonts w:ascii="Times New Roman" w:hAnsi="Times New Roman" w:cs="Times New Roman"/>
          <w:color w:val="000000"/>
        </w:rPr>
        <w:t xml:space="preserve">when they are expected to affect the profit and loss account, and a description of any </w:t>
      </w:r>
      <w:bookmarkStart w:id="3378" w:name="DBG2562"/>
      <w:bookmarkEnd w:id="3378"/>
      <w:r>
        <w:rPr>
          <w:rFonts w:ascii="Times New Roman" w:hAnsi="Times New Roman" w:cs="Times New Roman"/>
          <w:color w:val="000000"/>
        </w:rPr>
        <w:t xml:space="preserve">forecasted transaction for which hedge accounting had been previously used, but which </w:t>
      </w:r>
      <w:bookmarkStart w:id="3379" w:name="DBG2563"/>
      <w:bookmarkEnd w:id="3379"/>
      <w:r>
        <w:rPr>
          <w:rFonts w:ascii="Times New Roman" w:hAnsi="Times New Roman" w:cs="Times New Roman"/>
          <w:color w:val="000000"/>
        </w:rPr>
        <w:t>is no longer expected to occur.</w:t>
      </w:r>
    </w:p>
    <w:p w14:paraId="13EDEA36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93EE78B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D4595BC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380" w:name="DBG2564"/>
      <w:bookmarkEnd w:id="3380"/>
      <w:r>
        <w:rPr>
          <w:rFonts w:ascii="Arial" w:hAnsi="Arial" w:cs="Arial"/>
          <w:b/>
          <w:bCs/>
          <w:color w:val="000000"/>
        </w:rPr>
        <w:t>18.</w:t>
      </w:r>
      <w:r>
        <w:rPr>
          <w:rFonts w:ascii="Times New Roman" w:hAnsi="Times New Roman" w:cs="Times New Roman"/>
          <w:color w:val="000000"/>
        </w:rPr>
        <w:tab/>
      </w:r>
      <w:bookmarkStart w:id="3381" w:name="DBG2565"/>
      <w:bookmarkEnd w:id="3381"/>
      <w:r>
        <w:rPr>
          <w:rFonts w:ascii="Times New Roman" w:hAnsi="Times New Roman" w:cs="Times New Roman"/>
          <w:b/>
          <w:bCs/>
          <w:color w:val="000000"/>
        </w:rPr>
        <w:t>RELATED PARTY TRANSACTIONS</w:t>
      </w:r>
      <w:bookmarkStart w:id="3382" w:name="DBG2566"/>
      <w:bookmarkEnd w:id="3382"/>
    </w:p>
    <w:p w14:paraId="218E5020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BA494A5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83" w:name="DBG2567"/>
      <w:bookmarkEnd w:id="3383"/>
      <w:r>
        <w:rPr>
          <w:rFonts w:ascii="Times New Roman" w:hAnsi="Times New Roman" w:cs="Times New Roman"/>
          <w:b/>
          <w:bCs/>
          <w:color w:val="0000FF"/>
        </w:rPr>
        <w:t>***** Amend text in REPORTPAD relparties *****</w:t>
      </w:r>
      <w:bookmarkStart w:id="3384" w:name="DBG2568"/>
      <w:bookmarkEnd w:id="3384"/>
    </w:p>
    <w:p w14:paraId="23E7608D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85" w:name="DBG2569"/>
      <w:bookmarkEnd w:id="3385"/>
      <w:r>
        <w:rPr>
          <w:rFonts w:ascii="Times New Roman" w:hAnsi="Times New Roman" w:cs="Times New Roman"/>
          <w:color w:val="000000"/>
        </w:rPr>
        <w:t>The company was under the control of Mr ******** throughout the current</w:t>
      </w:r>
      <w:bookmarkStart w:id="3386" w:name="DBG2570"/>
      <w:bookmarkEnd w:id="3386"/>
      <w:r>
        <w:rPr>
          <w:rFonts w:ascii="Times New Roman" w:hAnsi="Times New Roman" w:cs="Times New Roman"/>
          <w:color w:val="000000"/>
        </w:rPr>
        <w:t xml:space="preserve"> and previous year. Mr ********* is the managing director and majority</w:t>
      </w:r>
      <w:bookmarkStart w:id="3387" w:name="DBG2571"/>
      <w:bookmarkEnd w:id="3387"/>
      <w:r>
        <w:rPr>
          <w:rFonts w:ascii="Times New Roman" w:hAnsi="Times New Roman" w:cs="Times New Roman"/>
          <w:color w:val="000000"/>
        </w:rPr>
        <w:t xml:space="preserve"> shareholder.</w:t>
      </w:r>
    </w:p>
    <w:p w14:paraId="7E6FB632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EAD861D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88" w:name="DBG2572"/>
      <w:bookmarkEnd w:id="3388"/>
      <w:r>
        <w:rPr>
          <w:rFonts w:ascii="Times New Roman" w:hAnsi="Times New Roman" w:cs="Times New Roman"/>
          <w:color w:val="000000"/>
        </w:rPr>
        <w:t>No transactions with related parties were undertaken such as are required</w:t>
      </w:r>
      <w:bookmarkStart w:id="3389" w:name="DBG2573"/>
      <w:bookmarkEnd w:id="3389"/>
      <w:r>
        <w:rPr>
          <w:rFonts w:ascii="Times New Roman" w:hAnsi="Times New Roman" w:cs="Times New Roman"/>
          <w:color w:val="000000"/>
        </w:rPr>
        <w:t xml:space="preserve"> to be disclosed under Financial Reporting Standard 8. (** Change FRS8 to FRSSE if </w:t>
      </w:r>
      <w:bookmarkStart w:id="3390" w:name="DBG2574"/>
      <w:bookmarkEnd w:id="3390"/>
      <w:r>
        <w:rPr>
          <w:rFonts w:ascii="Times New Roman" w:hAnsi="Times New Roman" w:cs="Times New Roman"/>
          <w:color w:val="000000"/>
        </w:rPr>
        <w:t>applicable **)</w:t>
      </w:r>
    </w:p>
    <w:p w14:paraId="1F962499" w14:textId="77777777" w:rsidR="00534BD6" w:rsidRDefault="00534B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del w:id="3391" w:author="Charles" w:date="2013-01-01T09:56:00Z"/>
          <w:rFonts w:ascii="Times New Roman" w:hAnsi="Times New Roman" w:cs="Times New Roman"/>
          <w:color w:val="000000"/>
        </w:rPr>
        <w:sectPr w:rsidR="00534BD6">
          <w:headerReference w:type="default" r:id="rId76"/>
          <w:footerReference w:type="default" r:id="rId77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01FEDA3C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906DF27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392" w:name="DBG2575"/>
      <w:bookmarkEnd w:id="3392"/>
      <w:r>
        <w:rPr>
          <w:rFonts w:ascii="Arial" w:hAnsi="Arial" w:cs="Arial"/>
          <w:b/>
          <w:bCs/>
          <w:color w:val="000000"/>
        </w:rPr>
        <w:t>19.</w:t>
      </w:r>
      <w:r>
        <w:rPr>
          <w:rFonts w:ascii="Times New Roman" w:hAnsi="Times New Roman" w:cs="Times New Roman"/>
          <w:color w:val="000000"/>
        </w:rPr>
        <w:tab/>
      </w:r>
      <w:bookmarkStart w:id="3393" w:name="DBG2576"/>
      <w:bookmarkEnd w:id="3393"/>
      <w:r>
        <w:rPr>
          <w:rFonts w:ascii="Times New Roman" w:hAnsi="Times New Roman" w:cs="Times New Roman"/>
          <w:b/>
          <w:bCs/>
          <w:color w:val="000000"/>
        </w:rPr>
        <w:t>SHARE CAPITAL</w:t>
      </w:r>
      <w:bookmarkStart w:id="3394" w:name="DBG2577"/>
      <w:bookmarkEnd w:id="3394"/>
    </w:p>
    <w:p w14:paraId="07ABAD38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02103DA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95" w:name="DBG2578"/>
      <w:bookmarkEnd w:id="3395"/>
      <w:r>
        <w:rPr>
          <w:rFonts w:ascii="Times New Roman" w:hAnsi="Times New Roman" w:cs="Times New Roman"/>
          <w:b/>
          <w:bCs/>
          <w:color w:val="000000"/>
        </w:rPr>
        <w:t>Authorised share capital:</w:t>
      </w:r>
      <w:bookmarkStart w:id="3396" w:name="DBG2579"/>
      <w:bookmarkEnd w:id="3396"/>
    </w:p>
    <w:p w14:paraId="6D9D991C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E4067B" w14:paraId="512DEB8B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207BBFC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397" w:name="DBG2580"/>
            <w:bookmarkStart w:id="3398" w:name="DBG2581"/>
            <w:bookmarkEnd w:id="3397"/>
            <w:bookmarkEnd w:id="339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3934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99" w:name="DBG2582"/>
            <w:bookmarkEnd w:id="339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F5F7B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00" w:name="DBG2583"/>
            <w:bookmarkEnd w:id="3400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E4067B" w14:paraId="74E03C1F" w14:textId="77777777">
        <w:trPr>
          <w:ins w:id="3401" w:author="Charles" w:date="2013-01-01T09:56:00Z"/>
        </w:trPr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69B22430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402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  <w:bookmarkStart w:id="3403" w:name="DBG2584"/>
            <w:bookmarkEnd w:id="340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23267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404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7AC0D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ins w:id="3405" w:author="Charles" w:date="2013-01-01T09:56:00Z"/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3406" w:name="DBG2585"/>
            <w:bookmarkEnd w:id="3406"/>
            <w:ins w:id="3407" w:author="Charles" w:date="2013-01-01T09:56:00Z">
              <w:r>
                <w:rPr>
                  <w:rFonts w:ascii="Arial" w:hAnsi="Arial" w:cs="Arial"/>
                  <w:b/>
                  <w:bCs/>
                  <w:i/>
                  <w:iCs/>
                  <w:color w:val="000000"/>
                  <w:sz w:val="16"/>
                  <w:szCs w:val="16"/>
                </w:rPr>
                <w:t>(restated)</w:t>
              </w:r>
            </w:ins>
          </w:p>
        </w:tc>
      </w:tr>
      <w:tr w:rsidR="00E4067B" w14:paraId="5655D502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96F6374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408" w:name="DBG2586"/>
            <w:bookmarkEnd w:id="340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472C1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409" w:name="DBG2587"/>
            <w:bookmarkEnd w:id="3409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7324C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410" w:name="DBG2588"/>
            <w:bookmarkEnd w:id="341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E4067B" w14:paraId="0A24E48D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35D97FD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11" w:name="DBG2589"/>
            <w:bookmarkStart w:id="3412" w:name="DBG2590"/>
            <w:bookmarkEnd w:id="3411"/>
            <w:bookmarkEnd w:id="3412"/>
            <w:r>
              <w:rPr>
                <w:rFonts w:ascii="Times New Roman" w:hAnsi="Times New Roman" w:cs="Times New Roman"/>
                <w:color w:val="000000"/>
              </w:rPr>
              <w:t>3,981,190 Ordinary shares of £1 each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0A84AA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13" w:name="DBG2591"/>
            <w:bookmarkStart w:id="3414" w:name="DD294"/>
            <w:bookmarkEnd w:id="3413"/>
            <w:bookmarkEnd w:id="341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3,981,190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906FFB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15" w:name="DBG2592"/>
            <w:bookmarkStart w:id="3416" w:name="DD295"/>
            <w:bookmarkEnd w:id="3415"/>
            <w:bookmarkEnd w:id="3416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</w:tr>
      <w:tr w:rsidR="00E4067B" w14:paraId="33CF7839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4460AC1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B606E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32C58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3943E971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D5F5982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417" w:name="DBG2593"/>
      <w:bookmarkEnd w:id="3417"/>
      <w:r>
        <w:rPr>
          <w:rFonts w:ascii="Times New Roman" w:hAnsi="Times New Roman" w:cs="Times New Roman"/>
          <w:b/>
          <w:bCs/>
          <w:color w:val="000000"/>
        </w:rPr>
        <w:t>Allotted, called up and fully paid:</w:t>
      </w:r>
      <w:bookmarkStart w:id="3418" w:name="DBG2594"/>
      <w:bookmarkEnd w:id="3418"/>
    </w:p>
    <w:p w14:paraId="4DF9B8AD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279"/>
        <w:gridCol w:w="1278"/>
        <w:gridCol w:w="1278"/>
        <w:gridCol w:w="1279"/>
      </w:tblGrid>
      <w:tr w:rsidR="00E4067B" w14:paraId="2BB918E6" w14:textId="77777777"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14:paraId="002EA6A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419" w:name="DBG2595"/>
            <w:bookmarkEnd w:id="3419"/>
          </w:p>
        </w:tc>
        <w:tc>
          <w:tcPr>
            <w:tcW w:w="25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BB49E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bookmarkStart w:id="3420" w:name="DBG2596"/>
            <w:bookmarkEnd w:id="342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25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EED7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bookmarkStart w:id="3421" w:name="DBG2597"/>
            <w:bookmarkEnd w:id="3421"/>
            <w:r>
              <w:rPr>
                <w:rFonts w:ascii="Times New Roman" w:hAnsi="Times New Roman" w:cs="Times New Roman"/>
                <w:color w:val="000000"/>
              </w:rPr>
              <w:t xml:space="preserve">2008  </w:t>
            </w:r>
          </w:p>
        </w:tc>
      </w:tr>
      <w:tr w:rsidR="00E4067B" w14:paraId="1D6F74BA" w14:textId="77777777">
        <w:trPr>
          <w:ins w:id="3422" w:author="Charles" w:date="2013-01-01T09:56:00Z"/>
        </w:trPr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14:paraId="76FD08B7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423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  <w:bookmarkStart w:id="3424" w:name="DBG2598"/>
            <w:bookmarkEnd w:id="3424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445A86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425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51C53C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426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08609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3427" w:author="Charles" w:date="2013-01-01T09:56:00Z"/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3428" w:name="DBG2599"/>
            <w:bookmarkEnd w:id="3428"/>
            <w:ins w:id="3429" w:author="Charles" w:date="2013-01-01T09:56:00Z">
              <w:r>
                <w:rPr>
                  <w:rFonts w:ascii="Arial" w:hAnsi="Arial" w:cs="Arial"/>
                  <w:b/>
                  <w:bCs/>
                  <w:i/>
                  <w:iCs/>
                  <w:color w:val="000000"/>
                  <w:sz w:val="16"/>
                  <w:szCs w:val="16"/>
                </w:rPr>
                <w:t>(restated)</w:t>
              </w:r>
            </w:ins>
          </w:p>
        </w:tc>
      </w:tr>
      <w:tr w:rsidR="00E4067B" w14:paraId="58DDC901" w14:textId="77777777"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14:paraId="57DDC98D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430" w:name="DBG2600"/>
            <w:bookmarkEnd w:id="3430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8A191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431" w:name="DBG2601"/>
            <w:bookmarkEnd w:id="3431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14C4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432" w:name="DBG2602"/>
            <w:bookmarkEnd w:id="3432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0890E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433" w:name="DBG2603"/>
            <w:bookmarkEnd w:id="3433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AC5FA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434" w:name="DBG2604"/>
            <w:bookmarkEnd w:id="3434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E4067B" w14:paraId="3C30E45B" w14:textId="77777777"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14:paraId="4F750EA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35" w:name="DBG2605"/>
            <w:bookmarkStart w:id="3436" w:name="DBG2606"/>
            <w:bookmarkEnd w:id="3435"/>
            <w:bookmarkEnd w:id="3436"/>
            <w:r>
              <w:rPr>
                <w:rFonts w:ascii="Times New Roman" w:hAnsi="Times New Roman" w:cs="Times New Roman"/>
                <w:color w:val="000000"/>
              </w:rPr>
              <w:t>3,981,190 Ordinary shares of £1 each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BF9D44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37" w:name="DBG2607"/>
            <w:bookmarkStart w:id="3438" w:name="DD296"/>
            <w:bookmarkEnd w:id="3437"/>
            <w:bookmarkEnd w:id="343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3,981,190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0124ED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39" w:name="DBG2608"/>
            <w:bookmarkStart w:id="3440" w:name="DD297"/>
            <w:bookmarkEnd w:id="3439"/>
            <w:bookmarkEnd w:id="344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3,981,190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26F2B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41" w:name="DBG2609"/>
            <w:bookmarkStart w:id="3442" w:name="DD298"/>
            <w:bookmarkEnd w:id="3441"/>
            <w:bookmarkEnd w:id="3442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F7AA4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43" w:name="DBG2610"/>
            <w:bookmarkStart w:id="3444" w:name="DD299"/>
            <w:bookmarkEnd w:id="3443"/>
            <w:bookmarkEnd w:id="3444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</w:tr>
      <w:tr w:rsidR="00E4067B" w14:paraId="65A9B5D7" w14:textId="77777777"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14:paraId="3AB55DC9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BC2F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D404A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362F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B897F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3AB1E946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ns w:id="3445" w:author="Charles" w:date="2013-01-01T09:56:00Z"/>
          <w:rFonts w:ascii="Times New Roman" w:hAnsi="Times New Roman" w:cs="Times New Roman"/>
          <w:color w:val="000000"/>
          <w:sz w:val="12"/>
          <w:szCs w:val="12"/>
        </w:rPr>
        <w:sectPr w:rsidR="00E4067B">
          <w:headerReference w:type="default" r:id="rId78"/>
          <w:footerReference w:type="default" r:id="rId79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564EF90C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EB51A4D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469" w:name="DBG2629"/>
      <w:bookmarkEnd w:id="3469"/>
      <w:r>
        <w:rPr>
          <w:rFonts w:ascii="Arial" w:hAnsi="Arial" w:cs="Arial"/>
          <w:b/>
          <w:bCs/>
          <w:color w:val="000000"/>
        </w:rPr>
        <w:t>20.</w:t>
      </w:r>
      <w:r>
        <w:rPr>
          <w:rFonts w:ascii="Times New Roman" w:hAnsi="Times New Roman" w:cs="Times New Roman"/>
          <w:color w:val="000000"/>
        </w:rPr>
        <w:tab/>
      </w:r>
      <w:bookmarkStart w:id="3470" w:name="DBG2630"/>
      <w:bookmarkEnd w:id="3470"/>
      <w:r>
        <w:rPr>
          <w:rFonts w:ascii="Times New Roman" w:hAnsi="Times New Roman" w:cs="Times New Roman"/>
          <w:b/>
          <w:bCs/>
          <w:color w:val="000000"/>
        </w:rPr>
        <w:t>PROFIT AND LOSS ACCOUNT</w:t>
      </w:r>
      <w:bookmarkStart w:id="3471" w:name="DBG2631"/>
      <w:bookmarkEnd w:id="3471"/>
    </w:p>
    <w:p w14:paraId="74BEC6C0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E4067B" w14:paraId="1424DE3C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5DB983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72" w:name="DBG2632"/>
            <w:bookmarkStart w:id="3473" w:name="DBG2633"/>
            <w:bookmarkEnd w:id="3472"/>
            <w:bookmarkEnd w:id="347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BD93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74" w:name="DBG2634"/>
            <w:bookmarkEnd w:id="347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79CFC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75" w:name="DBG2635"/>
            <w:bookmarkEnd w:id="3475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E4067B" w14:paraId="3DEB0F07" w14:textId="77777777">
        <w:trPr>
          <w:ins w:id="3476" w:author="Charles" w:date="2013-01-01T09:56:00Z"/>
        </w:trPr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656E6E93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477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  <w:bookmarkStart w:id="3478" w:name="DBG2636"/>
            <w:bookmarkEnd w:id="347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94E1E1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479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AA64D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ins w:id="3480" w:author="Charles" w:date="2013-01-01T09:56:00Z"/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3481" w:name="DBG2637"/>
            <w:bookmarkEnd w:id="3481"/>
            <w:ins w:id="3482" w:author="Charles" w:date="2013-01-01T09:56:00Z">
              <w:r>
                <w:rPr>
                  <w:rFonts w:ascii="Arial" w:hAnsi="Arial" w:cs="Arial"/>
                  <w:b/>
                  <w:bCs/>
                  <w:i/>
                  <w:iCs/>
                  <w:color w:val="000000"/>
                  <w:sz w:val="16"/>
                  <w:szCs w:val="16"/>
                </w:rPr>
                <w:t>(restated)</w:t>
              </w:r>
            </w:ins>
          </w:p>
        </w:tc>
      </w:tr>
      <w:tr w:rsidR="00E4067B" w14:paraId="41F9E31B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7DAC5C9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483" w:name="DBG2638"/>
            <w:bookmarkEnd w:id="348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970B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484" w:name="DBG2639"/>
            <w:bookmarkEnd w:id="348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15DE3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485" w:name="DBG2640"/>
            <w:bookmarkEnd w:id="348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E4067B" w14:paraId="1FB10F0C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2A8A4C7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86" w:name="DBG2641"/>
            <w:bookmarkStart w:id="3487" w:name="DBG2642"/>
            <w:bookmarkEnd w:id="3486"/>
            <w:bookmarkEnd w:id="3487"/>
            <w:r>
              <w:rPr>
                <w:rFonts w:ascii="Times New Roman" w:hAnsi="Times New Roman" w:cs="Times New Roman"/>
                <w:color w:val="000000"/>
              </w:rPr>
              <w:t>Balance brought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A439EA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88" w:name="DBG2643"/>
            <w:bookmarkStart w:id="3489" w:name="DD300"/>
            <w:bookmarkEnd w:id="3488"/>
            <w:bookmarkEnd w:id="34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290,542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4E80D4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90" w:name="DBG2644"/>
            <w:bookmarkStart w:id="3491" w:name="DD301"/>
            <w:bookmarkEnd w:id="3490"/>
            <w:bookmarkEnd w:id="3491"/>
            <w:r>
              <w:rPr>
                <w:rFonts w:ascii="Times New Roman" w:hAnsi="Times New Roman" w:cs="Times New Roman"/>
                <w:color w:val="000000"/>
              </w:rPr>
              <w:t>390,957</w:t>
            </w:r>
          </w:p>
        </w:tc>
      </w:tr>
      <w:tr w:rsidR="00E4067B" w14:paraId="1DA719A3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669B048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92" w:name="DBG2645"/>
            <w:bookmarkStart w:id="3493" w:name="DBG2646"/>
            <w:bookmarkEnd w:id="3492"/>
            <w:bookmarkEnd w:id="3493"/>
            <w:r>
              <w:rPr>
                <w:rFonts w:ascii="Times New Roman" w:hAnsi="Times New Roman" w:cs="Times New Roman"/>
                <w:color w:val="000000"/>
              </w:rPr>
              <w:t>Profit for the financial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92EE4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94" w:name="DBG2647"/>
            <w:bookmarkStart w:id="3495" w:name="DD302"/>
            <w:bookmarkEnd w:id="3494"/>
            <w:bookmarkEnd w:id="349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1,416,474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58D318" w14:textId="24802AF3" w:rsidR="00E4067B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96" w:name="DBG2648"/>
            <w:bookmarkStart w:id="3497" w:name="DD303"/>
            <w:bookmarkEnd w:id="3496"/>
            <w:bookmarkEnd w:id="3497"/>
            <w:del w:id="3498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delText>899,585</w:delText>
              </w:r>
            </w:del>
            <w:ins w:id="3499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</w:rPr>
                <w:t>3,134,152</w:t>
              </w:r>
            </w:ins>
          </w:p>
        </w:tc>
      </w:tr>
      <w:tr w:rsidR="00E4067B" w14:paraId="79098CCF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2E8F347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00" w:name="DBG2649"/>
            <w:bookmarkStart w:id="3501" w:name="DBG2650"/>
            <w:bookmarkEnd w:id="3500"/>
            <w:bookmarkEnd w:id="3501"/>
            <w:r>
              <w:rPr>
                <w:rFonts w:ascii="Times New Roman" w:hAnsi="Times New Roman" w:cs="Times New Roman"/>
                <w:color w:val="000000"/>
              </w:rPr>
              <w:t>Equity dividends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DD9B0B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02" w:name="DBG2651"/>
            <w:bookmarkStart w:id="3503" w:name="DD304"/>
            <w:bookmarkEnd w:id="3502"/>
            <w:bookmarkEnd w:id="350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(700,000)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91C399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04" w:name="DBG2652"/>
            <w:bookmarkStart w:id="3505" w:name="DD305"/>
            <w:bookmarkEnd w:id="3504"/>
            <w:bookmarkEnd w:id="3505"/>
            <w:r>
              <w:rPr>
                <w:rFonts w:ascii="Times New Roman" w:hAnsi="Times New Roman" w:cs="Times New Roman"/>
                <w:color w:val="000000"/>
              </w:rPr>
              <w:t>(1,000,000)</w:t>
            </w:r>
          </w:p>
        </w:tc>
      </w:tr>
      <w:tr w:rsidR="00E4067B" w14:paraId="4C0FAEEB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7E6BE54B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8777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1AF40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388296EB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10B63E1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06" w:name="DBG2653"/>
            <w:bookmarkStart w:id="3507" w:name="DBG2654"/>
            <w:bookmarkEnd w:id="3506"/>
            <w:bookmarkEnd w:id="3507"/>
            <w:r>
              <w:rPr>
                <w:rFonts w:ascii="Times New Roman" w:hAnsi="Times New Roman" w:cs="Times New Roman"/>
                <w:color w:val="000000"/>
              </w:rPr>
              <w:t>Balance carried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780411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08" w:name="DBG2655"/>
            <w:bookmarkStart w:id="3509" w:name="DD306"/>
            <w:bookmarkEnd w:id="3508"/>
            <w:bookmarkEnd w:id="350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1,007,016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0DD9D" w14:textId="63FC5F74" w:rsidR="00E4067B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10" w:name="DBG2656"/>
            <w:bookmarkStart w:id="3511" w:name="DD307"/>
            <w:bookmarkEnd w:id="3510"/>
            <w:bookmarkEnd w:id="3511"/>
            <w:del w:id="3512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delText>290,542</w:delText>
              </w:r>
            </w:del>
            <w:ins w:id="3513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</w:rPr>
                <w:t>2,525,109</w:t>
              </w:r>
            </w:ins>
          </w:p>
        </w:tc>
      </w:tr>
      <w:tr w:rsidR="00E4067B" w14:paraId="74654637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04E488C5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5FA76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A649AD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6C439A0C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ns w:id="3514" w:author="Charles" w:date="2013-01-01T09:56:00Z"/>
          <w:rFonts w:ascii="Times New Roman" w:hAnsi="Times New Roman" w:cs="Times New Roman"/>
          <w:color w:val="000000"/>
          <w:sz w:val="18"/>
          <w:szCs w:val="18"/>
        </w:rPr>
      </w:pPr>
      <w:bookmarkStart w:id="3515" w:name="DBG2657"/>
      <w:bookmarkEnd w:id="3515"/>
    </w:p>
    <w:p w14:paraId="7879B81D" w14:textId="77777777" w:rsidR="00E4067B" w:rsidRDefault="00AA19E8">
      <w:pPr>
        <w:widowControl w:val="0"/>
        <w:tabs>
          <w:tab w:val="left" w:pos="1162"/>
        </w:tabs>
        <w:autoSpaceDE w:val="0"/>
        <w:autoSpaceDN w:val="0"/>
        <w:adjustRightInd w:val="0"/>
        <w:spacing w:after="0" w:line="240" w:lineRule="auto"/>
        <w:jc w:val="both"/>
        <w:rPr>
          <w:ins w:id="3516" w:author="Charles" w:date="2013-01-01T09:56:00Z"/>
          <w:rFonts w:ascii="Times New Roman" w:hAnsi="Times New Roman" w:cs="Times New Roman"/>
          <w:color w:val="000000"/>
        </w:rPr>
      </w:pPr>
      <w:ins w:id="3517" w:author="Charles" w:date="2013-01-01T09:56:00Z">
        <w:r>
          <w:rPr>
            <w:rFonts w:ascii="Times New Roman" w:hAnsi="Times New Roman" w:cs="Times New Roman"/>
            <w:color w:val="000000"/>
          </w:rPr>
          <w:tab/>
        </w:r>
        <w:bookmarkStart w:id="3518" w:name="DBG2658"/>
        <w:bookmarkEnd w:id="3518"/>
        <w:r>
          <w:rPr>
            <w:rFonts w:ascii="Times New Roman" w:hAnsi="Times New Roman" w:cs="Times New Roman"/>
            <w:b/>
            <w:bCs/>
            <w:color w:val="000000"/>
          </w:rPr>
          <w:t>**************************************************************</w:t>
        </w:r>
        <w:bookmarkStart w:id="3519" w:name="DBG2659"/>
        <w:bookmarkEnd w:id="3519"/>
      </w:ins>
    </w:p>
    <w:p w14:paraId="7099372E" w14:textId="77777777" w:rsidR="00E4067B" w:rsidRDefault="00AA19E8">
      <w:pPr>
        <w:widowControl w:val="0"/>
        <w:tabs>
          <w:tab w:val="left" w:pos="1162"/>
          <w:tab w:val="left" w:pos="2091"/>
          <w:tab w:val="right" w:pos="7088"/>
        </w:tabs>
        <w:autoSpaceDE w:val="0"/>
        <w:autoSpaceDN w:val="0"/>
        <w:adjustRightInd w:val="0"/>
        <w:spacing w:after="0" w:line="240" w:lineRule="auto"/>
        <w:jc w:val="both"/>
        <w:rPr>
          <w:ins w:id="3520" w:author="Charles" w:date="2013-01-01T09:56:00Z"/>
          <w:rFonts w:ascii="Times New Roman" w:hAnsi="Times New Roman" w:cs="Times New Roman"/>
          <w:color w:val="000000"/>
        </w:rPr>
      </w:pPr>
      <w:ins w:id="3521" w:author="Charles" w:date="2013-01-01T09:56:00Z">
        <w:r>
          <w:rPr>
            <w:rFonts w:ascii="Times New Roman" w:hAnsi="Times New Roman" w:cs="Times New Roman"/>
            <w:color w:val="000000"/>
          </w:rPr>
          <w:tab/>
        </w:r>
        <w:bookmarkStart w:id="3522" w:name="DBG2660"/>
        <w:bookmarkEnd w:id="3522"/>
        <w:r>
          <w:rPr>
            <w:rFonts w:ascii="Times New Roman" w:hAnsi="Times New Roman" w:cs="Times New Roman"/>
            <w:b/>
            <w:bCs/>
            <w:color w:val="000000"/>
          </w:rPr>
          <w:t>******</w:t>
        </w:r>
        <w:r>
          <w:rPr>
            <w:rFonts w:ascii="Times New Roman" w:hAnsi="Times New Roman" w:cs="Times New Roman"/>
            <w:b/>
            <w:bCs/>
            <w:color w:val="000000"/>
          </w:rPr>
          <w:tab/>
        </w:r>
        <w:bookmarkStart w:id="3523" w:name="DBG2661"/>
        <w:bookmarkEnd w:id="3523"/>
        <w:r>
          <w:rPr>
            <w:rFonts w:ascii="Times New Roman" w:hAnsi="Times New Roman" w:cs="Times New Roman"/>
            <w:b/>
            <w:bCs/>
            <w:color w:val="000000"/>
          </w:rPr>
          <w:t>THERE IS AN ERROR IN THE NOTE TOTAL</w:t>
        </w:r>
        <w:r>
          <w:rPr>
            <w:rFonts w:ascii="Times New Roman" w:hAnsi="Times New Roman" w:cs="Times New Roman"/>
            <w:b/>
            <w:bCs/>
            <w:color w:val="000000"/>
          </w:rPr>
          <w:tab/>
        </w:r>
        <w:bookmarkStart w:id="3524" w:name="DBG2662"/>
        <w:bookmarkEnd w:id="3524"/>
        <w:r>
          <w:rPr>
            <w:rFonts w:ascii="Times New Roman" w:hAnsi="Times New Roman" w:cs="Times New Roman"/>
            <w:b/>
            <w:bCs/>
            <w:color w:val="000000"/>
          </w:rPr>
          <w:t>******</w:t>
        </w:r>
        <w:bookmarkStart w:id="3525" w:name="DBG2663"/>
        <w:bookmarkEnd w:id="3525"/>
      </w:ins>
    </w:p>
    <w:p w14:paraId="40E6C949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ns w:id="3526" w:author="Charles" w:date="2013-01-01T09:56:00Z"/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1162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370"/>
        <w:gridCol w:w="1278"/>
        <w:gridCol w:w="1279"/>
      </w:tblGrid>
      <w:tr w:rsidR="00E4067B" w14:paraId="14B68182" w14:textId="77777777">
        <w:trPr>
          <w:ins w:id="3527" w:author="Charles" w:date="2013-01-01T09:56:00Z"/>
        </w:trPr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14:paraId="70C4CCC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528" w:author="Charles" w:date="2013-01-01T09:56:00Z"/>
                <w:rFonts w:ascii="Times New Roman" w:hAnsi="Times New Roman" w:cs="Times New Roman"/>
                <w:b/>
                <w:bCs/>
                <w:color w:val="000000"/>
              </w:rPr>
            </w:pPr>
            <w:bookmarkStart w:id="3529" w:name="DBG2664"/>
            <w:bookmarkStart w:id="3530" w:name="DBG2665"/>
            <w:bookmarkEnd w:id="3529"/>
            <w:bookmarkEnd w:id="3530"/>
            <w:ins w:id="3531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t>The opening balance in the current year is</w:t>
              </w:r>
            </w:ins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F2127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532" w:author="Charles" w:date="2013-01-01T09:56:00Z"/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BC37D4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ins w:id="3533" w:author="Charles" w:date="2013-01-01T09:56:00Z"/>
                <w:rFonts w:ascii="Times New Roman" w:hAnsi="Times New Roman" w:cs="Times New Roman"/>
                <w:color w:val="000000"/>
              </w:rPr>
            </w:pPr>
            <w:bookmarkStart w:id="3534" w:name="DBG2666"/>
            <w:bookmarkStart w:id="3535" w:name="DD308"/>
            <w:bookmarkEnd w:id="3534"/>
            <w:bookmarkEnd w:id="3535"/>
            <w:ins w:id="3536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t>290,542</w:t>
              </w:r>
            </w:ins>
          </w:p>
        </w:tc>
      </w:tr>
      <w:tr w:rsidR="00E4067B" w14:paraId="47FD9CA4" w14:textId="77777777">
        <w:trPr>
          <w:ins w:id="3537" w:author="Charles" w:date="2013-01-01T09:56:00Z"/>
        </w:trPr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14:paraId="3893024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538" w:author="Charles" w:date="2013-01-01T09:56:00Z"/>
                <w:rFonts w:ascii="Times New Roman" w:hAnsi="Times New Roman" w:cs="Times New Roman"/>
                <w:b/>
                <w:bCs/>
                <w:color w:val="000000"/>
              </w:rPr>
            </w:pPr>
            <w:bookmarkStart w:id="3539" w:name="DBG2667"/>
            <w:bookmarkStart w:id="3540" w:name="DBG2668"/>
            <w:bookmarkEnd w:id="3539"/>
            <w:bookmarkEnd w:id="3540"/>
            <w:ins w:id="3541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t xml:space="preserve">The closing balance in the comparative year is    </w:t>
              </w:r>
            </w:ins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CA9A5B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542" w:author="Charles" w:date="2013-01-01T09:56:00Z"/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082FA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ins w:id="3543" w:author="Charles" w:date="2013-01-01T09:56:00Z"/>
                <w:rFonts w:ascii="Times New Roman" w:hAnsi="Times New Roman" w:cs="Times New Roman"/>
                <w:color w:val="000000"/>
              </w:rPr>
            </w:pPr>
            <w:bookmarkStart w:id="3544" w:name="DBG2669"/>
            <w:bookmarkStart w:id="3545" w:name="DD309"/>
            <w:bookmarkEnd w:id="3544"/>
            <w:bookmarkEnd w:id="3545"/>
            <w:ins w:id="3546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t>(2,525,109)</w:t>
              </w:r>
            </w:ins>
          </w:p>
        </w:tc>
      </w:tr>
      <w:tr w:rsidR="00E4067B" w14:paraId="21866A3B" w14:textId="77777777">
        <w:trPr>
          <w:ins w:id="3547" w:author="Charles" w:date="2013-01-01T09:56:00Z"/>
        </w:trPr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14:paraId="676F2807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548" w:author="Charles" w:date="2013-01-01T09:56:00Z"/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5F7653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549" w:author="Charles" w:date="2013-01-01T09:56:00Z"/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4B299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ins w:id="3550" w:author="Charles" w:date="2013-01-01T09:56:00Z"/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ins w:id="3551" w:author="Charles" w:date="2013-01-01T09:56:00Z">
              <w:r>
                <w:rPr>
                  <w:rFonts w:ascii="Times New Roman" w:hAnsi="Times New Roman" w:cs="Times New Roman"/>
                  <w:color w:val="000000"/>
                  <w:spacing w:val="-21"/>
                  <w:sz w:val="12"/>
                  <w:szCs w:val="12"/>
                </w:rPr>
                <w:t>----------------------------------------------</w:t>
              </w:r>
            </w:ins>
          </w:p>
        </w:tc>
      </w:tr>
      <w:tr w:rsidR="00E4067B" w14:paraId="24560031" w14:textId="77777777">
        <w:trPr>
          <w:ins w:id="3552" w:author="Charles" w:date="2013-01-01T09:56:00Z"/>
        </w:trPr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14:paraId="3CA6290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ns w:id="3553" w:author="Charles" w:date="2013-01-01T09:56:00Z"/>
                <w:rFonts w:ascii="Times New Roman" w:hAnsi="Times New Roman" w:cs="Times New Roman"/>
                <w:b/>
                <w:bCs/>
                <w:color w:val="000000"/>
              </w:rPr>
            </w:pPr>
            <w:bookmarkStart w:id="3554" w:name="DBG2670"/>
            <w:bookmarkStart w:id="3555" w:name="DBG2671"/>
            <w:bookmarkEnd w:id="3554"/>
            <w:bookmarkEnd w:id="3555"/>
            <w:ins w:id="3556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t>Difference, please check:</w:t>
              </w:r>
            </w:ins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8007D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557" w:author="Charles" w:date="2013-01-01T09:56:00Z"/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8D1D0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ins w:id="3558" w:author="Charles" w:date="2013-01-01T09:56:00Z"/>
                <w:rFonts w:ascii="Times New Roman" w:hAnsi="Times New Roman" w:cs="Times New Roman"/>
                <w:color w:val="000000"/>
              </w:rPr>
            </w:pPr>
            <w:bookmarkStart w:id="3559" w:name="DBG2672"/>
            <w:bookmarkStart w:id="3560" w:name="DD310"/>
            <w:bookmarkEnd w:id="3559"/>
            <w:bookmarkEnd w:id="3560"/>
            <w:ins w:id="3561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t>(2,234,567)</w:t>
              </w:r>
            </w:ins>
          </w:p>
        </w:tc>
      </w:tr>
      <w:tr w:rsidR="00E4067B" w14:paraId="4B0171AF" w14:textId="77777777">
        <w:trPr>
          <w:ins w:id="3562" w:author="Charles" w:date="2013-01-01T09:56:00Z"/>
        </w:trPr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14:paraId="1252134C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563" w:author="Charles" w:date="2013-01-01T09:56:00Z"/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BB06A0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564" w:author="Charles" w:date="2013-01-01T09:56:00Z"/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A14E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ins w:id="3565" w:author="Charles" w:date="2013-01-01T09:56:00Z"/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ins w:id="3566" w:author="Charles" w:date="2013-01-01T09:56:00Z">
              <w:r>
                <w:rPr>
                  <w:rFonts w:ascii="Times New Roman" w:hAnsi="Times New Roman" w:cs="Times New Roman"/>
                  <w:color w:val="000000"/>
                  <w:spacing w:val="-49"/>
                  <w:sz w:val="12"/>
                  <w:szCs w:val="12"/>
                </w:rPr>
                <w:t>==============================================</w:t>
              </w:r>
            </w:ins>
          </w:p>
        </w:tc>
      </w:tr>
    </w:tbl>
    <w:p w14:paraId="11731926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ns w:id="3567" w:author="Charles" w:date="2013-01-01T09:56:00Z"/>
          <w:rFonts w:ascii="Times New Roman" w:hAnsi="Times New Roman" w:cs="Times New Roman"/>
          <w:color w:val="000000"/>
          <w:sz w:val="18"/>
          <w:szCs w:val="18"/>
        </w:rPr>
      </w:pPr>
    </w:p>
    <w:p w14:paraId="079880BA" w14:textId="77777777" w:rsidR="00E4067B" w:rsidRDefault="00AA19E8">
      <w:pPr>
        <w:widowControl w:val="0"/>
        <w:tabs>
          <w:tab w:val="left" w:pos="1162"/>
        </w:tabs>
        <w:autoSpaceDE w:val="0"/>
        <w:autoSpaceDN w:val="0"/>
        <w:adjustRightInd w:val="0"/>
        <w:spacing w:after="0" w:line="240" w:lineRule="auto"/>
        <w:jc w:val="both"/>
        <w:rPr>
          <w:ins w:id="3568" w:author="Charles" w:date="2013-01-01T09:56:00Z"/>
          <w:rFonts w:ascii="Times New Roman" w:hAnsi="Times New Roman" w:cs="Times New Roman"/>
          <w:color w:val="000000"/>
        </w:rPr>
      </w:pPr>
      <w:ins w:id="3569" w:author="Charles" w:date="2013-01-01T09:56:00Z">
        <w:r>
          <w:rPr>
            <w:rFonts w:ascii="Times New Roman" w:hAnsi="Times New Roman" w:cs="Times New Roman"/>
            <w:color w:val="000000"/>
          </w:rPr>
          <w:tab/>
        </w:r>
        <w:bookmarkStart w:id="3570" w:name="DBG2673"/>
        <w:bookmarkEnd w:id="3570"/>
        <w:r>
          <w:rPr>
            <w:rFonts w:ascii="Times New Roman" w:hAnsi="Times New Roman" w:cs="Times New Roman"/>
            <w:b/>
            <w:bCs/>
            <w:color w:val="000000"/>
          </w:rPr>
          <w:t>**************************************************************</w:t>
        </w:r>
        <w:bookmarkStart w:id="3571" w:name="DBG2674"/>
        <w:bookmarkEnd w:id="3571"/>
      </w:ins>
    </w:p>
    <w:p w14:paraId="008F22B6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ins w:id="3572" w:author="Charles" w:date="2013-01-01T09:56:00Z"/>
          <w:rFonts w:ascii="Times New Roman" w:hAnsi="Times New Roman" w:cs="Times New Roman"/>
          <w:color w:val="000000"/>
          <w:sz w:val="18"/>
          <w:szCs w:val="18"/>
        </w:rPr>
      </w:pPr>
    </w:p>
    <w:p w14:paraId="0E334A01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0AAD072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573" w:name="DBG2675"/>
      <w:bookmarkEnd w:id="3573"/>
      <w:r>
        <w:rPr>
          <w:rFonts w:ascii="Arial" w:hAnsi="Arial" w:cs="Arial"/>
          <w:b/>
          <w:bCs/>
          <w:color w:val="000000"/>
        </w:rPr>
        <w:t>21.</w:t>
      </w:r>
      <w:r>
        <w:rPr>
          <w:rFonts w:ascii="Times New Roman" w:hAnsi="Times New Roman" w:cs="Times New Roman"/>
          <w:color w:val="000000"/>
        </w:rPr>
        <w:tab/>
      </w:r>
      <w:bookmarkStart w:id="3574" w:name="DBG2676"/>
      <w:bookmarkEnd w:id="3574"/>
      <w:r>
        <w:rPr>
          <w:rFonts w:ascii="Times New Roman" w:hAnsi="Times New Roman" w:cs="Times New Roman"/>
          <w:b/>
          <w:bCs/>
          <w:color w:val="000000"/>
        </w:rPr>
        <w:t>RECONCILIATION OF MOVEMENTS IN SHAREHOLDERS' FUNDS</w:t>
      </w:r>
      <w:bookmarkStart w:id="3575" w:name="DBG2677"/>
      <w:bookmarkEnd w:id="3575"/>
    </w:p>
    <w:p w14:paraId="140B80B8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E4067B" w14:paraId="0170E991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1855BFC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76" w:name="DBG2678"/>
            <w:bookmarkStart w:id="3577" w:name="DBG2679"/>
            <w:bookmarkEnd w:id="3576"/>
            <w:bookmarkEnd w:id="357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ABF4B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578" w:name="DBG2680"/>
            <w:bookmarkEnd w:id="357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D7D0C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579" w:name="DBG2681"/>
            <w:bookmarkEnd w:id="3579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E4067B" w14:paraId="1B90C80A" w14:textId="77777777">
        <w:trPr>
          <w:ins w:id="3580" w:author="Charles" w:date="2013-01-01T09:56:00Z"/>
        </w:trPr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63BD048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581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  <w:bookmarkStart w:id="3582" w:name="DBG2682"/>
            <w:bookmarkEnd w:id="358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640A0F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583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2C44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ins w:id="3584" w:author="Charles" w:date="2013-01-01T09:56:00Z"/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3585" w:name="DBG2683"/>
            <w:bookmarkEnd w:id="3585"/>
            <w:ins w:id="3586" w:author="Charles" w:date="2013-01-01T09:56:00Z">
              <w:r>
                <w:rPr>
                  <w:rFonts w:ascii="Arial" w:hAnsi="Arial" w:cs="Arial"/>
                  <w:b/>
                  <w:bCs/>
                  <w:i/>
                  <w:iCs/>
                  <w:color w:val="000000"/>
                  <w:sz w:val="16"/>
                  <w:szCs w:val="16"/>
                </w:rPr>
                <w:t>(restated)</w:t>
              </w:r>
            </w:ins>
          </w:p>
        </w:tc>
      </w:tr>
      <w:tr w:rsidR="00E4067B" w14:paraId="4C090D49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1C56DEDC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587" w:name="DBG2684"/>
            <w:bookmarkEnd w:id="358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B04C6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588" w:name="DBG2685"/>
            <w:bookmarkEnd w:id="3588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6EF06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589" w:name="DBG2686"/>
            <w:bookmarkEnd w:id="3589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E4067B" w14:paraId="2DBD90DC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124F850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90" w:name="DBG2687"/>
            <w:bookmarkStart w:id="3591" w:name="DBG2688"/>
            <w:bookmarkEnd w:id="3590"/>
            <w:bookmarkEnd w:id="3591"/>
            <w:r>
              <w:rPr>
                <w:rFonts w:ascii="Times New Roman" w:hAnsi="Times New Roman" w:cs="Times New Roman"/>
                <w:color w:val="000000"/>
              </w:rPr>
              <w:t>Profit for the financial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AE6F40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92" w:name="DBG2689"/>
            <w:bookmarkStart w:id="3593" w:name="DD311"/>
            <w:bookmarkEnd w:id="3592"/>
            <w:bookmarkEnd w:id="359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1,416,474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EEB5B4" w14:textId="63E6C14D" w:rsidR="00E4067B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94" w:name="DBG2690"/>
            <w:bookmarkStart w:id="3595" w:name="DD312"/>
            <w:bookmarkEnd w:id="3594"/>
            <w:bookmarkEnd w:id="3595"/>
            <w:del w:id="3596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delText>899,585</w:delText>
              </w:r>
            </w:del>
            <w:ins w:id="3597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</w:rPr>
                <w:t>3,134,152</w:t>
              </w:r>
            </w:ins>
          </w:p>
        </w:tc>
      </w:tr>
      <w:tr w:rsidR="00E4067B" w14:paraId="41583443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C6B12E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98" w:name="DBG2691"/>
            <w:bookmarkStart w:id="3599" w:name="DBG2692"/>
            <w:bookmarkEnd w:id="3598"/>
            <w:bookmarkEnd w:id="3599"/>
            <w:r>
              <w:rPr>
                <w:rFonts w:ascii="Times New Roman" w:hAnsi="Times New Roman" w:cs="Times New Roman"/>
                <w:color w:val="000000"/>
              </w:rPr>
              <w:t>Equity dividends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1E11F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600" w:name="DBG2693"/>
            <w:bookmarkStart w:id="3601" w:name="DD313"/>
            <w:bookmarkEnd w:id="3600"/>
            <w:bookmarkEnd w:id="360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(700,000)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E61FA1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02" w:name="DBG2694"/>
            <w:bookmarkStart w:id="3603" w:name="DD314"/>
            <w:bookmarkEnd w:id="3602"/>
            <w:bookmarkEnd w:id="3603"/>
            <w:r>
              <w:rPr>
                <w:rFonts w:ascii="Times New Roman" w:hAnsi="Times New Roman" w:cs="Times New Roman"/>
                <w:color w:val="000000"/>
              </w:rPr>
              <w:t>(1,000,000)</w:t>
            </w:r>
          </w:p>
        </w:tc>
      </w:tr>
      <w:tr w:rsidR="00E4067B" w14:paraId="0C8560A2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6FD9C0D5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C7AB0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A25B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749398B6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73D8CC17" w14:textId="269290D9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04" w:name="DBG2695"/>
            <w:bookmarkStart w:id="3605" w:name="DBG2696"/>
            <w:bookmarkEnd w:id="3604"/>
            <w:bookmarkEnd w:id="3605"/>
            <w:r>
              <w:rPr>
                <w:rFonts w:ascii="Times New Roman" w:hAnsi="Times New Roman" w:cs="Times New Roman"/>
                <w:color w:val="000000"/>
              </w:rPr>
              <w:t>Net addition</w:t>
            </w:r>
            <w:del w:id="3606" w:author="Charles" w:date="2013-01-01T09:56:00Z">
              <w:r w:rsidR="003073E6">
                <w:rPr>
                  <w:rFonts w:ascii="Times New Roman" w:hAnsi="Times New Roman" w:cs="Times New Roman"/>
                  <w:color w:val="000000"/>
                </w:rPr>
                <w:delText>/(reduction)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 to shareholders' funds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A72C2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607" w:name="DBG2697"/>
            <w:bookmarkStart w:id="3608" w:name="DD315"/>
            <w:bookmarkEnd w:id="3607"/>
            <w:bookmarkEnd w:id="360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716,474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B1659B" w14:textId="5FCBA18F" w:rsidR="00E4067B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09" w:name="DBG2698"/>
            <w:bookmarkStart w:id="3610" w:name="DD316"/>
            <w:bookmarkEnd w:id="3609"/>
            <w:bookmarkEnd w:id="3610"/>
            <w:del w:id="3611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delText>(100,415)</w:delText>
              </w:r>
            </w:del>
            <w:ins w:id="3612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</w:rPr>
                <w:t>2,134,152</w:t>
              </w:r>
            </w:ins>
          </w:p>
        </w:tc>
      </w:tr>
      <w:tr w:rsidR="00E4067B" w14:paraId="1CBE14CD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D56812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13" w:name="DBG2699"/>
            <w:bookmarkStart w:id="3614" w:name="DBG2700"/>
            <w:bookmarkEnd w:id="3613"/>
            <w:bookmarkEnd w:id="3614"/>
            <w:r>
              <w:rPr>
                <w:rFonts w:ascii="Times New Roman" w:hAnsi="Times New Roman" w:cs="Times New Roman"/>
                <w:color w:val="000000"/>
              </w:rPr>
              <w:t>Opening shareholders' funds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61C9F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615" w:name="DBG2701"/>
            <w:bookmarkStart w:id="3616" w:name="DD317"/>
            <w:bookmarkEnd w:id="3615"/>
            <w:bookmarkEnd w:id="361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4,271,732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A4DCF9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17" w:name="DBG2702"/>
            <w:bookmarkStart w:id="3618" w:name="DD318"/>
            <w:bookmarkEnd w:id="3617"/>
            <w:bookmarkEnd w:id="3618"/>
            <w:r>
              <w:rPr>
                <w:rFonts w:ascii="Times New Roman" w:hAnsi="Times New Roman" w:cs="Times New Roman"/>
                <w:color w:val="000000"/>
              </w:rPr>
              <w:t>4,372,147</w:t>
            </w:r>
          </w:p>
        </w:tc>
      </w:tr>
      <w:tr w:rsidR="00E4067B" w14:paraId="1D6C435E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4330B5D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DE4B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FCC70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7190F643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D612F3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19" w:name="DBG2703"/>
            <w:bookmarkStart w:id="3620" w:name="DBG2704"/>
            <w:bookmarkEnd w:id="3619"/>
            <w:bookmarkEnd w:id="3620"/>
            <w:r>
              <w:rPr>
                <w:rFonts w:ascii="Times New Roman" w:hAnsi="Times New Roman" w:cs="Times New Roman"/>
                <w:color w:val="000000"/>
              </w:rPr>
              <w:t>Closing shareholders' funds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5DF293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621" w:name="DBG2705"/>
            <w:bookmarkStart w:id="3622" w:name="DD319"/>
            <w:bookmarkEnd w:id="3621"/>
            <w:bookmarkEnd w:id="362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4,988,206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2FF32D" w14:textId="2201C4CA" w:rsidR="00E4067B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23" w:name="DBG2706"/>
            <w:bookmarkStart w:id="3624" w:name="DD320"/>
            <w:bookmarkEnd w:id="3623"/>
            <w:bookmarkEnd w:id="3624"/>
            <w:del w:id="3625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delText>4,271,732</w:delText>
              </w:r>
            </w:del>
            <w:ins w:id="3626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</w:rPr>
                <w:t>6,506,299</w:t>
              </w:r>
            </w:ins>
          </w:p>
        </w:tc>
      </w:tr>
      <w:tr w:rsidR="00E4067B" w14:paraId="18E9F28A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61445E46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19FE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BF95FD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620A53A0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E4067B">
          <w:headerReference w:type="default" r:id="rId80"/>
          <w:footerReference w:type="default" r:id="rId81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41370382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68E58A8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645" w:name="DBG2725"/>
      <w:bookmarkEnd w:id="3645"/>
      <w:r>
        <w:rPr>
          <w:rFonts w:ascii="Arial" w:hAnsi="Arial" w:cs="Arial"/>
          <w:b/>
          <w:bCs/>
          <w:color w:val="000000"/>
        </w:rPr>
        <w:t>22.</w:t>
      </w:r>
      <w:r>
        <w:rPr>
          <w:rFonts w:ascii="Times New Roman" w:hAnsi="Times New Roman" w:cs="Times New Roman"/>
          <w:color w:val="000000"/>
        </w:rPr>
        <w:tab/>
      </w:r>
      <w:bookmarkStart w:id="3646" w:name="DBG2726"/>
      <w:bookmarkEnd w:id="3646"/>
      <w:r>
        <w:rPr>
          <w:rFonts w:ascii="Times New Roman" w:hAnsi="Times New Roman" w:cs="Times New Roman"/>
          <w:b/>
          <w:bCs/>
          <w:color w:val="000000"/>
        </w:rPr>
        <w:t>NOTES TO THE CASH FLOW STATEMENT</w:t>
      </w:r>
      <w:bookmarkStart w:id="3647" w:name="DBG2727"/>
      <w:bookmarkEnd w:id="3647"/>
    </w:p>
    <w:p w14:paraId="4DEC1B58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5E1D19D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648" w:name="DBG2728"/>
      <w:bookmarkEnd w:id="3648"/>
      <w:r>
        <w:rPr>
          <w:rFonts w:ascii="Times New Roman" w:hAnsi="Times New Roman" w:cs="Times New Roman"/>
          <w:b/>
          <w:bCs/>
          <w:color w:val="000000"/>
        </w:rPr>
        <w:t>RECONCILIATION OF OPERATING PROFIT TO NET CASH INFLOW/(OUTFLOW)</w:t>
      </w:r>
      <w:bookmarkStart w:id="3649" w:name="DBG2729"/>
      <w:bookmarkEnd w:id="3649"/>
    </w:p>
    <w:p w14:paraId="73335B49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650" w:name="DBG2730"/>
      <w:bookmarkEnd w:id="3650"/>
      <w:r>
        <w:rPr>
          <w:rFonts w:ascii="Times New Roman" w:hAnsi="Times New Roman" w:cs="Times New Roman"/>
          <w:b/>
          <w:bCs/>
          <w:color w:val="000000"/>
        </w:rPr>
        <w:t>FROM OPERATING ACTIVITIES</w:t>
      </w:r>
      <w:bookmarkStart w:id="3651" w:name="DBG2731"/>
      <w:bookmarkEnd w:id="3651"/>
    </w:p>
    <w:p w14:paraId="1441E4E7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E4067B" w14:paraId="2218A5D6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3EF71C41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52" w:name="DBG2732"/>
            <w:bookmarkStart w:id="3653" w:name="DBG2733"/>
            <w:bookmarkEnd w:id="3652"/>
            <w:bookmarkEnd w:id="365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03B52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654" w:name="DBG2734"/>
            <w:bookmarkEnd w:id="365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9038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655" w:name="DBG2735"/>
            <w:bookmarkEnd w:id="3655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E4067B" w14:paraId="62C80112" w14:textId="77777777">
        <w:trPr>
          <w:ins w:id="3656" w:author="Charles" w:date="2013-01-01T09:56:00Z"/>
        </w:trPr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269ED624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657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  <w:bookmarkStart w:id="3658" w:name="DBG2736"/>
            <w:bookmarkEnd w:id="365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89DCEC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659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D2C4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ins w:id="3660" w:author="Charles" w:date="2013-01-01T09:56:00Z"/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3661" w:name="DBG2737"/>
            <w:bookmarkEnd w:id="3661"/>
            <w:ins w:id="3662" w:author="Charles" w:date="2013-01-01T09:56:00Z">
              <w:r>
                <w:rPr>
                  <w:rFonts w:ascii="Arial" w:hAnsi="Arial" w:cs="Arial"/>
                  <w:b/>
                  <w:bCs/>
                  <w:i/>
                  <w:iCs/>
                  <w:color w:val="000000"/>
                  <w:sz w:val="16"/>
                  <w:szCs w:val="16"/>
                </w:rPr>
                <w:t>(restated)</w:t>
              </w:r>
            </w:ins>
          </w:p>
        </w:tc>
      </w:tr>
      <w:tr w:rsidR="00E4067B" w14:paraId="7B46293D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2DDDFD9C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663" w:name="DBG2738"/>
            <w:bookmarkEnd w:id="366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571CF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664" w:name="DBG2739"/>
            <w:bookmarkEnd w:id="366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00158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665" w:name="DBG2740"/>
            <w:bookmarkEnd w:id="366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E4067B" w14:paraId="6446EBDF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4DA9038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66" w:name="DBG2741"/>
            <w:bookmarkStart w:id="3667" w:name="DBG2742"/>
            <w:bookmarkEnd w:id="3666"/>
            <w:bookmarkEnd w:id="3667"/>
            <w:r>
              <w:rPr>
                <w:rFonts w:ascii="Times New Roman" w:hAnsi="Times New Roman" w:cs="Times New Roman"/>
                <w:color w:val="000000"/>
              </w:rPr>
              <w:t>Operating profit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8DC02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668" w:name="DBG2743"/>
            <w:bookmarkStart w:id="3669" w:name="DD321"/>
            <w:bookmarkEnd w:id="3668"/>
            <w:bookmarkEnd w:id="366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1,709,673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D18A2" w14:textId="38E74B0E" w:rsidR="00E4067B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70" w:name="DBG2744"/>
            <w:bookmarkStart w:id="3671" w:name="DD322"/>
            <w:bookmarkEnd w:id="3670"/>
            <w:bookmarkEnd w:id="3671"/>
            <w:del w:id="3672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delText>1,352,058</w:delText>
              </w:r>
            </w:del>
            <w:ins w:id="3673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</w:rPr>
                <w:t>3,586,625</w:t>
              </w:r>
            </w:ins>
          </w:p>
        </w:tc>
      </w:tr>
      <w:tr w:rsidR="00E4067B" w14:paraId="26D1CCAB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0FD3AED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74" w:name="DBG2745"/>
            <w:bookmarkStart w:id="3675" w:name="DBG2746"/>
            <w:bookmarkEnd w:id="3674"/>
            <w:bookmarkEnd w:id="3675"/>
            <w:r>
              <w:rPr>
                <w:rFonts w:ascii="Times New Roman" w:hAnsi="Times New Roman" w:cs="Times New Roman"/>
                <w:color w:val="000000"/>
              </w:rPr>
              <w:t>Amortisation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840DB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676" w:name="DBG2747"/>
            <w:bookmarkStart w:id="3677" w:name="DD323"/>
            <w:bookmarkEnd w:id="3676"/>
            <w:bookmarkEnd w:id="367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40,140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CF2F7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78" w:name="DBG2748"/>
            <w:bookmarkStart w:id="3679" w:name="DD324"/>
            <w:bookmarkEnd w:id="3678"/>
            <w:bookmarkEnd w:id="3679"/>
            <w:r>
              <w:rPr>
                <w:rFonts w:ascii="Times New Roman" w:hAnsi="Times New Roman" w:cs="Times New Roman"/>
                <w:color w:val="000000"/>
              </w:rPr>
              <w:t>40,000</w:t>
            </w:r>
          </w:p>
        </w:tc>
      </w:tr>
      <w:tr w:rsidR="00E4067B" w14:paraId="66DD2FFC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9A574E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80" w:name="DBG2749"/>
            <w:bookmarkStart w:id="3681" w:name="DBG2750"/>
            <w:bookmarkEnd w:id="3680"/>
            <w:bookmarkEnd w:id="3681"/>
            <w:r>
              <w:rPr>
                <w:rFonts w:ascii="Times New Roman" w:hAnsi="Times New Roman" w:cs="Times New Roman"/>
                <w:color w:val="000000"/>
              </w:rPr>
              <w:t>Depreciation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832913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682" w:name="DBG2751"/>
            <w:bookmarkStart w:id="3683" w:name="DD325"/>
            <w:bookmarkEnd w:id="3682"/>
            <w:bookmarkEnd w:id="368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446,702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CB7F3E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84" w:name="DBG2752"/>
            <w:bookmarkStart w:id="3685" w:name="DD326"/>
            <w:bookmarkEnd w:id="3684"/>
            <w:bookmarkEnd w:id="3685"/>
            <w:r>
              <w:rPr>
                <w:rFonts w:ascii="Times New Roman" w:hAnsi="Times New Roman" w:cs="Times New Roman"/>
                <w:color w:val="000000"/>
              </w:rPr>
              <w:t>444,000</w:t>
            </w:r>
          </w:p>
        </w:tc>
      </w:tr>
      <w:tr w:rsidR="00E4067B" w14:paraId="60CB817F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4E86B4C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86" w:name="DBG2753"/>
            <w:bookmarkStart w:id="3687" w:name="DBG2754"/>
            <w:bookmarkEnd w:id="3686"/>
            <w:bookmarkEnd w:id="3687"/>
            <w:r>
              <w:rPr>
                <w:rFonts w:ascii="Times New Roman" w:hAnsi="Times New Roman" w:cs="Times New Roman"/>
                <w:color w:val="000000"/>
              </w:rPr>
              <w:t>Profit on disposal of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D33002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688" w:name="DBG2755"/>
            <w:bookmarkStart w:id="3689" w:name="DD327"/>
            <w:bookmarkEnd w:id="3688"/>
            <w:bookmarkEnd w:id="36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(9,596)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E58927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90" w:name="DBG2756"/>
            <w:bookmarkStart w:id="3691" w:name="DD328"/>
            <w:bookmarkEnd w:id="3690"/>
            <w:bookmarkEnd w:id="3691"/>
            <w:r>
              <w:rPr>
                <w:rFonts w:ascii="Times New Roman" w:hAnsi="Times New Roman" w:cs="Times New Roman"/>
                <w:color w:val="000000"/>
              </w:rPr>
              <w:t>(2,108)</w:t>
            </w:r>
          </w:p>
        </w:tc>
      </w:tr>
      <w:tr w:rsidR="00E4067B" w14:paraId="348AECDD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7A33C74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92" w:name="DBG2757"/>
            <w:bookmarkStart w:id="3693" w:name="DBG2758"/>
            <w:bookmarkEnd w:id="3692"/>
            <w:bookmarkEnd w:id="3693"/>
            <w:r>
              <w:rPr>
                <w:rFonts w:ascii="Times New Roman" w:hAnsi="Times New Roman" w:cs="Times New Roman"/>
                <w:color w:val="000000"/>
              </w:rPr>
              <w:t>Decrease/(increase) in stocks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716023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694" w:name="DBG2759"/>
            <w:bookmarkStart w:id="3695" w:name="DD329"/>
            <w:bookmarkEnd w:id="3694"/>
            <w:bookmarkEnd w:id="369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215,725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81FB1A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96" w:name="DBG2760"/>
            <w:bookmarkStart w:id="3697" w:name="DD330"/>
            <w:bookmarkEnd w:id="3696"/>
            <w:bookmarkEnd w:id="3697"/>
            <w:r>
              <w:rPr>
                <w:rFonts w:ascii="Times New Roman" w:hAnsi="Times New Roman" w:cs="Times New Roman"/>
                <w:color w:val="000000"/>
              </w:rPr>
              <w:t>(2,410,817)</w:t>
            </w:r>
          </w:p>
        </w:tc>
      </w:tr>
      <w:tr w:rsidR="00E4067B" w14:paraId="33503B49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0AD9AA6" w14:textId="1C37317A" w:rsidR="00E4067B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98" w:name="DBG2761"/>
            <w:bookmarkStart w:id="3699" w:name="DBG2762"/>
            <w:bookmarkEnd w:id="3698"/>
            <w:bookmarkEnd w:id="3699"/>
            <w:del w:id="3700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delText>Increase</w:delText>
              </w:r>
            </w:del>
            <w:ins w:id="3701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</w:rPr>
                <w:t>Decrease/(increase)</w:t>
              </w:r>
            </w:ins>
            <w:r w:rsidR="00AA19E8">
              <w:rPr>
                <w:rFonts w:ascii="Times New Roman" w:hAnsi="Times New Roman" w:cs="Times New Roman"/>
                <w:color w:val="000000"/>
              </w:rPr>
              <w:t xml:space="preserve"> in debtors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12AD45" w14:textId="08333D9E" w:rsidR="00E4067B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702" w:name="DBG2763"/>
            <w:bookmarkStart w:id="3703" w:name="DD331"/>
            <w:bookmarkEnd w:id="3702"/>
            <w:bookmarkEnd w:id="3703"/>
            <w:del w:id="3704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delText>(</w:delText>
              </w:r>
            </w:del>
            <w:r w:rsidR="00AA19E8">
              <w:rPr>
                <w:rFonts w:ascii="Times New Roman" w:hAnsi="Times New Roman" w:cs="Times New Roman"/>
                <w:b/>
                <w:bCs/>
                <w:color w:val="000000"/>
              </w:rPr>
              <w:t>1,</w:t>
            </w:r>
            <w:del w:id="3705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delText>136,950)</w:delText>
              </w:r>
            </w:del>
            <w:ins w:id="3706" w:author="Charles" w:date="2013-01-01T09:56:00Z">
              <w:r w:rsidR="00AA19E8">
                <w:rPr>
                  <w:rFonts w:ascii="Times New Roman" w:hAnsi="Times New Roman" w:cs="Times New Roman"/>
                  <w:b/>
                  <w:bCs/>
                  <w:color w:val="000000"/>
                </w:rPr>
                <w:t>097,617</w:t>
              </w:r>
            </w:ins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DF72C" w14:textId="30CF7C04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07" w:name="DBG2764"/>
            <w:bookmarkStart w:id="3708" w:name="DD332"/>
            <w:bookmarkEnd w:id="3707"/>
            <w:bookmarkEnd w:id="3708"/>
            <w:r>
              <w:rPr>
                <w:rFonts w:ascii="Times New Roman" w:hAnsi="Times New Roman" w:cs="Times New Roman"/>
                <w:color w:val="000000"/>
              </w:rPr>
              <w:t>(</w:t>
            </w:r>
            <w:del w:id="3709" w:author="Charles" w:date="2013-01-01T09:56:00Z">
              <w:r w:rsidR="003073E6">
                <w:rPr>
                  <w:rFonts w:ascii="Times New Roman" w:hAnsi="Times New Roman" w:cs="Times New Roman"/>
                  <w:color w:val="000000"/>
                </w:rPr>
                <w:delText>3,385,253</w:delText>
              </w:r>
            </w:del>
            <w:ins w:id="3710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t>5,619,820</w:t>
              </w:r>
            </w:ins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E4067B" w14:paraId="11F42A2E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27FF335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11" w:name="DBG2765"/>
            <w:bookmarkStart w:id="3712" w:name="DBG2766"/>
            <w:bookmarkEnd w:id="3711"/>
            <w:bookmarkEnd w:id="3712"/>
            <w:r>
              <w:rPr>
                <w:rFonts w:ascii="Times New Roman" w:hAnsi="Times New Roman" w:cs="Times New Roman"/>
                <w:color w:val="000000"/>
              </w:rPr>
              <w:t>Increase in creditors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25A72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713" w:name="DBG2767"/>
            <w:bookmarkStart w:id="3714" w:name="DD333"/>
            <w:bookmarkEnd w:id="3713"/>
            <w:bookmarkEnd w:id="371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226,023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346ADB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15" w:name="DBG2768"/>
            <w:bookmarkStart w:id="3716" w:name="DD334"/>
            <w:bookmarkEnd w:id="3715"/>
            <w:bookmarkEnd w:id="3716"/>
            <w:r>
              <w:rPr>
                <w:rFonts w:ascii="Times New Roman" w:hAnsi="Times New Roman" w:cs="Times New Roman"/>
                <w:color w:val="000000"/>
              </w:rPr>
              <w:t>3,784,394</w:t>
            </w:r>
          </w:p>
        </w:tc>
      </w:tr>
      <w:tr w:rsidR="00E4067B" w14:paraId="59AD3C1A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F02D949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56B6A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AA55E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49C4C845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65E7A77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17" w:name="DBG2769"/>
            <w:bookmarkStart w:id="3718" w:name="DBG2770"/>
            <w:bookmarkEnd w:id="3717"/>
            <w:bookmarkEnd w:id="3718"/>
            <w:r>
              <w:rPr>
                <w:rFonts w:ascii="Times New Roman" w:hAnsi="Times New Roman" w:cs="Times New Roman"/>
                <w:color w:val="000000"/>
              </w:rPr>
              <w:t>Net cash inflow/(outflow) from operating activities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101092" w14:textId="22D55FF9" w:rsidR="00E4067B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719" w:name="DBG2771"/>
            <w:bookmarkStart w:id="3720" w:name="DD335"/>
            <w:bookmarkEnd w:id="3719"/>
            <w:bookmarkEnd w:id="3720"/>
            <w:del w:id="3721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delText>1,491,717</w:delText>
              </w:r>
            </w:del>
            <w:ins w:id="3722" w:author="Charles" w:date="2013-01-01T09:56:00Z">
              <w:r w:rsidR="00AA19E8">
                <w:rPr>
                  <w:rFonts w:ascii="Times New Roman" w:hAnsi="Times New Roman" w:cs="Times New Roman"/>
                  <w:b/>
                  <w:bCs/>
                  <w:color w:val="000000"/>
                </w:rPr>
                <w:t>3,726,284</w:t>
              </w:r>
            </w:ins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85515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23" w:name="DBG2772"/>
            <w:bookmarkStart w:id="3724" w:name="DD336"/>
            <w:bookmarkEnd w:id="3723"/>
            <w:bookmarkEnd w:id="3724"/>
            <w:r>
              <w:rPr>
                <w:rFonts w:ascii="Times New Roman" w:hAnsi="Times New Roman" w:cs="Times New Roman"/>
                <w:color w:val="000000"/>
              </w:rPr>
              <w:t>(177,726)</w:t>
            </w:r>
          </w:p>
        </w:tc>
      </w:tr>
      <w:tr w:rsidR="00E4067B" w14:paraId="32F44ABB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1D43CE0B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4440B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7328E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60E3BF99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C3A3E5B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725" w:name="DBG2773"/>
      <w:bookmarkEnd w:id="3725"/>
      <w:r>
        <w:rPr>
          <w:rFonts w:ascii="Times New Roman" w:hAnsi="Times New Roman" w:cs="Times New Roman"/>
          <w:b/>
          <w:bCs/>
          <w:color w:val="000000"/>
        </w:rPr>
        <w:t>RETURNS ON INVESTMENTS AND SERVICING OF FINANCE</w:t>
      </w:r>
      <w:bookmarkStart w:id="3726" w:name="DBG2774"/>
      <w:bookmarkEnd w:id="3726"/>
    </w:p>
    <w:p w14:paraId="0176E082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E4067B" w14:paraId="33BDDC51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488F9E96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27" w:name="DBG2775"/>
            <w:bookmarkStart w:id="3728" w:name="DBG2776"/>
            <w:bookmarkEnd w:id="3727"/>
            <w:bookmarkEnd w:id="372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C3C5A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729" w:name="DBG2777"/>
            <w:bookmarkEnd w:id="372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82387D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730" w:name="DBG2778"/>
            <w:bookmarkEnd w:id="3730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E4067B" w14:paraId="36D99E8E" w14:textId="77777777">
        <w:trPr>
          <w:ins w:id="3731" w:author="Charles" w:date="2013-01-01T09:56:00Z"/>
        </w:trPr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15B9DF27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732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  <w:bookmarkStart w:id="3733" w:name="DBG2779"/>
            <w:bookmarkEnd w:id="373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B298D6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734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9E100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ins w:id="3735" w:author="Charles" w:date="2013-01-01T09:56:00Z"/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3736" w:name="DBG2780"/>
            <w:bookmarkEnd w:id="3736"/>
            <w:ins w:id="3737" w:author="Charles" w:date="2013-01-01T09:56:00Z">
              <w:r>
                <w:rPr>
                  <w:rFonts w:ascii="Arial" w:hAnsi="Arial" w:cs="Arial"/>
                  <w:b/>
                  <w:bCs/>
                  <w:i/>
                  <w:iCs/>
                  <w:color w:val="000000"/>
                  <w:sz w:val="16"/>
                  <w:szCs w:val="16"/>
                </w:rPr>
                <w:t>(restated)</w:t>
              </w:r>
            </w:ins>
          </w:p>
        </w:tc>
      </w:tr>
      <w:tr w:rsidR="00E4067B" w14:paraId="71E81B5D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5A48866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738" w:name="DBG2781"/>
            <w:bookmarkEnd w:id="373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1909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739" w:name="DBG2782"/>
            <w:bookmarkEnd w:id="3739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4BB0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740" w:name="DBG2783"/>
            <w:bookmarkEnd w:id="374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E4067B" w14:paraId="21889438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706EA97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41" w:name="DBG2784"/>
            <w:bookmarkStart w:id="3742" w:name="DBG2785"/>
            <w:bookmarkEnd w:id="3741"/>
            <w:bookmarkEnd w:id="3742"/>
            <w:r>
              <w:rPr>
                <w:rFonts w:ascii="Times New Roman" w:hAnsi="Times New Roman" w:cs="Times New Roman"/>
                <w:color w:val="000000"/>
              </w:rPr>
              <w:t>Interest received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68C6B2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743" w:name="DBG2786"/>
            <w:bookmarkStart w:id="3744" w:name="DD337"/>
            <w:bookmarkEnd w:id="3743"/>
            <w:bookmarkEnd w:id="374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9B93F9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45" w:name="DBG2787"/>
            <w:bookmarkStart w:id="3746" w:name="DD338"/>
            <w:bookmarkEnd w:id="3745"/>
            <w:bookmarkEnd w:id="3746"/>
            <w:r>
              <w:rPr>
                <w:rFonts w:ascii="Times New Roman" w:hAnsi="Times New Roman" w:cs="Times New Roman"/>
                <w:color w:val="000000"/>
              </w:rPr>
              <w:t>1,876</w:t>
            </w:r>
          </w:p>
        </w:tc>
      </w:tr>
      <w:tr w:rsidR="00E4067B" w14:paraId="65495122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0FAAFD3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47" w:name="DBG2788"/>
            <w:bookmarkStart w:id="3748" w:name="DBG2789"/>
            <w:bookmarkEnd w:id="3747"/>
            <w:bookmarkEnd w:id="3748"/>
            <w:r>
              <w:rPr>
                <w:rFonts w:ascii="Times New Roman" w:hAnsi="Times New Roman" w:cs="Times New Roman"/>
                <w:color w:val="000000"/>
              </w:rPr>
              <w:t>Interest paid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C1DF48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749" w:name="DBG2790"/>
            <w:bookmarkStart w:id="3750" w:name="DD339"/>
            <w:bookmarkEnd w:id="3749"/>
            <w:bookmarkEnd w:id="375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(23,386)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9FA9FF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51" w:name="DBG2791"/>
            <w:bookmarkStart w:id="3752" w:name="DD340"/>
            <w:bookmarkEnd w:id="3751"/>
            <w:bookmarkEnd w:id="3752"/>
            <w:r>
              <w:rPr>
                <w:rFonts w:ascii="Times New Roman" w:hAnsi="Times New Roman" w:cs="Times New Roman"/>
                <w:color w:val="000000"/>
              </w:rPr>
              <w:t>(49,178)</w:t>
            </w:r>
          </w:p>
        </w:tc>
      </w:tr>
      <w:tr w:rsidR="00E4067B" w14:paraId="152E909C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48BA79B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53" w:name="DBG2792"/>
            <w:bookmarkStart w:id="3754" w:name="DBG2793"/>
            <w:bookmarkEnd w:id="3753"/>
            <w:bookmarkEnd w:id="3754"/>
            <w:r>
              <w:rPr>
                <w:rFonts w:ascii="Times New Roman" w:hAnsi="Times New Roman" w:cs="Times New Roman"/>
                <w:color w:val="000000"/>
              </w:rPr>
              <w:t>Interest element of finance leases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DC4A28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755" w:name="DBG2794"/>
            <w:bookmarkStart w:id="3756" w:name="DD341"/>
            <w:bookmarkEnd w:id="3755"/>
            <w:bookmarkEnd w:id="375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(57,763)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15B0DC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57" w:name="DBG2795"/>
            <w:bookmarkStart w:id="3758" w:name="DD342"/>
            <w:bookmarkEnd w:id="3757"/>
            <w:bookmarkEnd w:id="3758"/>
            <w:r>
              <w:rPr>
                <w:rFonts w:ascii="Times New Roman" w:hAnsi="Times New Roman" w:cs="Times New Roman"/>
                <w:color w:val="000000"/>
              </w:rPr>
              <w:t>(67,998)</w:t>
            </w:r>
          </w:p>
        </w:tc>
      </w:tr>
      <w:tr w:rsidR="00E4067B" w14:paraId="5F9F0E45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366E7C5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A564B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154FB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E4067B" w14:paraId="598FBC1A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73F3462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59" w:name="DBG2796"/>
            <w:bookmarkStart w:id="3760" w:name="DBG2797"/>
            <w:bookmarkEnd w:id="3759"/>
            <w:bookmarkEnd w:id="3760"/>
            <w:r>
              <w:rPr>
                <w:rFonts w:ascii="Times New Roman" w:hAnsi="Times New Roman" w:cs="Times New Roman"/>
                <w:color w:val="000000"/>
              </w:rPr>
              <w:t>Net cash outflow from returns on investments and servicing of finance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D7453F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761" w:name="DBG2798"/>
            <w:bookmarkStart w:id="3762" w:name="DD343"/>
            <w:bookmarkEnd w:id="3761"/>
            <w:bookmarkEnd w:id="376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(80,777)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885E20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63" w:name="DBG2799"/>
            <w:bookmarkStart w:id="3764" w:name="DD344"/>
            <w:bookmarkEnd w:id="3763"/>
            <w:bookmarkEnd w:id="3764"/>
            <w:r>
              <w:rPr>
                <w:rFonts w:ascii="Times New Roman" w:hAnsi="Times New Roman" w:cs="Times New Roman"/>
                <w:color w:val="000000"/>
              </w:rPr>
              <w:t>(115,300)</w:t>
            </w:r>
          </w:p>
        </w:tc>
      </w:tr>
      <w:tr w:rsidR="00E4067B" w14:paraId="1D29D535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7A302069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85CB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E9F35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14:paraId="68E5225A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963B734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765" w:name="DBG2800"/>
      <w:bookmarkEnd w:id="3765"/>
      <w:r>
        <w:rPr>
          <w:rFonts w:ascii="Times New Roman" w:hAnsi="Times New Roman" w:cs="Times New Roman"/>
          <w:b/>
          <w:bCs/>
          <w:color w:val="000000"/>
        </w:rPr>
        <w:t>TAXATION</w:t>
      </w:r>
      <w:bookmarkStart w:id="3766" w:name="DBG2801"/>
      <w:bookmarkEnd w:id="3766"/>
    </w:p>
    <w:p w14:paraId="41781DEE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E4067B" w14:paraId="25F64283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38211DB6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67" w:name="DBG2802"/>
            <w:bookmarkStart w:id="3768" w:name="DBG2803"/>
            <w:bookmarkEnd w:id="3767"/>
            <w:bookmarkEnd w:id="376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7D985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769" w:name="DBG2804"/>
            <w:bookmarkEnd w:id="376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96D6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770" w:name="DBG2805"/>
            <w:bookmarkEnd w:id="3770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E4067B" w14:paraId="59ACD5C0" w14:textId="77777777">
        <w:trPr>
          <w:ins w:id="3771" w:author="Charles" w:date="2013-01-01T09:56:00Z"/>
        </w:trPr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7362635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772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  <w:bookmarkStart w:id="3773" w:name="DBG2806"/>
            <w:bookmarkEnd w:id="377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B0DCD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774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9D46A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ins w:id="3775" w:author="Charles" w:date="2013-01-01T09:56:00Z"/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3776" w:name="DBG2807"/>
            <w:bookmarkEnd w:id="3776"/>
            <w:ins w:id="3777" w:author="Charles" w:date="2013-01-01T09:56:00Z">
              <w:r>
                <w:rPr>
                  <w:rFonts w:ascii="Arial" w:hAnsi="Arial" w:cs="Arial"/>
                  <w:b/>
                  <w:bCs/>
                  <w:i/>
                  <w:iCs/>
                  <w:color w:val="000000"/>
                  <w:sz w:val="16"/>
                  <w:szCs w:val="16"/>
                </w:rPr>
                <w:t>(restated)</w:t>
              </w:r>
            </w:ins>
          </w:p>
        </w:tc>
      </w:tr>
      <w:tr w:rsidR="00E4067B" w14:paraId="26E539DF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6911977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778" w:name="DBG2808"/>
            <w:bookmarkEnd w:id="377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8AC79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779" w:name="DBG2809"/>
            <w:bookmarkEnd w:id="3779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7D22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780" w:name="DBG2810"/>
            <w:bookmarkEnd w:id="378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E4067B" w14:paraId="05D81544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42E9D97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81" w:name="DBG2811"/>
            <w:bookmarkStart w:id="3782" w:name="DBG2812"/>
            <w:bookmarkEnd w:id="3781"/>
            <w:bookmarkEnd w:id="3782"/>
            <w:r>
              <w:rPr>
                <w:rFonts w:ascii="Times New Roman" w:hAnsi="Times New Roman" w:cs="Times New Roman"/>
                <w:color w:val="000000"/>
              </w:rPr>
              <w:t>Taxation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4929BD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783" w:name="DBG2813"/>
            <w:bookmarkStart w:id="3784" w:name="DD345"/>
            <w:bookmarkEnd w:id="3783"/>
            <w:bookmarkEnd w:id="378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(165,982)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2FA46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85" w:name="DBG2814"/>
            <w:bookmarkStart w:id="3786" w:name="DD346"/>
            <w:bookmarkEnd w:id="3785"/>
            <w:bookmarkEnd w:id="3786"/>
            <w:r>
              <w:rPr>
                <w:rFonts w:ascii="Times New Roman" w:hAnsi="Times New Roman" w:cs="Times New Roman"/>
                <w:color w:val="000000"/>
              </w:rPr>
              <w:t>(249,500)</w:t>
            </w:r>
          </w:p>
        </w:tc>
      </w:tr>
      <w:tr w:rsidR="00E4067B" w14:paraId="37C82382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4DB49045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0F743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B4BD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14:paraId="14070DDE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DABB6BE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787" w:name="DBG2815"/>
      <w:bookmarkEnd w:id="3787"/>
      <w:r>
        <w:rPr>
          <w:rFonts w:ascii="Times New Roman" w:hAnsi="Times New Roman" w:cs="Times New Roman"/>
          <w:b/>
          <w:bCs/>
          <w:color w:val="000000"/>
        </w:rPr>
        <w:t>CAPITAL EXPENDITURE</w:t>
      </w:r>
      <w:bookmarkStart w:id="3788" w:name="DBG2816"/>
      <w:bookmarkEnd w:id="3788"/>
    </w:p>
    <w:p w14:paraId="6F8E8098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E4067B" w14:paraId="26AAC3B5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48E844E0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89" w:name="DBG2817"/>
            <w:bookmarkStart w:id="3790" w:name="DBG2818"/>
            <w:bookmarkEnd w:id="3789"/>
            <w:bookmarkEnd w:id="379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7106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791" w:name="DBG2819"/>
            <w:bookmarkEnd w:id="379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2C2C4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792" w:name="DBG2820"/>
            <w:bookmarkEnd w:id="3792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E4067B" w14:paraId="0808346D" w14:textId="77777777">
        <w:trPr>
          <w:ins w:id="3793" w:author="Charles" w:date="2013-01-01T09:56:00Z"/>
        </w:trPr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0022C78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794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  <w:bookmarkStart w:id="3795" w:name="DBG2821"/>
            <w:bookmarkEnd w:id="379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4D588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796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4A7F7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ins w:id="3797" w:author="Charles" w:date="2013-01-01T09:56:00Z"/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3798" w:name="DBG2822"/>
            <w:bookmarkEnd w:id="3798"/>
            <w:ins w:id="3799" w:author="Charles" w:date="2013-01-01T09:56:00Z">
              <w:r>
                <w:rPr>
                  <w:rFonts w:ascii="Arial" w:hAnsi="Arial" w:cs="Arial"/>
                  <w:b/>
                  <w:bCs/>
                  <w:i/>
                  <w:iCs/>
                  <w:color w:val="000000"/>
                  <w:sz w:val="16"/>
                  <w:szCs w:val="16"/>
                </w:rPr>
                <w:t>(restated)</w:t>
              </w:r>
            </w:ins>
          </w:p>
        </w:tc>
      </w:tr>
      <w:tr w:rsidR="00E4067B" w14:paraId="3D62FD07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3DCFDE50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800" w:name="DBG2823"/>
            <w:bookmarkEnd w:id="380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907D0D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801" w:name="DBG2824"/>
            <w:bookmarkEnd w:id="3801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1A3B5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802" w:name="DBG2825"/>
            <w:bookmarkEnd w:id="3802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E4067B" w14:paraId="67976B1C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1991C48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803" w:name="DBG2826"/>
            <w:bookmarkStart w:id="3804" w:name="DBG2827"/>
            <w:bookmarkEnd w:id="3803"/>
            <w:bookmarkEnd w:id="3804"/>
            <w:r>
              <w:rPr>
                <w:rFonts w:ascii="Times New Roman" w:hAnsi="Times New Roman" w:cs="Times New Roman"/>
                <w:color w:val="000000"/>
              </w:rPr>
              <w:t>Payments to acquire intangible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2CE708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805" w:name="DBG2828"/>
            <w:bookmarkStart w:id="3806" w:name="DD347"/>
            <w:bookmarkEnd w:id="3805"/>
            <w:bookmarkEnd w:id="380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(82,565)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7C0A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807" w:name="DBG2829"/>
            <w:bookmarkStart w:id="3808" w:name="DD348"/>
            <w:bookmarkEnd w:id="3807"/>
            <w:bookmarkEnd w:id="380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E4067B" w14:paraId="51047C98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36F50F3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809" w:name="DBG2830"/>
            <w:bookmarkStart w:id="3810" w:name="DBG2831"/>
            <w:bookmarkEnd w:id="3809"/>
            <w:bookmarkEnd w:id="3810"/>
            <w:r>
              <w:rPr>
                <w:rFonts w:ascii="Times New Roman" w:hAnsi="Times New Roman" w:cs="Times New Roman"/>
                <w:color w:val="000000"/>
              </w:rPr>
              <w:t>Payments to acquire tangible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55054B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811" w:name="DBG2832"/>
            <w:bookmarkStart w:id="3812" w:name="DD349"/>
            <w:bookmarkEnd w:id="3811"/>
            <w:bookmarkEnd w:id="381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(197,350)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B9126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813" w:name="DBG2833"/>
            <w:bookmarkStart w:id="3814" w:name="DD350"/>
            <w:bookmarkEnd w:id="3813"/>
            <w:bookmarkEnd w:id="381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E4067B" w14:paraId="0BA0A384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342CB85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815" w:name="DBG2834"/>
            <w:bookmarkStart w:id="3816" w:name="DBG2835"/>
            <w:bookmarkEnd w:id="3815"/>
            <w:bookmarkEnd w:id="3816"/>
            <w:r>
              <w:rPr>
                <w:rFonts w:ascii="Times New Roman" w:hAnsi="Times New Roman" w:cs="Times New Roman"/>
                <w:color w:val="000000"/>
              </w:rPr>
              <w:t>Receipts from sale of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A9F698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817" w:name="DBG2836"/>
            <w:bookmarkStart w:id="3818" w:name="DD351"/>
            <w:bookmarkEnd w:id="3817"/>
            <w:bookmarkEnd w:id="381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9,596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65F624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819" w:name="DBG2837"/>
            <w:bookmarkStart w:id="3820" w:name="DD352"/>
            <w:bookmarkEnd w:id="3819"/>
            <w:bookmarkEnd w:id="3820"/>
            <w:r>
              <w:rPr>
                <w:rFonts w:ascii="Times New Roman" w:hAnsi="Times New Roman" w:cs="Times New Roman"/>
                <w:color w:val="000000"/>
              </w:rPr>
              <w:t>2,108</w:t>
            </w:r>
          </w:p>
        </w:tc>
      </w:tr>
      <w:tr w:rsidR="00E4067B" w14:paraId="1FC10007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2CADA9A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52A6C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4760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E4067B" w14:paraId="2515BA6E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4A2ACE5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821" w:name="DBG2838"/>
            <w:bookmarkStart w:id="3822" w:name="DBG2839"/>
            <w:bookmarkEnd w:id="3821"/>
            <w:bookmarkEnd w:id="3822"/>
            <w:r>
              <w:rPr>
                <w:rFonts w:ascii="Times New Roman" w:hAnsi="Times New Roman" w:cs="Times New Roman"/>
                <w:color w:val="000000"/>
              </w:rPr>
              <w:t>Net cash (outflow)/inflow from capital expenditure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3A58C9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823" w:name="DBG2840"/>
            <w:bookmarkStart w:id="3824" w:name="DD353"/>
            <w:bookmarkEnd w:id="3823"/>
            <w:bookmarkEnd w:id="382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(270,319)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D02EB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825" w:name="DBG2841"/>
            <w:bookmarkStart w:id="3826" w:name="DD354"/>
            <w:bookmarkEnd w:id="3825"/>
            <w:bookmarkEnd w:id="3826"/>
            <w:r>
              <w:rPr>
                <w:rFonts w:ascii="Times New Roman" w:hAnsi="Times New Roman" w:cs="Times New Roman"/>
                <w:color w:val="000000"/>
              </w:rPr>
              <w:t>2,108</w:t>
            </w:r>
          </w:p>
        </w:tc>
      </w:tr>
      <w:tr w:rsidR="00E4067B" w14:paraId="70E57D20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4D9DC54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A550C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18363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14:paraId="2EFE32F5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E4067B">
          <w:headerReference w:type="default" r:id="rId82"/>
          <w:footerReference w:type="default" r:id="rId83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68F59DEB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1B83410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845" w:name="DBG2863"/>
      <w:bookmarkEnd w:id="3845"/>
      <w:r>
        <w:rPr>
          <w:rFonts w:ascii="Times New Roman" w:hAnsi="Times New Roman" w:cs="Times New Roman"/>
          <w:b/>
          <w:bCs/>
          <w:color w:val="000000"/>
        </w:rPr>
        <w:t>FINANCING</w:t>
      </w:r>
      <w:bookmarkStart w:id="3846" w:name="DBG2864"/>
      <w:bookmarkEnd w:id="3846"/>
    </w:p>
    <w:p w14:paraId="02B20EAD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E4067B" w14:paraId="34025603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03E9B38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847" w:name="DBG2865"/>
            <w:bookmarkStart w:id="3848" w:name="DBG2866"/>
            <w:bookmarkEnd w:id="3847"/>
            <w:bookmarkEnd w:id="384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A049D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849" w:name="DBG2867"/>
            <w:bookmarkEnd w:id="384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AFC41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850" w:name="DBG2868"/>
            <w:bookmarkEnd w:id="3850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E4067B" w14:paraId="537970C6" w14:textId="77777777">
        <w:trPr>
          <w:ins w:id="3851" w:author="Charles" w:date="2013-01-01T09:56:00Z"/>
        </w:trPr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58AA78A5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852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  <w:bookmarkStart w:id="3853" w:name="DBG2869"/>
            <w:bookmarkEnd w:id="385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33DB1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854" w:author="Charles" w:date="2013-01-01T09:56:00Z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C26A6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ins w:id="3855" w:author="Charles" w:date="2013-01-01T09:56:00Z"/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3856" w:name="DBG2870"/>
            <w:bookmarkEnd w:id="3856"/>
            <w:ins w:id="3857" w:author="Charles" w:date="2013-01-01T09:56:00Z">
              <w:r>
                <w:rPr>
                  <w:rFonts w:ascii="Arial" w:hAnsi="Arial" w:cs="Arial"/>
                  <w:b/>
                  <w:bCs/>
                  <w:i/>
                  <w:iCs/>
                  <w:color w:val="000000"/>
                  <w:sz w:val="16"/>
                  <w:szCs w:val="16"/>
                </w:rPr>
                <w:t>(restated)</w:t>
              </w:r>
            </w:ins>
          </w:p>
        </w:tc>
      </w:tr>
      <w:tr w:rsidR="00E4067B" w14:paraId="4ADC33B1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74E836F7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858" w:name="DBG2871"/>
            <w:bookmarkEnd w:id="385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91962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859" w:name="DBG2872"/>
            <w:bookmarkEnd w:id="3859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3AD3C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860" w:name="DBG2873"/>
            <w:bookmarkEnd w:id="386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E4067B" w14:paraId="3A0F3056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7CB7ED6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861" w:name="DBG2874"/>
            <w:bookmarkStart w:id="3862" w:name="DBG2875"/>
            <w:bookmarkEnd w:id="3861"/>
            <w:bookmarkEnd w:id="3862"/>
            <w:r>
              <w:rPr>
                <w:rFonts w:ascii="Times New Roman" w:hAnsi="Times New Roman" w:cs="Times New Roman"/>
                <w:color w:val="000000"/>
              </w:rPr>
              <w:t>Capital element of finance leases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1C96E3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863" w:name="DBG2876"/>
            <w:bookmarkStart w:id="3864" w:name="DD355"/>
            <w:bookmarkEnd w:id="3863"/>
            <w:bookmarkEnd w:id="386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(333,277)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D55AF4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865" w:name="DBG2877"/>
            <w:bookmarkStart w:id="3866" w:name="DD356"/>
            <w:bookmarkEnd w:id="3865"/>
            <w:bookmarkEnd w:id="3866"/>
            <w:r>
              <w:rPr>
                <w:rFonts w:ascii="Times New Roman" w:hAnsi="Times New Roman" w:cs="Times New Roman"/>
                <w:color w:val="000000"/>
              </w:rPr>
              <w:t>1,389,064</w:t>
            </w:r>
          </w:p>
        </w:tc>
      </w:tr>
      <w:tr w:rsidR="00E4067B" w14:paraId="4C7EFCE6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73BE2A15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61557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8E7B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35805635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3EB8E91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867" w:name="DBG2878"/>
            <w:bookmarkStart w:id="3868" w:name="DBG2879"/>
            <w:bookmarkEnd w:id="3867"/>
            <w:bookmarkEnd w:id="3868"/>
            <w:r>
              <w:rPr>
                <w:rFonts w:ascii="Times New Roman" w:hAnsi="Times New Roman" w:cs="Times New Roman"/>
                <w:color w:val="000000"/>
              </w:rPr>
              <w:t>Net cash (outflow)/inflow from financing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D2A930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869" w:name="DBG2880"/>
            <w:bookmarkStart w:id="3870" w:name="DD357"/>
            <w:bookmarkEnd w:id="3869"/>
            <w:bookmarkEnd w:id="387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(333,277)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B1791E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871" w:name="DBG2881"/>
            <w:bookmarkStart w:id="3872" w:name="DD358"/>
            <w:bookmarkEnd w:id="3871"/>
            <w:bookmarkEnd w:id="3872"/>
            <w:r>
              <w:rPr>
                <w:rFonts w:ascii="Times New Roman" w:hAnsi="Times New Roman" w:cs="Times New Roman"/>
                <w:color w:val="000000"/>
              </w:rPr>
              <w:t>1,389,064</w:t>
            </w:r>
          </w:p>
        </w:tc>
      </w:tr>
      <w:tr w:rsidR="00E4067B" w14:paraId="2879E1C6" w14:textId="77777777"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14:paraId="1777EEB9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0DDCE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0CF3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66D72147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624820C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873" w:name="DBG2882"/>
      <w:bookmarkEnd w:id="3873"/>
      <w:r>
        <w:rPr>
          <w:rFonts w:ascii="Times New Roman" w:hAnsi="Times New Roman" w:cs="Times New Roman"/>
          <w:b/>
          <w:bCs/>
          <w:color w:val="000000"/>
        </w:rPr>
        <w:t xml:space="preserve">RECONCILIATION OF NET CASH FLOW TO MOVEMENT IN NET </w:t>
      </w:r>
      <w:bookmarkStart w:id="3874" w:name="DBG2883"/>
      <w:bookmarkEnd w:id="3874"/>
      <w:r>
        <w:rPr>
          <w:rFonts w:ascii="Times New Roman" w:hAnsi="Times New Roman" w:cs="Times New Roman"/>
          <w:b/>
          <w:bCs/>
          <w:color w:val="000000"/>
        </w:rPr>
        <w:t>DEBT</w:t>
      </w:r>
      <w:bookmarkStart w:id="3875" w:name="DBG2884"/>
      <w:bookmarkEnd w:id="3875"/>
    </w:p>
    <w:p w14:paraId="219DFDB9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E4067B" w14:paraId="32D854B8" w14:textId="77777777"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451B633F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876" w:name="DBG2885"/>
            <w:bookmarkEnd w:id="3876"/>
          </w:p>
        </w:tc>
        <w:tc>
          <w:tcPr>
            <w:tcW w:w="25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B34D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bookmarkStart w:id="3877" w:name="DBG2886"/>
            <w:bookmarkEnd w:id="387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6E47D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878" w:name="DBG2887"/>
            <w:bookmarkEnd w:id="3878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E4067B" w14:paraId="290CC8E4" w14:textId="77777777"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3036F15C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/>
                <w:color w:val="000000"/>
                <w:sz w:val="16"/>
                <w:rPrChange w:id="3879" w:author="Charles" w:date="2013-01-01T09:56:00Z">
                  <w:rPr>
                    <w:rFonts w:ascii="Arial" w:hAnsi="Arial"/>
                    <w:color w:val="000000"/>
                    <w:sz w:val="20"/>
                  </w:rPr>
                </w:rPrChange>
              </w:rPr>
            </w:pPr>
            <w:bookmarkStart w:id="3880" w:name="DBG2888"/>
            <w:bookmarkEnd w:id="388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D61A15" w14:textId="6ECFA7F9" w:rsidR="00E4067B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/>
                <w:color w:val="000000"/>
                <w:sz w:val="16"/>
                <w:rPrChange w:id="3881" w:author="Charles" w:date="2013-01-01T09:56:00Z">
                  <w:rPr>
                    <w:rFonts w:ascii="Times New Roman" w:hAnsi="Times New Roman"/>
                    <w:b/>
                    <w:color w:val="000000"/>
                    <w:sz w:val="20"/>
                  </w:rPr>
                </w:rPrChange>
              </w:rPr>
              <w:pPrChange w:id="3882" w:author="Charles" w:date="2013-01-01T09:56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ind w:right="336"/>
                  <w:jc w:val="right"/>
                </w:pPr>
              </w:pPrChange>
            </w:pPr>
            <w:del w:id="3883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  <w:sz w:val="20"/>
                  <w:szCs w:val="20"/>
                </w:rPr>
                <w:delText>£</w:delText>
              </w:r>
            </w:del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B3724B" w14:textId="2F6BF777" w:rsidR="00E4067B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/>
                <w:color w:val="000000"/>
                <w:sz w:val="16"/>
                <w:rPrChange w:id="3884" w:author="Charles" w:date="2013-01-01T09:56:00Z">
                  <w:rPr>
                    <w:rFonts w:ascii="Times New Roman" w:hAnsi="Times New Roman"/>
                    <w:b/>
                    <w:color w:val="000000"/>
                    <w:sz w:val="20"/>
                  </w:rPr>
                </w:rPrChange>
              </w:rPr>
              <w:pPrChange w:id="3885" w:author="Charles" w:date="2013-01-01T09:56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ind w:right="336"/>
                  <w:jc w:val="right"/>
                </w:pPr>
              </w:pPrChange>
            </w:pPr>
            <w:del w:id="3886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  <w:sz w:val="20"/>
                  <w:szCs w:val="20"/>
                </w:rPr>
                <w:delText>£</w:delText>
              </w:r>
            </w:del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3478D7" w14:textId="5C015B62" w:rsidR="00E4067B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b/>
                <w:i/>
                <w:color w:val="000000"/>
                <w:sz w:val="16"/>
                <w:rPrChange w:id="3887" w:author="Charles" w:date="2013-01-01T09:56:00Z">
                  <w:rPr>
                    <w:rFonts w:ascii="Times New Roman" w:hAnsi="Times New Roman"/>
                    <w:color w:val="000000"/>
                    <w:sz w:val="20"/>
                  </w:rPr>
                </w:rPrChange>
              </w:rPr>
              <w:pPrChange w:id="3888" w:author="Charles" w:date="2013-01-01T09:56:00Z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ind w:right="336"/>
                  <w:jc w:val="right"/>
                </w:pPr>
              </w:pPrChange>
            </w:pPr>
            <w:bookmarkStart w:id="3889" w:name="DBG2889"/>
            <w:bookmarkEnd w:id="3889"/>
            <w:del w:id="3890" w:author="Charles" w:date="2013-01-01T09:56:00Z">
              <w:r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£</w:delText>
              </w:r>
            </w:del>
            <w:ins w:id="3891" w:author="Charles" w:date="2013-01-01T09:56:00Z">
              <w:r w:rsidR="00AA19E8">
                <w:rPr>
                  <w:rFonts w:ascii="Arial" w:hAnsi="Arial" w:cs="Arial"/>
                  <w:b/>
                  <w:bCs/>
                  <w:i/>
                  <w:iCs/>
                  <w:color w:val="000000"/>
                  <w:sz w:val="16"/>
                  <w:szCs w:val="16"/>
                </w:rPr>
                <w:t>(restated)</w:t>
              </w:r>
            </w:ins>
          </w:p>
        </w:tc>
      </w:tr>
      <w:tr w:rsidR="00E4067B" w14:paraId="6C58F267" w14:textId="77777777">
        <w:trPr>
          <w:ins w:id="3892" w:author="Charles" w:date="2013-01-01T09:56:00Z"/>
        </w:trPr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6A83A52C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ins w:id="3893" w:author="Charles" w:date="2013-01-01T09:56:00Z"/>
                <w:rFonts w:ascii="Arial" w:hAnsi="Arial" w:cs="Arial"/>
                <w:color w:val="000000"/>
                <w:sz w:val="20"/>
                <w:szCs w:val="20"/>
              </w:rPr>
            </w:pPr>
            <w:bookmarkStart w:id="3894" w:name="DBG2890"/>
            <w:bookmarkEnd w:id="389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647AB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ins w:id="3895" w:author="Charles" w:date="2013-01-01T09:56:00Z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896" w:name="DBG2891"/>
            <w:bookmarkEnd w:id="3896"/>
            <w:ins w:id="3897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  <w:sz w:val="20"/>
                  <w:szCs w:val="20"/>
                </w:rPr>
                <w:t>£</w:t>
              </w:r>
            </w:ins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5011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ins w:id="3898" w:author="Charles" w:date="2013-01-01T09:56:00Z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899" w:name="DBG2892"/>
            <w:bookmarkEnd w:id="3899"/>
            <w:ins w:id="3900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  <w:sz w:val="20"/>
                  <w:szCs w:val="20"/>
                </w:rPr>
                <w:t>£</w:t>
              </w:r>
            </w:ins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C6DEA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ins w:id="3901" w:author="Charles" w:date="2013-01-01T09:56:00Z"/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902" w:name="DBG2893"/>
            <w:bookmarkEnd w:id="3902"/>
            <w:ins w:id="3903" w:author="Charles" w:date="2013-01-01T09:56:00Z">
              <w:r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>£</w:t>
              </w:r>
            </w:ins>
          </w:p>
        </w:tc>
      </w:tr>
      <w:tr w:rsidR="00E4067B" w14:paraId="5BAC4CA1" w14:textId="77777777"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2B5840AC" w14:textId="3B1B9F8F" w:rsidR="00E4067B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904" w:name="DBG2894"/>
            <w:bookmarkStart w:id="3905" w:name="DBG2895"/>
            <w:bookmarkEnd w:id="3904"/>
            <w:bookmarkEnd w:id="3905"/>
            <w:del w:id="3906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delText>Decrease</w:delText>
              </w:r>
            </w:del>
            <w:ins w:id="3907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</w:rPr>
                <w:t>Increase/(decrease)</w:t>
              </w:r>
            </w:ins>
            <w:r w:rsidR="00AA19E8">
              <w:rPr>
                <w:rFonts w:ascii="Times New Roman" w:hAnsi="Times New Roman" w:cs="Times New Roman"/>
                <w:color w:val="000000"/>
              </w:rPr>
              <w:t xml:space="preserve"> in cash in the period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5C57F" w14:textId="2DC50C70" w:rsidR="00E4067B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908" w:name="DBG2896"/>
            <w:bookmarkStart w:id="3909" w:name="DD359"/>
            <w:bookmarkEnd w:id="3908"/>
            <w:bookmarkEnd w:id="3909"/>
            <w:del w:id="3910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delText>(58,638)</w:delText>
              </w:r>
            </w:del>
            <w:ins w:id="3911" w:author="Charles" w:date="2013-01-01T09:56:00Z">
              <w:r w:rsidR="00AA19E8">
                <w:rPr>
                  <w:rFonts w:ascii="Times New Roman" w:hAnsi="Times New Roman" w:cs="Times New Roman"/>
                  <w:b/>
                  <w:bCs/>
                  <w:color w:val="000000"/>
                </w:rPr>
                <w:t>2,175,929</w:t>
              </w:r>
            </w:ins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669020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B3E02F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912" w:name="DBG2897"/>
            <w:bookmarkStart w:id="3913" w:name="DD360"/>
            <w:bookmarkEnd w:id="3912"/>
            <w:bookmarkEnd w:id="3913"/>
            <w:r>
              <w:rPr>
                <w:rFonts w:ascii="Times New Roman" w:hAnsi="Times New Roman" w:cs="Times New Roman"/>
                <w:color w:val="000000"/>
              </w:rPr>
              <w:t>(151,354)</w:t>
            </w:r>
          </w:p>
        </w:tc>
      </w:tr>
    </w:tbl>
    <w:p w14:paraId="7C04A95B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E4067B" w14:paraId="628F3314" w14:textId="77777777"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59E2055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914" w:name="DBG2898"/>
            <w:bookmarkStart w:id="3915" w:name="DBG2899"/>
            <w:bookmarkEnd w:id="3914"/>
            <w:bookmarkEnd w:id="3915"/>
            <w:r>
              <w:rPr>
                <w:rFonts w:ascii="Times New Roman" w:hAnsi="Times New Roman" w:cs="Times New Roman"/>
                <w:color w:val="000000"/>
              </w:rPr>
              <w:t>Cash outflow in respect of finance leases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3A90E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916" w:name="DBG2900"/>
            <w:bookmarkStart w:id="3917" w:name="DD361"/>
            <w:bookmarkEnd w:id="3916"/>
            <w:bookmarkEnd w:id="391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333,277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A95EB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A48501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918" w:name="DBG2901"/>
            <w:bookmarkStart w:id="3919" w:name="DD362"/>
            <w:bookmarkEnd w:id="3918"/>
            <w:bookmarkEnd w:id="3919"/>
            <w:r>
              <w:rPr>
                <w:rFonts w:ascii="Times New Roman" w:hAnsi="Times New Roman" w:cs="Times New Roman"/>
                <w:color w:val="000000"/>
              </w:rPr>
              <w:t>(1,389,064)</w:t>
            </w:r>
          </w:p>
        </w:tc>
      </w:tr>
      <w:tr w:rsidR="00E4067B" w14:paraId="106F41C2" w14:textId="77777777"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2AA77D8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86AA7" w14:textId="7B7AF635" w:rsidR="00E4067B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del w:id="3920" w:author="Charles" w:date="2013-01-01T09:56:00Z">
              <w:r>
                <w:rPr>
                  <w:rFonts w:ascii="Times New Roman" w:hAnsi="Times New Roman" w:cs="Times New Roman"/>
                  <w:color w:val="000000"/>
                  <w:spacing w:val="-21"/>
                  <w:sz w:val="12"/>
                  <w:szCs w:val="12"/>
                </w:rPr>
                <w:delText>------------------------------------</w:delText>
              </w:r>
            </w:del>
            <w:ins w:id="3921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  <w:spacing w:val="-21"/>
                  <w:sz w:val="12"/>
                  <w:szCs w:val="12"/>
                </w:rPr>
                <w:t>----------------------------------------------</w:t>
              </w:r>
            </w:ins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0801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EF53D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27BE30B3" w14:textId="77777777"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173A783C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922" w:name="DBG2902"/>
            <w:bookmarkEnd w:id="392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235796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3DB67" w14:textId="37444112" w:rsidR="00E4067B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923" w:name="DBG2903"/>
            <w:bookmarkStart w:id="3924" w:name="DD363"/>
            <w:bookmarkEnd w:id="3923"/>
            <w:bookmarkEnd w:id="3924"/>
            <w:del w:id="3925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delText>274,639</w:delText>
              </w:r>
            </w:del>
            <w:ins w:id="3926" w:author="Charles" w:date="2013-01-01T09:56:00Z">
              <w:r w:rsidR="00AA19E8">
                <w:rPr>
                  <w:rFonts w:ascii="Times New Roman" w:hAnsi="Times New Roman" w:cs="Times New Roman"/>
                  <w:b/>
                  <w:bCs/>
                  <w:color w:val="000000"/>
                </w:rPr>
                <w:t>2,509,206</w:t>
              </w:r>
            </w:ins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64C3F4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927" w:name="DBG2904"/>
            <w:bookmarkStart w:id="3928" w:name="DD364"/>
            <w:bookmarkEnd w:id="3927"/>
            <w:bookmarkEnd w:id="3928"/>
            <w:r>
              <w:rPr>
                <w:rFonts w:ascii="Times New Roman" w:hAnsi="Times New Roman" w:cs="Times New Roman"/>
                <w:color w:val="000000"/>
              </w:rPr>
              <w:t>(1,540,418)</w:t>
            </w:r>
          </w:p>
        </w:tc>
      </w:tr>
      <w:tr w:rsidR="00E4067B" w14:paraId="43B45CD5" w14:textId="77777777"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465EFA53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61DF1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A76D96" w14:textId="50812615" w:rsidR="00E4067B" w:rsidRDefault="0030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del w:id="3929" w:author="Charles" w:date="2013-01-01T09:56:00Z">
              <w:r>
                <w:rPr>
                  <w:rFonts w:ascii="Times New Roman" w:hAnsi="Times New Roman" w:cs="Times New Roman"/>
                  <w:color w:val="000000"/>
                  <w:spacing w:val="-21"/>
                  <w:sz w:val="12"/>
                  <w:szCs w:val="12"/>
                </w:rPr>
                <w:delText>------------------------------------</w:delText>
              </w:r>
            </w:del>
            <w:ins w:id="3930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  <w:spacing w:val="-21"/>
                  <w:sz w:val="12"/>
                  <w:szCs w:val="12"/>
                </w:rPr>
                <w:t>----------------------------------------------</w:t>
              </w:r>
            </w:ins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23CE7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42EE05E9" w14:textId="77777777"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795A3AA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931" w:name="DBG2905"/>
            <w:bookmarkStart w:id="3932" w:name="DBG2906"/>
            <w:bookmarkEnd w:id="3931"/>
            <w:bookmarkEnd w:id="3932"/>
            <w:r>
              <w:rPr>
                <w:rFonts w:ascii="Times New Roman" w:hAnsi="Times New Roman" w:cs="Times New Roman"/>
                <w:color w:val="000000"/>
              </w:rPr>
              <w:t>Change in net debt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932B9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6BA811" w14:textId="059EC59B" w:rsidR="00E4067B" w:rsidRDefault="003073E6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933" w:name="DBG2907"/>
            <w:bookmarkStart w:id="3934" w:name="DD365"/>
            <w:bookmarkEnd w:id="3933"/>
            <w:bookmarkEnd w:id="3934"/>
            <w:del w:id="3935" w:author="Charles" w:date="2013-01-01T09:56:00Z">
              <w:r>
                <w:rPr>
                  <w:rFonts w:ascii="Times New Roman" w:hAnsi="Times New Roman" w:cs="Times New Roman"/>
                  <w:b/>
                  <w:bCs/>
                  <w:color w:val="000000"/>
                </w:rPr>
                <w:delText>274,639</w:delText>
              </w:r>
            </w:del>
            <w:ins w:id="3936" w:author="Charles" w:date="2013-01-01T09:56:00Z">
              <w:r w:rsidR="00AA19E8">
                <w:rPr>
                  <w:rFonts w:ascii="Times New Roman" w:hAnsi="Times New Roman" w:cs="Times New Roman"/>
                  <w:b/>
                  <w:bCs/>
                  <w:color w:val="000000"/>
                </w:rPr>
                <w:t>2,509,206</w:t>
              </w:r>
            </w:ins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1B6B3D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937" w:name="DBG2908"/>
            <w:bookmarkStart w:id="3938" w:name="DD366"/>
            <w:bookmarkEnd w:id="3937"/>
            <w:bookmarkEnd w:id="3938"/>
            <w:r>
              <w:rPr>
                <w:rFonts w:ascii="Times New Roman" w:hAnsi="Times New Roman" w:cs="Times New Roman"/>
                <w:color w:val="000000"/>
              </w:rPr>
              <w:t>(1,540,418)</w:t>
            </w:r>
          </w:p>
        </w:tc>
      </w:tr>
    </w:tbl>
    <w:p w14:paraId="40659423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3939" w:name="DBG2909"/>
      <w:bookmarkEnd w:id="3939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E4067B" w14:paraId="1445B47D" w14:textId="77777777"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13F0CA0D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940" w:name="DBG2910"/>
            <w:bookmarkStart w:id="3941" w:name="DBG2911"/>
            <w:bookmarkEnd w:id="3940"/>
            <w:bookmarkEnd w:id="3941"/>
            <w:r>
              <w:rPr>
                <w:rFonts w:ascii="Times New Roman" w:hAnsi="Times New Roman" w:cs="Times New Roman"/>
                <w:color w:val="000000"/>
              </w:rPr>
              <w:t>Net debt at 1 January 2009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840534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C8635F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942" w:name="DBG2912"/>
            <w:bookmarkStart w:id="3943" w:name="DD367"/>
            <w:bookmarkEnd w:id="3942"/>
            <w:bookmarkEnd w:id="394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(1,595,797)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9184B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944" w:name="DBG2913"/>
            <w:bookmarkStart w:id="3945" w:name="DD368"/>
            <w:bookmarkEnd w:id="3944"/>
            <w:bookmarkEnd w:id="3945"/>
            <w:r>
              <w:rPr>
                <w:rFonts w:ascii="Times New Roman" w:hAnsi="Times New Roman" w:cs="Times New Roman"/>
                <w:color w:val="000000"/>
              </w:rPr>
              <w:t>(55,379)</w:t>
            </w:r>
          </w:p>
        </w:tc>
      </w:tr>
      <w:tr w:rsidR="00E4067B" w14:paraId="57360C96" w14:textId="77777777"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5129DE93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4C8BF6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A23F0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5991A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43B2AFC1" w14:textId="77777777"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4F8DAA9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946" w:name="DBG2914"/>
            <w:bookmarkStart w:id="3947" w:name="DBG2915"/>
            <w:bookmarkEnd w:id="3946"/>
            <w:bookmarkEnd w:id="3947"/>
            <w:r>
              <w:rPr>
                <w:rFonts w:ascii="Times New Roman" w:hAnsi="Times New Roman" w:cs="Times New Roman"/>
                <w:color w:val="000000"/>
              </w:rPr>
              <w:t>Net debt at 31 December 2009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D52883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FE707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948" w:name="DBG2916"/>
            <w:bookmarkStart w:id="3949" w:name="DD369"/>
            <w:bookmarkEnd w:id="3948"/>
            <w:bookmarkEnd w:id="394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(1,321,158)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EF5A5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950" w:name="DBG2917"/>
            <w:bookmarkStart w:id="3951" w:name="DD370"/>
            <w:bookmarkEnd w:id="3950"/>
            <w:bookmarkEnd w:id="3951"/>
            <w:r>
              <w:rPr>
                <w:rFonts w:ascii="Times New Roman" w:hAnsi="Times New Roman" w:cs="Times New Roman"/>
                <w:color w:val="000000"/>
              </w:rPr>
              <w:t>(1,595,797)</w:t>
            </w:r>
          </w:p>
        </w:tc>
      </w:tr>
      <w:tr w:rsidR="00E4067B" w14:paraId="66B0A87A" w14:textId="77777777"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390D5FC6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FEE8B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F2C8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2B1AD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223C4762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D8B4620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952" w:name="DBG2918"/>
      <w:bookmarkEnd w:id="3952"/>
      <w:r>
        <w:rPr>
          <w:rFonts w:ascii="Times New Roman" w:hAnsi="Times New Roman" w:cs="Times New Roman"/>
          <w:b/>
          <w:bCs/>
          <w:color w:val="000000"/>
        </w:rPr>
        <w:t xml:space="preserve">ANALYSIS OF CHANGES IN NET </w:t>
      </w:r>
      <w:bookmarkStart w:id="3953" w:name="DBG2919"/>
      <w:bookmarkEnd w:id="3953"/>
      <w:r>
        <w:rPr>
          <w:rFonts w:ascii="Times New Roman" w:hAnsi="Times New Roman" w:cs="Times New Roman"/>
          <w:b/>
          <w:bCs/>
          <w:color w:val="000000"/>
        </w:rPr>
        <w:t>DEBT</w:t>
      </w:r>
      <w:bookmarkStart w:id="3954" w:name="DBG2920"/>
      <w:bookmarkEnd w:id="3954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E4067B" w14:paraId="7E2A82B0" w14:textId="77777777"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630E3D6C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955" w:name="DBG2921"/>
            <w:bookmarkEnd w:id="395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57458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                                  1 Jan 2009 (restated)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432F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956" w:name="DBG2922"/>
            <w:bookmarkEnd w:id="395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Cash flows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3705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957" w:name="DBG2923"/>
            <w:bookmarkEnd w:id="395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                                  31 Dec 2009</w:t>
            </w:r>
          </w:p>
        </w:tc>
      </w:tr>
      <w:tr w:rsidR="00E4067B" w14:paraId="6261FE03" w14:textId="77777777"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3FE49126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958" w:name="DBG2924"/>
            <w:bookmarkEnd w:id="395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A1385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959" w:name="DBG2925"/>
            <w:bookmarkEnd w:id="3959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FB642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960" w:name="DBG2926"/>
            <w:bookmarkEnd w:id="3960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3D2FDD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961" w:name="DBG2927"/>
            <w:bookmarkEnd w:id="3961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</w:tr>
    </w:tbl>
    <w:p w14:paraId="645A92ED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962" w:name="DBG2928"/>
      <w:bookmarkEnd w:id="3962"/>
      <w:r>
        <w:rPr>
          <w:rFonts w:ascii="Times New Roman" w:hAnsi="Times New Roman" w:cs="Times New Roman"/>
          <w:color w:val="000000"/>
        </w:rPr>
        <w:t>Net cash:</w:t>
      </w:r>
      <w:bookmarkStart w:id="3963" w:name="DBG2929"/>
      <w:bookmarkEnd w:id="3963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E4067B" w14:paraId="18533BA4" w14:textId="77777777"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01C3862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964" w:name="DBG2930"/>
            <w:bookmarkStart w:id="3965" w:name="DBG2931"/>
            <w:bookmarkEnd w:id="3964"/>
            <w:bookmarkEnd w:id="3965"/>
            <w:r>
              <w:rPr>
                <w:rFonts w:ascii="Times New Roman" w:hAnsi="Times New Roman" w:cs="Times New Roman"/>
                <w:color w:val="000000"/>
              </w:rPr>
              <w:t>Overdrafts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FD9FBE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966" w:name="DBG2932"/>
            <w:bookmarkStart w:id="3967" w:name="DD371"/>
            <w:bookmarkEnd w:id="3966"/>
            <w:bookmarkEnd w:id="396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(206,733)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60A40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968" w:name="DBG2933"/>
            <w:bookmarkStart w:id="3969" w:name="DD372"/>
            <w:bookmarkEnd w:id="3968"/>
            <w:bookmarkEnd w:id="396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(58,638)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241C02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970" w:name="DBG2934"/>
            <w:bookmarkStart w:id="3971" w:name="DD373"/>
            <w:bookmarkEnd w:id="3970"/>
            <w:bookmarkEnd w:id="397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(265,371)</w:t>
            </w:r>
          </w:p>
        </w:tc>
      </w:tr>
    </w:tbl>
    <w:p w14:paraId="4C23BDEC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972" w:name="DBG2935"/>
      <w:bookmarkEnd w:id="3972"/>
      <w:r>
        <w:rPr>
          <w:rFonts w:ascii="Times New Roman" w:hAnsi="Times New Roman" w:cs="Times New Roman"/>
          <w:color w:val="000000"/>
        </w:rPr>
        <w:t>Debt:</w:t>
      </w:r>
      <w:bookmarkStart w:id="3973" w:name="DBG2936"/>
      <w:bookmarkEnd w:id="3973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E4067B" w14:paraId="11933925" w14:textId="77777777"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1239DB2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974" w:name="DBG2937"/>
            <w:bookmarkStart w:id="3975" w:name="DBG2938"/>
            <w:bookmarkEnd w:id="3974"/>
            <w:bookmarkEnd w:id="3975"/>
            <w:r>
              <w:rPr>
                <w:rFonts w:ascii="Times New Roman" w:hAnsi="Times New Roman" w:cs="Times New Roman"/>
                <w:color w:val="000000"/>
              </w:rPr>
              <w:t>Finance lease agreements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9A4263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976" w:name="DBG2939"/>
            <w:bookmarkStart w:id="3977" w:name="DD374"/>
            <w:bookmarkEnd w:id="3976"/>
            <w:bookmarkEnd w:id="397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(1,389,064)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F19F2A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978" w:name="DBG2940"/>
            <w:bookmarkStart w:id="3979" w:name="DD375"/>
            <w:bookmarkEnd w:id="3978"/>
            <w:bookmarkEnd w:id="397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333,277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73E7DE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980" w:name="DBG2941"/>
            <w:bookmarkStart w:id="3981" w:name="DD376"/>
            <w:bookmarkEnd w:id="3980"/>
            <w:bookmarkEnd w:id="398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(1,055,787)</w:t>
            </w:r>
          </w:p>
        </w:tc>
      </w:tr>
      <w:tr w:rsidR="00E4067B" w14:paraId="32189998" w14:textId="77777777"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5803FFE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D3B5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5ABDE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33B7A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16DF2C62" w14:textId="77777777"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74C92A9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982" w:name="DBG2942"/>
            <w:bookmarkStart w:id="3983" w:name="DBG2943"/>
            <w:bookmarkEnd w:id="3982"/>
            <w:bookmarkEnd w:id="3983"/>
            <w:r>
              <w:rPr>
                <w:rFonts w:ascii="Times New Roman" w:hAnsi="Times New Roman" w:cs="Times New Roman"/>
                <w:color w:val="000000"/>
              </w:rPr>
              <w:t>Net debt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73E2E8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984" w:name="DBG2944"/>
            <w:bookmarkStart w:id="3985" w:name="DD377"/>
            <w:bookmarkEnd w:id="3984"/>
            <w:bookmarkEnd w:id="398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(1,595,797)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D4C874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986" w:name="DBG2945"/>
            <w:bookmarkStart w:id="3987" w:name="DD378"/>
            <w:bookmarkEnd w:id="3986"/>
            <w:bookmarkEnd w:id="398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274,639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1AF2BE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988" w:name="DBG2946"/>
            <w:bookmarkStart w:id="3989" w:name="DD379"/>
            <w:bookmarkEnd w:id="3988"/>
            <w:bookmarkEnd w:id="39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(1,321,158)</w:t>
            </w:r>
          </w:p>
        </w:tc>
      </w:tr>
      <w:tr w:rsidR="00E4067B" w14:paraId="3E0E1A30" w14:textId="77777777"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14:paraId="0AB6586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6A7F7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A8274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8D4F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3E0F67D9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00FC373" w14:textId="77777777" w:rsidR="00E4067B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990" w:name="DBG2947"/>
      <w:bookmarkEnd w:id="3990"/>
      <w:r>
        <w:rPr>
          <w:rFonts w:ascii="Times New Roman" w:hAnsi="Times New Roman" w:cs="Times New Roman"/>
          <w:color w:val="000000"/>
        </w:rPr>
        <w:t>Explaining why debtors gone up by £2,234,567.</w:t>
      </w:r>
    </w:p>
    <w:p w14:paraId="27CA07E4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C9D8C13" w14:textId="77777777" w:rsidR="00E4067B" w:rsidRDefault="00E4067B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3991" w:name="Fpage015"/>
      <w:bookmarkEnd w:id="3991"/>
    </w:p>
    <w:p w14:paraId="13136B01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E4067B">
          <w:headerReference w:type="default" r:id="rId84"/>
          <w:footerReference w:type="default" r:id="rId85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6AFCBE62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7D209834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67C0497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EC8FEE1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FE6D867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608B905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7AEA0DF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15E83B9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11F01B97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435F18FE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24E9766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C12F6B4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4E8F1847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2A3412B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C08059C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4ACBF63B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DB216FE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0428D4C9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2D77D393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68FC7CDA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394E97DB" w14:textId="77777777" w:rsidR="00E4067B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013" w:name="DBG2966"/>
      <w:bookmarkEnd w:id="4013"/>
      <w:r>
        <w:rPr>
          <w:rFonts w:ascii="Arial" w:hAnsi="Arial" w:cs="Arial"/>
          <w:b/>
          <w:bCs/>
          <w:color w:val="000000"/>
        </w:rPr>
        <w:t xml:space="preserve">The following pages do not form part of the statutory </w:t>
      </w:r>
      <w:bookmarkStart w:id="4014" w:name="DBG2967"/>
      <w:bookmarkEnd w:id="4014"/>
      <w:r>
        <w:rPr>
          <w:rFonts w:ascii="Arial" w:hAnsi="Arial" w:cs="Arial"/>
          <w:b/>
          <w:bCs/>
          <w:color w:val="000000"/>
        </w:rPr>
        <w:t>financial statements</w:t>
      </w:r>
      <w:bookmarkStart w:id="4015" w:name="DBG2968"/>
      <w:bookmarkEnd w:id="4015"/>
    </w:p>
    <w:p w14:paraId="17246C2D" w14:textId="77777777" w:rsidR="00E4067B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016" w:name="DBG2969"/>
      <w:bookmarkEnd w:id="4016"/>
      <w:r>
        <w:rPr>
          <w:rFonts w:ascii="Arial" w:hAnsi="Arial" w:cs="Arial"/>
          <w:b/>
          <w:bCs/>
          <w:color w:val="000000"/>
        </w:rPr>
        <w:t xml:space="preserve">which are the subject of the </w:t>
      </w:r>
      <w:bookmarkStart w:id="4017" w:name="DBG2970"/>
      <w:bookmarkEnd w:id="4017"/>
      <w:r>
        <w:rPr>
          <w:rFonts w:ascii="Arial" w:hAnsi="Arial" w:cs="Arial"/>
          <w:b/>
          <w:bCs/>
          <w:color w:val="000000"/>
        </w:rPr>
        <w:t>independent auditor's</w:t>
      </w:r>
      <w:bookmarkStart w:id="4018" w:name="DBG2971"/>
      <w:bookmarkEnd w:id="4018"/>
      <w:r>
        <w:rPr>
          <w:rFonts w:ascii="Arial" w:hAnsi="Arial" w:cs="Arial"/>
          <w:b/>
          <w:bCs/>
          <w:color w:val="000000"/>
        </w:rPr>
        <w:t xml:space="preserve"> report on page</w: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 xml:space="preserve">IF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Fpage002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</w:rPr>
        <w:instrText>4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 &lt;&gt;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Fpage013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</w:rPr>
        <w:instrText>5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 "s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Fpage002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</w:rPr>
        <w:instrText>4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 to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Fpage013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</w:rPr>
        <w:instrText>5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" "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Fpage002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>"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</w:rPr>
        <w:t>s 4 to 5</w:t>
      </w:r>
      <w:r>
        <w:rPr>
          <w:rFonts w:ascii="Arial" w:hAnsi="Arial" w:cs="Arial"/>
          <w:b/>
          <w:bCs/>
          <w:color w:val="000000"/>
        </w:rPr>
        <w:fldChar w:fldCharType="end"/>
      </w:r>
      <w:bookmarkStart w:id="4019" w:name="DBG2972"/>
      <w:bookmarkEnd w:id="4019"/>
      <w:r>
        <w:rPr>
          <w:rFonts w:ascii="Times New Roman" w:hAnsi="Times New Roman" w:cs="Times New Roman"/>
          <w:color w:val="000000"/>
        </w:rPr>
        <w:t>.</w:t>
      </w:r>
    </w:p>
    <w:p w14:paraId="6B56B5FD" w14:textId="77777777" w:rsidR="00E4067B" w:rsidRDefault="00E4067B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E4067B">
          <w:headerReference w:type="default" r:id="rId86"/>
          <w:footerReference w:type="default" r:id="rId87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E4067B" w14:paraId="61C90C3D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78909B3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038" w:name="Fpage007"/>
            <w:bookmarkStart w:id="4039" w:name="DBG3001"/>
            <w:bookmarkStart w:id="4040" w:name="DBG3002"/>
            <w:bookmarkEnd w:id="4038"/>
            <w:bookmarkEnd w:id="4039"/>
            <w:bookmarkEnd w:id="4040"/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TURNOVER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9FE4B3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157EC5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041" w:name="DBG3003"/>
            <w:bookmarkStart w:id="4042" w:name="DD380"/>
            <w:bookmarkEnd w:id="4041"/>
            <w:bookmarkEnd w:id="404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16,613,551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D19F1" w14:textId="370F73D8" w:rsidR="00E4067B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043" w:name="DBG3004"/>
            <w:bookmarkStart w:id="4044" w:name="DD381"/>
            <w:bookmarkEnd w:id="4043"/>
            <w:bookmarkEnd w:id="4044"/>
            <w:del w:id="4045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delText>19,195,013</w:delText>
              </w:r>
            </w:del>
            <w:ins w:id="4046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</w:rPr>
                <w:t>21,429,580</w:t>
              </w:r>
            </w:ins>
          </w:p>
        </w:tc>
      </w:tr>
    </w:tbl>
    <w:p w14:paraId="78E76A41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4047" w:name="DBG3005"/>
      <w:bookmarkEnd w:id="4047"/>
    </w:p>
    <w:p w14:paraId="60E4479B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048" w:name="DBG3006"/>
      <w:bookmarkEnd w:id="4048"/>
      <w:r>
        <w:rPr>
          <w:rFonts w:ascii="Times New Roman" w:hAnsi="Times New Roman" w:cs="Times New Roman"/>
          <w:b/>
          <w:bCs/>
          <w:color w:val="000000"/>
        </w:rPr>
        <w:t>COST OF SALES</w:t>
      </w:r>
      <w:bookmarkStart w:id="4049" w:name="DBG3007"/>
      <w:bookmarkEnd w:id="4049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E4067B" w14:paraId="10C28B23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309BF93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050" w:name="DBG3008"/>
            <w:bookmarkStart w:id="4051" w:name="DBG3009"/>
            <w:bookmarkEnd w:id="4050"/>
            <w:bookmarkEnd w:id="4051"/>
            <w:r>
              <w:rPr>
                <w:rFonts w:ascii="Times New Roman" w:hAnsi="Times New Roman" w:cs="Times New Roman"/>
                <w:color w:val="000000"/>
              </w:rPr>
              <w:t>Opening stock - raw materials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B4D978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052" w:name="DBG3010"/>
            <w:bookmarkStart w:id="4053" w:name="DD382"/>
            <w:bookmarkEnd w:id="4052"/>
            <w:bookmarkEnd w:id="405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182,290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07C1A9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9D4DE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4054" w:name="DBG3011"/>
            <w:bookmarkStart w:id="4055" w:name="DD383"/>
            <w:bookmarkEnd w:id="4054"/>
            <w:bookmarkEnd w:id="4055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E4067B" w14:paraId="1EA4CFAD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126066A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Opening stock and work-in-progress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DE8B6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056" w:name="DD384"/>
            <w:bookmarkEnd w:id="405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2,227,691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546C4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D88CF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4057" w:name="DD385"/>
            <w:bookmarkEnd w:id="405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E4067B" w14:paraId="55361291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33BFE19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Opening stock - finished goods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3D1040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058" w:name="DD386"/>
            <w:bookmarkEnd w:id="405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836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A55745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1BAB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4059" w:name="DD387"/>
            <w:bookmarkEnd w:id="4059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E4067B" w14:paraId="03348E9C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1673351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Purchases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C7B8B2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060" w:name="DD388"/>
            <w:bookmarkEnd w:id="406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8,826,243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5779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CA4135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061" w:name="DD389"/>
            <w:bookmarkEnd w:id="4061"/>
            <w:r>
              <w:rPr>
                <w:rFonts w:ascii="Times New Roman" w:hAnsi="Times New Roman" w:cs="Times New Roman"/>
                <w:color w:val="000000"/>
              </w:rPr>
              <w:t>14,067,849</w:t>
            </w:r>
          </w:p>
        </w:tc>
      </w:tr>
      <w:tr w:rsidR="00E4067B" w14:paraId="4C061CF0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124FAFF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062" w:name="DBG3012"/>
            <w:bookmarkStart w:id="4063" w:name="DBG3013"/>
            <w:bookmarkEnd w:id="4062"/>
            <w:bookmarkEnd w:id="4063"/>
            <w:r>
              <w:rPr>
                <w:rFonts w:ascii="Times New Roman" w:hAnsi="Times New Roman" w:cs="Times New Roman"/>
                <w:color w:val="000000"/>
              </w:rPr>
              <w:t>Direct wages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1F7B65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064" w:name="DBG3014"/>
            <w:bookmarkStart w:id="4065" w:name="DD390"/>
            <w:bookmarkEnd w:id="4064"/>
            <w:bookmarkEnd w:id="406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3,824,051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CD8D2F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E2674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066" w:name="DBG3015"/>
            <w:bookmarkStart w:id="4067" w:name="DD391"/>
            <w:bookmarkEnd w:id="4066"/>
            <w:bookmarkEnd w:id="4067"/>
            <w:r>
              <w:rPr>
                <w:rFonts w:ascii="Times New Roman" w:hAnsi="Times New Roman" w:cs="Times New Roman"/>
                <w:color w:val="000000"/>
              </w:rPr>
              <w:t>3,878,057</w:t>
            </w:r>
          </w:p>
        </w:tc>
      </w:tr>
      <w:tr w:rsidR="00E4067B" w14:paraId="3EF1A5B5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2190F32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National insurance contributions on direct labour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CC5849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068" w:name="DD392"/>
            <w:bookmarkEnd w:id="406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377,842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63C8CD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1B49F8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069" w:name="DD393"/>
            <w:bookmarkEnd w:id="4069"/>
            <w:r>
              <w:rPr>
                <w:rFonts w:ascii="Times New Roman" w:hAnsi="Times New Roman" w:cs="Times New Roman"/>
                <w:color w:val="000000"/>
              </w:rPr>
              <w:t>410,836</w:t>
            </w:r>
          </w:p>
        </w:tc>
      </w:tr>
      <w:tr w:rsidR="00E4067B" w14:paraId="64FE71B5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576ED8E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Pension contributions - direct labour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843969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070" w:name="DD394"/>
            <w:bookmarkEnd w:id="407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138,676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9B5806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8CA0B8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071" w:name="DD395"/>
            <w:bookmarkEnd w:id="4071"/>
            <w:r>
              <w:rPr>
                <w:rFonts w:ascii="Times New Roman" w:hAnsi="Times New Roman" w:cs="Times New Roman"/>
                <w:color w:val="000000"/>
              </w:rPr>
              <w:t>144,565</w:t>
            </w:r>
          </w:p>
        </w:tc>
      </w:tr>
      <w:tr w:rsidR="00E4067B" w14:paraId="0A78A0B4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105D15C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Amortisation of cost of sales intangible assets - Type 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A4CA3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072" w:name="DD396"/>
            <w:bookmarkEnd w:id="407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40,140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FAEA06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0B5BC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073" w:name="DD397"/>
            <w:bookmarkEnd w:id="4073"/>
            <w:r>
              <w:rPr>
                <w:rFonts w:ascii="Times New Roman" w:hAnsi="Times New Roman" w:cs="Times New Roman"/>
                <w:color w:val="000000"/>
              </w:rPr>
              <w:t>40,000</w:t>
            </w:r>
          </w:p>
        </w:tc>
      </w:tr>
      <w:tr w:rsidR="00E4067B" w14:paraId="6408396B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50B9BDB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motor vehicles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B0A371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074" w:name="DD398"/>
            <w:bookmarkEnd w:id="407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346,311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ADB8D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457E39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075" w:name="DD399"/>
            <w:bookmarkEnd w:id="4075"/>
            <w:r>
              <w:rPr>
                <w:rFonts w:ascii="Times New Roman" w:hAnsi="Times New Roman" w:cs="Times New Roman"/>
                <w:color w:val="000000"/>
              </w:rPr>
              <w:t>346,000</w:t>
            </w:r>
          </w:p>
        </w:tc>
      </w:tr>
      <w:tr w:rsidR="00E4067B" w14:paraId="15ED753B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2A8FA4E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office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B5DC07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076" w:name="DD400"/>
            <w:bookmarkEnd w:id="407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31,988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C6D587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A85D8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077" w:name="DD401"/>
            <w:bookmarkEnd w:id="4077"/>
            <w:r>
              <w:rPr>
                <w:rFonts w:ascii="Times New Roman" w:hAnsi="Times New Roman" w:cs="Times New Roman"/>
                <w:color w:val="000000"/>
              </w:rPr>
              <w:t>30,000</w:t>
            </w:r>
          </w:p>
        </w:tc>
      </w:tr>
      <w:tr w:rsidR="00E4067B" w14:paraId="32BE0C37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51B7100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spare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ED433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078" w:name="DD402"/>
            <w:bookmarkEnd w:id="407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18,403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4FABCD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7EBA4D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079" w:name="DD403"/>
            <w:bookmarkEnd w:id="4079"/>
            <w:r>
              <w:rPr>
                <w:rFonts w:ascii="Times New Roman" w:hAnsi="Times New Roman" w:cs="Times New Roman"/>
                <w:color w:val="000000"/>
              </w:rPr>
              <w:t>18,000</w:t>
            </w:r>
          </w:p>
        </w:tc>
      </w:tr>
      <w:tr w:rsidR="00E4067B" w14:paraId="4A8D6B98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3FE77791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2CA7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F354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C38D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E4067B" w14:paraId="695A81FC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2E6577B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4080" w:name="DBG3016"/>
            <w:bookmarkEnd w:id="408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AF7F7B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081" w:name="DBG3017"/>
            <w:bookmarkStart w:id="4082" w:name="DD404"/>
            <w:bookmarkEnd w:id="4081"/>
            <w:bookmarkEnd w:id="408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16,014,471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BA41C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AAD62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083" w:name="DBG3018"/>
            <w:bookmarkStart w:id="4084" w:name="DD405"/>
            <w:bookmarkEnd w:id="4083"/>
            <w:bookmarkEnd w:id="4084"/>
            <w:r>
              <w:rPr>
                <w:rFonts w:ascii="Times New Roman" w:hAnsi="Times New Roman" w:cs="Times New Roman"/>
                <w:color w:val="000000"/>
              </w:rPr>
              <w:t>18,935,307</w:t>
            </w:r>
          </w:p>
        </w:tc>
      </w:tr>
    </w:tbl>
    <w:p w14:paraId="50398447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E4067B" w14:paraId="7F77764E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4994689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085" w:name="DBG3019"/>
            <w:bookmarkStart w:id="4086" w:name="DBG3020"/>
            <w:bookmarkEnd w:id="4085"/>
            <w:bookmarkEnd w:id="4086"/>
            <w:r>
              <w:rPr>
                <w:rFonts w:ascii="Times New Roman" w:hAnsi="Times New Roman" w:cs="Times New Roman"/>
                <w:color w:val="000000"/>
              </w:rPr>
              <w:t>Closing stock - raw materials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7C552C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087" w:name="DBG3021"/>
            <w:bookmarkStart w:id="4088" w:name="DD406"/>
            <w:bookmarkEnd w:id="4087"/>
            <w:bookmarkEnd w:id="408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(147,996)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DC524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4E1B3A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089" w:name="DBG3022"/>
            <w:bookmarkStart w:id="4090" w:name="DD407"/>
            <w:bookmarkEnd w:id="4089"/>
            <w:bookmarkEnd w:id="4090"/>
            <w:r>
              <w:rPr>
                <w:rFonts w:ascii="Times New Roman" w:hAnsi="Times New Roman" w:cs="Times New Roman"/>
                <w:color w:val="000000"/>
              </w:rPr>
              <w:t>(182,290)</w:t>
            </w:r>
          </w:p>
        </w:tc>
      </w:tr>
      <w:tr w:rsidR="00E4067B" w14:paraId="7CF0AB87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2502804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Closing stock and work-in-progress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00EE73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091" w:name="DD408"/>
            <w:bookmarkEnd w:id="409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(2,046,481)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C8A1D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F6B7A8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092" w:name="DD409"/>
            <w:bookmarkEnd w:id="4092"/>
            <w:r>
              <w:rPr>
                <w:rFonts w:ascii="Times New Roman" w:hAnsi="Times New Roman" w:cs="Times New Roman"/>
                <w:color w:val="000000"/>
              </w:rPr>
              <w:t>(2,227,691)</w:t>
            </w:r>
          </w:p>
        </w:tc>
      </w:tr>
      <w:tr w:rsidR="00E4067B" w14:paraId="53FC6C01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37F151D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Closing stock - finished goods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E031E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093" w:name="DD410"/>
            <w:bookmarkEnd w:id="409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(615)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A7775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358A03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094" w:name="DD411"/>
            <w:bookmarkEnd w:id="4094"/>
            <w:r>
              <w:rPr>
                <w:rFonts w:ascii="Times New Roman" w:hAnsi="Times New Roman" w:cs="Times New Roman"/>
                <w:color w:val="000000"/>
              </w:rPr>
              <w:t>(836)</w:t>
            </w:r>
          </w:p>
        </w:tc>
      </w:tr>
      <w:tr w:rsidR="00E4067B" w14:paraId="4BB53DFD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15C8572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53A0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4F1E57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4BD19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E4067B" w14:paraId="76689D82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0317F77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4095" w:name="DBG3023"/>
            <w:bookmarkEnd w:id="409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D60E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FC55FD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096" w:name="DBG3024"/>
            <w:bookmarkStart w:id="4097" w:name="DD412"/>
            <w:bookmarkEnd w:id="4096"/>
            <w:bookmarkEnd w:id="409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13,819,379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BBF5A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098" w:name="DBG3025"/>
            <w:bookmarkStart w:id="4099" w:name="DD413"/>
            <w:bookmarkEnd w:id="4098"/>
            <w:bookmarkEnd w:id="4099"/>
            <w:r>
              <w:rPr>
                <w:rFonts w:ascii="Times New Roman" w:hAnsi="Times New Roman" w:cs="Times New Roman"/>
                <w:color w:val="000000"/>
              </w:rPr>
              <w:t>16,524,490</w:t>
            </w:r>
          </w:p>
        </w:tc>
      </w:tr>
      <w:tr w:rsidR="00E4067B" w14:paraId="034895E8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266F7ED0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0AB56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9B77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1F428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E4067B" w14:paraId="2FDFA613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12AB9CB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100" w:name="DBG3026"/>
            <w:bookmarkStart w:id="4101" w:name="DBG3027"/>
            <w:bookmarkEnd w:id="4100"/>
            <w:bookmarkEnd w:id="410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GROSS PROFIT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8754C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A8BA67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102" w:name="DBG3028"/>
            <w:bookmarkStart w:id="4103" w:name="DD414"/>
            <w:bookmarkEnd w:id="4102"/>
            <w:bookmarkEnd w:id="410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2,794,172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3DA6E" w14:textId="66DC0992" w:rsidR="00E4067B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104" w:name="DBG3029"/>
            <w:bookmarkStart w:id="4105" w:name="DD415"/>
            <w:bookmarkEnd w:id="4104"/>
            <w:bookmarkEnd w:id="4105"/>
            <w:del w:id="4106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delText>2,670,523</w:delText>
              </w:r>
            </w:del>
            <w:ins w:id="4107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</w:rPr>
                <w:t>4,905,090</w:t>
              </w:r>
            </w:ins>
          </w:p>
        </w:tc>
      </w:tr>
      <w:tr w:rsidR="00E4067B" w14:paraId="795FA75C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31F2E0F9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AD8187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F066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B5D95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</w:tbl>
    <w:p w14:paraId="65A45C92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4108" w:name="DBG3030"/>
      <w:bookmarkEnd w:id="4108"/>
    </w:p>
    <w:p w14:paraId="6D80394F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109" w:name="DBG3031"/>
      <w:bookmarkEnd w:id="4109"/>
      <w:r>
        <w:rPr>
          <w:rFonts w:ascii="Times New Roman" w:hAnsi="Times New Roman" w:cs="Times New Roman"/>
          <w:b/>
          <w:bCs/>
          <w:color w:val="000000"/>
        </w:rPr>
        <w:t>OVERHEADS</w:t>
      </w:r>
      <w:bookmarkStart w:id="4110" w:name="DBG3032"/>
      <w:bookmarkEnd w:id="4110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E4067B" w14:paraId="6805E42E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6B23779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111" w:name="DBG3033"/>
            <w:bookmarkStart w:id="4112" w:name="DBG3034"/>
            <w:bookmarkEnd w:id="4111"/>
            <w:bookmarkEnd w:id="4112"/>
            <w:r>
              <w:rPr>
                <w:rFonts w:ascii="Times New Roman" w:hAnsi="Times New Roman" w:cs="Times New Roman"/>
                <w:color w:val="000000"/>
              </w:rPr>
              <w:t>Distribution costs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FF1A3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113" w:name="DBG3035"/>
            <w:bookmarkStart w:id="4114" w:name="DD416"/>
            <w:bookmarkEnd w:id="4113"/>
            <w:bookmarkEnd w:id="411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221,780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5D7F3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A6808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115" w:name="DBG3036"/>
            <w:bookmarkStart w:id="4116" w:name="DD417"/>
            <w:bookmarkEnd w:id="4115"/>
            <w:bookmarkEnd w:id="4116"/>
            <w:r>
              <w:rPr>
                <w:rFonts w:ascii="Times New Roman" w:hAnsi="Times New Roman" w:cs="Times New Roman"/>
                <w:color w:val="000000"/>
              </w:rPr>
              <w:t>260,471</w:t>
            </w:r>
          </w:p>
        </w:tc>
      </w:tr>
      <w:tr w:rsidR="00E4067B" w14:paraId="4E1A1B8F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450F9A6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117" w:name="DBG3037"/>
            <w:bookmarkStart w:id="4118" w:name="DBG3038"/>
            <w:bookmarkEnd w:id="4117"/>
            <w:bookmarkEnd w:id="4118"/>
            <w:r>
              <w:rPr>
                <w:rFonts w:ascii="Times New Roman" w:hAnsi="Times New Roman" w:cs="Times New Roman"/>
                <w:color w:val="000000"/>
              </w:rPr>
              <w:t>Administrative expenses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A3CF52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119" w:name="DBG3039"/>
            <w:bookmarkStart w:id="4120" w:name="DD418"/>
            <w:bookmarkEnd w:id="4119"/>
            <w:bookmarkEnd w:id="412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862,719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552519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7D25A6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121" w:name="DBG3040"/>
            <w:bookmarkStart w:id="4122" w:name="DD419"/>
            <w:bookmarkEnd w:id="4121"/>
            <w:bookmarkEnd w:id="4122"/>
            <w:r>
              <w:rPr>
                <w:rFonts w:ascii="Times New Roman" w:hAnsi="Times New Roman" w:cs="Times New Roman"/>
                <w:color w:val="000000"/>
              </w:rPr>
              <w:t>1,057,994</w:t>
            </w:r>
          </w:p>
        </w:tc>
      </w:tr>
      <w:tr w:rsidR="00E4067B" w14:paraId="4854B5CB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5AA01703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FB4A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2D125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7E6E2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4299E503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74CF0EAD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4123" w:name="DBG3041"/>
            <w:bookmarkEnd w:id="412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72EC3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DC22D7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124" w:name="DBG3042"/>
            <w:bookmarkStart w:id="4125" w:name="DD420"/>
            <w:bookmarkEnd w:id="4124"/>
            <w:bookmarkEnd w:id="412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1,084,499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31626E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126" w:name="DBG3043"/>
            <w:bookmarkStart w:id="4127" w:name="DD421"/>
            <w:bookmarkEnd w:id="4126"/>
            <w:bookmarkEnd w:id="4127"/>
            <w:r>
              <w:rPr>
                <w:rFonts w:ascii="Times New Roman" w:hAnsi="Times New Roman" w:cs="Times New Roman"/>
                <w:color w:val="000000"/>
              </w:rPr>
              <w:t>1,318,465</w:t>
            </w:r>
          </w:p>
        </w:tc>
      </w:tr>
      <w:tr w:rsidR="00E4067B" w14:paraId="62C9DF43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24F36FC5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39D94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0F56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236AED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2C3C2C09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7586ED0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128" w:name="DBG3044"/>
            <w:bookmarkStart w:id="4129" w:name="DBG3045"/>
            <w:bookmarkEnd w:id="4128"/>
            <w:bookmarkEnd w:id="412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OPERATING PROFIT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3FD74B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34977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130" w:name="DBG3046"/>
            <w:bookmarkStart w:id="4131" w:name="DD422"/>
            <w:bookmarkEnd w:id="4130"/>
            <w:bookmarkEnd w:id="413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1,709,673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961F51" w14:textId="226819A8" w:rsidR="00E4067B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132" w:name="DBG3047"/>
            <w:bookmarkStart w:id="4133" w:name="DD423"/>
            <w:bookmarkEnd w:id="4132"/>
            <w:bookmarkEnd w:id="4133"/>
            <w:del w:id="4134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delText>1,352,058</w:delText>
              </w:r>
            </w:del>
            <w:ins w:id="4135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</w:rPr>
                <w:t>3,586,625</w:t>
              </w:r>
            </w:ins>
          </w:p>
        </w:tc>
      </w:tr>
    </w:tbl>
    <w:p w14:paraId="1B72254C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E4067B" w14:paraId="26B2D34C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050D87C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136" w:name="DBG3048"/>
            <w:bookmarkStart w:id="4137" w:name="DBG3049"/>
            <w:bookmarkEnd w:id="4136"/>
            <w:bookmarkEnd w:id="4137"/>
            <w:r>
              <w:rPr>
                <w:rFonts w:ascii="Times New Roman" w:hAnsi="Times New Roman" w:cs="Times New Roman"/>
                <w:color w:val="000000"/>
              </w:rPr>
              <w:t>Bank interest receivable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1F062E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138" w:name="DBG3050"/>
            <w:bookmarkStart w:id="4139" w:name="DD424"/>
            <w:bookmarkEnd w:id="4138"/>
            <w:bookmarkEnd w:id="413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3CFC97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140" w:name="DBG3051"/>
            <w:bookmarkStart w:id="4141" w:name="DD425"/>
            <w:bookmarkEnd w:id="4140"/>
            <w:bookmarkEnd w:id="4141"/>
            <w:r>
              <w:rPr>
                <w:rFonts w:ascii="Times New Roman" w:hAnsi="Times New Roman" w:cs="Times New Roman"/>
                <w:color w:val="000000"/>
              </w:rPr>
              <w:t>1,876</w:t>
            </w:r>
          </w:p>
        </w:tc>
      </w:tr>
      <w:tr w:rsidR="00E4067B" w14:paraId="5C6D44E3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3560C50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477A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E81F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6E86B142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66F8960C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4142" w:name="DBG3052"/>
            <w:bookmarkEnd w:id="414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A1458A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143" w:name="DBG3053"/>
            <w:bookmarkStart w:id="4144" w:name="DD426"/>
            <w:bookmarkEnd w:id="4143"/>
            <w:bookmarkEnd w:id="414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1,710,045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5B0A6" w14:textId="0EACFFED" w:rsidR="00E4067B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145" w:name="DBG3054"/>
            <w:bookmarkStart w:id="4146" w:name="DD427"/>
            <w:bookmarkEnd w:id="4145"/>
            <w:bookmarkEnd w:id="4146"/>
            <w:del w:id="4147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delText>1,353,934</w:delText>
              </w:r>
            </w:del>
            <w:ins w:id="4148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</w:rPr>
                <w:t>3,588,501</w:t>
              </w:r>
            </w:ins>
          </w:p>
        </w:tc>
      </w:tr>
    </w:tbl>
    <w:p w14:paraId="404B32D4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E4067B" w14:paraId="005FC994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1FE9C09D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149" w:name="DBG3055"/>
            <w:bookmarkStart w:id="4150" w:name="DBG3056"/>
            <w:bookmarkEnd w:id="4149"/>
            <w:bookmarkEnd w:id="4150"/>
            <w:r>
              <w:rPr>
                <w:rFonts w:ascii="Times New Roman" w:hAnsi="Times New Roman" w:cs="Times New Roman"/>
                <w:color w:val="000000"/>
              </w:rPr>
              <w:t>Interest payable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8F1974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151" w:name="DBG3057"/>
            <w:bookmarkStart w:id="4152" w:name="DD428"/>
            <w:bookmarkEnd w:id="4151"/>
            <w:bookmarkEnd w:id="415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(81,149)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06FDA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153" w:name="DBG3058"/>
            <w:bookmarkStart w:id="4154" w:name="DD429"/>
            <w:bookmarkEnd w:id="4153"/>
            <w:bookmarkEnd w:id="4154"/>
            <w:r>
              <w:rPr>
                <w:rFonts w:ascii="Times New Roman" w:hAnsi="Times New Roman" w:cs="Times New Roman"/>
                <w:color w:val="000000"/>
              </w:rPr>
              <w:t>(117,176)</w:t>
            </w:r>
          </w:p>
        </w:tc>
      </w:tr>
      <w:tr w:rsidR="00E4067B" w14:paraId="5F04D5FF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75C4DBE6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34FC0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B6130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29632924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57928B6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155" w:name="DBG3059"/>
            <w:bookmarkStart w:id="4156" w:name="DBG3060"/>
            <w:bookmarkEnd w:id="4155"/>
            <w:bookmarkEnd w:id="415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PROFIT ON ORDINARY ACTIVITIES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ABA3F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157" w:name="DBG3061"/>
            <w:bookmarkStart w:id="4158" w:name="DD430"/>
            <w:bookmarkEnd w:id="4157"/>
            <w:bookmarkEnd w:id="415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1,628,896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C7D5D5" w14:textId="1DE2DBED" w:rsidR="00E4067B" w:rsidRDefault="003073E6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159" w:name="DBG3062"/>
            <w:bookmarkStart w:id="4160" w:name="DD431"/>
            <w:bookmarkEnd w:id="4159"/>
            <w:bookmarkEnd w:id="4160"/>
            <w:del w:id="4161" w:author="Charles" w:date="2013-01-01T09:56:00Z">
              <w:r>
                <w:rPr>
                  <w:rFonts w:ascii="Times New Roman" w:hAnsi="Times New Roman" w:cs="Times New Roman"/>
                  <w:color w:val="000000"/>
                </w:rPr>
                <w:delText>1,236,758</w:delText>
              </w:r>
            </w:del>
            <w:ins w:id="4162" w:author="Charles" w:date="2013-01-01T09:56:00Z">
              <w:r w:rsidR="00AA19E8">
                <w:rPr>
                  <w:rFonts w:ascii="Times New Roman" w:hAnsi="Times New Roman" w:cs="Times New Roman"/>
                  <w:color w:val="000000"/>
                </w:rPr>
                <w:t>3,471,325</w:t>
              </w:r>
            </w:ins>
          </w:p>
        </w:tc>
      </w:tr>
      <w:tr w:rsidR="00E4067B" w14:paraId="7427D9E1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5C2E1EF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67089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C0F29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37DE8812" w14:textId="77777777" w:rsidR="00E4067B" w:rsidRDefault="00E4067B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4163" w:name="Fpage019"/>
      <w:bookmarkEnd w:id="4163"/>
    </w:p>
    <w:p w14:paraId="6F16F3A0" w14:textId="77777777" w:rsidR="00E4067B" w:rsidRDefault="00E4067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E4067B">
          <w:headerReference w:type="default" r:id="rId88"/>
          <w:footerReference w:type="default" r:id="rId89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14:paraId="5E8D4034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213" w:name="Fpage008"/>
      <w:bookmarkStart w:id="4214" w:name="DBG3091"/>
      <w:bookmarkEnd w:id="4213"/>
      <w:bookmarkEnd w:id="4214"/>
      <w:r>
        <w:rPr>
          <w:rFonts w:ascii="Times New Roman" w:hAnsi="Times New Roman" w:cs="Times New Roman"/>
          <w:b/>
          <w:bCs/>
          <w:color w:val="000000"/>
        </w:rPr>
        <w:lastRenderedPageBreak/>
        <w:t>DISTRIBUTION COSTS</w:t>
      </w:r>
      <w:bookmarkStart w:id="4215" w:name="DBG3092"/>
      <w:bookmarkEnd w:id="4215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E4067B" w14:paraId="1F35342D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6BE4E72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216" w:name="DBG3093"/>
            <w:bookmarkStart w:id="4217" w:name="DBG3094"/>
            <w:bookmarkEnd w:id="4216"/>
            <w:bookmarkEnd w:id="4217"/>
            <w:r>
              <w:rPr>
                <w:rFonts w:ascii="Times New Roman" w:hAnsi="Times New Roman" w:cs="Times New Roman"/>
                <w:color w:val="000000"/>
              </w:rPr>
              <w:t>Distribution and sales wages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83A77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BC6F34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218" w:name="DBG3095"/>
            <w:bookmarkStart w:id="4219" w:name="DD432"/>
            <w:bookmarkEnd w:id="4218"/>
            <w:bookmarkEnd w:id="421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169,160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02D1BD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220" w:name="DBG3096"/>
            <w:bookmarkStart w:id="4221" w:name="DD433"/>
            <w:bookmarkEnd w:id="4220"/>
            <w:bookmarkEnd w:id="4221"/>
            <w:r>
              <w:rPr>
                <w:rFonts w:ascii="Times New Roman" w:hAnsi="Times New Roman" w:cs="Times New Roman"/>
                <w:color w:val="000000"/>
              </w:rPr>
              <w:t>128,161</w:t>
            </w:r>
          </w:p>
        </w:tc>
      </w:tr>
      <w:tr w:rsidR="00E4067B" w14:paraId="4A175283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571F6735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National insurance contributions on distribution labour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C73351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8AD2C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222" w:name="DD434"/>
            <w:bookmarkEnd w:id="422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16,714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86FD7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223" w:name="DD435"/>
            <w:bookmarkEnd w:id="4223"/>
            <w:r>
              <w:rPr>
                <w:rFonts w:ascii="Times New Roman" w:hAnsi="Times New Roman" w:cs="Times New Roman"/>
                <w:color w:val="000000"/>
              </w:rPr>
              <w:t>13,577</w:t>
            </w:r>
          </w:p>
        </w:tc>
      </w:tr>
      <w:tr w:rsidR="00E4067B" w14:paraId="0DA43FF4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7BC54966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Pension contributions - distribution labour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DB7C7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A03285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224" w:name="DD436"/>
            <w:bookmarkEnd w:id="422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6,135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BF015D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225" w:name="DD437"/>
            <w:bookmarkEnd w:id="4225"/>
            <w:r>
              <w:rPr>
                <w:rFonts w:ascii="Times New Roman" w:hAnsi="Times New Roman" w:cs="Times New Roman"/>
                <w:color w:val="000000"/>
              </w:rPr>
              <w:t>4,778</w:t>
            </w:r>
          </w:p>
        </w:tc>
      </w:tr>
      <w:tr w:rsidR="00E4067B" w14:paraId="091664E1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71362E2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Other distribution costs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95AF6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774B26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226" w:name="DD438"/>
            <w:bookmarkEnd w:id="422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3,771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8AE23F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227" w:name="DD439"/>
            <w:bookmarkEnd w:id="4227"/>
            <w:r>
              <w:rPr>
                <w:rFonts w:ascii="Times New Roman" w:hAnsi="Times New Roman" w:cs="Times New Roman"/>
                <w:color w:val="000000"/>
              </w:rPr>
              <w:t>87,955</w:t>
            </w:r>
          </w:p>
        </w:tc>
      </w:tr>
      <w:tr w:rsidR="00E4067B" w14:paraId="7A485302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3B28C4F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plant and machinery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9C8B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3523A3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228" w:name="DD440"/>
            <w:bookmarkEnd w:id="422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A50F49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229" w:name="DD441"/>
            <w:bookmarkEnd w:id="4229"/>
            <w:r>
              <w:rPr>
                <w:rFonts w:ascii="Times New Roman" w:hAnsi="Times New Roman" w:cs="Times New Roman"/>
                <w:color w:val="000000"/>
              </w:rPr>
              <w:t>20,000</w:t>
            </w:r>
          </w:p>
        </w:tc>
      </w:tr>
      <w:tr w:rsidR="00E4067B" w14:paraId="6E922B57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43A57EB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office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FB3096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83B8DE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230" w:name="DD442"/>
            <w:bookmarkEnd w:id="423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57F656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231" w:name="DD443"/>
            <w:bookmarkEnd w:id="4231"/>
            <w:r>
              <w:rPr>
                <w:rFonts w:ascii="Times New Roman" w:hAnsi="Times New Roman" w:cs="Times New Roman"/>
                <w:color w:val="000000"/>
              </w:rPr>
              <w:t>3,000</w:t>
            </w:r>
          </w:p>
        </w:tc>
      </w:tr>
      <w:tr w:rsidR="00E4067B" w14:paraId="1409E43D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78958A3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spare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513B7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3206F5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232" w:name="DD444"/>
            <w:bookmarkEnd w:id="423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41B6AE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233" w:name="DD445"/>
            <w:bookmarkEnd w:id="4233"/>
            <w:r>
              <w:rPr>
                <w:rFonts w:ascii="Times New Roman" w:hAnsi="Times New Roman" w:cs="Times New Roman"/>
                <w:color w:val="000000"/>
              </w:rPr>
              <w:t>3,000</w:t>
            </w:r>
          </w:p>
        </w:tc>
      </w:tr>
      <w:tr w:rsidR="00E4067B" w14:paraId="1BB05A82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5A85C66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188FB7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4E51D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5C62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E4067B" w14:paraId="261110FD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578CDC81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4234" w:name="DBG3097"/>
            <w:bookmarkEnd w:id="423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4324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3AB454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235" w:name="DBG3098"/>
            <w:bookmarkStart w:id="4236" w:name="DD446"/>
            <w:bookmarkEnd w:id="4235"/>
            <w:bookmarkEnd w:id="423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221,780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4B3C4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237" w:name="DBG3099"/>
            <w:bookmarkStart w:id="4238" w:name="DD447"/>
            <w:bookmarkEnd w:id="4237"/>
            <w:bookmarkEnd w:id="4238"/>
            <w:r>
              <w:rPr>
                <w:rFonts w:ascii="Times New Roman" w:hAnsi="Times New Roman" w:cs="Times New Roman"/>
                <w:color w:val="000000"/>
              </w:rPr>
              <w:t>260,471</w:t>
            </w:r>
          </w:p>
        </w:tc>
      </w:tr>
      <w:tr w:rsidR="00E4067B" w14:paraId="6C437BB4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77C588E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1312C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8548D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090E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14:paraId="73ED9269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239" w:name="DBG3100"/>
      <w:bookmarkEnd w:id="4239"/>
      <w:r>
        <w:rPr>
          <w:rFonts w:ascii="Times New Roman" w:hAnsi="Times New Roman" w:cs="Times New Roman"/>
          <w:b/>
          <w:bCs/>
          <w:color w:val="000000"/>
        </w:rPr>
        <w:t>ADMINISTRATIVE EXPENSES</w:t>
      </w:r>
      <w:bookmarkStart w:id="4240" w:name="DBG3101"/>
      <w:bookmarkEnd w:id="4240"/>
    </w:p>
    <w:p w14:paraId="7C16C73E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241" w:name="DBG3102"/>
      <w:bookmarkEnd w:id="4241"/>
      <w:r>
        <w:rPr>
          <w:rFonts w:ascii="Times New Roman" w:hAnsi="Times New Roman" w:cs="Times New Roman"/>
          <w:b/>
          <w:bCs/>
          <w:color w:val="000000"/>
        </w:rPr>
        <w:t>Personnel costs</w:t>
      </w:r>
      <w:bookmarkStart w:id="4242" w:name="DBG3103"/>
      <w:bookmarkEnd w:id="4242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E4067B" w14:paraId="50513BD9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10E6948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243" w:name="DBG3104"/>
            <w:bookmarkStart w:id="4244" w:name="DBG3105"/>
            <w:bookmarkEnd w:id="4243"/>
            <w:bookmarkEnd w:id="4244"/>
            <w:r>
              <w:rPr>
                <w:rFonts w:ascii="Times New Roman" w:hAnsi="Times New Roman" w:cs="Times New Roman"/>
                <w:color w:val="000000"/>
              </w:rPr>
              <w:t>Directors salaries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CD462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245" w:name="DBG3106"/>
            <w:bookmarkStart w:id="4246" w:name="DD448"/>
            <w:bookmarkEnd w:id="4245"/>
            <w:bookmarkEnd w:id="424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240,321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CAF8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76DEE2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247" w:name="DBG3107"/>
            <w:bookmarkStart w:id="4248" w:name="DD449"/>
            <w:bookmarkEnd w:id="4247"/>
            <w:bookmarkEnd w:id="4248"/>
            <w:r>
              <w:rPr>
                <w:rFonts w:ascii="Times New Roman" w:hAnsi="Times New Roman" w:cs="Times New Roman"/>
                <w:color w:val="000000"/>
              </w:rPr>
              <w:t>267,040</w:t>
            </w:r>
          </w:p>
        </w:tc>
      </w:tr>
      <w:tr w:rsidR="00E4067B" w14:paraId="56B9FEB0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5771D31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Directors pension contributions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B07D8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249" w:name="DD450"/>
            <w:bookmarkEnd w:id="424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47,956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28CD0C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F2E8E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250" w:name="DD451"/>
            <w:bookmarkEnd w:id="4250"/>
            <w:r>
              <w:rPr>
                <w:rFonts w:ascii="Times New Roman" w:hAnsi="Times New Roman" w:cs="Times New Roman"/>
                <w:color w:val="000000"/>
              </w:rPr>
              <w:t>79,600</w:t>
            </w:r>
          </w:p>
        </w:tc>
      </w:tr>
      <w:tr w:rsidR="00E4067B" w14:paraId="72A43B42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386C7E9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251" w:name="DBG3108"/>
            <w:bookmarkStart w:id="4252" w:name="DBG3109"/>
            <w:bookmarkEnd w:id="4251"/>
            <w:bookmarkEnd w:id="4252"/>
            <w:r>
              <w:rPr>
                <w:rFonts w:ascii="Times New Roman" w:hAnsi="Times New Roman" w:cs="Times New Roman"/>
                <w:color w:val="000000"/>
              </w:rPr>
              <w:t>Wages and salaries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40C909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253" w:name="DBG3110"/>
            <w:bookmarkStart w:id="4254" w:name="DD452"/>
            <w:bookmarkEnd w:id="4253"/>
            <w:bookmarkEnd w:id="425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184,539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6D2CDF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5F2F3F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255" w:name="DBG3111"/>
            <w:bookmarkStart w:id="4256" w:name="DD453"/>
            <w:bookmarkEnd w:id="4255"/>
            <w:bookmarkEnd w:id="4256"/>
            <w:r>
              <w:rPr>
                <w:rFonts w:ascii="Times New Roman" w:hAnsi="Times New Roman" w:cs="Times New Roman"/>
                <w:color w:val="000000"/>
              </w:rPr>
              <w:t>170,881</w:t>
            </w:r>
          </w:p>
        </w:tc>
      </w:tr>
      <w:tr w:rsidR="00E4067B" w14:paraId="0B07193E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218235B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Staff national insurance contributions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543036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257" w:name="DD454"/>
            <w:bookmarkEnd w:id="425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18,233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CA42F7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7ABCF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258" w:name="DD455"/>
            <w:bookmarkEnd w:id="4258"/>
            <w:r>
              <w:rPr>
                <w:rFonts w:ascii="Times New Roman" w:hAnsi="Times New Roman" w:cs="Times New Roman"/>
                <w:color w:val="000000"/>
              </w:rPr>
              <w:t>18,103</w:t>
            </w:r>
          </w:p>
        </w:tc>
      </w:tr>
      <w:tr w:rsidR="00E4067B" w14:paraId="13315B4E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2A60085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Staff pension contributions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2D8B09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259" w:name="DD456"/>
            <w:bookmarkEnd w:id="425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6,692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3BBB67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11DD0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260" w:name="DD457"/>
            <w:bookmarkEnd w:id="4260"/>
            <w:r>
              <w:rPr>
                <w:rFonts w:ascii="Times New Roman" w:hAnsi="Times New Roman" w:cs="Times New Roman"/>
                <w:color w:val="000000"/>
              </w:rPr>
              <w:t>6,370</w:t>
            </w:r>
          </w:p>
        </w:tc>
      </w:tr>
      <w:tr w:rsidR="00E4067B" w14:paraId="1764302C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67886F4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224D4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FCD153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F7402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E4067B" w14:paraId="058239C5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7998B6F6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4261" w:name="DBG3112"/>
            <w:bookmarkEnd w:id="426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AFF74C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AF0915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262" w:name="DBG3113"/>
            <w:bookmarkStart w:id="4263" w:name="DD458"/>
            <w:bookmarkEnd w:id="4262"/>
            <w:bookmarkEnd w:id="426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497,741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C48D0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264" w:name="DBG3114"/>
            <w:bookmarkStart w:id="4265" w:name="DD459"/>
            <w:bookmarkEnd w:id="4264"/>
            <w:bookmarkEnd w:id="4265"/>
            <w:r>
              <w:rPr>
                <w:rFonts w:ascii="Times New Roman" w:hAnsi="Times New Roman" w:cs="Times New Roman"/>
                <w:color w:val="000000"/>
              </w:rPr>
              <w:t>541,994</w:t>
            </w:r>
          </w:p>
        </w:tc>
      </w:tr>
      <w:tr w:rsidR="00E4067B" w14:paraId="3D22C0EC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6FEEE4C0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CA7DB4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5481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AA0A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</w:tbl>
    <w:p w14:paraId="795000C9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266" w:name="DBG3115"/>
      <w:bookmarkEnd w:id="4266"/>
      <w:r>
        <w:rPr>
          <w:rFonts w:ascii="Times New Roman" w:hAnsi="Times New Roman" w:cs="Times New Roman"/>
          <w:b/>
          <w:bCs/>
          <w:color w:val="000000"/>
        </w:rPr>
        <w:t>General expenses</w:t>
      </w:r>
      <w:bookmarkStart w:id="4267" w:name="DBG3116"/>
      <w:bookmarkEnd w:id="4267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E4067B" w14:paraId="4B8C91CA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0D3B242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268" w:name="DBG3117"/>
            <w:bookmarkStart w:id="4269" w:name="DBG3118"/>
            <w:bookmarkEnd w:id="4268"/>
            <w:bookmarkEnd w:id="4269"/>
            <w:r>
              <w:rPr>
                <w:rFonts w:ascii="Times New Roman" w:hAnsi="Times New Roman" w:cs="Times New Roman"/>
                <w:color w:val="000000"/>
              </w:rPr>
              <w:t>General expenses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756EB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270" w:name="DBG3119"/>
            <w:bookmarkStart w:id="4271" w:name="DD460"/>
            <w:bookmarkEnd w:id="4270"/>
            <w:bookmarkEnd w:id="427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327,152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FE524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776FC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272" w:name="DBG3120"/>
            <w:bookmarkStart w:id="4273" w:name="DD461"/>
            <w:bookmarkEnd w:id="4272"/>
            <w:bookmarkEnd w:id="4273"/>
            <w:r>
              <w:rPr>
                <w:rFonts w:ascii="Times New Roman" w:hAnsi="Times New Roman" w:cs="Times New Roman"/>
                <w:color w:val="000000"/>
              </w:rPr>
              <w:t>467,163</w:t>
            </w:r>
          </w:p>
        </w:tc>
      </w:tr>
      <w:tr w:rsidR="00E4067B" w14:paraId="08C108B0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6AC1CFF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Auditors remuneration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5431EA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274" w:name="DD462"/>
            <w:bookmarkEnd w:id="427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16,500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0BA929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656AD9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275" w:name="DD463"/>
            <w:bookmarkEnd w:id="4275"/>
            <w:r>
              <w:rPr>
                <w:rFonts w:ascii="Times New Roman" w:hAnsi="Times New Roman" w:cs="Times New Roman"/>
                <w:color w:val="000000"/>
              </w:rPr>
              <w:t>16,500</w:t>
            </w:r>
          </w:p>
        </w:tc>
      </w:tr>
      <w:tr w:rsidR="00E4067B" w14:paraId="09C2ABA7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7076F32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5BB168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276" w:name="DD464"/>
            <w:bookmarkEnd w:id="427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1B521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7E7E5E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277" w:name="DD465"/>
            <w:bookmarkEnd w:id="4277"/>
            <w:r>
              <w:rPr>
                <w:rFonts w:ascii="Times New Roman" w:hAnsi="Times New Roman" w:cs="Times New Roman"/>
                <w:color w:val="000000"/>
              </w:rPr>
              <w:t>2,000</w:t>
            </w:r>
          </w:p>
        </w:tc>
      </w:tr>
      <w:tr w:rsidR="00E4067B" w14:paraId="4C1A2B23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0C3FCE6F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Depn of plant and machinery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F249C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278" w:name="DD466"/>
            <w:bookmarkEnd w:id="427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10,000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8C358F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F9454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279" w:name="DD467"/>
            <w:bookmarkEnd w:id="4279"/>
            <w:r>
              <w:rPr>
                <w:rFonts w:ascii="Times New Roman" w:hAnsi="Times New Roman" w:cs="Times New Roman"/>
                <w:color w:val="000000"/>
              </w:rPr>
              <w:t>10,000</w:t>
            </w:r>
          </w:p>
        </w:tc>
      </w:tr>
      <w:tr w:rsidR="00E4067B" w14:paraId="77C91BC1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22F5C8A4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office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EF6C5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280" w:name="DD468"/>
            <w:bookmarkEnd w:id="428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12,000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EDD070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622F9A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281" w:name="DD469"/>
            <w:bookmarkEnd w:id="4281"/>
            <w:r>
              <w:rPr>
                <w:rFonts w:ascii="Times New Roman" w:hAnsi="Times New Roman" w:cs="Times New Roman"/>
                <w:color w:val="000000"/>
              </w:rPr>
              <w:t>12,000</w:t>
            </w:r>
          </w:p>
        </w:tc>
      </w:tr>
      <w:tr w:rsidR="00E4067B" w14:paraId="2EB7CB4C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793AC22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282" w:name="DBG3121"/>
            <w:bookmarkStart w:id="4283" w:name="DBG3122"/>
            <w:bookmarkEnd w:id="4282"/>
            <w:bookmarkEnd w:id="4283"/>
            <w:r>
              <w:rPr>
                <w:rFonts w:ascii="Times New Roman" w:hAnsi="Times New Roman" w:cs="Times New Roman"/>
                <w:color w:val="000000"/>
              </w:rPr>
              <w:t>Profit on disposal of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67854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284" w:name="DBG3123"/>
            <w:bookmarkStart w:id="4285" w:name="DD470"/>
            <w:bookmarkEnd w:id="4284"/>
            <w:bookmarkEnd w:id="428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(9,596)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B3109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908E80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286" w:name="DBG3124"/>
            <w:bookmarkStart w:id="4287" w:name="DD471"/>
            <w:bookmarkEnd w:id="4286"/>
            <w:bookmarkEnd w:id="4287"/>
            <w:r>
              <w:rPr>
                <w:rFonts w:ascii="Times New Roman" w:hAnsi="Times New Roman" w:cs="Times New Roman"/>
                <w:color w:val="000000"/>
              </w:rPr>
              <w:t>(2,108)</w:t>
            </w:r>
          </w:p>
        </w:tc>
      </w:tr>
      <w:tr w:rsidR="00E4067B" w14:paraId="621116C7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5BFEF3C1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DA287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EAED9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6AA5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E4067B" w14:paraId="0A1C39AF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44A3CE53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4288" w:name="DBG3125"/>
            <w:bookmarkEnd w:id="428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F0D8F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2804C3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289" w:name="DBG3126"/>
            <w:bookmarkStart w:id="4290" w:name="DD472"/>
            <w:bookmarkEnd w:id="4289"/>
            <w:bookmarkEnd w:id="429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358,056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4B7034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291" w:name="DBG3127"/>
            <w:bookmarkStart w:id="4292" w:name="DD473"/>
            <w:bookmarkEnd w:id="4291"/>
            <w:bookmarkEnd w:id="4292"/>
            <w:r>
              <w:rPr>
                <w:rFonts w:ascii="Times New Roman" w:hAnsi="Times New Roman" w:cs="Times New Roman"/>
                <w:color w:val="000000"/>
              </w:rPr>
              <w:t>505,555</w:t>
            </w:r>
          </w:p>
        </w:tc>
      </w:tr>
      <w:tr w:rsidR="00E4067B" w14:paraId="01B560E8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77DDAA4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AD02C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70E20E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D0428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</w:tbl>
    <w:p w14:paraId="265346D3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293" w:name="DBG3128"/>
      <w:bookmarkEnd w:id="4293"/>
      <w:r>
        <w:rPr>
          <w:rFonts w:ascii="Times New Roman" w:hAnsi="Times New Roman" w:cs="Times New Roman"/>
          <w:b/>
          <w:bCs/>
          <w:color w:val="000000"/>
        </w:rPr>
        <w:t>Financial costs</w:t>
      </w:r>
      <w:bookmarkStart w:id="4294" w:name="DBG3129"/>
      <w:bookmarkEnd w:id="429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E4067B" w14:paraId="7F0FC8FF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63D0DC6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295" w:name="DBG3130"/>
            <w:bookmarkStart w:id="4296" w:name="DBG3131"/>
            <w:bookmarkEnd w:id="4295"/>
            <w:bookmarkEnd w:id="4296"/>
            <w:r>
              <w:rPr>
                <w:rFonts w:ascii="Times New Roman" w:hAnsi="Times New Roman" w:cs="Times New Roman"/>
                <w:color w:val="000000"/>
              </w:rPr>
              <w:t>Operating lease: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A349E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72CDD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297" w:name="DBG3132"/>
            <w:bookmarkStart w:id="4298" w:name="DD474"/>
            <w:bookmarkEnd w:id="4297"/>
            <w:bookmarkEnd w:id="429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6,922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60DD1F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299" w:name="DBG3133"/>
            <w:bookmarkStart w:id="4300" w:name="DD475"/>
            <w:bookmarkEnd w:id="4299"/>
            <w:bookmarkEnd w:id="4300"/>
            <w:r>
              <w:rPr>
                <w:rFonts w:ascii="Times New Roman" w:hAnsi="Times New Roman" w:cs="Times New Roman"/>
                <w:color w:val="000000"/>
              </w:rPr>
              <w:t>10,445</w:t>
            </w:r>
          </w:p>
        </w:tc>
      </w:tr>
      <w:tr w:rsidR="00E4067B" w14:paraId="16627008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1B9EDD91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A6D1F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D2368A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833A5B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E4067B" w14:paraId="794B7A7A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5970948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4301" w:name="DBG3134"/>
            <w:bookmarkEnd w:id="430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E228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7EA28E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302" w:name="DBG3135"/>
            <w:bookmarkStart w:id="4303" w:name="DD476"/>
            <w:bookmarkEnd w:id="4302"/>
            <w:bookmarkEnd w:id="430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862,719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EE672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304" w:name="DBG3136"/>
            <w:bookmarkStart w:id="4305" w:name="DD477"/>
            <w:bookmarkEnd w:id="4304"/>
            <w:bookmarkEnd w:id="4305"/>
            <w:r>
              <w:rPr>
                <w:rFonts w:ascii="Times New Roman" w:hAnsi="Times New Roman" w:cs="Times New Roman"/>
                <w:color w:val="000000"/>
              </w:rPr>
              <w:t>1,057,994</w:t>
            </w:r>
          </w:p>
        </w:tc>
      </w:tr>
      <w:tr w:rsidR="00E4067B" w14:paraId="47ED4AEB" w14:textId="77777777"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14:paraId="5FA69D12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E4940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0FBE3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2010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14:paraId="7560051D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306" w:name="DBG3137"/>
      <w:bookmarkEnd w:id="4306"/>
      <w:r>
        <w:rPr>
          <w:rFonts w:ascii="Times New Roman" w:hAnsi="Times New Roman" w:cs="Times New Roman"/>
          <w:b/>
          <w:bCs/>
          <w:color w:val="000000"/>
        </w:rPr>
        <w:t>INTEREST RECEIVABLE</w:t>
      </w:r>
      <w:bookmarkStart w:id="4307" w:name="DBG3138"/>
      <w:bookmarkEnd w:id="4307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E4067B" w14:paraId="3EB6F2BC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7FB13160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308" w:name="DBG3139"/>
            <w:bookmarkStart w:id="4309" w:name="DBG3140"/>
            <w:bookmarkEnd w:id="4308"/>
            <w:bookmarkEnd w:id="4309"/>
            <w:r>
              <w:rPr>
                <w:rFonts w:ascii="Times New Roman" w:hAnsi="Times New Roman" w:cs="Times New Roman"/>
                <w:color w:val="000000"/>
              </w:rPr>
              <w:t>Bank interest receivable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C03C37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310" w:name="DBG3141"/>
            <w:bookmarkStart w:id="4311" w:name="DD478"/>
            <w:bookmarkEnd w:id="4310"/>
            <w:bookmarkEnd w:id="431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D2EC10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312" w:name="DBG3142"/>
            <w:bookmarkStart w:id="4313" w:name="DD479"/>
            <w:bookmarkEnd w:id="4312"/>
            <w:bookmarkEnd w:id="4313"/>
            <w:r>
              <w:rPr>
                <w:rFonts w:ascii="Times New Roman" w:hAnsi="Times New Roman" w:cs="Times New Roman"/>
                <w:color w:val="000000"/>
              </w:rPr>
              <w:t>1,876</w:t>
            </w:r>
          </w:p>
        </w:tc>
      </w:tr>
      <w:tr w:rsidR="00E4067B" w14:paraId="4E93D634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0B8AF6BC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8350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8655BC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</w:t>
            </w:r>
          </w:p>
        </w:tc>
      </w:tr>
    </w:tbl>
    <w:p w14:paraId="188D589E" w14:textId="77777777" w:rsidR="00E4067B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314" w:name="DBG3143"/>
      <w:bookmarkEnd w:id="4314"/>
      <w:r>
        <w:rPr>
          <w:rFonts w:ascii="Times New Roman" w:hAnsi="Times New Roman" w:cs="Times New Roman"/>
          <w:b/>
          <w:bCs/>
          <w:color w:val="000000"/>
        </w:rPr>
        <w:t>INTEREST PAYABLE</w:t>
      </w:r>
      <w:bookmarkStart w:id="4315" w:name="DBG3144"/>
      <w:bookmarkEnd w:id="4315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E4067B" w14:paraId="4C899F0D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018D6312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316" w:name="DBG3145"/>
            <w:bookmarkStart w:id="4317" w:name="DBG3146"/>
            <w:bookmarkEnd w:id="4316"/>
            <w:bookmarkEnd w:id="4317"/>
            <w:r>
              <w:rPr>
                <w:rFonts w:ascii="Times New Roman" w:hAnsi="Times New Roman" w:cs="Times New Roman"/>
                <w:color w:val="000000"/>
              </w:rPr>
              <w:t>Bank interest payable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1E4976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318" w:name="DBG3147"/>
            <w:bookmarkStart w:id="4319" w:name="DD480"/>
            <w:bookmarkEnd w:id="4318"/>
            <w:bookmarkEnd w:id="431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23,386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F4F5E2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320" w:name="DBG3148"/>
            <w:bookmarkStart w:id="4321" w:name="DD481"/>
            <w:bookmarkEnd w:id="4320"/>
            <w:bookmarkEnd w:id="4321"/>
            <w:r>
              <w:rPr>
                <w:rFonts w:ascii="Times New Roman" w:hAnsi="Times New Roman" w:cs="Times New Roman"/>
                <w:color w:val="000000"/>
              </w:rPr>
              <w:t>49,178</w:t>
            </w:r>
          </w:p>
        </w:tc>
      </w:tr>
      <w:tr w:rsidR="00E4067B" w14:paraId="79DDCD7B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56A7A3E7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Hire purchase and finance lease charges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7C5E8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322" w:name="DD482"/>
            <w:bookmarkEnd w:id="432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57,763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80522F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323" w:name="DD483"/>
            <w:bookmarkEnd w:id="4323"/>
            <w:r>
              <w:rPr>
                <w:rFonts w:ascii="Times New Roman" w:hAnsi="Times New Roman" w:cs="Times New Roman"/>
                <w:color w:val="000000"/>
              </w:rPr>
              <w:t>67,998</w:t>
            </w:r>
          </w:p>
        </w:tc>
      </w:tr>
      <w:tr w:rsidR="00E4067B" w14:paraId="13DA3A63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4D20E3FD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D747F1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F92A9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E4067B" w14:paraId="521C0E6E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35FE9C0A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4324" w:name="DBG3149"/>
            <w:bookmarkEnd w:id="432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B50EB1" w14:textId="77777777" w:rsidR="00E4067B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325" w:name="DBG3150"/>
            <w:bookmarkStart w:id="4326" w:name="DD484"/>
            <w:bookmarkEnd w:id="4325"/>
            <w:bookmarkEnd w:id="432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81,149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0154B9" w14:textId="77777777" w:rsidR="00E4067B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327" w:name="DBG3151"/>
            <w:bookmarkStart w:id="4328" w:name="DD485"/>
            <w:bookmarkEnd w:id="4327"/>
            <w:bookmarkEnd w:id="4328"/>
            <w:r>
              <w:rPr>
                <w:rFonts w:ascii="Times New Roman" w:hAnsi="Times New Roman" w:cs="Times New Roman"/>
                <w:color w:val="000000"/>
              </w:rPr>
              <w:t>117,176</w:t>
            </w:r>
          </w:p>
        </w:tc>
      </w:tr>
      <w:tr w:rsidR="00E4067B" w14:paraId="03C83424" w14:textId="77777777"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196267E8" w14:textId="77777777" w:rsidR="00E4067B" w:rsidRDefault="00E406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EFDE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570783" w14:textId="77777777" w:rsidR="00E4067B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14:paraId="3284ECD2" w14:textId="77777777" w:rsidR="00AA19E8" w:rsidRDefault="00AA19E8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4329" w:name="Fpage020"/>
      <w:bookmarkEnd w:id="4329"/>
    </w:p>
    <w:sectPr w:rsidR="00AA19E8">
      <w:headerReference w:type="default" r:id="rId90"/>
      <w:footerReference w:type="default" r:id="rId91"/>
      <w:pgSz w:w="11904" w:h="16836"/>
      <w:pgMar w:top="720" w:right="1400" w:bottom="900" w:left="1440" w:header="720" w:footer="90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232A24" w14:textId="77777777" w:rsidR="00722F6E" w:rsidRDefault="00722F6E">
      <w:pPr>
        <w:spacing w:after="0" w:line="240" w:lineRule="auto"/>
      </w:pPr>
      <w:r>
        <w:separator/>
      </w:r>
    </w:p>
  </w:endnote>
  <w:endnote w:type="continuationSeparator" w:id="0">
    <w:p w14:paraId="29DF11D7" w14:textId="77777777" w:rsidR="00722F6E" w:rsidRDefault="00722F6E">
      <w:pPr>
        <w:spacing w:after="0" w:line="240" w:lineRule="auto"/>
      </w:pPr>
      <w:r>
        <w:continuationSeparator/>
      </w:r>
    </w:p>
  </w:endnote>
  <w:endnote w:type="continuationNotice" w:id="1">
    <w:p w14:paraId="65B70A66" w14:textId="77777777" w:rsidR="00722F6E" w:rsidRDefault="00722F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932A1E" w14:textId="77777777" w:rsidR="003F1371" w:rsidRDefault="003F1371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9096CA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035" w:name="DBG687"/>
    <w:bookmarkEnd w:id="1035"/>
  </w:p>
  <w:p w14:paraId="24F5A9D0" w14:textId="77777777" w:rsidR="00E4067B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036" w:name="DBG688"/>
    <w:bookmarkEnd w:id="1036"/>
    <w:r>
      <w:rPr>
        <w:rFonts w:ascii="Times New Roman" w:hAnsi="Times New Roman" w:cs="Times New Roman"/>
        <w:b/>
        <w:bCs/>
        <w:color w:val="0000FF"/>
      </w:rPr>
      <w:t>Draft Accounts</w:t>
    </w:r>
    <w:bookmarkStart w:id="1037" w:name="DBG689"/>
    <w:bookmarkEnd w:id="1037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038" w:name="DBG690"/>
    <w:bookmarkEnd w:id="1038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3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039" w:name="DBG691"/>
    <w:bookmarkEnd w:id="1039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040" w:name="DBG692"/>
    <w:bookmarkEnd w:id="1040"/>
    <w:r>
      <w:rPr>
        <w:rFonts w:ascii="Times New Roman" w:hAnsi="Times New Roman" w:cs="Times New Roman"/>
        <w:b/>
        <w:bCs/>
        <w:color w:val="0000FF"/>
      </w:rPr>
      <w:t>1 January 2013</w:t>
    </w:r>
    <w:bookmarkStart w:id="1041" w:name="DBG693"/>
    <w:bookmarkEnd w:id="1041"/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63A16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226" w:name="DBG877"/>
    <w:bookmarkEnd w:id="1226"/>
  </w:p>
  <w:p w14:paraId="1D8F48FE" w14:textId="77777777" w:rsidR="00E4067B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227" w:name="DBG878"/>
    <w:bookmarkEnd w:id="1227"/>
    <w:r>
      <w:rPr>
        <w:rFonts w:ascii="Times New Roman" w:hAnsi="Times New Roman" w:cs="Times New Roman"/>
        <w:b/>
        <w:bCs/>
        <w:color w:val="0000FF"/>
      </w:rPr>
      <w:t>Draft Accounts</w:t>
    </w:r>
    <w:bookmarkStart w:id="1228" w:name="DBG879"/>
    <w:bookmarkEnd w:id="1228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229" w:name="DBG880"/>
    <w:bookmarkEnd w:id="1229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4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230" w:name="DBG881"/>
    <w:bookmarkEnd w:id="1230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231" w:name="DBG882"/>
    <w:bookmarkEnd w:id="1231"/>
    <w:r>
      <w:rPr>
        <w:rFonts w:ascii="Times New Roman" w:hAnsi="Times New Roman" w:cs="Times New Roman"/>
        <w:b/>
        <w:bCs/>
        <w:color w:val="0000FF"/>
      </w:rPr>
      <w:t>1 January 2013</w:t>
    </w:r>
    <w:bookmarkStart w:id="1232" w:name="DBG883"/>
    <w:bookmarkEnd w:id="1232"/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261CB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302" w:name="DBG952"/>
    <w:bookmarkEnd w:id="1302"/>
  </w:p>
  <w:p w14:paraId="030E684A" w14:textId="77777777" w:rsidR="00E4067B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303" w:name="DBG953"/>
    <w:bookmarkEnd w:id="1303"/>
    <w:r>
      <w:rPr>
        <w:rFonts w:ascii="Times New Roman" w:hAnsi="Times New Roman" w:cs="Times New Roman"/>
        <w:b/>
        <w:bCs/>
        <w:color w:val="0000FF"/>
      </w:rPr>
      <w:t>Draft Accounts</w:t>
    </w:r>
    <w:bookmarkStart w:id="1304" w:name="DBG954"/>
    <w:bookmarkEnd w:id="1304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305" w:name="DBG955"/>
    <w:bookmarkEnd w:id="1305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5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306" w:name="DBG956"/>
    <w:bookmarkEnd w:id="1306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307" w:name="DBG957"/>
    <w:bookmarkEnd w:id="1307"/>
    <w:r>
      <w:rPr>
        <w:rFonts w:ascii="Times New Roman" w:hAnsi="Times New Roman" w:cs="Times New Roman"/>
        <w:b/>
        <w:bCs/>
        <w:color w:val="0000FF"/>
      </w:rPr>
      <w:t>1 January 2013</w:t>
    </w:r>
    <w:bookmarkStart w:id="1308" w:name="DBG958"/>
    <w:bookmarkEnd w:id="1308"/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E4AC7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454" w:name="DBG1052"/>
    <w:bookmarkEnd w:id="1454"/>
  </w:p>
  <w:p w14:paraId="4AF78969" w14:textId="5A3162B8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Arial" w:hAnsi="Arial" w:cs="Arial"/>
        <w:b/>
        <w:bCs/>
        <w:color w:val="000000"/>
        <w:sz w:val="18"/>
        <w:szCs w:val="18"/>
      </w:rPr>
      <w:tab/>
    </w:r>
    <w:bookmarkStart w:id="1455" w:name="DBG1053"/>
    <w:bookmarkEnd w:id="1455"/>
    <w:r>
      <w:rPr>
        <w:rFonts w:ascii="Arial" w:hAnsi="Arial" w:cs="Arial"/>
        <w:b/>
        <w:bCs/>
        <w:color w:val="000000"/>
        <w:sz w:val="18"/>
        <w:szCs w:val="18"/>
      </w:rPr>
      <w:t>The notes on page</w: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IF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18"/>
        <w:szCs w:val="18"/>
      </w:rPr>
      <w:instrText>9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&lt;&gt;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Fpage015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18"/>
        <w:szCs w:val="18"/>
      </w:rPr>
      <w:instrText>32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"s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18"/>
        <w:szCs w:val="18"/>
      </w:rPr>
      <w:instrText>9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to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Fpage015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18"/>
        <w:szCs w:val="18"/>
      </w:rPr>
      <w:instrText>32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" "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18"/>
        <w:szCs w:val="18"/>
      </w:rPr>
      <w:instrText>6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>"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18"/>
        <w:szCs w:val="18"/>
      </w:rPr>
      <w:t>s 9 to 32</w: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bookmarkStart w:id="1456" w:name="DBG1054"/>
    <w:bookmarkEnd w:id="1456"/>
    <w:r>
      <w:rPr>
        <w:rFonts w:ascii="Arial" w:hAnsi="Arial" w:cs="Arial"/>
        <w:b/>
        <w:bCs/>
        <w:color w:val="000000"/>
        <w:sz w:val="18"/>
        <w:szCs w:val="18"/>
      </w:rPr>
      <w:t xml:space="preserve"> form part of these </w:t>
    </w:r>
    <w:bookmarkStart w:id="1457" w:name="DBG1055"/>
    <w:bookmarkEnd w:id="1457"/>
    <w:r>
      <w:rPr>
        <w:rFonts w:ascii="Arial" w:hAnsi="Arial" w:cs="Arial"/>
        <w:b/>
        <w:bCs/>
        <w:color w:val="000000"/>
        <w:sz w:val="18"/>
        <w:szCs w:val="18"/>
      </w:rPr>
      <w:t>financial statements</w:t>
    </w:r>
    <w:bookmarkStart w:id="1458" w:name="DBG1056"/>
    <w:bookmarkEnd w:id="1458"/>
    <w:r>
      <w:rPr>
        <w:rFonts w:ascii="Arial" w:hAnsi="Arial" w:cs="Arial"/>
        <w:b/>
        <w:bCs/>
        <w:color w:val="000000"/>
        <w:sz w:val="18"/>
        <w:szCs w:val="18"/>
      </w:rPr>
      <w:t>.</w:t>
    </w:r>
    <w:bookmarkStart w:id="1459" w:name="DBG1057"/>
    <w:bookmarkEnd w:id="1459"/>
  </w:p>
  <w:p w14:paraId="155F682D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460" w:name="DBG1058"/>
    <w:bookmarkEnd w:id="1460"/>
  </w:p>
  <w:p w14:paraId="082C3076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14:paraId="224BD57E" w14:textId="77777777" w:rsidR="00E4067B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461" w:name="DBG1059"/>
    <w:bookmarkEnd w:id="1461"/>
    <w:r>
      <w:rPr>
        <w:rFonts w:ascii="Times New Roman" w:hAnsi="Times New Roman" w:cs="Times New Roman"/>
        <w:b/>
        <w:bCs/>
        <w:color w:val="0000FF"/>
      </w:rPr>
      <w:t>Draft Accounts</w:t>
    </w:r>
    <w:bookmarkStart w:id="1462" w:name="DBG1060"/>
    <w:bookmarkEnd w:id="1462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463" w:name="DBG1061"/>
    <w:bookmarkEnd w:id="1463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6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464" w:name="DBG1062"/>
    <w:bookmarkEnd w:id="1464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465" w:name="DBG1063"/>
    <w:bookmarkEnd w:id="1465"/>
    <w:r>
      <w:rPr>
        <w:rFonts w:ascii="Times New Roman" w:hAnsi="Times New Roman" w:cs="Times New Roman"/>
        <w:b/>
        <w:bCs/>
        <w:color w:val="0000FF"/>
      </w:rPr>
      <w:t>1 January 2013</w:t>
    </w:r>
    <w:bookmarkStart w:id="1466" w:name="DBG1064"/>
    <w:bookmarkEnd w:id="1466"/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E0434C" w14:textId="3E317ED1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Arial" w:hAnsi="Arial" w:cs="Arial"/>
        <w:b/>
        <w:bCs/>
        <w:color w:val="000000"/>
        <w:sz w:val="18"/>
        <w:szCs w:val="18"/>
      </w:rPr>
      <w:tab/>
    </w:r>
    <w:bookmarkStart w:id="1652" w:name="DBG1181"/>
    <w:bookmarkEnd w:id="1652"/>
    <w:r>
      <w:rPr>
        <w:rFonts w:ascii="Arial" w:hAnsi="Arial" w:cs="Arial"/>
        <w:b/>
        <w:bCs/>
        <w:color w:val="000000"/>
        <w:sz w:val="18"/>
        <w:szCs w:val="18"/>
      </w:rPr>
      <w:t>The notes on page</w: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IF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18"/>
        <w:szCs w:val="18"/>
      </w:rPr>
      <w:instrText>9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&lt;&gt;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Fpage015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18"/>
        <w:szCs w:val="18"/>
      </w:rPr>
      <w:instrText>32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"s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18"/>
        <w:szCs w:val="18"/>
      </w:rPr>
      <w:instrText>9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to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Fpage015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18"/>
        <w:szCs w:val="18"/>
      </w:rPr>
      <w:instrText>32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" "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18"/>
        <w:szCs w:val="18"/>
      </w:rPr>
      <w:instrText>7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>"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18"/>
        <w:szCs w:val="18"/>
      </w:rPr>
      <w:t>s 9 to 32</w: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bookmarkStart w:id="1653" w:name="DBG1182"/>
    <w:bookmarkEnd w:id="1653"/>
    <w:r>
      <w:rPr>
        <w:rFonts w:ascii="Arial" w:hAnsi="Arial" w:cs="Arial"/>
        <w:b/>
        <w:bCs/>
        <w:color w:val="000000"/>
        <w:sz w:val="18"/>
        <w:szCs w:val="18"/>
      </w:rPr>
      <w:t xml:space="preserve"> form part of these </w:t>
    </w:r>
    <w:bookmarkStart w:id="1654" w:name="DBG1183"/>
    <w:bookmarkEnd w:id="1654"/>
    <w:r>
      <w:rPr>
        <w:rFonts w:ascii="Arial" w:hAnsi="Arial" w:cs="Arial"/>
        <w:b/>
        <w:bCs/>
        <w:color w:val="000000"/>
        <w:sz w:val="18"/>
        <w:szCs w:val="18"/>
      </w:rPr>
      <w:t>financial statements</w:t>
    </w:r>
    <w:bookmarkStart w:id="1655" w:name="DBG1184"/>
    <w:bookmarkEnd w:id="1655"/>
    <w:r>
      <w:rPr>
        <w:rFonts w:ascii="Arial" w:hAnsi="Arial" w:cs="Arial"/>
        <w:b/>
        <w:bCs/>
        <w:color w:val="000000"/>
        <w:sz w:val="18"/>
        <w:szCs w:val="18"/>
      </w:rPr>
      <w:t>.</w:t>
    </w:r>
    <w:bookmarkStart w:id="1656" w:name="DBG1185"/>
    <w:bookmarkEnd w:id="1656"/>
  </w:p>
  <w:p w14:paraId="13827F06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657" w:name="DBG1186"/>
    <w:bookmarkEnd w:id="1657"/>
  </w:p>
  <w:p w14:paraId="104FB671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14:paraId="5D16CC70" w14:textId="77777777" w:rsidR="00E4067B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658" w:name="DBG1187"/>
    <w:bookmarkEnd w:id="1658"/>
    <w:r>
      <w:rPr>
        <w:rFonts w:ascii="Times New Roman" w:hAnsi="Times New Roman" w:cs="Times New Roman"/>
        <w:b/>
        <w:bCs/>
        <w:color w:val="0000FF"/>
      </w:rPr>
      <w:t>Draft Accounts</w:t>
    </w:r>
    <w:bookmarkStart w:id="1659" w:name="DBG1188"/>
    <w:bookmarkEnd w:id="1659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660" w:name="DBG1189"/>
    <w:bookmarkEnd w:id="1660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7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661" w:name="DBG1190"/>
    <w:bookmarkEnd w:id="1661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662" w:name="DBG1191"/>
    <w:bookmarkEnd w:id="1662"/>
    <w:r>
      <w:rPr>
        <w:rFonts w:ascii="Times New Roman" w:hAnsi="Times New Roman" w:cs="Times New Roman"/>
        <w:b/>
        <w:bCs/>
        <w:color w:val="0000FF"/>
      </w:rPr>
      <w:t>1 January 2013</w:t>
    </w:r>
    <w:bookmarkStart w:id="1663" w:name="DBG1192"/>
    <w:bookmarkEnd w:id="1663"/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3BFAF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783" w:name="DBG1259"/>
    <w:bookmarkEnd w:id="1783"/>
  </w:p>
  <w:p w14:paraId="652D7669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14:paraId="1C24922F" w14:textId="77777777" w:rsidR="00E4067B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784" w:name="DBG1260"/>
    <w:bookmarkEnd w:id="1784"/>
    <w:r>
      <w:rPr>
        <w:rFonts w:ascii="Times New Roman" w:hAnsi="Times New Roman" w:cs="Times New Roman"/>
        <w:b/>
        <w:bCs/>
        <w:color w:val="0000FF"/>
      </w:rPr>
      <w:t>Draft Accounts</w:t>
    </w:r>
    <w:bookmarkStart w:id="1785" w:name="DBG1261"/>
    <w:bookmarkEnd w:id="1785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786" w:name="DBG1262"/>
    <w:bookmarkEnd w:id="1786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8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787" w:name="DBG1263"/>
    <w:bookmarkEnd w:id="1787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788" w:name="DBG1264"/>
    <w:bookmarkEnd w:id="1788"/>
    <w:r>
      <w:rPr>
        <w:rFonts w:ascii="Times New Roman" w:hAnsi="Times New Roman" w:cs="Times New Roman"/>
        <w:b/>
        <w:bCs/>
        <w:color w:val="0000FF"/>
      </w:rPr>
      <w:t>1 January 2013</w:t>
    </w:r>
    <w:bookmarkStart w:id="1789" w:name="DBG1265"/>
    <w:bookmarkEnd w:id="1789"/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F4DA2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885" w:name="DBG1360"/>
    <w:bookmarkEnd w:id="1885"/>
  </w:p>
  <w:p w14:paraId="17F20ED4" w14:textId="77777777" w:rsidR="00E4067B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886" w:name="DBG1361"/>
    <w:bookmarkEnd w:id="1886"/>
    <w:r>
      <w:rPr>
        <w:rFonts w:ascii="Times New Roman" w:hAnsi="Times New Roman" w:cs="Times New Roman"/>
        <w:b/>
        <w:bCs/>
        <w:color w:val="0000FF"/>
      </w:rPr>
      <w:t>Draft Accounts</w:t>
    </w:r>
    <w:bookmarkStart w:id="1887" w:name="DBG1362"/>
    <w:bookmarkEnd w:id="1887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888" w:name="DBG1363"/>
    <w:bookmarkEnd w:id="1888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9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889" w:name="DBG1364"/>
    <w:bookmarkEnd w:id="1889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890" w:name="DBG1365"/>
    <w:bookmarkEnd w:id="1890"/>
    <w:r>
      <w:rPr>
        <w:rFonts w:ascii="Times New Roman" w:hAnsi="Times New Roman" w:cs="Times New Roman"/>
        <w:b/>
        <w:bCs/>
        <w:color w:val="0000FF"/>
      </w:rPr>
      <w:t>1 January 2013</w:t>
    </w:r>
    <w:bookmarkStart w:id="1891" w:name="DBG1366"/>
    <w:bookmarkEnd w:id="1891"/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C734AF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985" w:name="DBG1460"/>
    <w:bookmarkEnd w:id="1985"/>
  </w:p>
  <w:p w14:paraId="5F3D20B2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14:paraId="471C47EC" w14:textId="77777777" w:rsidR="00E4067B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986" w:name="DBG1461"/>
    <w:bookmarkEnd w:id="1986"/>
    <w:r>
      <w:rPr>
        <w:rFonts w:ascii="Times New Roman" w:hAnsi="Times New Roman" w:cs="Times New Roman"/>
        <w:b/>
        <w:bCs/>
        <w:color w:val="0000FF"/>
      </w:rPr>
      <w:t>Draft Accounts</w:t>
    </w:r>
    <w:bookmarkStart w:id="1987" w:name="DBG1462"/>
    <w:bookmarkEnd w:id="1987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988" w:name="DBG1463"/>
    <w:bookmarkEnd w:id="1988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10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989" w:name="DBG1464"/>
    <w:bookmarkEnd w:id="1989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990" w:name="DBG1465"/>
    <w:bookmarkEnd w:id="1990"/>
    <w:r>
      <w:rPr>
        <w:rFonts w:ascii="Times New Roman" w:hAnsi="Times New Roman" w:cs="Times New Roman"/>
        <w:b/>
        <w:bCs/>
        <w:color w:val="0000FF"/>
      </w:rPr>
      <w:t>1 January 2013</w:t>
    </w:r>
    <w:bookmarkStart w:id="1991" w:name="DBG1466"/>
    <w:bookmarkEnd w:id="1991"/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F9B6D3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047" w:name="DBG1522"/>
    <w:bookmarkEnd w:id="2047"/>
  </w:p>
  <w:p w14:paraId="67E799F0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14:paraId="3B096B7F" w14:textId="77777777" w:rsidR="00E4067B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048" w:name="DBG1523"/>
    <w:bookmarkEnd w:id="2048"/>
    <w:r>
      <w:rPr>
        <w:rFonts w:ascii="Times New Roman" w:hAnsi="Times New Roman" w:cs="Times New Roman"/>
        <w:b/>
        <w:bCs/>
        <w:color w:val="0000FF"/>
      </w:rPr>
      <w:t>Draft Accounts</w:t>
    </w:r>
    <w:bookmarkStart w:id="2049" w:name="DBG1524"/>
    <w:bookmarkEnd w:id="2049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050" w:name="DBG1525"/>
    <w:bookmarkEnd w:id="2050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11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051" w:name="DBG1526"/>
    <w:bookmarkEnd w:id="2051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052" w:name="DBG1527"/>
    <w:bookmarkEnd w:id="2052"/>
    <w:r>
      <w:rPr>
        <w:rFonts w:ascii="Times New Roman" w:hAnsi="Times New Roman" w:cs="Times New Roman"/>
        <w:b/>
        <w:bCs/>
        <w:color w:val="0000FF"/>
      </w:rPr>
      <w:t>1 January 2013</w:t>
    </w:r>
    <w:bookmarkStart w:id="2053" w:name="DBG1528"/>
    <w:bookmarkEnd w:id="2053"/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490540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108" w:name="DBG1582"/>
    <w:bookmarkEnd w:id="2108"/>
  </w:p>
  <w:p w14:paraId="195B598B" w14:textId="77777777" w:rsidR="00E4067B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109" w:name="DBG1583"/>
    <w:bookmarkEnd w:id="2109"/>
    <w:r>
      <w:rPr>
        <w:rFonts w:ascii="Times New Roman" w:hAnsi="Times New Roman" w:cs="Times New Roman"/>
        <w:b/>
        <w:bCs/>
        <w:color w:val="0000FF"/>
      </w:rPr>
      <w:t>Draft Accounts</w:t>
    </w:r>
    <w:bookmarkStart w:id="2110" w:name="DBG1584"/>
    <w:bookmarkEnd w:id="2110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111" w:name="DBG1585"/>
    <w:bookmarkEnd w:id="2111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12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112" w:name="DBG1586"/>
    <w:bookmarkEnd w:id="2112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113" w:name="DBG1587"/>
    <w:bookmarkEnd w:id="2113"/>
    <w:r>
      <w:rPr>
        <w:rFonts w:ascii="Times New Roman" w:hAnsi="Times New Roman" w:cs="Times New Roman"/>
        <w:b/>
        <w:bCs/>
        <w:color w:val="0000FF"/>
      </w:rPr>
      <w:t>1 January 2013</w:t>
    </w:r>
    <w:bookmarkStart w:id="2114" w:name="DBG1588"/>
    <w:bookmarkEnd w:id="2114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ECDD33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58" w:name="DBG68"/>
    <w:bookmarkEnd w:id="158"/>
  </w:p>
  <w:p w14:paraId="6BEEE82F" w14:textId="77777777" w:rsidR="00E4067B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59" w:name="DBG69"/>
    <w:bookmarkEnd w:id="159"/>
    <w:r>
      <w:rPr>
        <w:rFonts w:ascii="Times New Roman" w:hAnsi="Times New Roman" w:cs="Times New Roman"/>
        <w:b/>
        <w:bCs/>
        <w:color w:val="0000FF"/>
      </w:rPr>
      <w:t>Draft Accounts</w:t>
    </w:r>
    <w:bookmarkStart w:id="160" w:name="DBG70"/>
    <w:bookmarkEnd w:id="160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61" w:name="DBG71"/>
    <w:bookmarkEnd w:id="161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1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62" w:name="DBG72"/>
    <w:bookmarkEnd w:id="162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63" w:name="DBG73"/>
    <w:bookmarkEnd w:id="163"/>
    <w:r>
      <w:rPr>
        <w:rFonts w:ascii="Times New Roman" w:hAnsi="Times New Roman" w:cs="Times New Roman"/>
        <w:b/>
        <w:bCs/>
        <w:color w:val="0000FF"/>
      </w:rPr>
      <w:t>1 January 2013</w:t>
    </w:r>
    <w:bookmarkStart w:id="164" w:name="DBG74"/>
    <w:bookmarkEnd w:id="164"/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37815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238" w:name="DBG1679"/>
    <w:bookmarkEnd w:id="2238"/>
  </w:p>
  <w:p w14:paraId="67A2A22E" w14:textId="77777777" w:rsidR="00E4067B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239" w:name="DBG1680"/>
    <w:bookmarkEnd w:id="2239"/>
    <w:r>
      <w:rPr>
        <w:rFonts w:ascii="Times New Roman" w:hAnsi="Times New Roman" w:cs="Times New Roman"/>
        <w:b/>
        <w:bCs/>
        <w:color w:val="0000FF"/>
      </w:rPr>
      <w:t>Draft Accounts</w:t>
    </w:r>
    <w:bookmarkStart w:id="2240" w:name="DBG1681"/>
    <w:bookmarkEnd w:id="2240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241" w:name="DBG1682"/>
    <w:bookmarkEnd w:id="2241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13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242" w:name="DBG1683"/>
    <w:bookmarkEnd w:id="2242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243" w:name="DBG1684"/>
    <w:bookmarkEnd w:id="2243"/>
    <w:r>
      <w:rPr>
        <w:rFonts w:ascii="Times New Roman" w:hAnsi="Times New Roman" w:cs="Times New Roman"/>
        <w:b/>
        <w:bCs/>
        <w:color w:val="0000FF"/>
      </w:rPr>
      <w:t>1 January 2013</w:t>
    </w:r>
    <w:bookmarkStart w:id="2244" w:name="DBG1685"/>
    <w:bookmarkEnd w:id="2244"/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9656B" w14:textId="77777777" w:rsidR="00534BD6" w:rsidRDefault="00534BD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14:paraId="438489F8" w14:textId="77777777" w:rsidR="00534BD6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b/>
        <w:bCs/>
        <w:color w:val="0000FF"/>
      </w:rPr>
      <w:t>Draft Accounts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14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r>
      <w:rPr>
        <w:rFonts w:ascii="Times New Roman" w:hAnsi="Times New Roman" w:cs="Times New Roman"/>
        <w:b/>
        <w:bCs/>
        <w:color w:val="0000FF"/>
      </w:rPr>
      <w:t>1 January 2013</w: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F74D3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410" w:name="DBG1801"/>
    <w:bookmarkEnd w:id="2410"/>
  </w:p>
  <w:p w14:paraId="66419C44" w14:textId="77777777" w:rsidR="00E4067B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411" w:name="DBG1802"/>
    <w:bookmarkEnd w:id="2411"/>
    <w:r>
      <w:rPr>
        <w:rFonts w:ascii="Times New Roman" w:hAnsi="Times New Roman" w:cs="Times New Roman"/>
        <w:b/>
        <w:bCs/>
        <w:color w:val="0000FF"/>
      </w:rPr>
      <w:t>Draft Accounts</w:t>
    </w:r>
    <w:bookmarkStart w:id="2412" w:name="DBG1803"/>
    <w:bookmarkEnd w:id="2412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413" w:name="DBG1804"/>
    <w:bookmarkEnd w:id="2413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15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414" w:name="DBG1805"/>
    <w:bookmarkEnd w:id="2414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415" w:name="DBG1806"/>
    <w:bookmarkEnd w:id="2415"/>
    <w:r>
      <w:rPr>
        <w:rFonts w:ascii="Times New Roman" w:hAnsi="Times New Roman" w:cs="Times New Roman"/>
        <w:b/>
        <w:bCs/>
        <w:color w:val="0000FF"/>
      </w:rPr>
      <w:t>1 January 2013</w:t>
    </w:r>
    <w:bookmarkStart w:id="2416" w:name="DBG1807"/>
    <w:bookmarkEnd w:id="2416"/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678369" w14:textId="77777777" w:rsidR="00534BD6" w:rsidRDefault="00534BD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14:paraId="21293022" w14:textId="77777777" w:rsidR="00534BD6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b/>
        <w:bCs/>
        <w:color w:val="0000FF"/>
      </w:rPr>
      <w:t>Draft Accounts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16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r>
      <w:rPr>
        <w:rFonts w:ascii="Times New Roman" w:hAnsi="Times New Roman" w:cs="Times New Roman"/>
        <w:b/>
        <w:bCs/>
        <w:color w:val="0000FF"/>
      </w:rPr>
      <w:t>1 January 2013</w: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1CC81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562" w:name="DBG1914"/>
    <w:bookmarkEnd w:id="2562"/>
  </w:p>
  <w:p w14:paraId="740F3F29" w14:textId="77777777" w:rsidR="00E4067B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563" w:name="DBG1915"/>
    <w:bookmarkEnd w:id="2563"/>
    <w:r>
      <w:rPr>
        <w:rFonts w:ascii="Times New Roman" w:hAnsi="Times New Roman" w:cs="Times New Roman"/>
        <w:b/>
        <w:bCs/>
        <w:color w:val="0000FF"/>
      </w:rPr>
      <w:t>Draft Accounts</w:t>
    </w:r>
    <w:bookmarkStart w:id="2564" w:name="DBG1916"/>
    <w:bookmarkEnd w:id="2564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565" w:name="DBG1917"/>
    <w:bookmarkEnd w:id="2565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17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566" w:name="DBG1918"/>
    <w:bookmarkEnd w:id="2566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567" w:name="DBG1919"/>
    <w:bookmarkEnd w:id="2567"/>
    <w:r>
      <w:rPr>
        <w:rFonts w:ascii="Times New Roman" w:hAnsi="Times New Roman" w:cs="Times New Roman"/>
        <w:b/>
        <w:bCs/>
        <w:color w:val="0000FF"/>
      </w:rPr>
      <w:t>1 January 2013</w:t>
    </w:r>
    <w:bookmarkStart w:id="2568" w:name="DBG1920"/>
    <w:bookmarkEnd w:id="2568"/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D2DC6" w14:textId="77777777" w:rsidR="00534BD6" w:rsidRDefault="00534BD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14:paraId="33A1D2EE" w14:textId="77777777" w:rsidR="00534BD6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b/>
        <w:bCs/>
        <w:color w:val="0000FF"/>
      </w:rPr>
      <w:t>Draft Accounts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18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r>
      <w:rPr>
        <w:rFonts w:ascii="Times New Roman" w:hAnsi="Times New Roman" w:cs="Times New Roman"/>
        <w:b/>
        <w:bCs/>
        <w:color w:val="0000FF"/>
      </w:rPr>
      <w:t>1 January 2013</w: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1D099E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704" w:name="DBG2026"/>
    <w:bookmarkEnd w:id="2704"/>
  </w:p>
  <w:p w14:paraId="6C06ED6E" w14:textId="77777777" w:rsidR="00E4067B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705" w:name="DBG2027"/>
    <w:bookmarkEnd w:id="2705"/>
    <w:r>
      <w:rPr>
        <w:rFonts w:ascii="Times New Roman" w:hAnsi="Times New Roman" w:cs="Times New Roman"/>
        <w:b/>
        <w:bCs/>
        <w:color w:val="0000FF"/>
      </w:rPr>
      <w:t>Draft Accounts</w:t>
    </w:r>
    <w:bookmarkStart w:id="2706" w:name="DBG2028"/>
    <w:bookmarkEnd w:id="2706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707" w:name="DBG2029"/>
    <w:bookmarkEnd w:id="2707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19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708" w:name="DBG2030"/>
    <w:bookmarkEnd w:id="2708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709" w:name="DBG2031"/>
    <w:bookmarkEnd w:id="2709"/>
    <w:r>
      <w:rPr>
        <w:rFonts w:ascii="Times New Roman" w:hAnsi="Times New Roman" w:cs="Times New Roman"/>
        <w:b/>
        <w:bCs/>
        <w:color w:val="0000FF"/>
      </w:rPr>
      <w:t>1 January 2013</w:t>
    </w:r>
    <w:bookmarkStart w:id="2710" w:name="DBG2032"/>
    <w:bookmarkEnd w:id="2710"/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B6A4B1" w14:textId="77777777" w:rsidR="00534BD6" w:rsidRDefault="00534BD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14:paraId="12D916C2" w14:textId="77777777" w:rsidR="00534BD6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b/>
        <w:bCs/>
        <w:color w:val="0000FF"/>
      </w:rPr>
      <w:t>Draft Accounts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20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r>
      <w:rPr>
        <w:rFonts w:ascii="Times New Roman" w:hAnsi="Times New Roman" w:cs="Times New Roman"/>
        <w:b/>
        <w:bCs/>
        <w:color w:val="0000FF"/>
      </w:rPr>
      <w:t>1 January 2013</w: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D9C77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930" w:name="DBG2202"/>
    <w:bookmarkEnd w:id="2930"/>
  </w:p>
  <w:p w14:paraId="62787AC3" w14:textId="77777777" w:rsidR="00E4067B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931" w:name="DBG2203"/>
    <w:bookmarkEnd w:id="2931"/>
    <w:r>
      <w:rPr>
        <w:rFonts w:ascii="Times New Roman" w:hAnsi="Times New Roman" w:cs="Times New Roman"/>
        <w:b/>
        <w:bCs/>
        <w:color w:val="0000FF"/>
      </w:rPr>
      <w:t>Draft Accounts</w:t>
    </w:r>
    <w:bookmarkStart w:id="2932" w:name="DBG2204"/>
    <w:bookmarkEnd w:id="2932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933" w:name="DBG2205"/>
    <w:bookmarkEnd w:id="2933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21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934" w:name="DBG2206"/>
    <w:bookmarkEnd w:id="2934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935" w:name="DBG2207"/>
    <w:bookmarkEnd w:id="2935"/>
    <w:r>
      <w:rPr>
        <w:rFonts w:ascii="Times New Roman" w:hAnsi="Times New Roman" w:cs="Times New Roman"/>
        <w:b/>
        <w:bCs/>
        <w:color w:val="0000FF"/>
      </w:rPr>
      <w:t>1 January 2013</w:t>
    </w:r>
    <w:bookmarkStart w:id="2936" w:name="DBG2208"/>
    <w:bookmarkEnd w:id="2936"/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DC8EB3" w14:textId="77777777" w:rsidR="00534BD6" w:rsidRDefault="00534BD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14:paraId="045B18FC" w14:textId="77777777" w:rsidR="00534BD6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b/>
        <w:bCs/>
        <w:color w:val="0000FF"/>
      </w:rPr>
      <w:t>Draft Accounts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22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r>
      <w:rPr>
        <w:rFonts w:ascii="Times New Roman" w:hAnsi="Times New Roman" w:cs="Times New Roman"/>
        <w:b/>
        <w:bCs/>
        <w:color w:val="0000FF"/>
      </w:rPr>
      <w:t>1 January 2013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FF1A28" w14:textId="77777777" w:rsidR="003F1371" w:rsidRDefault="003F1371">
    <w:pPr>
      <w:pStyle w:val="Footer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F897A4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123" w:name="DBG2336"/>
    <w:bookmarkEnd w:id="3123"/>
  </w:p>
  <w:p w14:paraId="2BDE3430" w14:textId="77777777" w:rsidR="00E4067B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3124" w:name="DBG2337"/>
    <w:bookmarkEnd w:id="3124"/>
    <w:r>
      <w:rPr>
        <w:rFonts w:ascii="Times New Roman" w:hAnsi="Times New Roman" w:cs="Times New Roman"/>
        <w:b/>
        <w:bCs/>
        <w:color w:val="0000FF"/>
      </w:rPr>
      <w:t>Draft Accounts</w:t>
    </w:r>
    <w:bookmarkStart w:id="3125" w:name="DBG2338"/>
    <w:bookmarkEnd w:id="3125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126" w:name="DBG2339"/>
    <w:bookmarkEnd w:id="3126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23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127" w:name="DBG2340"/>
    <w:bookmarkEnd w:id="3127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128" w:name="DBG2341"/>
    <w:bookmarkEnd w:id="3128"/>
    <w:r>
      <w:rPr>
        <w:rFonts w:ascii="Times New Roman" w:hAnsi="Times New Roman" w:cs="Times New Roman"/>
        <w:b/>
        <w:bCs/>
        <w:color w:val="0000FF"/>
      </w:rPr>
      <w:t>1 January 2013</w:t>
    </w:r>
    <w:bookmarkStart w:id="3129" w:name="DBG2342"/>
    <w:bookmarkEnd w:id="3129"/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FC715" w14:textId="77777777" w:rsidR="00534BD6" w:rsidRDefault="00534BD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14:paraId="5B8559D4" w14:textId="77777777" w:rsidR="00534BD6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b/>
        <w:bCs/>
        <w:color w:val="0000FF"/>
      </w:rPr>
      <w:t>Draft Accounts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24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r>
      <w:rPr>
        <w:rFonts w:ascii="Times New Roman" w:hAnsi="Times New Roman" w:cs="Times New Roman"/>
        <w:b/>
        <w:bCs/>
        <w:color w:val="0000FF"/>
      </w:rPr>
      <w:t>1 January 2013</w: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ECB010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285" w:name="DBG2455"/>
    <w:bookmarkEnd w:id="3285"/>
  </w:p>
  <w:p w14:paraId="7C2B5F26" w14:textId="77777777" w:rsidR="00E4067B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3286" w:name="DBG2456"/>
    <w:bookmarkEnd w:id="3286"/>
    <w:r>
      <w:rPr>
        <w:rFonts w:ascii="Times New Roman" w:hAnsi="Times New Roman" w:cs="Times New Roman"/>
        <w:b/>
        <w:bCs/>
        <w:color w:val="0000FF"/>
      </w:rPr>
      <w:t>Draft Accounts</w:t>
    </w:r>
    <w:bookmarkStart w:id="3287" w:name="DBG2457"/>
    <w:bookmarkEnd w:id="3287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288" w:name="DBG2458"/>
    <w:bookmarkEnd w:id="3288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25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289" w:name="DBG2459"/>
    <w:bookmarkEnd w:id="3289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290" w:name="DBG2460"/>
    <w:bookmarkEnd w:id="3290"/>
    <w:r>
      <w:rPr>
        <w:rFonts w:ascii="Times New Roman" w:hAnsi="Times New Roman" w:cs="Times New Roman"/>
        <w:b/>
        <w:bCs/>
        <w:color w:val="0000FF"/>
      </w:rPr>
      <w:t>1 January 2013</w:t>
    </w:r>
    <w:bookmarkStart w:id="3291" w:name="DBG2461"/>
    <w:bookmarkEnd w:id="3291"/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BE5939" w14:textId="77777777" w:rsidR="00534BD6" w:rsidRDefault="00534BD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14:paraId="0271BA60" w14:textId="77777777" w:rsidR="00534BD6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b/>
        <w:bCs/>
        <w:color w:val="0000FF"/>
      </w:rPr>
      <w:t>Draft Accounts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26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r>
      <w:rPr>
        <w:rFonts w:ascii="Times New Roman" w:hAnsi="Times New Roman" w:cs="Times New Roman"/>
        <w:b/>
        <w:bCs/>
        <w:color w:val="0000FF"/>
      </w:rPr>
      <w:t>1 January 2013</w: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40F99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354" w:name="DBG2522"/>
    <w:bookmarkEnd w:id="3354"/>
  </w:p>
  <w:p w14:paraId="62073A58" w14:textId="77777777" w:rsidR="00E4067B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3355" w:name="DBG2523"/>
    <w:bookmarkEnd w:id="3355"/>
    <w:r>
      <w:rPr>
        <w:rFonts w:ascii="Times New Roman" w:hAnsi="Times New Roman" w:cs="Times New Roman"/>
        <w:b/>
        <w:bCs/>
        <w:color w:val="0000FF"/>
      </w:rPr>
      <w:t>Draft Accounts</w:t>
    </w:r>
    <w:bookmarkStart w:id="3356" w:name="DBG2524"/>
    <w:bookmarkEnd w:id="3356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357" w:name="DBG2525"/>
    <w:bookmarkEnd w:id="3357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27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358" w:name="DBG2526"/>
    <w:bookmarkEnd w:id="3358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359" w:name="DBG2527"/>
    <w:bookmarkEnd w:id="3359"/>
    <w:r>
      <w:rPr>
        <w:rFonts w:ascii="Times New Roman" w:hAnsi="Times New Roman" w:cs="Times New Roman"/>
        <w:b/>
        <w:bCs/>
        <w:color w:val="0000FF"/>
      </w:rPr>
      <w:t>1 January 2013</w:t>
    </w:r>
    <w:bookmarkStart w:id="3360" w:name="DBG2528"/>
    <w:bookmarkEnd w:id="3360"/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28AC32" w14:textId="77777777" w:rsidR="00534BD6" w:rsidRDefault="00534BD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14:paraId="5362BF3F" w14:textId="77777777" w:rsidR="00534BD6" w:rsidRDefault="003073E6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b/>
        <w:bCs/>
        <w:color w:val="0000FF"/>
      </w:rPr>
      <w:t>Draft Accounts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28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r>
      <w:rPr>
        <w:rFonts w:ascii="Times New Roman" w:hAnsi="Times New Roman" w:cs="Times New Roman"/>
        <w:b/>
        <w:bCs/>
        <w:color w:val="0000FF"/>
      </w:rPr>
      <w:t>1 January 2013</w: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12E26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462" w:name="DBG2611"/>
    <w:bookmarkEnd w:id="3462"/>
  </w:p>
  <w:p w14:paraId="32742E50" w14:textId="77777777" w:rsidR="00E4067B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3463" w:name="DBG2612"/>
    <w:bookmarkEnd w:id="3463"/>
    <w:r>
      <w:rPr>
        <w:rFonts w:ascii="Times New Roman" w:hAnsi="Times New Roman" w:cs="Times New Roman"/>
        <w:b/>
        <w:bCs/>
        <w:color w:val="0000FF"/>
      </w:rPr>
      <w:t>Draft Accounts</w:t>
    </w:r>
    <w:bookmarkStart w:id="3464" w:name="DBG2613"/>
    <w:bookmarkEnd w:id="3464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465" w:name="DBG2614"/>
    <w:bookmarkEnd w:id="3465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29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466" w:name="DBG2615"/>
    <w:bookmarkEnd w:id="3466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467" w:name="DBG2616"/>
    <w:bookmarkEnd w:id="3467"/>
    <w:r>
      <w:rPr>
        <w:rFonts w:ascii="Times New Roman" w:hAnsi="Times New Roman" w:cs="Times New Roman"/>
        <w:b/>
        <w:bCs/>
        <w:color w:val="0000FF"/>
      </w:rPr>
      <w:t>1 January 2013</w:t>
    </w:r>
    <w:bookmarkStart w:id="3468" w:name="DBG2617"/>
    <w:bookmarkEnd w:id="3468"/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267322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638" w:name="DBG2707"/>
    <w:bookmarkEnd w:id="3638"/>
  </w:p>
  <w:p w14:paraId="791BB118" w14:textId="77777777" w:rsidR="00E4067B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3639" w:name="DBG2708"/>
    <w:bookmarkEnd w:id="3639"/>
    <w:r>
      <w:rPr>
        <w:rFonts w:ascii="Times New Roman" w:hAnsi="Times New Roman" w:cs="Times New Roman"/>
        <w:b/>
        <w:bCs/>
        <w:color w:val="0000FF"/>
      </w:rPr>
      <w:t>Draft Accounts</w:t>
    </w:r>
    <w:bookmarkStart w:id="3640" w:name="DBG2709"/>
    <w:bookmarkEnd w:id="3640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641" w:name="DBG2710"/>
    <w:bookmarkEnd w:id="3641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30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642" w:name="DBG2711"/>
    <w:bookmarkEnd w:id="3642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643" w:name="DBG2712"/>
    <w:bookmarkEnd w:id="3643"/>
    <w:r>
      <w:rPr>
        <w:rFonts w:ascii="Times New Roman" w:hAnsi="Times New Roman" w:cs="Times New Roman"/>
        <w:b/>
        <w:bCs/>
        <w:color w:val="0000FF"/>
      </w:rPr>
      <w:t>1 January 2013</w:t>
    </w:r>
    <w:bookmarkStart w:id="3644" w:name="DBG2713"/>
    <w:bookmarkEnd w:id="3644"/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3A3645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838" w:name="DBG2842"/>
    <w:bookmarkEnd w:id="3838"/>
  </w:p>
  <w:p w14:paraId="7040DC2A" w14:textId="77777777" w:rsidR="00E4067B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3839" w:name="DBG2843"/>
    <w:bookmarkEnd w:id="3839"/>
    <w:r>
      <w:rPr>
        <w:rFonts w:ascii="Times New Roman" w:hAnsi="Times New Roman" w:cs="Times New Roman"/>
        <w:b/>
        <w:bCs/>
        <w:color w:val="0000FF"/>
      </w:rPr>
      <w:t>Draft Accounts</w:t>
    </w:r>
    <w:bookmarkStart w:id="3840" w:name="DBG2844"/>
    <w:bookmarkEnd w:id="3840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841" w:name="DBG2845"/>
    <w:bookmarkEnd w:id="3841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31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842" w:name="DBG2846"/>
    <w:bookmarkEnd w:id="3842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843" w:name="DBG2847"/>
    <w:bookmarkEnd w:id="3843"/>
    <w:r>
      <w:rPr>
        <w:rFonts w:ascii="Times New Roman" w:hAnsi="Times New Roman" w:cs="Times New Roman"/>
        <w:b/>
        <w:bCs/>
        <w:color w:val="0000FF"/>
      </w:rPr>
      <w:t>1 January 2013</w:t>
    </w:r>
    <w:bookmarkStart w:id="3844" w:name="DBG2848"/>
    <w:bookmarkEnd w:id="3844"/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AF61A3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4006" w:name="DBG2948"/>
    <w:bookmarkEnd w:id="4006"/>
  </w:p>
  <w:p w14:paraId="674183FA" w14:textId="77777777" w:rsidR="00E4067B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4007" w:name="DBG2949"/>
    <w:bookmarkEnd w:id="4007"/>
    <w:r>
      <w:rPr>
        <w:rFonts w:ascii="Times New Roman" w:hAnsi="Times New Roman" w:cs="Times New Roman"/>
        <w:b/>
        <w:bCs/>
        <w:color w:val="0000FF"/>
      </w:rPr>
      <w:t>Draft Accounts</w:t>
    </w:r>
    <w:bookmarkStart w:id="4008" w:name="DBG2950"/>
    <w:bookmarkEnd w:id="4008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4009" w:name="DBG2951"/>
    <w:bookmarkEnd w:id="4009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32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4010" w:name="DBG2952"/>
    <w:bookmarkEnd w:id="4010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4011" w:name="DBG2953"/>
    <w:bookmarkEnd w:id="4011"/>
    <w:r>
      <w:rPr>
        <w:rFonts w:ascii="Times New Roman" w:hAnsi="Times New Roman" w:cs="Times New Roman"/>
        <w:b/>
        <w:bCs/>
        <w:color w:val="0000FF"/>
      </w:rPr>
      <w:t>1 January 2013</w:t>
    </w:r>
    <w:bookmarkStart w:id="4012" w:name="DBG2954"/>
    <w:bookmarkEnd w:id="4012"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B6BA2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69" w:name="DBG144"/>
    <w:bookmarkEnd w:id="369"/>
  </w:p>
  <w:p w14:paraId="177D0251" w14:textId="77777777" w:rsidR="00E4067B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370" w:name="DBG145"/>
    <w:bookmarkEnd w:id="370"/>
    <w:r>
      <w:rPr>
        <w:rFonts w:ascii="Times New Roman" w:hAnsi="Times New Roman" w:cs="Times New Roman"/>
        <w:b/>
        <w:bCs/>
        <w:color w:val="0000FF"/>
      </w:rPr>
      <w:t>Draft Accounts</w:t>
    </w:r>
    <w:bookmarkStart w:id="371" w:name="DBG146"/>
    <w:bookmarkEnd w:id="371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72" w:name="DBG147"/>
    <w:bookmarkEnd w:id="372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2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73" w:name="DBG148"/>
    <w:bookmarkEnd w:id="373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74" w:name="DBG149"/>
    <w:bookmarkEnd w:id="374"/>
    <w:r>
      <w:rPr>
        <w:rFonts w:ascii="Times New Roman" w:hAnsi="Times New Roman" w:cs="Times New Roman"/>
        <w:b/>
        <w:bCs/>
        <w:color w:val="0000FF"/>
      </w:rPr>
      <w:t>1 January 2013</w:t>
    </w:r>
    <w:bookmarkStart w:id="375" w:name="DBG150"/>
    <w:bookmarkEnd w:id="375"/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D820F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4031" w:name="DBG2973"/>
    <w:bookmarkEnd w:id="4031"/>
  </w:p>
  <w:p w14:paraId="53534221" w14:textId="77777777" w:rsidR="00E4067B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4032" w:name="DBG2974"/>
    <w:bookmarkEnd w:id="4032"/>
    <w:r>
      <w:rPr>
        <w:rFonts w:ascii="Times New Roman" w:hAnsi="Times New Roman" w:cs="Times New Roman"/>
        <w:b/>
        <w:bCs/>
        <w:color w:val="0000FF"/>
      </w:rPr>
      <w:t>Draft Accounts</w:t>
    </w:r>
    <w:bookmarkStart w:id="4033" w:name="DBG2975"/>
    <w:bookmarkEnd w:id="4033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4034" w:name="DBG2976"/>
    <w:bookmarkEnd w:id="4034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33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4035" w:name="DBG2977"/>
    <w:bookmarkEnd w:id="4035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4036" w:name="DBG2978"/>
    <w:bookmarkEnd w:id="4036"/>
    <w:r>
      <w:rPr>
        <w:rFonts w:ascii="Times New Roman" w:hAnsi="Times New Roman" w:cs="Times New Roman"/>
        <w:b/>
        <w:bCs/>
        <w:color w:val="0000FF"/>
      </w:rPr>
      <w:t>1 January 2013</w:t>
    </w:r>
    <w:bookmarkStart w:id="4037" w:name="DBG2979"/>
    <w:bookmarkEnd w:id="4037"/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67F5B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4206" w:name="DBG3063"/>
    <w:bookmarkEnd w:id="4206"/>
  </w:p>
  <w:p w14:paraId="4A70B09B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14:paraId="60340F63" w14:textId="77777777" w:rsidR="00E4067B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4207" w:name="DBG3064"/>
    <w:bookmarkEnd w:id="4207"/>
    <w:r>
      <w:rPr>
        <w:rFonts w:ascii="Times New Roman" w:hAnsi="Times New Roman" w:cs="Times New Roman"/>
        <w:b/>
        <w:bCs/>
        <w:color w:val="0000FF"/>
      </w:rPr>
      <w:t>Draft Accounts</w:t>
    </w:r>
    <w:bookmarkStart w:id="4208" w:name="DBG3065"/>
    <w:bookmarkEnd w:id="4208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4209" w:name="DBG3066"/>
    <w:bookmarkEnd w:id="4209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34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4210" w:name="DBG3067"/>
    <w:bookmarkEnd w:id="4210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4211" w:name="DBG3068"/>
    <w:bookmarkEnd w:id="4211"/>
    <w:r>
      <w:rPr>
        <w:rFonts w:ascii="Times New Roman" w:hAnsi="Times New Roman" w:cs="Times New Roman"/>
        <w:b/>
        <w:bCs/>
        <w:color w:val="0000FF"/>
      </w:rPr>
      <w:t>1 January 2013</w:t>
    </w:r>
    <w:bookmarkStart w:id="4212" w:name="DBG3069"/>
    <w:bookmarkEnd w:id="4212"/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A490F8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4372" w:name="DBG3152"/>
    <w:bookmarkEnd w:id="4372"/>
  </w:p>
  <w:p w14:paraId="335A6026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14:paraId="2D27546B" w14:textId="77777777" w:rsidR="00E4067B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4373" w:name="DBG3153"/>
    <w:bookmarkEnd w:id="4373"/>
    <w:r>
      <w:rPr>
        <w:rFonts w:ascii="Times New Roman" w:hAnsi="Times New Roman" w:cs="Times New Roman"/>
        <w:b/>
        <w:bCs/>
        <w:color w:val="0000FF"/>
      </w:rPr>
      <w:t>Draft Accounts</w:t>
    </w:r>
    <w:bookmarkStart w:id="4374" w:name="DBG3154"/>
    <w:bookmarkEnd w:id="4374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4375" w:name="DBG3155"/>
    <w:bookmarkEnd w:id="4375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35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4376" w:name="DBG3156"/>
    <w:bookmarkEnd w:id="4376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4377" w:name="DBG3157"/>
    <w:bookmarkEnd w:id="4377"/>
    <w:r>
      <w:rPr>
        <w:rFonts w:ascii="Times New Roman" w:hAnsi="Times New Roman" w:cs="Times New Roman"/>
        <w:b/>
        <w:bCs/>
        <w:color w:val="0000FF"/>
      </w:rPr>
      <w:t>1 January 2013</w:t>
    </w:r>
    <w:bookmarkStart w:id="4378" w:name="DBG3158"/>
    <w:bookmarkEnd w:id="4378"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A58A6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579" w:name="DBG246"/>
    <w:bookmarkEnd w:id="579"/>
  </w:p>
  <w:p w14:paraId="5CE7B909" w14:textId="77777777" w:rsidR="00E4067B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580" w:name="DBG247"/>
    <w:bookmarkEnd w:id="580"/>
    <w:r>
      <w:rPr>
        <w:rFonts w:ascii="Times New Roman" w:hAnsi="Times New Roman" w:cs="Times New Roman"/>
        <w:b/>
        <w:bCs/>
        <w:color w:val="0000FF"/>
      </w:rPr>
      <w:t>Draft Accounts</w:t>
    </w:r>
    <w:bookmarkStart w:id="581" w:name="DBG248"/>
    <w:bookmarkEnd w:id="581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582" w:name="DBG249"/>
    <w:bookmarkEnd w:id="582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3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583" w:name="DBG250"/>
    <w:bookmarkEnd w:id="583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584" w:name="DBG251"/>
    <w:bookmarkEnd w:id="584"/>
    <w:r>
      <w:rPr>
        <w:rFonts w:ascii="Times New Roman" w:hAnsi="Times New Roman" w:cs="Times New Roman"/>
        <w:b/>
        <w:bCs/>
        <w:color w:val="0000FF"/>
      </w:rPr>
      <w:t>1 January 2013</w:t>
    </w:r>
    <w:bookmarkStart w:id="585" w:name="DBG252"/>
    <w:bookmarkEnd w:id="585"/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1707DA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604" w:name="DBG270"/>
    <w:bookmarkEnd w:id="604"/>
    <w:r>
      <w:rPr>
        <w:rFonts w:ascii="Times New Roman" w:hAnsi="Times New Roman" w:cs="Times New Roman"/>
        <w:sz w:val="24"/>
        <w:szCs w:val="24"/>
      </w:rPr>
      <w:tab/>
    </w:r>
    <w:bookmarkStart w:id="605" w:name="DBG271"/>
    <w:bookmarkEnd w:id="605"/>
    <w:r>
      <w:rPr>
        <w:rFonts w:ascii="Arial" w:hAnsi="Arial" w:cs="Arial"/>
        <w:b/>
        <w:bCs/>
        <w:color w:val="000000"/>
        <w:sz w:val="26"/>
        <w:szCs w:val="26"/>
        <w:u w:val="single"/>
      </w:rPr>
      <w:t>DEF LLP</w:t>
    </w:r>
    <w:bookmarkStart w:id="606" w:name="DBG272"/>
    <w:bookmarkEnd w:id="606"/>
  </w:p>
  <w:p w14:paraId="059518A8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607" w:name="DBG273"/>
    <w:bookmarkEnd w:id="607"/>
    <w:r>
      <w:rPr>
        <w:rFonts w:ascii="Arial" w:hAnsi="Arial" w:cs="Arial"/>
        <w:color w:val="000000"/>
        <w:sz w:val="24"/>
        <w:szCs w:val="24"/>
      </w:rPr>
      <w:t>Chartered Accountants</w:t>
    </w:r>
    <w:bookmarkStart w:id="608" w:name="DBG274"/>
    <w:bookmarkEnd w:id="608"/>
    <w:r>
      <w:rPr>
        <w:rFonts w:ascii="Arial" w:hAnsi="Arial" w:cs="Arial"/>
        <w:color w:val="000000"/>
        <w:sz w:val="24"/>
        <w:szCs w:val="24"/>
      </w:rPr>
      <w:t xml:space="preserve"> </w:t>
    </w:r>
    <w:bookmarkStart w:id="609" w:name="DBG275"/>
    <w:bookmarkEnd w:id="609"/>
    <w:r>
      <w:rPr>
        <w:rFonts w:ascii="Arial" w:hAnsi="Arial" w:cs="Arial"/>
        <w:color w:val="000000"/>
        <w:sz w:val="24"/>
        <w:szCs w:val="24"/>
      </w:rPr>
      <w:t xml:space="preserve">&amp; </w:t>
    </w:r>
    <w:bookmarkStart w:id="610" w:name="DBG276"/>
    <w:bookmarkEnd w:id="610"/>
    <w:r>
      <w:rPr>
        <w:rFonts w:ascii="Arial" w:hAnsi="Arial" w:cs="Arial"/>
        <w:color w:val="000000"/>
        <w:sz w:val="24"/>
        <w:szCs w:val="24"/>
      </w:rPr>
      <w:t>Statutory</w:t>
    </w:r>
    <w:bookmarkStart w:id="611" w:name="DBG277"/>
    <w:bookmarkEnd w:id="611"/>
    <w:r>
      <w:rPr>
        <w:rFonts w:ascii="Arial" w:hAnsi="Arial" w:cs="Arial"/>
        <w:color w:val="000000"/>
        <w:sz w:val="24"/>
        <w:szCs w:val="24"/>
      </w:rPr>
      <w:t xml:space="preserve"> Auditor</w:t>
    </w:r>
    <w:bookmarkStart w:id="612" w:name="DBG278"/>
    <w:bookmarkEnd w:id="612"/>
  </w:p>
  <w:p w14:paraId="43DF8C12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613" w:name="DBG279"/>
    <w:bookmarkEnd w:id="613"/>
    <w:r>
      <w:rPr>
        <w:rFonts w:ascii="Arial" w:hAnsi="Arial" w:cs="Arial"/>
        <w:color w:val="000000"/>
        <w:sz w:val="24"/>
        <w:szCs w:val="24"/>
      </w:rPr>
      <w:t>DEF House</w:t>
    </w:r>
    <w:bookmarkStart w:id="614" w:name="DBG280"/>
    <w:bookmarkEnd w:id="614"/>
  </w:p>
  <w:p w14:paraId="720D5A5D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615" w:name="DBG281"/>
    <w:bookmarkEnd w:id="615"/>
    <w:r>
      <w:rPr>
        <w:rFonts w:ascii="Arial" w:hAnsi="Arial" w:cs="Arial"/>
        <w:color w:val="000000"/>
        <w:sz w:val="24"/>
        <w:szCs w:val="24"/>
      </w:rPr>
      <w:t>Sample Town</w:t>
    </w:r>
    <w:bookmarkStart w:id="616" w:name="DBG282"/>
    <w:bookmarkEnd w:id="616"/>
  </w:p>
  <w:p w14:paraId="05509B19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617" w:name="DBG283"/>
    <w:bookmarkEnd w:id="617"/>
    <w:r>
      <w:rPr>
        <w:rFonts w:ascii="Arial" w:hAnsi="Arial" w:cs="Arial"/>
        <w:color w:val="000000"/>
        <w:sz w:val="24"/>
        <w:szCs w:val="24"/>
      </w:rPr>
      <w:t>ST12 0ZZ</w:t>
    </w:r>
    <w:bookmarkStart w:id="618" w:name="DBG284"/>
    <w:bookmarkEnd w:id="618"/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D47F5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674" w:name="DBG340"/>
    <w:bookmarkEnd w:id="674"/>
  </w:p>
  <w:p w14:paraId="6FAE27EB" w14:textId="77777777" w:rsidR="00E4067B" w:rsidRDefault="00AA19E8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675" w:name="DBG341"/>
    <w:bookmarkEnd w:id="675"/>
    <w:r>
      <w:rPr>
        <w:rFonts w:ascii="Times New Roman" w:hAnsi="Times New Roman" w:cs="Times New Roman"/>
        <w:b/>
        <w:bCs/>
        <w:color w:val="0000FF"/>
      </w:rPr>
      <w:t>Draft Accounts</w:t>
    </w:r>
    <w:bookmarkStart w:id="676" w:name="DBG342"/>
    <w:bookmarkEnd w:id="676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677" w:name="DBG343"/>
    <w:bookmarkEnd w:id="677"/>
    <w:r>
      <w:rPr>
        <w:rFonts w:ascii="Times New Roman" w:hAnsi="Times New Roman" w:cs="Times New Roman"/>
        <w:b/>
        <w:bCs/>
        <w:color w:val="0000FF"/>
      </w:rPr>
      <w:t>1 January 2013</w:t>
    </w:r>
    <w:bookmarkStart w:id="678" w:name="DBG344"/>
    <w:bookmarkEnd w:id="678"/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8CF6F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733" w:name="DBG397"/>
    <w:bookmarkEnd w:id="733"/>
  </w:p>
  <w:p w14:paraId="77CA9E60" w14:textId="77777777" w:rsidR="00E4067B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734" w:name="DBG398"/>
    <w:bookmarkEnd w:id="734"/>
    <w:r>
      <w:rPr>
        <w:rFonts w:ascii="Times New Roman" w:hAnsi="Times New Roman" w:cs="Times New Roman"/>
        <w:b/>
        <w:bCs/>
        <w:color w:val="0000FF"/>
      </w:rPr>
      <w:t>Draft Accounts</w:t>
    </w:r>
    <w:bookmarkStart w:id="735" w:name="DBG399"/>
    <w:bookmarkEnd w:id="735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736" w:name="DBG400"/>
    <w:bookmarkEnd w:id="736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1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737" w:name="DBG401"/>
    <w:bookmarkEnd w:id="737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738" w:name="DBG402"/>
    <w:bookmarkEnd w:id="738"/>
    <w:r>
      <w:rPr>
        <w:rFonts w:ascii="Times New Roman" w:hAnsi="Times New Roman" w:cs="Times New Roman"/>
        <w:b/>
        <w:bCs/>
        <w:color w:val="0000FF"/>
      </w:rPr>
      <w:t>1 January 2013</w:t>
    </w:r>
    <w:bookmarkStart w:id="739" w:name="DBG403"/>
    <w:bookmarkEnd w:id="739"/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401B60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915" w:name="DBG569"/>
    <w:bookmarkEnd w:id="915"/>
  </w:p>
  <w:p w14:paraId="6667293C" w14:textId="77777777" w:rsidR="00E4067B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916" w:name="DBG570"/>
    <w:bookmarkEnd w:id="916"/>
    <w:r>
      <w:rPr>
        <w:rFonts w:ascii="Times New Roman" w:hAnsi="Times New Roman" w:cs="Times New Roman"/>
        <w:b/>
        <w:bCs/>
        <w:color w:val="0000FF"/>
      </w:rPr>
      <w:t>Draft Accounts</w:t>
    </w:r>
    <w:bookmarkStart w:id="917" w:name="DBG571"/>
    <w:bookmarkEnd w:id="917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918" w:name="DBG572"/>
    <w:bookmarkEnd w:id="918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5A1AC8">
      <w:rPr>
        <w:rFonts w:ascii="Arial" w:hAnsi="Arial" w:cs="Arial"/>
        <w:b/>
        <w:bCs/>
        <w:noProof/>
        <w:color w:val="000000"/>
        <w:sz w:val="20"/>
        <w:szCs w:val="20"/>
      </w:rPr>
      <w:t>2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919" w:name="DBG573"/>
    <w:bookmarkEnd w:id="919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920" w:name="DBG574"/>
    <w:bookmarkEnd w:id="920"/>
    <w:r>
      <w:rPr>
        <w:rFonts w:ascii="Times New Roman" w:hAnsi="Times New Roman" w:cs="Times New Roman"/>
        <w:b/>
        <w:bCs/>
        <w:color w:val="0000FF"/>
      </w:rPr>
      <w:t>1 January 2013</w:t>
    </w:r>
    <w:bookmarkStart w:id="921" w:name="DBG575"/>
    <w:bookmarkEnd w:id="921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A1C07F" w14:textId="77777777" w:rsidR="00722F6E" w:rsidRDefault="00722F6E">
      <w:pPr>
        <w:spacing w:after="0" w:line="240" w:lineRule="auto"/>
      </w:pPr>
      <w:r>
        <w:separator/>
      </w:r>
    </w:p>
  </w:footnote>
  <w:footnote w:type="continuationSeparator" w:id="0">
    <w:p w14:paraId="091503AF" w14:textId="77777777" w:rsidR="00722F6E" w:rsidRDefault="00722F6E">
      <w:pPr>
        <w:spacing w:after="0" w:line="240" w:lineRule="auto"/>
      </w:pPr>
      <w:r>
        <w:continuationSeparator/>
      </w:r>
    </w:p>
  </w:footnote>
  <w:footnote w:type="continuationNotice" w:id="1">
    <w:p w14:paraId="23E01853" w14:textId="77777777" w:rsidR="00722F6E" w:rsidRDefault="00722F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7E006B" w14:textId="77777777" w:rsidR="003F1371" w:rsidRDefault="003F1371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4DB359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022" w:name="DBG576"/>
    <w:bookmarkEnd w:id="1022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023" w:name="DBG577"/>
    <w:bookmarkEnd w:id="1023"/>
  </w:p>
  <w:p w14:paraId="14E647F5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024" w:name="DBG578"/>
    <w:bookmarkEnd w:id="1024"/>
  </w:p>
  <w:p w14:paraId="616347AF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025" w:name="DBG579"/>
    <w:bookmarkEnd w:id="1025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026" w:name="DBG580"/>
    <w:bookmarkEnd w:id="1026"/>
  </w:p>
  <w:p w14:paraId="38C201EE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027" w:name="DBG581"/>
    <w:bookmarkEnd w:id="1027"/>
  </w:p>
  <w:p w14:paraId="05D0DCE2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028" w:name="DBG582"/>
    <w:bookmarkEnd w:id="1028"/>
    <w:r>
      <w:rPr>
        <w:rFonts w:ascii="Arial" w:hAnsi="Arial" w:cs="Arial"/>
        <w:b/>
        <w:bCs/>
        <w:color w:val="000000"/>
        <w:sz w:val="24"/>
        <w:szCs w:val="24"/>
      </w:rPr>
      <w:t>THE DIRECTORS' REPORT</w:t>
    </w:r>
    <w:bookmarkStart w:id="1029" w:name="DBG583"/>
    <w:bookmarkEnd w:id="1029"/>
    <w:r>
      <w:rPr>
        <w:rFonts w:ascii="Arial" w:hAnsi="Arial" w:cs="Arial"/>
        <w:b/>
        <w:bCs/>
        <w:i/>
        <w:iCs/>
        <w:color w:val="000000"/>
        <w:sz w:val="16"/>
        <w:szCs w:val="16"/>
      </w:rPr>
      <w:t xml:space="preserve"> </w:t>
    </w:r>
    <w:bookmarkStart w:id="1030" w:name="DBG584"/>
    <w:bookmarkEnd w:id="1030"/>
    <w:r>
      <w:rPr>
        <w:rFonts w:ascii="Arial" w:hAnsi="Arial" w:cs="Arial"/>
        <w:b/>
        <w:bCs/>
        <w:i/>
        <w:iCs/>
        <w:color w:val="000000"/>
        <w:sz w:val="16"/>
        <w:szCs w:val="16"/>
      </w:rPr>
      <w:t>(continued)</w:t>
    </w:r>
    <w:bookmarkStart w:id="1031" w:name="DBG585"/>
    <w:bookmarkEnd w:id="1031"/>
  </w:p>
  <w:p w14:paraId="38B68047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032" w:name="DBG586"/>
    <w:bookmarkEnd w:id="1032"/>
  </w:p>
  <w:p w14:paraId="4C63E3C8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033" w:name="DBG587"/>
    <w:bookmarkEnd w:id="1033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1034" w:name="DBG588"/>
    <w:bookmarkEnd w:id="1034"/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F7120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213" w:name="DBG694"/>
    <w:bookmarkEnd w:id="1213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214" w:name="DBG695"/>
    <w:bookmarkEnd w:id="1214"/>
  </w:p>
  <w:p w14:paraId="4C23E1AB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215" w:name="DBG696"/>
    <w:bookmarkEnd w:id="1215"/>
  </w:p>
  <w:p w14:paraId="17953F81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16" w:name="DBG697"/>
    <w:bookmarkEnd w:id="1216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217" w:name="DBG698"/>
    <w:bookmarkEnd w:id="1217"/>
  </w:p>
  <w:p w14:paraId="53B1FE4C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218" w:name="DBG699"/>
    <w:bookmarkEnd w:id="1218"/>
  </w:p>
  <w:p w14:paraId="6E75798E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19" w:name="DBG700"/>
    <w:bookmarkEnd w:id="1219"/>
    <w:r>
      <w:rPr>
        <w:rFonts w:ascii="Arial" w:hAnsi="Arial" w:cs="Arial"/>
        <w:b/>
        <w:bCs/>
        <w:color w:val="000000"/>
        <w:sz w:val="24"/>
        <w:szCs w:val="24"/>
      </w:rPr>
      <w:t>INDEPENDENT AUDITOR'S REPORT TO THE SHAREHOLDERS OF</w:t>
    </w:r>
    <w:bookmarkStart w:id="1220" w:name="DBG701"/>
    <w:bookmarkEnd w:id="1220"/>
  </w:p>
  <w:p w14:paraId="2BC53586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21" w:name="DBG702"/>
    <w:bookmarkEnd w:id="1221"/>
    <w:r>
      <w:rPr>
        <w:rFonts w:ascii="Arial" w:hAnsi="Arial" w:cs="Arial"/>
        <w:b/>
        <w:bCs/>
        <w:color w:val="000000"/>
        <w:sz w:val="24"/>
        <w:szCs w:val="24"/>
      </w:rPr>
      <w:t>AAAAA LIMITED ALPHA, ALPHA, ALPHA, ALPHA AND SONS</w:t>
    </w:r>
    <w:bookmarkStart w:id="1222" w:name="DBG703"/>
    <w:bookmarkEnd w:id="1222"/>
  </w:p>
  <w:p w14:paraId="47A30F99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223" w:name="DBG704"/>
    <w:bookmarkEnd w:id="1223"/>
  </w:p>
  <w:p w14:paraId="559A4A14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24" w:name="DBG705"/>
    <w:bookmarkEnd w:id="1224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1225" w:name="DBG706"/>
    <w:bookmarkEnd w:id="1225"/>
  </w:p>
  <w:p w14:paraId="1B18D7E1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75D13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287" w:name="DBG884"/>
    <w:bookmarkEnd w:id="1287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288" w:name="DBG885"/>
    <w:bookmarkEnd w:id="1288"/>
  </w:p>
  <w:p w14:paraId="416A7932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289" w:name="DBG886"/>
    <w:bookmarkEnd w:id="1289"/>
  </w:p>
  <w:p w14:paraId="2CB83E18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90" w:name="DBG887"/>
    <w:bookmarkEnd w:id="1290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291" w:name="DBG888"/>
    <w:bookmarkEnd w:id="1291"/>
  </w:p>
  <w:p w14:paraId="3332EAC6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292" w:name="DBG889"/>
    <w:bookmarkEnd w:id="1292"/>
  </w:p>
  <w:p w14:paraId="43656F6B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93" w:name="DBG890"/>
    <w:bookmarkEnd w:id="1293"/>
    <w:r>
      <w:rPr>
        <w:rFonts w:ascii="Arial" w:hAnsi="Arial" w:cs="Arial"/>
        <w:b/>
        <w:bCs/>
        <w:color w:val="000000"/>
        <w:sz w:val="24"/>
        <w:szCs w:val="24"/>
      </w:rPr>
      <w:t>INDEPENDENT AUDITOR'S REPORT TO THE SHAREHOLDERS OF</w:t>
    </w:r>
    <w:bookmarkStart w:id="1294" w:name="DBG891"/>
    <w:bookmarkEnd w:id="1294"/>
  </w:p>
  <w:p w14:paraId="25702C45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95" w:name="DBG892"/>
    <w:bookmarkEnd w:id="1295"/>
    <w:r>
      <w:rPr>
        <w:rFonts w:ascii="Arial" w:hAnsi="Arial" w:cs="Arial"/>
        <w:b/>
        <w:bCs/>
        <w:color w:val="000000"/>
        <w:sz w:val="24"/>
        <w:szCs w:val="24"/>
      </w:rPr>
      <w:t>AAAAA LIMITED ALPHA, ALPHA, ALPHA, ALPHA AND SONS</w:t>
    </w:r>
    <w:bookmarkStart w:id="1296" w:name="DBG893"/>
    <w:bookmarkEnd w:id="1296"/>
    <w:r>
      <w:rPr>
        <w:rFonts w:ascii="Arial" w:hAnsi="Arial" w:cs="Arial"/>
        <w:b/>
        <w:bCs/>
        <w:i/>
        <w:iCs/>
        <w:color w:val="000000"/>
        <w:sz w:val="16"/>
        <w:szCs w:val="16"/>
      </w:rPr>
      <w:t xml:space="preserve"> </w:t>
    </w:r>
    <w:bookmarkStart w:id="1297" w:name="DBG894"/>
    <w:bookmarkEnd w:id="1297"/>
    <w:r>
      <w:rPr>
        <w:rFonts w:ascii="Arial" w:hAnsi="Arial" w:cs="Arial"/>
        <w:b/>
        <w:bCs/>
        <w:i/>
        <w:iCs/>
        <w:color w:val="000000"/>
        <w:sz w:val="16"/>
        <w:szCs w:val="16"/>
      </w:rPr>
      <w:t>(continued)</w:t>
    </w:r>
    <w:bookmarkStart w:id="1298" w:name="DBG895"/>
    <w:bookmarkEnd w:id="1298"/>
  </w:p>
  <w:p w14:paraId="5B5F2915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299" w:name="DBG896"/>
    <w:bookmarkEnd w:id="1299"/>
  </w:p>
  <w:p w14:paraId="6CB7F88C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00" w:name="DBG897"/>
    <w:bookmarkEnd w:id="1300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1301" w:name="DBG898"/>
    <w:bookmarkEnd w:id="1301"/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00A308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415" w:name="DBG959"/>
    <w:bookmarkEnd w:id="1415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416" w:name="DBG960"/>
    <w:bookmarkEnd w:id="1416"/>
  </w:p>
  <w:p w14:paraId="5F7B185C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417" w:name="DBG961"/>
    <w:bookmarkEnd w:id="1417"/>
  </w:p>
  <w:p w14:paraId="106272F1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418" w:name="DBG962"/>
    <w:bookmarkEnd w:id="1418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419" w:name="DBG963"/>
    <w:bookmarkEnd w:id="1419"/>
  </w:p>
  <w:p w14:paraId="2BE04225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420" w:name="DBG964"/>
    <w:bookmarkEnd w:id="1420"/>
  </w:p>
  <w:p w14:paraId="555660EE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421" w:name="DBG965"/>
    <w:bookmarkEnd w:id="1421"/>
    <w:r>
      <w:rPr>
        <w:rFonts w:ascii="Arial" w:hAnsi="Arial" w:cs="Arial"/>
        <w:b/>
        <w:bCs/>
        <w:color w:val="000000"/>
        <w:sz w:val="24"/>
        <w:szCs w:val="24"/>
      </w:rPr>
      <w:t>PROFIT AND LOSS ACCOUNT</w:t>
    </w:r>
    <w:bookmarkStart w:id="1422" w:name="DBG966"/>
    <w:bookmarkEnd w:id="1422"/>
  </w:p>
  <w:p w14:paraId="6DD15BFB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423" w:name="DBG967"/>
    <w:bookmarkEnd w:id="1423"/>
  </w:p>
  <w:p w14:paraId="13C29E01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424" w:name="DBG968"/>
    <w:bookmarkEnd w:id="1424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1425" w:name="DBG969"/>
    <w:bookmarkEnd w:id="1425"/>
  </w:p>
  <w:p w14:paraId="2C343C8B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 w:firstRow="0" w:lastRow="0" w:firstColumn="0" w:lastColumn="0" w:noHBand="0" w:noVBand="0"/>
    </w:tblPr>
    <w:tblGrid>
      <w:gridCol w:w="6532"/>
      <w:gridCol w:w="1278"/>
      <w:gridCol w:w="1279"/>
    </w:tblGrid>
    <w:tr w:rsidR="00E4067B" w14:paraId="2769C9F0" w14:textId="77777777">
      <w:tc>
        <w:tcPr>
          <w:tcW w:w="6532" w:type="dxa"/>
          <w:tcBorders>
            <w:top w:val="nil"/>
            <w:left w:val="nil"/>
            <w:bottom w:val="nil"/>
            <w:right w:val="nil"/>
          </w:tcBorders>
        </w:tcPr>
        <w:p w14:paraId="6B037277" w14:textId="77777777" w:rsidR="00E4067B" w:rsidRDefault="00E4067B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/>
            </w:rPr>
          </w:pPr>
          <w:bookmarkStart w:id="1426" w:name="DBG970"/>
          <w:bookmarkStart w:id="1427" w:name="DBG971"/>
          <w:bookmarkEnd w:id="1426"/>
          <w:bookmarkEnd w:id="1427"/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7E4B347D" w14:textId="77777777" w:rsidR="00E4067B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1428" w:name="DBG972"/>
          <w:bookmarkEnd w:id="1428"/>
          <w:r>
            <w:rPr>
              <w:rFonts w:ascii="Times New Roman" w:hAnsi="Times New Roman" w:cs="Times New Roman"/>
              <w:b/>
              <w:bCs/>
              <w:color w:val="000000"/>
            </w:rPr>
            <w:t>2009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2629A9F4" w14:textId="77777777" w:rsidR="00E4067B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1429" w:name="DBG973"/>
          <w:bookmarkEnd w:id="1429"/>
          <w:r>
            <w:rPr>
              <w:rFonts w:ascii="Times New Roman" w:hAnsi="Times New Roman" w:cs="Times New Roman"/>
              <w:color w:val="000000"/>
            </w:rPr>
            <w:t>2008</w:t>
          </w:r>
        </w:p>
      </w:tc>
    </w:tr>
    <w:tr w:rsidR="00E4067B" w14:paraId="2A92EDD0" w14:textId="77777777">
      <w:trPr>
        <w:ins w:id="1430" w:author="Charles" w:date="2013-01-01T09:56:00Z"/>
      </w:trPr>
      <w:tc>
        <w:tcPr>
          <w:tcW w:w="6532" w:type="dxa"/>
          <w:tcBorders>
            <w:top w:val="nil"/>
            <w:left w:val="nil"/>
            <w:bottom w:val="nil"/>
            <w:right w:val="nil"/>
          </w:tcBorders>
        </w:tcPr>
        <w:p w14:paraId="11508E62" w14:textId="77777777" w:rsidR="00534BD6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del w:id="1431" w:author="Charles" w:date="2013-01-01T09:56:00Z"/>
              <w:rFonts w:ascii="Arial" w:hAnsi="Arial" w:cs="Arial"/>
              <w:b/>
              <w:bCs/>
              <w:color w:val="000000"/>
              <w:sz w:val="18"/>
              <w:szCs w:val="18"/>
            </w:rPr>
          </w:pPr>
          <w:bookmarkStart w:id="1432" w:name="DBG974"/>
          <w:bookmarkEnd w:id="1432"/>
          <w:del w:id="1433" w:author="Charles" w:date="2013-01-01T09:56:00Z"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delText>Note</w:delText>
            </w:r>
          </w:del>
        </w:p>
      </w:tc>
      <w:tc>
        <w:tcPr>
          <w:tcW w:w="6532" w:type="dxa"/>
          <w:tcBorders>
            <w:top w:val="nil"/>
            <w:left w:val="nil"/>
            <w:bottom w:val="nil"/>
            <w:right w:val="nil"/>
          </w:tcBorders>
        </w:tcPr>
        <w:p w14:paraId="5A72FF25" w14:textId="77777777" w:rsidR="00534BD6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del w:id="1434" w:author="Charles" w:date="2013-01-01T09:56:00Z"/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del w:id="1435" w:author="Charles" w:date="2013-01-01T09:56:00Z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delText>£</w:delText>
            </w:r>
          </w:del>
        </w:p>
      </w:tc>
      <w:tc>
        <w:tcPr>
          <w:tcW w:w="6532" w:type="dxa"/>
          <w:tcBorders>
            <w:top w:val="nil"/>
            <w:left w:val="nil"/>
            <w:bottom w:val="nil"/>
            <w:right w:val="nil"/>
          </w:tcBorders>
        </w:tcPr>
        <w:p w14:paraId="08B31B77" w14:textId="77777777" w:rsidR="00534BD6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del w:id="1436" w:author="Charles" w:date="2013-01-01T09:56:00Z"/>
              <w:rFonts w:ascii="Times New Roman" w:hAnsi="Times New Roman" w:cs="Times New Roman"/>
              <w:color w:val="000000"/>
              <w:sz w:val="20"/>
              <w:szCs w:val="20"/>
            </w:rPr>
          </w:pPr>
          <w:del w:id="1437" w:author="Charles" w:date="2013-01-01T09:56:00Z"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delText>£</w:delText>
            </w:r>
          </w:del>
        </w:p>
      </w:tc>
      <w:tc>
        <w:tcPr>
          <w:tcW w:w="6532" w:type="dxa"/>
          <w:tcBorders>
            <w:top w:val="nil"/>
            <w:left w:val="nil"/>
            <w:bottom w:val="nil"/>
            <w:right w:val="nil"/>
          </w:tcBorders>
        </w:tcPr>
        <w:p w14:paraId="2074BCEE" w14:textId="77777777" w:rsidR="00E4067B" w:rsidRDefault="00E4067B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ins w:id="1438" w:author="Charles" w:date="2013-01-01T09:56:00Z"/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3980A78A" w14:textId="77777777" w:rsidR="00E4067B" w:rsidRDefault="00E4067B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ins w:id="1439" w:author="Charles" w:date="2013-01-01T09:56:00Z"/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17A83200" w14:textId="77777777" w:rsidR="00E4067B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ins w:id="1440" w:author="Charles" w:date="2013-01-01T09:56:00Z"/>
              <w:rFonts w:ascii="Arial" w:hAnsi="Arial" w:cs="Arial"/>
              <w:b/>
              <w:bCs/>
              <w:i/>
              <w:iCs/>
              <w:color w:val="000000"/>
              <w:sz w:val="16"/>
              <w:szCs w:val="16"/>
            </w:rPr>
          </w:pPr>
          <w:bookmarkStart w:id="1441" w:name="DBG975"/>
          <w:bookmarkEnd w:id="1441"/>
          <w:ins w:id="1442" w:author="Charles" w:date="2013-01-01T09:56:00Z"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ins>
        </w:p>
      </w:tc>
    </w:tr>
    <w:tr w:rsidR="00E4067B" w14:paraId="7A8E9BBD" w14:textId="77777777">
      <w:trPr>
        <w:ins w:id="1443" w:author="Charles" w:date="2013-01-01T09:56:00Z"/>
      </w:trPr>
      <w:tc>
        <w:tcPr>
          <w:tcW w:w="6532" w:type="dxa"/>
          <w:tcBorders>
            <w:top w:val="nil"/>
            <w:left w:val="nil"/>
            <w:bottom w:val="nil"/>
            <w:right w:val="nil"/>
          </w:tcBorders>
        </w:tcPr>
        <w:p w14:paraId="61BA06CC" w14:textId="77777777" w:rsidR="00E4067B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ins w:id="1444" w:author="Charles" w:date="2013-01-01T09:56:00Z"/>
              <w:rFonts w:ascii="Arial" w:hAnsi="Arial" w:cs="Arial"/>
              <w:b/>
              <w:bCs/>
              <w:color w:val="000000"/>
              <w:sz w:val="18"/>
              <w:szCs w:val="18"/>
            </w:rPr>
          </w:pPr>
          <w:bookmarkStart w:id="1445" w:name="DBG976"/>
          <w:bookmarkStart w:id="1446" w:name="DBG977"/>
          <w:bookmarkEnd w:id="1445"/>
          <w:bookmarkEnd w:id="1446"/>
          <w:ins w:id="1447" w:author="Charles" w:date="2013-01-01T09:56:00Z"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Note</w:t>
            </w:r>
          </w:ins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38A3AFD4" w14:textId="77777777" w:rsidR="00E4067B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ins w:id="1448" w:author="Charles" w:date="2013-01-01T09:56:00Z"/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1449" w:name="DBG978"/>
          <w:bookmarkEnd w:id="1449"/>
          <w:ins w:id="1450" w:author="Charles" w:date="2013-01-01T09:56:00Z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ins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7A9D2B2F" w14:textId="77777777" w:rsidR="00E4067B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ins w:id="1451" w:author="Charles" w:date="2013-01-01T09:56:00Z"/>
              <w:rFonts w:ascii="Times New Roman" w:hAnsi="Times New Roman" w:cs="Times New Roman"/>
              <w:color w:val="000000"/>
              <w:sz w:val="20"/>
              <w:szCs w:val="20"/>
            </w:rPr>
          </w:pPr>
          <w:bookmarkStart w:id="1452" w:name="DBG979"/>
          <w:bookmarkEnd w:id="1452"/>
          <w:ins w:id="1453" w:author="Charles" w:date="2013-01-01T09:56:00Z"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ins>
        </w:p>
      </w:tc>
    </w:tr>
  </w:tbl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D0B5F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607" w:name="DBG1065"/>
    <w:bookmarkEnd w:id="1607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608" w:name="DBG1066"/>
    <w:bookmarkEnd w:id="1608"/>
  </w:p>
  <w:p w14:paraId="470A3FD6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609" w:name="DBG1067"/>
    <w:bookmarkEnd w:id="1609"/>
  </w:p>
  <w:p w14:paraId="6F3FC609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610" w:name="DBG1068"/>
    <w:bookmarkEnd w:id="1610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611" w:name="DBG1069"/>
    <w:bookmarkEnd w:id="1611"/>
  </w:p>
  <w:p w14:paraId="7C9D4A8A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612" w:name="DBG1070"/>
    <w:bookmarkEnd w:id="1612"/>
  </w:p>
  <w:p w14:paraId="39419954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613" w:name="DBG1071"/>
    <w:bookmarkEnd w:id="1613"/>
    <w:r>
      <w:rPr>
        <w:rFonts w:ascii="Arial" w:hAnsi="Arial" w:cs="Arial"/>
        <w:b/>
        <w:bCs/>
        <w:color w:val="000000"/>
        <w:sz w:val="24"/>
        <w:szCs w:val="24"/>
      </w:rPr>
      <w:t>BALANCE SHEET</w:t>
    </w:r>
    <w:bookmarkStart w:id="1614" w:name="DBG1072"/>
    <w:bookmarkEnd w:id="1614"/>
  </w:p>
  <w:p w14:paraId="24A3F579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615" w:name="DBG1073"/>
    <w:bookmarkEnd w:id="1615"/>
  </w:p>
  <w:p w14:paraId="410CE126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616" w:name="DBG1074"/>
    <w:bookmarkEnd w:id="1616"/>
    <w:r>
      <w:rPr>
        <w:rFonts w:ascii="Arial" w:hAnsi="Arial" w:cs="Arial"/>
        <w:b/>
        <w:bCs/>
        <w:color w:val="000000"/>
        <w:sz w:val="24"/>
        <w:szCs w:val="24"/>
      </w:rPr>
      <w:t>31 DECEMBER 2009</w:t>
    </w:r>
    <w:bookmarkStart w:id="1617" w:name="DBG1075"/>
    <w:bookmarkEnd w:id="1617"/>
  </w:p>
  <w:p w14:paraId="26263F81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 w:firstRow="0" w:lastRow="0" w:firstColumn="0" w:lastColumn="0" w:noHBand="0" w:noVBand="0"/>
    </w:tblPr>
    <w:tblGrid>
      <w:gridCol w:w="5254"/>
      <w:gridCol w:w="1278"/>
      <w:gridCol w:w="1278"/>
      <w:gridCol w:w="1279"/>
    </w:tblGrid>
    <w:tr w:rsidR="00E4067B" w14:paraId="63495D63" w14:textId="77777777"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14:paraId="245F0365" w14:textId="77777777" w:rsidR="00E4067B" w:rsidRDefault="00E4067B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/>
            </w:rPr>
          </w:pPr>
          <w:bookmarkStart w:id="1618" w:name="DBG1076"/>
          <w:bookmarkStart w:id="1619" w:name="DBG1077"/>
          <w:bookmarkEnd w:id="1618"/>
          <w:bookmarkEnd w:id="1619"/>
        </w:p>
      </w:tc>
      <w:tc>
        <w:tcPr>
          <w:tcW w:w="2556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14:paraId="6C11F0C3" w14:textId="77777777" w:rsidR="00E4067B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color w:val="000000"/>
            </w:rPr>
          </w:pPr>
          <w:bookmarkStart w:id="1620" w:name="DBG1078"/>
          <w:bookmarkEnd w:id="1620"/>
          <w:r>
            <w:rPr>
              <w:rFonts w:ascii="Times New Roman" w:hAnsi="Times New Roman" w:cs="Times New Roman"/>
              <w:b/>
              <w:bCs/>
              <w:color w:val="000000"/>
            </w:rPr>
            <w:t>2009</w:t>
          </w:r>
          <w:r>
            <w:rPr>
              <w:rFonts w:ascii="Times New Roman" w:hAnsi="Times New Roman" w:cs="Times New Roman"/>
              <w:color w:val="000000"/>
            </w:rPr>
            <w:t xml:space="preserve">  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074E5617" w14:textId="77777777" w:rsidR="00E4067B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1621" w:name="DBG1079"/>
          <w:bookmarkEnd w:id="1621"/>
          <w:r>
            <w:rPr>
              <w:rFonts w:ascii="Times New Roman" w:hAnsi="Times New Roman" w:cs="Times New Roman"/>
              <w:color w:val="000000"/>
            </w:rPr>
            <w:t>2008</w:t>
          </w:r>
        </w:p>
      </w:tc>
    </w:tr>
    <w:tr w:rsidR="00E4067B" w14:paraId="4B09533E" w14:textId="77777777">
      <w:trPr>
        <w:ins w:id="1622" w:author="Charles" w:date="2013-01-01T09:56:00Z"/>
      </w:trPr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14:paraId="33A5196A" w14:textId="77777777" w:rsidR="00534BD6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del w:id="1623" w:author="Charles" w:date="2013-01-01T09:56:00Z"/>
              <w:rFonts w:ascii="Arial" w:hAnsi="Arial" w:cs="Arial"/>
              <w:b/>
              <w:bCs/>
              <w:color w:val="000000"/>
              <w:sz w:val="18"/>
              <w:szCs w:val="18"/>
            </w:rPr>
          </w:pPr>
          <w:bookmarkStart w:id="1624" w:name="DBG1080"/>
          <w:bookmarkEnd w:id="1624"/>
          <w:del w:id="1625" w:author="Charles" w:date="2013-01-01T09:56:00Z"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delText>Note</w:delText>
            </w:r>
          </w:del>
        </w:p>
      </w:tc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14:paraId="5FCCD8EA" w14:textId="77777777" w:rsidR="00534BD6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del w:id="1626" w:author="Charles" w:date="2013-01-01T09:56:00Z"/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del w:id="1627" w:author="Charles" w:date="2013-01-01T09:56:00Z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delText>£</w:delText>
            </w:r>
          </w:del>
        </w:p>
      </w:tc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14:paraId="50AA67F1" w14:textId="77777777" w:rsidR="00534BD6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del w:id="1628" w:author="Charles" w:date="2013-01-01T09:56:00Z"/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del w:id="1629" w:author="Charles" w:date="2013-01-01T09:56:00Z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delText>£</w:delText>
            </w:r>
          </w:del>
        </w:p>
      </w:tc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14:paraId="346267B6" w14:textId="77777777" w:rsidR="00534BD6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del w:id="1630" w:author="Charles" w:date="2013-01-01T09:56:00Z"/>
              <w:rFonts w:ascii="Times New Roman" w:hAnsi="Times New Roman" w:cs="Times New Roman"/>
              <w:color w:val="000000"/>
              <w:sz w:val="20"/>
              <w:szCs w:val="20"/>
            </w:rPr>
          </w:pPr>
          <w:del w:id="1631" w:author="Charles" w:date="2013-01-01T09:56:00Z"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delText>£</w:delText>
            </w:r>
          </w:del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10907F2D" w14:textId="77777777" w:rsidR="00E4067B" w:rsidRDefault="00E4067B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ins w:id="1632" w:author="Charles" w:date="2013-01-01T09:56:00Z"/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126B9D85" w14:textId="77777777" w:rsidR="00E4067B" w:rsidRDefault="00E4067B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ins w:id="1633" w:author="Charles" w:date="2013-01-01T09:56:00Z"/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4586A553" w14:textId="77777777" w:rsidR="00E4067B" w:rsidRDefault="00E4067B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ins w:id="1634" w:author="Charles" w:date="2013-01-01T09:56:00Z"/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gridSpan w:val="0"/>
        </w:tcPr>
        <w:p w14:paraId="598128DC" w14:textId="77777777" w:rsidR="00E4067B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ins w:id="1635" w:author="Charles" w:date="2013-01-01T09:56:00Z"/>
              <w:rFonts w:ascii="Arial" w:hAnsi="Arial" w:cs="Arial"/>
              <w:b/>
              <w:bCs/>
              <w:i/>
              <w:iCs/>
              <w:color w:val="000000"/>
              <w:sz w:val="16"/>
              <w:szCs w:val="16"/>
            </w:rPr>
          </w:pPr>
          <w:bookmarkStart w:id="1636" w:name="DBG1081"/>
          <w:bookmarkEnd w:id="1636"/>
          <w:ins w:id="1637" w:author="Charles" w:date="2013-01-01T09:56:00Z"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ins>
        </w:p>
      </w:tc>
    </w:tr>
    <w:tr w:rsidR="00E4067B" w14:paraId="1DBB658B" w14:textId="77777777">
      <w:trPr>
        <w:ins w:id="1638" w:author="Charles" w:date="2013-01-01T09:56:00Z"/>
      </w:trPr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14:paraId="3FCB4AC3" w14:textId="77777777" w:rsidR="00E4067B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ins w:id="1639" w:author="Charles" w:date="2013-01-01T09:56:00Z"/>
              <w:rFonts w:ascii="Arial" w:hAnsi="Arial" w:cs="Arial"/>
              <w:b/>
              <w:bCs/>
              <w:color w:val="000000"/>
              <w:sz w:val="18"/>
              <w:szCs w:val="18"/>
            </w:rPr>
          </w:pPr>
          <w:bookmarkStart w:id="1640" w:name="DBG1082"/>
          <w:bookmarkStart w:id="1641" w:name="DBG1083"/>
          <w:bookmarkEnd w:id="1640"/>
          <w:bookmarkEnd w:id="1641"/>
          <w:ins w:id="1642" w:author="Charles" w:date="2013-01-01T09:56:00Z"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Note</w:t>
            </w:r>
          </w:ins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7500017D" w14:textId="77777777" w:rsidR="00E4067B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ins w:id="1643" w:author="Charles" w:date="2013-01-01T09:56:00Z"/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1644" w:name="DBG1084"/>
          <w:bookmarkEnd w:id="1644"/>
          <w:ins w:id="1645" w:author="Charles" w:date="2013-01-01T09:56:00Z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ins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1C4612C5" w14:textId="77777777" w:rsidR="00E4067B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ins w:id="1646" w:author="Charles" w:date="2013-01-01T09:56:00Z"/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1647" w:name="DBG1085"/>
          <w:bookmarkEnd w:id="1647"/>
          <w:ins w:id="1648" w:author="Charles" w:date="2013-01-01T09:56:00Z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ins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474ADADF" w14:textId="77777777" w:rsidR="00E4067B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ins w:id="1649" w:author="Charles" w:date="2013-01-01T09:56:00Z"/>
              <w:rFonts w:ascii="Times New Roman" w:hAnsi="Times New Roman" w:cs="Times New Roman"/>
              <w:color w:val="000000"/>
              <w:sz w:val="20"/>
              <w:szCs w:val="20"/>
            </w:rPr>
          </w:pPr>
          <w:bookmarkStart w:id="1650" w:name="DBG1086"/>
          <w:bookmarkEnd w:id="1650"/>
          <w:ins w:id="1651" w:author="Charles" w:date="2013-01-01T09:56:00Z"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ins>
        </w:p>
      </w:tc>
    </w:tr>
  </w:tbl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A267B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738" w:name="DBG1193"/>
    <w:bookmarkEnd w:id="1738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739" w:name="DBG1194"/>
    <w:bookmarkEnd w:id="1739"/>
  </w:p>
  <w:p w14:paraId="7DB34679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740" w:name="DBG1195"/>
    <w:bookmarkEnd w:id="1740"/>
  </w:p>
  <w:p w14:paraId="61A391A8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741" w:name="DBG1196"/>
    <w:bookmarkEnd w:id="1741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742" w:name="DBG1197"/>
    <w:bookmarkEnd w:id="1742"/>
  </w:p>
  <w:p w14:paraId="5B17C40E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743" w:name="DBG1198"/>
    <w:bookmarkEnd w:id="1743"/>
  </w:p>
  <w:p w14:paraId="39C927C0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744" w:name="DBG1199"/>
    <w:bookmarkEnd w:id="1744"/>
    <w:r>
      <w:rPr>
        <w:rFonts w:ascii="Arial" w:hAnsi="Arial" w:cs="Arial"/>
        <w:b/>
        <w:bCs/>
        <w:color w:val="000000"/>
        <w:sz w:val="24"/>
        <w:szCs w:val="24"/>
      </w:rPr>
      <w:t>CASH FLOW STATEMENT</w:t>
    </w:r>
    <w:bookmarkStart w:id="1745" w:name="DBG1200"/>
    <w:bookmarkEnd w:id="1745"/>
  </w:p>
  <w:p w14:paraId="7506C258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746" w:name="DBG1201"/>
    <w:bookmarkEnd w:id="1746"/>
  </w:p>
  <w:p w14:paraId="1F5AA2C1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747" w:name="DBG1202"/>
    <w:bookmarkEnd w:id="1747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1748" w:name="DBG1203"/>
    <w:bookmarkEnd w:id="1748"/>
  </w:p>
  <w:p w14:paraId="73229875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 w:firstRow="0" w:lastRow="0" w:firstColumn="0" w:lastColumn="0" w:noHBand="0" w:noVBand="0"/>
    </w:tblPr>
    <w:tblGrid>
      <w:gridCol w:w="5254"/>
      <w:gridCol w:w="1278"/>
      <w:gridCol w:w="1278"/>
      <w:gridCol w:w="1279"/>
    </w:tblGrid>
    <w:tr w:rsidR="00E4067B" w14:paraId="4F9FF000" w14:textId="77777777"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14:paraId="113FB240" w14:textId="77777777" w:rsidR="00E4067B" w:rsidRDefault="00E4067B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/>
            </w:rPr>
          </w:pPr>
          <w:bookmarkStart w:id="1749" w:name="DBG1204"/>
          <w:bookmarkStart w:id="1750" w:name="DBG1205"/>
          <w:bookmarkEnd w:id="1749"/>
          <w:bookmarkEnd w:id="1750"/>
        </w:p>
      </w:tc>
      <w:tc>
        <w:tcPr>
          <w:tcW w:w="2556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14:paraId="53A5EA62" w14:textId="77777777" w:rsidR="00E4067B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color w:val="000000"/>
            </w:rPr>
          </w:pPr>
          <w:bookmarkStart w:id="1751" w:name="DBG1206"/>
          <w:bookmarkEnd w:id="1751"/>
          <w:r>
            <w:rPr>
              <w:rFonts w:ascii="Times New Roman" w:hAnsi="Times New Roman" w:cs="Times New Roman"/>
              <w:b/>
              <w:bCs/>
              <w:color w:val="000000"/>
            </w:rPr>
            <w:t>2009</w:t>
          </w:r>
          <w:r>
            <w:rPr>
              <w:rFonts w:ascii="Times New Roman" w:hAnsi="Times New Roman" w:cs="Times New Roman"/>
              <w:color w:val="000000"/>
            </w:rPr>
            <w:t xml:space="preserve">  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1F1DA717" w14:textId="77777777" w:rsidR="00E4067B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1752" w:name="DBG1207"/>
          <w:bookmarkEnd w:id="1752"/>
          <w:r>
            <w:rPr>
              <w:rFonts w:ascii="Times New Roman" w:hAnsi="Times New Roman" w:cs="Times New Roman"/>
              <w:color w:val="000000"/>
            </w:rPr>
            <w:t>2008</w:t>
          </w:r>
        </w:p>
      </w:tc>
    </w:tr>
    <w:tr w:rsidR="00E4067B" w14:paraId="1D9F8648" w14:textId="77777777">
      <w:trPr>
        <w:ins w:id="1753" w:author="Charles" w:date="2013-01-01T09:56:00Z"/>
      </w:trPr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14:paraId="0BDAFFA1" w14:textId="77777777" w:rsidR="00534BD6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del w:id="1754" w:author="Charles" w:date="2013-01-01T09:56:00Z"/>
              <w:rFonts w:ascii="Arial" w:hAnsi="Arial" w:cs="Arial"/>
              <w:b/>
              <w:bCs/>
              <w:color w:val="000000"/>
              <w:sz w:val="18"/>
              <w:szCs w:val="18"/>
            </w:rPr>
          </w:pPr>
          <w:bookmarkStart w:id="1755" w:name="DBG1208"/>
          <w:bookmarkEnd w:id="1755"/>
          <w:del w:id="1756" w:author="Charles" w:date="2013-01-01T09:56:00Z"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delText>Note</w:delText>
            </w:r>
          </w:del>
        </w:p>
      </w:tc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14:paraId="6B8D85F3" w14:textId="77777777" w:rsidR="00534BD6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del w:id="1757" w:author="Charles" w:date="2013-01-01T09:56:00Z"/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del w:id="1758" w:author="Charles" w:date="2013-01-01T09:56:00Z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delText>£</w:delText>
            </w:r>
          </w:del>
        </w:p>
      </w:tc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14:paraId="2F58998A" w14:textId="77777777" w:rsidR="00534BD6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del w:id="1759" w:author="Charles" w:date="2013-01-01T09:56:00Z"/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del w:id="1760" w:author="Charles" w:date="2013-01-01T09:56:00Z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delText>£</w:delText>
            </w:r>
          </w:del>
        </w:p>
      </w:tc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14:paraId="750709F0" w14:textId="77777777" w:rsidR="00534BD6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del w:id="1761" w:author="Charles" w:date="2013-01-01T09:56:00Z"/>
              <w:rFonts w:ascii="Times New Roman" w:hAnsi="Times New Roman" w:cs="Times New Roman"/>
              <w:color w:val="000000"/>
              <w:sz w:val="20"/>
              <w:szCs w:val="20"/>
            </w:rPr>
          </w:pPr>
          <w:del w:id="1762" w:author="Charles" w:date="2013-01-01T09:56:00Z"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delText>£</w:delText>
            </w:r>
          </w:del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45C71740" w14:textId="77777777" w:rsidR="00E4067B" w:rsidRDefault="00E4067B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ins w:id="1763" w:author="Charles" w:date="2013-01-01T09:56:00Z"/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01D3D7A2" w14:textId="77777777" w:rsidR="00E4067B" w:rsidRDefault="00E4067B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ins w:id="1764" w:author="Charles" w:date="2013-01-01T09:56:00Z"/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37040C1D" w14:textId="77777777" w:rsidR="00E4067B" w:rsidRDefault="00E4067B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ins w:id="1765" w:author="Charles" w:date="2013-01-01T09:56:00Z"/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gridSpan w:val="0"/>
        </w:tcPr>
        <w:p w14:paraId="31517919" w14:textId="77777777" w:rsidR="00E4067B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ins w:id="1766" w:author="Charles" w:date="2013-01-01T09:56:00Z"/>
              <w:rFonts w:ascii="Arial" w:hAnsi="Arial" w:cs="Arial"/>
              <w:b/>
              <w:bCs/>
              <w:i/>
              <w:iCs/>
              <w:color w:val="000000"/>
              <w:sz w:val="16"/>
              <w:szCs w:val="16"/>
            </w:rPr>
          </w:pPr>
          <w:bookmarkStart w:id="1767" w:name="DBG1209"/>
          <w:bookmarkEnd w:id="1767"/>
          <w:ins w:id="1768" w:author="Charles" w:date="2013-01-01T09:56:00Z"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ins>
        </w:p>
      </w:tc>
    </w:tr>
    <w:tr w:rsidR="00E4067B" w14:paraId="7FF50007" w14:textId="77777777">
      <w:trPr>
        <w:ins w:id="1769" w:author="Charles" w:date="2013-01-01T09:56:00Z"/>
      </w:trPr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14:paraId="0BEF359A" w14:textId="77777777" w:rsidR="00E4067B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ins w:id="1770" w:author="Charles" w:date="2013-01-01T09:56:00Z"/>
              <w:rFonts w:ascii="Arial" w:hAnsi="Arial" w:cs="Arial"/>
              <w:b/>
              <w:bCs/>
              <w:color w:val="000000"/>
              <w:sz w:val="18"/>
              <w:szCs w:val="18"/>
            </w:rPr>
          </w:pPr>
          <w:bookmarkStart w:id="1771" w:name="DBG1210"/>
          <w:bookmarkStart w:id="1772" w:name="DBG1211"/>
          <w:bookmarkEnd w:id="1771"/>
          <w:bookmarkEnd w:id="1772"/>
          <w:ins w:id="1773" w:author="Charles" w:date="2013-01-01T09:56:00Z"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Note</w:t>
            </w:r>
          </w:ins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72E80652" w14:textId="77777777" w:rsidR="00E4067B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ins w:id="1774" w:author="Charles" w:date="2013-01-01T09:56:00Z"/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1775" w:name="DBG1212"/>
          <w:bookmarkEnd w:id="1775"/>
          <w:ins w:id="1776" w:author="Charles" w:date="2013-01-01T09:56:00Z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ins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4A476C87" w14:textId="77777777" w:rsidR="00E4067B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ins w:id="1777" w:author="Charles" w:date="2013-01-01T09:56:00Z"/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1778" w:name="DBG1213"/>
          <w:bookmarkEnd w:id="1778"/>
          <w:ins w:id="1779" w:author="Charles" w:date="2013-01-01T09:56:00Z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ins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311B50BC" w14:textId="77777777" w:rsidR="00E4067B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ins w:id="1780" w:author="Charles" w:date="2013-01-01T09:56:00Z"/>
              <w:rFonts w:ascii="Times New Roman" w:hAnsi="Times New Roman" w:cs="Times New Roman"/>
              <w:color w:val="000000"/>
              <w:sz w:val="20"/>
              <w:szCs w:val="20"/>
            </w:rPr>
          </w:pPr>
          <w:bookmarkStart w:id="1781" w:name="DBG1214"/>
          <w:bookmarkEnd w:id="1781"/>
          <w:ins w:id="1782" w:author="Charles" w:date="2013-01-01T09:56:00Z"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ins>
        </w:p>
      </w:tc>
    </w:tr>
  </w:tbl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15BAB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874" w:name="DBG1266"/>
    <w:bookmarkEnd w:id="1874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875" w:name="DBG1267"/>
    <w:bookmarkEnd w:id="1875"/>
  </w:p>
  <w:p w14:paraId="7756A13C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876" w:name="DBG1268"/>
    <w:bookmarkEnd w:id="1876"/>
  </w:p>
  <w:p w14:paraId="51746D23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877" w:name="DBG1269"/>
    <w:bookmarkEnd w:id="1877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878" w:name="DBG1270"/>
    <w:bookmarkEnd w:id="1878"/>
  </w:p>
  <w:p w14:paraId="7A8BB898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879" w:name="DBG1271"/>
    <w:bookmarkEnd w:id="1879"/>
  </w:p>
  <w:p w14:paraId="5D359A1A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880" w:name="DBG1272"/>
    <w:bookmarkEnd w:id="1880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881" w:name="DBG1273"/>
    <w:bookmarkEnd w:id="1881"/>
  </w:p>
  <w:p w14:paraId="6C65AD16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882" w:name="DBG1274"/>
    <w:bookmarkEnd w:id="1882"/>
  </w:p>
  <w:p w14:paraId="13AE1670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883" w:name="DBG1275"/>
    <w:bookmarkEnd w:id="1883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1884" w:name="DBG1276"/>
    <w:bookmarkEnd w:id="1884"/>
  </w:p>
  <w:p w14:paraId="189F7A51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0F6BB4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971" w:name="DBG1367"/>
    <w:bookmarkEnd w:id="1971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972" w:name="DBG1368"/>
    <w:bookmarkEnd w:id="1972"/>
  </w:p>
  <w:p w14:paraId="0CA396A9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973" w:name="DBG1369"/>
    <w:bookmarkEnd w:id="1973"/>
  </w:p>
  <w:p w14:paraId="7AD782B2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974" w:name="DBG1370"/>
    <w:bookmarkEnd w:id="1974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975" w:name="DBG1371"/>
    <w:bookmarkEnd w:id="1975"/>
  </w:p>
  <w:p w14:paraId="38BDD46F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976" w:name="DBG1372"/>
    <w:bookmarkEnd w:id="1976"/>
  </w:p>
  <w:p w14:paraId="658B8435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977" w:name="DBG1373"/>
    <w:bookmarkEnd w:id="1977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978" w:name="DBG1374"/>
    <w:bookmarkEnd w:id="1978"/>
  </w:p>
  <w:p w14:paraId="345BD5F2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979" w:name="DBG1375"/>
    <w:bookmarkEnd w:id="1979"/>
  </w:p>
  <w:p w14:paraId="422B85F2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980" w:name="DBG1376"/>
    <w:bookmarkEnd w:id="1980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1981" w:name="DBG1377"/>
    <w:bookmarkEnd w:id="1981"/>
  </w:p>
  <w:p w14:paraId="1ABE775F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14:paraId="17F644EA" w14:textId="77777777" w:rsidR="00E4067B" w:rsidRDefault="00AA19E8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982" w:name="DBG1378"/>
    <w:bookmarkEnd w:id="1982"/>
    <w:r>
      <w:rPr>
        <w:rFonts w:ascii="Arial" w:hAnsi="Arial" w:cs="Arial"/>
        <w:b/>
        <w:bCs/>
        <w:color w:val="000000"/>
      </w:rPr>
      <w:t>1.</w:t>
    </w:r>
    <w:r>
      <w:rPr>
        <w:rFonts w:ascii="Times New Roman" w:hAnsi="Times New Roman" w:cs="Times New Roman"/>
        <w:color w:val="000000"/>
      </w:rPr>
      <w:tab/>
    </w:r>
    <w:bookmarkStart w:id="1983" w:name="DBG1379"/>
    <w:bookmarkEnd w:id="1983"/>
    <w:r>
      <w:rPr>
        <w:rFonts w:ascii="Times New Roman" w:hAnsi="Times New Roman" w:cs="Times New Roman"/>
        <w:b/>
        <w:bCs/>
        <w:color w:val="000000"/>
      </w:rPr>
      <w:t>ACCOUNTING POLICIES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(continued)</w:t>
    </w:r>
    <w:bookmarkStart w:id="1984" w:name="DBG1380"/>
    <w:bookmarkEnd w:id="1984"/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478065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033" w:name="DBG1467"/>
    <w:bookmarkEnd w:id="2033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034" w:name="DBG1468"/>
    <w:bookmarkEnd w:id="2034"/>
  </w:p>
  <w:p w14:paraId="3F157E8E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035" w:name="DBG1469"/>
    <w:bookmarkEnd w:id="2035"/>
  </w:p>
  <w:p w14:paraId="36A4DB96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036" w:name="DBG1470"/>
    <w:bookmarkEnd w:id="2036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037" w:name="DBG1471"/>
    <w:bookmarkEnd w:id="2037"/>
  </w:p>
  <w:p w14:paraId="6D88E6B3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038" w:name="DBG1472"/>
    <w:bookmarkEnd w:id="2038"/>
  </w:p>
  <w:p w14:paraId="38075FBB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039" w:name="DBG1473"/>
    <w:bookmarkEnd w:id="2039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040" w:name="DBG1474"/>
    <w:bookmarkEnd w:id="2040"/>
  </w:p>
  <w:p w14:paraId="0DF068C5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041" w:name="DBG1475"/>
    <w:bookmarkEnd w:id="2041"/>
  </w:p>
  <w:p w14:paraId="5AF00D41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042" w:name="DBG1476"/>
    <w:bookmarkEnd w:id="2042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2043" w:name="DBG1477"/>
    <w:bookmarkEnd w:id="2043"/>
  </w:p>
  <w:p w14:paraId="46395F96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14:paraId="2214E9B1" w14:textId="77777777" w:rsidR="00E4067B" w:rsidRDefault="00AA19E8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044" w:name="DBG1478"/>
    <w:bookmarkEnd w:id="2044"/>
    <w:r>
      <w:rPr>
        <w:rFonts w:ascii="Arial" w:hAnsi="Arial" w:cs="Arial"/>
        <w:b/>
        <w:bCs/>
        <w:color w:val="000000"/>
      </w:rPr>
      <w:t>1.</w:t>
    </w:r>
    <w:r>
      <w:rPr>
        <w:rFonts w:ascii="Times New Roman" w:hAnsi="Times New Roman" w:cs="Times New Roman"/>
        <w:color w:val="000000"/>
      </w:rPr>
      <w:tab/>
    </w:r>
    <w:bookmarkStart w:id="2045" w:name="DBG1479"/>
    <w:bookmarkEnd w:id="2045"/>
    <w:r>
      <w:rPr>
        <w:rFonts w:ascii="Times New Roman" w:hAnsi="Times New Roman" w:cs="Times New Roman"/>
        <w:b/>
        <w:bCs/>
        <w:color w:val="000000"/>
      </w:rPr>
      <w:t>ACCOUNTING POLICIES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(continued)</w:t>
    </w:r>
    <w:bookmarkStart w:id="2046" w:name="DBG1480"/>
    <w:bookmarkEnd w:id="2046"/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60563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094" w:name="DBG1529"/>
    <w:bookmarkEnd w:id="2094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095" w:name="DBG1530"/>
    <w:bookmarkEnd w:id="2095"/>
  </w:p>
  <w:p w14:paraId="3199908A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096" w:name="DBG1531"/>
    <w:bookmarkEnd w:id="2096"/>
  </w:p>
  <w:p w14:paraId="6B4AD559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097" w:name="DBG1532"/>
    <w:bookmarkEnd w:id="2097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098" w:name="DBG1533"/>
    <w:bookmarkEnd w:id="2098"/>
  </w:p>
  <w:p w14:paraId="30E7A1A8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099" w:name="DBG1534"/>
    <w:bookmarkEnd w:id="2099"/>
  </w:p>
  <w:p w14:paraId="41317A48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100" w:name="DBG1535"/>
    <w:bookmarkEnd w:id="2100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101" w:name="DBG1536"/>
    <w:bookmarkEnd w:id="2101"/>
  </w:p>
  <w:p w14:paraId="222CE43D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102" w:name="DBG1537"/>
    <w:bookmarkEnd w:id="2102"/>
  </w:p>
  <w:p w14:paraId="2F3CC7F6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103" w:name="DBG1538"/>
    <w:bookmarkEnd w:id="2103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2104" w:name="DBG1539"/>
    <w:bookmarkEnd w:id="2104"/>
  </w:p>
  <w:p w14:paraId="49CFED00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14:paraId="48C40186" w14:textId="77777777" w:rsidR="00E4067B" w:rsidRDefault="00AA19E8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105" w:name="DBG1540"/>
    <w:bookmarkEnd w:id="2105"/>
    <w:r>
      <w:rPr>
        <w:rFonts w:ascii="Arial" w:hAnsi="Arial" w:cs="Arial"/>
        <w:b/>
        <w:bCs/>
        <w:color w:val="000000"/>
      </w:rPr>
      <w:t>1.</w:t>
    </w:r>
    <w:r>
      <w:rPr>
        <w:rFonts w:ascii="Times New Roman" w:hAnsi="Times New Roman" w:cs="Times New Roman"/>
        <w:color w:val="000000"/>
      </w:rPr>
      <w:tab/>
    </w:r>
    <w:bookmarkStart w:id="2106" w:name="DBG1541"/>
    <w:bookmarkEnd w:id="2106"/>
    <w:r>
      <w:rPr>
        <w:rFonts w:ascii="Times New Roman" w:hAnsi="Times New Roman" w:cs="Times New Roman"/>
        <w:b/>
        <w:bCs/>
        <w:color w:val="000000"/>
      </w:rPr>
      <w:t>ACCOUNTING POLICIES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(continued)</w:t>
    </w:r>
    <w:bookmarkStart w:id="2107" w:name="DBG1542"/>
    <w:bookmarkEnd w:id="2107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54FCB" w14:textId="77777777" w:rsidR="003F1371" w:rsidRDefault="003F1371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86E3B6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227" w:name="DBG1589"/>
    <w:bookmarkEnd w:id="2227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228" w:name="DBG1590"/>
    <w:bookmarkEnd w:id="2228"/>
  </w:p>
  <w:p w14:paraId="35DA8D84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229" w:name="DBG1591"/>
    <w:bookmarkEnd w:id="2229"/>
  </w:p>
  <w:p w14:paraId="1C73D6F9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230" w:name="DBG1592"/>
    <w:bookmarkEnd w:id="2230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231" w:name="DBG1593"/>
    <w:bookmarkEnd w:id="2231"/>
  </w:p>
  <w:p w14:paraId="230AD604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232" w:name="DBG1594"/>
    <w:bookmarkEnd w:id="2232"/>
  </w:p>
  <w:p w14:paraId="71C11CD6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233" w:name="DBG1595"/>
    <w:bookmarkEnd w:id="2233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234" w:name="DBG1596"/>
    <w:bookmarkEnd w:id="2234"/>
  </w:p>
  <w:p w14:paraId="187C1F3A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235" w:name="DBG1597"/>
    <w:bookmarkEnd w:id="2235"/>
  </w:p>
  <w:p w14:paraId="6CC6B3AF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236" w:name="DBG1598"/>
    <w:bookmarkEnd w:id="2236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2237" w:name="DBG1599"/>
    <w:bookmarkEnd w:id="2237"/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9127F4" w14:textId="77777777" w:rsidR="00534BD6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Arial" w:hAnsi="Arial" w:cs="Arial"/>
        <w:b/>
        <w:bCs/>
        <w:color w:val="000000"/>
        <w:sz w:val="28"/>
        <w:szCs w:val="28"/>
      </w:rPr>
      <w:t>AAAAA LIMITED</w:t>
    </w:r>
  </w:p>
  <w:p w14:paraId="32B6A6DD" w14:textId="77777777" w:rsidR="00534BD6" w:rsidRDefault="00534BD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14:paraId="242C435B" w14:textId="77777777" w:rsidR="00534BD6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</w:p>
  <w:p w14:paraId="5120B015" w14:textId="77777777" w:rsidR="00534BD6" w:rsidRDefault="00534BD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14:paraId="6E0FEE0B" w14:textId="77777777" w:rsidR="00534BD6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</w:p>
  <w:p w14:paraId="742C02B8" w14:textId="77777777" w:rsidR="00534BD6" w:rsidRDefault="00534BD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14:paraId="57714E3E" w14:textId="77777777" w:rsidR="00534BD6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E3875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399" w:name="DBG1686"/>
    <w:bookmarkEnd w:id="2399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400" w:name="DBG1687"/>
    <w:bookmarkEnd w:id="2400"/>
  </w:p>
  <w:p w14:paraId="3238BDF1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401" w:name="DBG1688"/>
    <w:bookmarkEnd w:id="2401"/>
  </w:p>
  <w:p w14:paraId="45DB8D6F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402" w:name="DBG1689"/>
    <w:bookmarkEnd w:id="2402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403" w:name="DBG1690"/>
    <w:bookmarkEnd w:id="2403"/>
  </w:p>
  <w:p w14:paraId="12CDAEB9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404" w:name="DBG1691"/>
    <w:bookmarkEnd w:id="2404"/>
  </w:p>
  <w:p w14:paraId="77B4A90C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405" w:name="DBG1692"/>
    <w:bookmarkEnd w:id="2405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406" w:name="DBG1693"/>
    <w:bookmarkEnd w:id="2406"/>
  </w:p>
  <w:p w14:paraId="68C63A40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407" w:name="DBG1694"/>
    <w:bookmarkEnd w:id="2407"/>
  </w:p>
  <w:p w14:paraId="17B5A40F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408" w:name="DBG1695"/>
    <w:bookmarkEnd w:id="2408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2409" w:name="DBG1696"/>
    <w:bookmarkEnd w:id="2409"/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B93CB" w14:textId="77777777" w:rsidR="00534BD6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Arial" w:hAnsi="Arial" w:cs="Arial"/>
        <w:b/>
        <w:bCs/>
        <w:color w:val="000000"/>
        <w:sz w:val="28"/>
        <w:szCs w:val="28"/>
      </w:rPr>
      <w:t>AAAAA LIMITED</w:t>
    </w:r>
  </w:p>
  <w:p w14:paraId="1B11C251" w14:textId="77777777" w:rsidR="00534BD6" w:rsidRDefault="00534BD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14:paraId="135862AA" w14:textId="77777777" w:rsidR="00534BD6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</w:p>
  <w:p w14:paraId="40CDC0F1" w14:textId="77777777" w:rsidR="00534BD6" w:rsidRDefault="00534BD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14:paraId="306FA555" w14:textId="77777777" w:rsidR="00534BD6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</w:p>
  <w:p w14:paraId="4626882B" w14:textId="77777777" w:rsidR="00534BD6" w:rsidRDefault="00534BD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14:paraId="4F42AEBD" w14:textId="77777777" w:rsidR="00534BD6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03421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548" w:name="DBG1808"/>
    <w:bookmarkEnd w:id="2548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549" w:name="DBG1809"/>
    <w:bookmarkEnd w:id="2549"/>
  </w:p>
  <w:p w14:paraId="71ACC973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550" w:name="DBG1810"/>
    <w:bookmarkEnd w:id="2550"/>
  </w:p>
  <w:p w14:paraId="0CB93D89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551" w:name="DBG1811"/>
    <w:bookmarkEnd w:id="2551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552" w:name="DBG1812"/>
    <w:bookmarkEnd w:id="2552"/>
  </w:p>
  <w:p w14:paraId="397A74E1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553" w:name="DBG1813"/>
    <w:bookmarkEnd w:id="2553"/>
  </w:p>
  <w:p w14:paraId="29E2B9DA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554" w:name="DBG1814"/>
    <w:bookmarkEnd w:id="2554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555" w:name="DBG1815"/>
    <w:bookmarkEnd w:id="2555"/>
  </w:p>
  <w:p w14:paraId="7A009910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556" w:name="DBG1816"/>
    <w:bookmarkEnd w:id="2556"/>
  </w:p>
  <w:p w14:paraId="03FCF5D9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557" w:name="DBG1817"/>
    <w:bookmarkEnd w:id="2557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2558" w:name="DBG1818"/>
    <w:bookmarkEnd w:id="2558"/>
  </w:p>
  <w:p w14:paraId="1A70430D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14:paraId="5FC90C8F" w14:textId="77777777" w:rsidR="00E4067B" w:rsidRDefault="00AA19E8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559" w:name="DBG1819"/>
    <w:bookmarkEnd w:id="2559"/>
    <w:r>
      <w:rPr>
        <w:rFonts w:ascii="Arial" w:hAnsi="Arial" w:cs="Arial"/>
        <w:b/>
        <w:bCs/>
        <w:color w:val="000000"/>
      </w:rPr>
      <w:t>5.</w:t>
    </w:r>
    <w:r>
      <w:rPr>
        <w:rFonts w:ascii="Times New Roman" w:hAnsi="Times New Roman" w:cs="Times New Roman"/>
        <w:color w:val="000000"/>
      </w:rPr>
      <w:tab/>
    </w:r>
    <w:bookmarkStart w:id="2560" w:name="DBG1820"/>
    <w:bookmarkEnd w:id="2560"/>
    <w:r>
      <w:rPr>
        <w:rFonts w:ascii="Times New Roman" w:hAnsi="Times New Roman" w:cs="Times New Roman"/>
        <w:b/>
        <w:bCs/>
        <w:color w:val="000000"/>
      </w:rPr>
      <w:t>DIRECTORS' REMUNERATION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(continued)</w:t>
    </w:r>
    <w:bookmarkStart w:id="2561" w:name="DBG1821"/>
    <w:bookmarkEnd w:id="2561"/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EC1EF" w14:textId="77777777" w:rsidR="00534BD6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Arial" w:hAnsi="Arial" w:cs="Arial"/>
        <w:b/>
        <w:bCs/>
        <w:color w:val="000000"/>
        <w:sz w:val="28"/>
        <w:szCs w:val="28"/>
      </w:rPr>
      <w:t>AAAAA LIMITED</w:t>
    </w:r>
  </w:p>
  <w:p w14:paraId="3D92A45F" w14:textId="77777777" w:rsidR="00534BD6" w:rsidRDefault="00534BD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14:paraId="3DB8B358" w14:textId="77777777" w:rsidR="00534BD6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</w:p>
  <w:p w14:paraId="71C500D8" w14:textId="77777777" w:rsidR="00534BD6" w:rsidRDefault="00534BD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14:paraId="2DBE626B" w14:textId="77777777" w:rsidR="00534BD6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</w:p>
  <w:p w14:paraId="7BD277C3" w14:textId="77777777" w:rsidR="00534BD6" w:rsidRDefault="00534BD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14:paraId="54496C53" w14:textId="77777777" w:rsidR="00534BD6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ED650B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690" w:name="DBG1921"/>
    <w:bookmarkEnd w:id="2690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691" w:name="DBG1922"/>
    <w:bookmarkEnd w:id="2691"/>
  </w:p>
  <w:p w14:paraId="134A11E5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692" w:name="DBG1923"/>
    <w:bookmarkEnd w:id="2692"/>
  </w:p>
  <w:p w14:paraId="1B9D28D4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693" w:name="DBG1924"/>
    <w:bookmarkEnd w:id="2693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694" w:name="DBG1925"/>
    <w:bookmarkEnd w:id="2694"/>
  </w:p>
  <w:p w14:paraId="77340E0D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695" w:name="DBG1926"/>
    <w:bookmarkEnd w:id="2695"/>
  </w:p>
  <w:p w14:paraId="230BFC0A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696" w:name="DBG1927"/>
    <w:bookmarkEnd w:id="2696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697" w:name="DBG1928"/>
    <w:bookmarkEnd w:id="2697"/>
  </w:p>
  <w:p w14:paraId="1DD0D417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698" w:name="DBG1929"/>
    <w:bookmarkEnd w:id="2698"/>
  </w:p>
  <w:p w14:paraId="6F6542A1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699" w:name="DBG1930"/>
    <w:bookmarkEnd w:id="2699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2700" w:name="DBG1931"/>
    <w:bookmarkEnd w:id="2700"/>
  </w:p>
  <w:p w14:paraId="1ABA173F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14:paraId="701A8FFE" w14:textId="77777777" w:rsidR="00E4067B" w:rsidRDefault="00AA19E8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701" w:name="DBG1932"/>
    <w:bookmarkEnd w:id="2701"/>
    <w:r>
      <w:rPr>
        <w:rFonts w:ascii="Arial" w:hAnsi="Arial" w:cs="Arial"/>
        <w:b/>
        <w:bCs/>
        <w:color w:val="000000"/>
      </w:rPr>
      <w:t>7.</w:t>
    </w:r>
    <w:r>
      <w:rPr>
        <w:rFonts w:ascii="Times New Roman" w:hAnsi="Times New Roman" w:cs="Times New Roman"/>
        <w:color w:val="000000"/>
      </w:rPr>
      <w:tab/>
    </w:r>
    <w:bookmarkStart w:id="2702" w:name="DBG1933"/>
    <w:bookmarkEnd w:id="2702"/>
    <w:r>
      <w:rPr>
        <w:rFonts w:ascii="Times New Roman" w:hAnsi="Times New Roman" w:cs="Times New Roman"/>
        <w:b/>
        <w:bCs/>
        <w:color w:val="000000"/>
      </w:rPr>
      <w:t>TAXATION ON ORDINARY ACTIVITIES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(continued)</w:t>
    </w:r>
    <w:bookmarkStart w:id="2703" w:name="DBG1934"/>
    <w:bookmarkEnd w:id="2703"/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A5FD6A" w14:textId="77777777" w:rsidR="00534BD6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Arial" w:hAnsi="Arial" w:cs="Arial"/>
        <w:b/>
        <w:bCs/>
        <w:color w:val="000000"/>
        <w:sz w:val="28"/>
        <w:szCs w:val="28"/>
      </w:rPr>
      <w:t>AAAAA LIMITED</w:t>
    </w:r>
  </w:p>
  <w:p w14:paraId="03F7843C" w14:textId="77777777" w:rsidR="00534BD6" w:rsidRDefault="00534BD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14:paraId="4998922A" w14:textId="77777777" w:rsidR="00534BD6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</w:p>
  <w:p w14:paraId="7D2C4114" w14:textId="77777777" w:rsidR="00534BD6" w:rsidRDefault="00534BD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14:paraId="25C984B8" w14:textId="77777777" w:rsidR="00534BD6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</w:p>
  <w:p w14:paraId="3EF54243" w14:textId="77777777" w:rsidR="00534BD6" w:rsidRDefault="00534BD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14:paraId="61FBDFC0" w14:textId="77777777" w:rsidR="00534BD6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02F69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919" w:name="DBG2033"/>
    <w:bookmarkEnd w:id="2919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920" w:name="DBG2034"/>
    <w:bookmarkEnd w:id="2920"/>
  </w:p>
  <w:p w14:paraId="29378A7D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921" w:name="DBG2035"/>
    <w:bookmarkEnd w:id="2921"/>
  </w:p>
  <w:p w14:paraId="52C8B1DB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922" w:name="DBG2036"/>
    <w:bookmarkEnd w:id="2922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923" w:name="DBG2037"/>
    <w:bookmarkEnd w:id="2923"/>
  </w:p>
  <w:p w14:paraId="785BED3B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924" w:name="DBG2038"/>
    <w:bookmarkEnd w:id="2924"/>
  </w:p>
  <w:p w14:paraId="79A8E5FE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925" w:name="DBG2039"/>
    <w:bookmarkEnd w:id="2925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926" w:name="DBG2040"/>
    <w:bookmarkEnd w:id="2926"/>
  </w:p>
  <w:p w14:paraId="5F8C4153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927" w:name="DBG2041"/>
    <w:bookmarkEnd w:id="2927"/>
  </w:p>
  <w:p w14:paraId="22B2F754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928" w:name="DBG2042"/>
    <w:bookmarkEnd w:id="2928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2929" w:name="DBG2043"/>
    <w:bookmarkEnd w:id="2929"/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6007A" w14:textId="77777777" w:rsidR="00534BD6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Arial" w:hAnsi="Arial" w:cs="Arial"/>
        <w:b/>
        <w:bCs/>
        <w:color w:val="000000"/>
        <w:sz w:val="28"/>
        <w:szCs w:val="28"/>
      </w:rPr>
      <w:t>AAAAA LIMITED</w:t>
    </w:r>
  </w:p>
  <w:p w14:paraId="37ED2A07" w14:textId="77777777" w:rsidR="00534BD6" w:rsidRDefault="00534BD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14:paraId="207222FD" w14:textId="77777777" w:rsidR="00534BD6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</w:p>
  <w:p w14:paraId="55B51295" w14:textId="77777777" w:rsidR="00534BD6" w:rsidRDefault="00534BD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14:paraId="1E96D3B2" w14:textId="77777777" w:rsidR="00534BD6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</w:p>
  <w:p w14:paraId="1B4406EB" w14:textId="77777777" w:rsidR="00534BD6" w:rsidRDefault="00534BD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14:paraId="1BCA2224" w14:textId="77777777" w:rsidR="00534BD6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D87BD" w14:textId="77777777" w:rsidR="003F1371" w:rsidRDefault="003F1371">
    <w:pPr>
      <w:pStyle w:val="Header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574FC3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109" w:name="DBG2209"/>
    <w:bookmarkEnd w:id="3109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110" w:name="DBG2210"/>
    <w:bookmarkEnd w:id="3110"/>
  </w:p>
  <w:p w14:paraId="249B98B9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111" w:name="DBG2211"/>
    <w:bookmarkEnd w:id="3111"/>
  </w:p>
  <w:p w14:paraId="003EC37C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112" w:name="DBG2212"/>
    <w:bookmarkEnd w:id="3112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113" w:name="DBG2213"/>
    <w:bookmarkEnd w:id="3113"/>
  </w:p>
  <w:p w14:paraId="02DE0A19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114" w:name="DBG2214"/>
    <w:bookmarkEnd w:id="3114"/>
  </w:p>
  <w:p w14:paraId="1B360E58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115" w:name="DBG2215"/>
    <w:bookmarkEnd w:id="3115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3116" w:name="DBG2216"/>
    <w:bookmarkEnd w:id="3116"/>
  </w:p>
  <w:p w14:paraId="03D0FCBC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117" w:name="DBG2217"/>
    <w:bookmarkEnd w:id="3117"/>
  </w:p>
  <w:p w14:paraId="037C636C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118" w:name="DBG2218"/>
    <w:bookmarkEnd w:id="3118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3119" w:name="DBG2219"/>
    <w:bookmarkEnd w:id="3119"/>
  </w:p>
  <w:p w14:paraId="55FEDB05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14:paraId="2D253A87" w14:textId="77777777" w:rsidR="00E4067B" w:rsidRDefault="00AA19E8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120" w:name="DBG2220"/>
    <w:bookmarkEnd w:id="3120"/>
    <w:r>
      <w:rPr>
        <w:rFonts w:ascii="Arial" w:hAnsi="Arial" w:cs="Arial"/>
        <w:b/>
        <w:bCs/>
        <w:color w:val="000000"/>
      </w:rPr>
      <w:t>10.</w:t>
    </w:r>
    <w:r>
      <w:rPr>
        <w:rFonts w:ascii="Times New Roman" w:hAnsi="Times New Roman" w:cs="Times New Roman"/>
        <w:color w:val="000000"/>
      </w:rPr>
      <w:tab/>
    </w:r>
    <w:bookmarkStart w:id="3121" w:name="DBG2221"/>
    <w:bookmarkEnd w:id="3121"/>
    <w:r>
      <w:rPr>
        <w:rFonts w:ascii="Times New Roman" w:hAnsi="Times New Roman" w:cs="Times New Roman"/>
        <w:b/>
        <w:bCs/>
        <w:color w:val="000000"/>
      </w:rPr>
      <w:t>TANGIBLE FIXED ASSETS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(continued)</w:t>
    </w:r>
    <w:bookmarkStart w:id="3122" w:name="DBG2222"/>
    <w:bookmarkEnd w:id="3122"/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89D898" w14:textId="77777777" w:rsidR="00534BD6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Arial" w:hAnsi="Arial" w:cs="Arial"/>
        <w:b/>
        <w:bCs/>
        <w:color w:val="000000"/>
        <w:sz w:val="28"/>
        <w:szCs w:val="28"/>
      </w:rPr>
      <w:t>AAAAA LIMITED</w:t>
    </w:r>
  </w:p>
  <w:p w14:paraId="0846F0AD" w14:textId="77777777" w:rsidR="00534BD6" w:rsidRDefault="00534BD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14:paraId="248BCBD4" w14:textId="77777777" w:rsidR="00534BD6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</w:p>
  <w:p w14:paraId="22175996" w14:textId="77777777" w:rsidR="00534BD6" w:rsidRDefault="00534BD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14:paraId="74D49399" w14:textId="77777777" w:rsidR="00534BD6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</w:p>
  <w:p w14:paraId="1A2F590F" w14:textId="77777777" w:rsidR="00534BD6" w:rsidRDefault="00534BD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14:paraId="25784D52" w14:textId="77777777" w:rsidR="00534BD6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3B968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274" w:name="DBG2343"/>
    <w:bookmarkEnd w:id="3274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275" w:name="DBG2344"/>
    <w:bookmarkEnd w:id="3275"/>
  </w:p>
  <w:p w14:paraId="13CCA6F2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276" w:name="DBG2345"/>
    <w:bookmarkEnd w:id="3276"/>
  </w:p>
  <w:p w14:paraId="2D2D556D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277" w:name="DBG2346"/>
    <w:bookmarkEnd w:id="3277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278" w:name="DBG2347"/>
    <w:bookmarkEnd w:id="3278"/>
  </w:p>
  <w:p w14:paraId="3F330353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279" w:name="DBG2348"/>
    <w:bookmarkEnd w:id="3279"/>
  </w:p>
  <w:p w14:paraId="231360FE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280" w:name="DBG2349"/>
    <w:bookmarkEnd w:id="3280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3281" w:name="DBG2350"/>
    <w:bookmarkEnd w:id="3281"/>
  </w:p>
  <w:p w14:paraId="397CC1F2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282" w:name="DBG2351"/>
    <w:bookmarkEnd w:id="3282"/>
  </w:p>
  <w:p w14:paraId="02293A4F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283" w:name="DBG2352"/>
    <w:bookmarkEnd w:id="3283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3284" w:name="DBG2353"/>
    <w:bookmarkEnd w:id="3284"/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F9A982" w14:textId="77777777" w:rsidR="00534BD6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Arial" w:hAnsi="Arial" w:cs="Arial"/>
        <w:b/>
        <w:bCs/>
        <w:color w:val="000000"/>
        <w:sz w:val="28"/>
        <w:szCs w:val="28"/>
      </w:rPr>
      <w:t>AAAAA LIMITED</w:t>
    </w:r>
  </w:p>
  <w:p w14:paraId="12E8D950" w14:textId="77777777" w:rsidR="00534BD6" w:rsidRDefault="00534BD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14:paraId="09E599EC" w14:textId="77777777" w:rsidR="00534BD6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</w:p>
  <w:p w14:paraId="484EADA1" w14:textId="77777777" w:rsidR="00534BD6" w:rsidRDefault="00534BD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14:paraId="0D67CA7D" w14:textId="77777777" w:rsidR="00534BD6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</w:p>
  <w:p w14:paraId="61CFDE72" w14:textId="77777777" w:rsidR="00534BD6" w:rsidRDefault="00534BD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14:paraId="7E95AEBA" w14:textId="77777777" w:rsidR="00534BD6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</w:p>
  <w:p w14:paraId="4F5D0450" w14:textId="77777777" w:rsidR="00534BD6" w:rsidRDefault="00534BD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14:paraId="3E7B5CBC" w14:textId="77777777" w:rsidR="00534BD6" w:rsidRDefault="003073E6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Arial" w:hAnsi="Arial" w:cs="Arial"/>
        <w:b/>
        <w:bCs/>
        <w:color w:val="000000"/>
      </w:rPr>
      <w:t>16.</w:t>
    </w:r>
    <w:r>
      <w:rPr>
        <w:rFonts w:ascii="Times New Roman" w:hAnsi="Times New Roman" w:cs="Times New Roman"/>
        <w:color w:val="000000"/>
      </w:rPr>
      <w:tab/>
    </w:r>
    <w:r>
      <w:rPr>
        <w:rFonts w:ascii="Times New Roman" w:hAnsi="Times New Roman" w:cs="Times New Roman"/>
        <w:b/>
        <w:bCs/>
        <w:color w:val="000000"/>
      </w:rPr>
      <w:t>DEFERRED TAXATION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(continued)</w: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047008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343" w:name="DBG2462"/>
    <w:bookmarkEnd w:id="3343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344" w:name="DBG2463"/>
    <w:bookmarkEnd w:id="3344"/>
  </w:p>
  <w:p w14:paraId="374A9350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345" w:name="DBG2464"/>
    <w:bookmarkEnd w:id="3345"/>
  </w:p>
  <w:p w14:paraId="43022493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346" w:name="DBG2465"/>
    <w:bookmarkEnd w:id="3346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347" w:name="DBG2466"/>
    <w:bookmarkEnd w:id="3347"/>
  </w:p>
  <w:p w14:paraId="4442044D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348" w:name="DBG2467"/>
    <w:bookmarkEnd w:id="3348"/>
  </w:p>
  <w:p w14:paraId="33ABE334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349" w:name="DBG2468"/>
    <w:bookmarkEnd w:id="3349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3350" w:name="DBG2469"/>
    <w:bookmarkEnd w:id="3350"/>
  </w:p>
  <w:p w14:paraId="64380493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351" w:name="DBG2470"/>
    <w:bookmarkEnd w:id="3351"/>
  </w:p>
  <w:p w14:paraId="54146E91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352" w:name="DBG2471"/>
    <w:bookmarkEnd w:id="3352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3353" w:name="DBG2472"/>
    <w:bookmarkEnd w:id="3353"/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6C491" w14:textId="77777777" w:rsidR="00534BD6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Arial" w:hAnsi="Arial" w:cs="Arial"/>
        <w:b/>
        <w:bCs/>
        <w:color w:val="000000"/>
        <w:sz w:val="28"/>
        <w:szCs w:val="28"/>
      </w:rPr>
      <w:t>AAAAA LIMITED</w:t>
    </w:r>
  </w:p>
  <w:p w14:paraId="44AFD75A" w14:textId="77777777" w:rsidR="00534BD6" w:rsidRDefault="00534BD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</w:p>
  <w:p w14:paraId="28E56805" w14:textId="77777777" w:rsidR="00534BD6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</w:p>
  <w:p w14:paraId="03D456DF" w14:textId="77777777" w:rsidR="00534BD6" w:rsidRDefault="00534BD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14:paraId="04154E54" w14:textId="77777777" w:rsidR="00534BD6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</w:p>
  <w:p w14:paraId="406AB186" w14:textId="77777777" w:rsidR="00534BD6" w:rsidRDefault="00534BD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14:paraId="582946AF" w14:textId="77777777" w:rsidR="00534BD6" w:rsidRDefault="003073E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</w:p>
  <w:p w14:paraId="42897BB8" w14:textId="77777777" w:rsidR="00534BD6" w:rsidRDefault="00534BD6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14:paraId="2F5C1B02" w14:textId="77777777" w:rsidR="00534BD6" w:rsidRDefault="003073E6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Arial" w:hAnsi="Arial" w:cs="Arial"/>
        <w:b/>
        <w:bCs/>
        <w:color w:val="000000"/>
      </w:rPr>
      <w:t>17.</w:t>
    </w:r>
    <w:r>
      <w:rPr>
        <w:rFonts w:ascii="Times New Roman" w:hAnsi="Times New Roman" w:cs="Times New Roman"/>
        <w:color w:val="000000"/>
      </w:rPr>
      <w:tab/>
    </w:r>
    <w:r>
      <w:rPr>
        <w:rFonts w:ascii="Times New Roman" w:hAnsi="Times New Roman" w:cs="Times New Roman"/>
        <w:b/>
        <w:bCs/>
        <w:color w:val="000000"/>
      </w:rPr>
      <w:t>FINANCIAL RISK MANAGEMENT OBJECTIVES AND POLICIES</w:t>
    </w:r>
  </w:p>
  <w:p w14:paraId="7B84FB68" w14:textId="77777777" w:rsidR="00534BD6" w:rsidRDefault="003073E6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(continued)</w:t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F0BDC7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446" w:name="DBG2529"/>
    <w:bookmarkEnd w:id="3446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447" w:name="DBG2530"/>
    <w:bookmarkEnd w:id="3447"/>
  </w:p>
  <w:p w14:paraId="19AD6F82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448" w:name="DBG2531"/>
    <w:bookmarkEnd w:id="3448"/>
  </w:p>
  <w:p w14:paraId="2D9B9D81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449" w:name="DBG2532"/>
    <w:bookmarkEnd w:id="3449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450" w:name="DBG2533"/>
    <w:bookmarkEnd w:id="3450"/>
  </w:p>
  <w:p w14:paraId="45F61815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451" w:name="DBG2534"/>
    <w:bookmarkEnd w:id="3451"/>
  </w:p>
  <w:p w14:paraId="0D06BCA4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452" w:name="DBG2535"/>
    <w:bookmarkEnd w:id="3452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3453" w:name="DBG2536"/>
    <w:bookmarkEnd w:id="3453"/>
  </w:p>
  <w:p w14:paraId="567F9F57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454" w:name="DBG2537"/>
    <w:bookmarkEnd w:id="3454"/>
  </w:p>
  <w:p w14:paraId="7910BC8C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455" w:name="DBG2538"/>
    <w:bookmarkEnd w:id="3455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3456" w:name="DBG2539"/>
    <w:bookmarkEnd w:id="3456"/>
  </w:p>
  <w:p w14:paraId="121E2EF0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14:paraId="2AFB6C34" w14:textId="77777777" w:rsidR="00E4067B" w:rsidRDefault="00AA19E8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457" w:name="DBG2540"/>
    <w:bookmarkEnd w:id="3457"/>
    <w:r>
      <w:rPr>
        <w:rFonts w:ascii="Arial" w:hAnsi="Arial" w:cs="Arial"/>
        <w:b/>
        <w:bCs/>
        <w:color w:val="000000"/>
      </w:rPr>
      <w:t>17.</w:t>
    </w:r>
    <w:r>
      <w:rPr>
        <w:rFonts w:ascii="Times New Roman" w:hAnsi="Times New Roman" w:cs="Times New Roman"/>
        <w:color w:val="000000"/>
      </w:rPr>
      <w:tab/>
    </w:r>
    <w:bookmarkStart w:id="3458" w:name="DBG2541"/>
    <w:bookmarkEnd w:id="3458"/>
    <w:r>
      <w:rPr>
        <w:rFonts w:ascii="Times New Roman" w:hAnsi="Times New Roman" w:cs="Times New Roman"/>
        <w:b/>
        <w:bCs/>
        <w:color w:val="000000"/>
      </w:rPr>
      <w:t>FINANCIAL RISK MANAGEMENT OBJECTIVES AND POLICIES</w:t>
    </w:r>
    <w:bookmarkStart w:id="3459" w:name="DBG2542"/>
    <w:bookmarkEnd w:id="3459"/>
  </w:p>
  <w:p w14:paraId="0A72D784" w14:textId="77777777" w:rsidR="00E4067B" w:rsidRDefault="00AA19E8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460" w:name="DBG2543"/>
    <w:bookmarkEnd w:id="3460"/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(continued)</w:t>
    </w:r>
    <w:bookmarkStart w:id="3461" w:name="DBG2544"/>
    <w:bookmarkEnd w:id="3461"/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B730A2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627" w:name="DBG2618"/>
    <w:bookmarkEnd w:id="3627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628" w:name="DBG2619"/>
    <w:bookmarkEnd w:id="3628"/>
  </w:p>
  <w:p w14:paraId="29D19783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629" w:name="DBG2620"/>
    <w:bookmarkEnd w:id="3629"/>
  </w:p>
  <w:p w14:paraId="68AE3C34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630" w:name="DBG2621"/>
    <w:bookmarkEnd w:id="3630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631" w:name="DBG2622"/>
    <w:bookmarkEnd w:id="3631"/>
  </w:p>
  <w:p w14:paraId="7F4878E5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632" w:name="DBG2623"/>
    <w:bookmarkEnd w:id="3632"/>
  </w:p>
  <w:p w14:paraId="1A52D983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633" w:name="DBG2624"/>
    <w:bookmarkEnd w:id="3633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3634" w:name="DBG2625"/>
    <w:bookmarkEnd w:id="3634"/>
  </w:p>
  <w:p w14:paraId="776F34DA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635" w:name="DBG2626"/>
    <w:bookmarkEnd w:id="3635"/>
  </w:p>
  <w:p w14:paraId="004B8D3B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636" w:name="DBG2627"/>
    <w:bookmarkEnd w:id="3636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3637" w:name="DBG2628"/>
    <w:bookmarkEnd w:id="3637"/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2C7527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827" w:name="DBG2714"/>
    <w:bookmarkEnd w:id="3827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828" w:name="DBG2715"/>
    <w:bookmarkEnd w:id="3828"/>
  </w:p>
  <w:p w14:paraId="67974BA8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829" w:name="DBG2716"/>
    <w:bookmarkEnd w:id="3829"/>
  </w:p>
  <w:p w14:paraId="323E5ADA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830" w:name="DBG2717"/>
    <w:bookmarkEnd w:id="3830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831" w:name="DBG2718"/>
    <w:bookmarkEnd w:id="3831"/>
  </w:p>
  <w:p w14:paraId="1D30297A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832" w:name="DBG2719"/>
    <w:bookmarkEnd w:id="3832"/>
  </w:p>
  <w:p w14:paraId="5BB3DD59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833" w:name="DBG2720"/>
    <w:bookmarkEnd w:id="3833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3834" w:name="DBG2721"/>
    <w:bookmarkEnd w:id="3834"/>
  </w:p>
  <w:p w14:paraId="1E3F89BC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835" w:name="DBG2722"/>
    <w:bookmarkEnd w:id="3835"/>
  </w:p>
  <w:p w14:paraId="0693A214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836" w:name="DBG2723"/>
    <w:bookmarkEnd w:id="3836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3837" w:name="DBG2724"/>
    <w:bookmarkEnd w:id="3837"/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3F7FC0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992" w:name="DBG2849"/>
    <w:bookmarkEnd w:id="3992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993" w:name="DBG2850"/>
    <w:bookmarkEnd w:id="3993"/>
  </w:p>
  <w:p w14:paraId="5A14D9E5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994" w:name="DBG2851"/>
    <w:bookmarkEnd w:id="3994"/>
  </w:p>
  <w:p w14:paraId="6CF7FB3C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995" w:name="DBG2852"/>
    <w:bookmarkEnd w:id="3995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996" w:name="DBG2853"/>
    <w:bookmarkEnd w:id="3996"/>
  </w:p>
  <w:p w14:paraId="006E0CDC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997" w:name="DBG2854"/>
    <w:bookmarkEnd w:id="3997"/>
  </w:p>
  <w:p w14:paraId="18F00228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998" w:name="DBG2855"/>
    <w:bookmarkEnd w:id="3998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3999" w:name="DBG2856"/>
    <w:bookmarkEnd w:id="3999"/>
  </w:p>
  <w:p w14:paraId="4A8F6EC8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4000" w:name="DBG2857"/>
    <w:bookmarkEnd w:id="4000"/>
  </w:p>
  <w:p w14:paraId="7B99C11D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4001" w:name="DBG2858"/>
    <w:bookmarkEnd w:id="4001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4002" w:name="DBG2859"/>
    <w:bookmarkEnd w:id="4002"/>
  </w:p>
  <w:p w14:paraId="54925E95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14:paraId="0E436D4C" w14:textId="77777777" w:rsidR="00E4067B" w:rsidRDefault="00AA19E8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4003" w:name="DBG2860"/>
    <w:bookmarkEnd w:id="4003"/>
    <w:r>
      <w:rPr>
        <w:rFonts w:ascii="Arial" w:hAnsi="Arial" w:cs="Arial"/>
        <w:b/>
        <w:bCs/>
        <w:color w:val="000000"/>
      </w:rPr>
      <w:t>22.</w:t>
    </w:r>
    <w:r>
      <w:rPr>
        <w:rFonts w:ascii="Times New Roman" w:hAnsi="Times New Roman" w:cs="Times New Roman"/>
        <w:color w:val="000000"/>
      </w:rPr>
      <w:tab/>
    </w:r>
    <w:bookmarkStart w:id="4004" w:name="DBG2861"/>
    <w:bookmarkEnd w:id="4004"/>
    <w:r>
      <w:rPr>
        <w:rFonts w:ascii="Times New Roman" w:hAnsi="Times New Roman" w:cs="Times New Roman"/>
        <w:b/>
        <w:bCs/>
        <w:color w:val="000000"/>
      </w:rPr>
      <w:t>NOTES TO THE CASH FLOW STATEMENT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(continued)</w:t>
    </w:r>
    <w:bookmarkStart w:id="4005" w:name="DBG2862"/>
    <w:bookmarkEnd w:id="4005"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7EBE5B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56" w:name="DBG75"/>
    <w:bookmarkEnd w:id="356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57" w:name="DBG76"/>
    <w:bookmarkEnd w:id="357"/>
  </w:p>
  <w:p w14:paraId="51596992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58" w:name="DBG77"/>
    <w:bookmarkEnd w:id="358"/>
  </w:p>
  <w:p w14:paraId="6E33EEF0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59" w:name="DBG78"/>
    <w:bookmarkEnd w:id="359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60" w:name="DBG79"/>
    <w:bookmarkEnd w:id="360"/>
  </w:p>
  <w:p w14:paraId="5962526A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61" w:name="DBG80"/>
    <w:bookmarkEnd w:id="361"/>
  </w:p>
  <w:p w14:paraId="2C0095A2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62" w:name="DBG81"/>
    <w:bookmarkEnd w:id="362"/>
    <w:r>
      <w:rPr>
        <w:rFonts w:ascii="Arial" w:hAnsi="Arial" w:cs="Arial"/>
        <w:b/>
        <w:bCs/>
        <w:color w:val="000000"/>
        <w:sz w:val="24"/>
        <w:szCs w:val="24"/>
      </w:rPr>
      <w:t>ERROR REPORT</w:t>
    </w:r>
    <w:bookmarkStart w:id="363" w:name="DBG82"/>
    <w:bookmarkEnd w:id="363"/>
    <w:r>
      <w:rPr>
        <w:rFonts w:ascii="Arial" w:hAnsi="Arial" w:cs="Arial"/>
        <w:b/>
        <w:bCs/>
        <w:color w:val="000000"/>
        <w:sz w:val="24"/>
        <w:szCs w:val="24"/>
      </w:rPr>
      <w:t xml:space="preserve"> </w:t>
    </w:r>
    <w:bookmarkStart w:id="364" w:name="DBG83"/>
    <w:bookmarkEnd w:id="364"/>
    <w:r>
      <w:rPr>
        <w:rFonts w:ascii="Arial" w:hAnsi="Arial" w:cs="Arial"/>
        <w:b/>
        <w:bCs/>
        <w:color w:val="000000"/>
        <w:sz w:val="24"/>
        <w:szCs w:val="24"/>
      </w:rPr>
      <w:t>(Continued)</w:t>
    </w:r>
    <w:bookmarkStart w:id="365" w:name="DBG84"/>
    <w:bookmarkEnd w:id="365"/>
  </w:p>
  <w:p w14:paraId="2D793B9F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66" w:name="DBG85"/>
    <w:bookmarkEnd w:id="366"/>
  </w:p>
  <w:p w14:paraId="1EF11F73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67" w:name="DBG86"/>
    <w:bookmarkEnd w:id="367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368" w:name="DBG87"/>
    <w:bookmarkEnd w:id="368"/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EF27FA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4020" w:name="DBG2955"/>
    <w:bookmarkEnd w:id="4020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4021" w:name="DBG2956"/>
    <w:bookmarkEnd w:id="4021"/>
  </w:p>
  <w:p w14:paraId="05DD6FAD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4022" w:name="DBG2957"/>
    <w:bookmarkEnd w:id="4022"/>
  </w:p>
  <w:p w14:paraId="1B11E8C3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4023" w:name="DBG2958"/>
    <w:bookmarkEnd w:id="4023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4024" w:name="DBG2959"/>
    <w:bookmarkEnd w:id="4024"/>
  </w:p>
  <w:p w14:paraId="191B3B10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4025" w:name="DBG2960"/>
    <w:bookmarkEnd w:id="4025"/>
  </w:p>
  <w:p w14:paraId="44B58D75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4026" w:name="DBG2961"/>
    <w:bookmarkEnd w:id="4026"/>
    <w:r>
      <w:rPr>
        <w:rFonts w:ascii="Arial" w:hAnsi="Arial" w:cs="Arial"/>
        <w:b/>
        <w:bCs/>
        <w:color w:val="000000"/>
        <w:sz w:val="24"/>
        <w:szCs w:val="24"/>
      </w:rPr>
      <w:t>MANAGEMENT INFORMATION</w:t>
    </w:r>
    <w:bookmarkStart w:id="4027" w:name="DBG2962"/>
    <w:bookmarkEnd w:id="4027"/>
  </w:p>
  <w:p w14:paraId="0400A7A3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4028" w:name="DBG2963"/>
    <w:bookmarkEnd w:id="4028"/>
  </w:p>
  <w:p w14:paraId="282BBB6F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4029" w:name="DBG2964"/>
    <w:bookmarkEnd w:id="4029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4030" w:name="DBG2965"/>
    <w:bookmarkEnd w:id="4030"/>
  </w:p>
  <w:p w14:paraId="30C2530A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F7DB04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4164" w:name="DBG2980"/>
    <w:bookmarkEnd w:id="4164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4165" w:name="DBG2981"/>
    <w:bookmarkEnd w:id="4165"/>
  </w:p>
  <w:p w14:paraId="3A99ED9D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4166" w:name="DBG2982"/>
    <w:bookmarkEnd w:id="4166"/>
  </w:p>
  <w:p w14:paraId="3E3D6C9D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4167" w:name="DBG2983"/>
    <w:bookmarkEnd w:id="4167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4168" w:name="DBG2984"/>
    <w:bookmarkEnd w:id="4168"/>
  </w:p>
  <w:p w14:paraId="557C8EF0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4169" w:name="DBG2985"/>
    <w:bookmarkEnd w:id="4169"/>
  </w:p>
  <w:p w14:paraId="2684671A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4170" w:name="DBG2986"/>
    <w:bookmarkEnd w:id="4170"/>
    <w:r>
      <w:rPr>
        <w:rFonts w:ascii="Arial" w:hAnsi="Arial" w:cs="Arial"/>
        <w:b/>
        <w:bCs/>
        <w:color w:val="000000"/>
        <w:sz w:val="24"/>
        <w:szCs w:val="24"/>
      </w:rPr>
      <w:t>DETAILED PROFIT AND LOSS ACCOUNT</w:t>
    </w:r>
    <w:bookmarkStart w:id="4171" w:name="DBG2987"/>
    <w:bookmarkEnd w:id="4171"/>
  </w:p>
  <w:p w14:paraId="40742916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4172" w:name="DBG2988"/>
    <w:bookmarkEnd w:id="4172"/>
  </w:p>
  <w:p w14:paraId="43590643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4173" w:name="DBG2989"/>
    <w:bookmarkEnd w:id="4173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4174" w:name="DBG2990"/>
    <w:bookmarkEnd w:id="4174"/>
  </w:p>
  <w:p w14:paraId="495206F0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 w:firstRow="0" w:lastRow="0" w:firstColumn="0" w:lastColumn="0" w:noHBand="0" w:noVBand="0"/>
    </w:tblPr>
    <w:tblGrid>
      <w:gridCol w:w="5254"/>
      <w:gridCol w:w="1278"/>
      <w:gridCol w:w="1278"/>
      <w:gridCol w:w="1279"/>
    </w:tblGrid>
    <w:tr w:rsidR="00E4067B" w14:paraId="4C2A56C6" w14:textId="77777777"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14:paraId="6AE113C8" w14:textId="77777777" w:rsidR="00E4067B" w:rsidRDefault="00E4067B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/>
            </w:rPr>
          </w:pPr>
          <w:bookmarkStart w:id="4175" w:name="DBG2991"/>
          <w:bookmarkStart w:id="4176" w:name="DBG2992"/>
          <w:bookmarkEnd w:id="4175"/>
          <w:bookmarkEnd w:id="4176"/>
        </w:p>
      </w:tc>
      <w:tc>
        <w:tcPr>
          <w:tcW w:w="2556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14:paraId="57C0BD64" w14:textId="77777777" w:rsidR="00E4067B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color w:val="000000"/>
            </w:rPr>
          </w:pPr>
          <w:bookmarkStart w:id="4177" w:name="DBG2993"/>
          <w:bookmarkEnd w:id="4177"/>
          <w:r>
            <w:rPr>
              <w:rFonts w:ascii="Times New Roman" w:hAnsi="Times New Roman" w:cs="Times New Roman"/>
              <w:b/>
              <w:bCs/>
              <w:color w:val="000000"/>
            </w:rPr>
            <w:t>2009</w:t>
          </w:r>
          <w:r>
            <w:rPr>
              <w:rFonts w:ascii="Times New Roman" w:hAnsi="Times New Roman" w:cs="Times New Roman"/>
              <w:color w:val="000000"/>
            </w:rPr>
            <w:t xml:space="preserve">  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182E8829" w14:textId="77777777" w:rsidR="00E4067B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4178" w:name="DBG2994"/>
          <w:bookmarkEnd w:id="4178"/>
          <w:r>
            <w:rPr>
              <w:rFonts w:ascii="Times New Roman" w:hAnsi="Times New Roman" w:cs="Times New Roman"/>
              <w:color w:val="000000"/>
            </w:rPr>
            <w:t>2008</w:t>
          </w:r>
        </w:p>
      </w:tc>
    </w:tr>
    <w:tr w:rsidR="00E4067B" w14:paraId="56C18CFB" w14:textId="77777777">
      <w:trPr>
        <w:ins w:id="4179" w:author="Charles" w:date="2013-01-01T09:56:00Z"/>
      </w:trPr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14:paraId="2A152EFB" w14:textId="77777777" w:rsidR="00534BD6" w:rsidRDefault="00534BD6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del w:id="4180" w:author="Charles" w:date="2013-01-01T09:56:00Z"/>
              <w:rFonts w:ascii="Arial" w:hAnsi="Arial" w:cs="Arial"/>
              <w:color w:val="000000"/>
              <w:sz w:val="20"/>
              <w:szCs w:val="20"/>
            </w:rPr>
          </w:pPr>
          <w:bookmarkStart w:id="4181" w:name="DBG2995"/>
          <w:bookmarkEnd w:id="4181"/>
        </w:p>
      </w:tc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14:paraId="09B81127" w14:textId="77777777" w:rsidR="00534BD6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del w:id="4182" w:author="Charles" w:date="2013-01-01T09:56:00Z"/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del w:id="4183" w:author="Charles" w:date="2013-01-01T09:56:00Z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delText>£</w:delText>
            </w:r>
          </w:del>
        </w:p>
      </w:tc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14:paraId="7576C0F5" w14:textId="77777777" w:rsidR="00534BD6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del w:id="4184" w:author="Charles" w:date="2013-01-01T09:56:00Z"/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del w:id="4185" w:author="Charles" w:date="2013-01-01T09:56:00Z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delText>£</w:delText>
            </w:r>
          </w:del>
        </w:p>
      </w:tc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14:paraId="67D57542" w14:textId="77777777" w:rsidR="00534BD6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del w:id="4186" w:author="Charles" w:date="2013-01-01T09:56:00Z"/>
              <w:rFonts w:ascii="Times New Roman" w:hAnsi="Times New Roman" w:cs="Times New Roman"/>
              <w:color w:val="000000"/>
              <w:sz w:val="20"/>
              <w:szCs w:val="20"/>
            </w:rPr>
          </w:pPr>
          <w:del w:id="4187" w:author="Charles" w:date="2013-01-01T09:56:00Z"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delText>£</w:delText>
            </w:r>
          </w:del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0F4FC785" w14:textId="77777777" w:rsidR="00E4067B" w:rsidRDefault="00E4067B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ins w:id="4188" w:author="Charles" w:date="2013-01-01T09:56:00Z"/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02A5E7C7" w14:textId="77777777" w:rsidR="00E4067B" w:rsidRDefault="00E4067B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ins w:id="4189" w:author="Charles" w:date="2013-01-01T09:56:00Z"/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31B96215" w14:textId="77777777" w:rsidR="00E4067B" w:rsidRDefault="00E4067B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ins w:id="4190" w:author="Charles" w:date="2013-01-01T09:56:00Z"/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gridSpan w:val="0"/>
        </w:tcPr>
        <w:p w14:paraId="2FF4A097" w14:textId="77777777" w:rsidR="00E4067B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ins w:id="4191" w:author="Charles" w:date="2013-01-01T09:56:00Z"/>
              <w:rFonts w:ascii="Arial" w:hAnsi="Arial" w:cs="Arial"/>
              <w:b/>
              <w:bCs/>
              <w:i/>
              <w:iCs/>
              <w:color w:val="000000"/>
              <w:sz w:val="16"/>
              <w:szCs w:val="16"/>
            </w:rPr>
          </w:pPr>
          <w:bookmarkStart w:id="4192" w:name="DBG2996"/>
          <w:bookmarkEnd w:id="4192"/>
          <w:ins w:id="4193" w:author="Charles" w:date="2013-01-01T09:56:00Z"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ins>
        </w:p>
      </w:tc>
    </w:tr>
    <w:tr w:rsidR="00E4067B" w14:paraId="7217EFC8" w14:textId="77777777">
      <w:trPr>
        <w:ins w:id="4194" w:author="Charles" w:date="2013-01-01T09:56:00Z"/>
      </w:trPr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14:paraId="5A4A6800" w14:textId="77777777" w:rsidR="00E4067B" w:rsidRDefault="00E4067B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ins w:id="4195" w:author="Charles" w:date="2013-01-01T09:56:00Z"/>
              <w:rFonts w:ascii="Arial" w:hAnsi="Arial" w:cs="Arial"/>
              <w:color w:val="000000"/>
              <w:sz w:val="20"/>
              <w:szCs w:val="20"/>
            </w:rPr>
          </w:pPr>
          <w:bookmarkStart w:id="4196" w:name="DBG2997"/>
          <w:bookmarkEnd w:id="4196"/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7384BAA3" w14:textId="77777777" w:rsidR="00E4067B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ins w:id="4197" w:author="Charles" w:date="2013-01-01T09:56:00Z"/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4198" w:name="DBG2998"/>
          <w:bookmarkEnd w:id="4198"/>
          <w:ins w:id="4199" w:author="Charles" w:date="2013-01-01T09:56:00Z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ins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45F8FBF8" w14:textId="77777777" w:rsidR="00E4067B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ins w:id="4200" w:author="Charles" w:date="2013-01-01T09:56:00Z"/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4201" w:name="DBG2999"/>
          <w:bookmarkEnd w:id="4201"/>
          <w:ins w:id="4202" w:author="Charles" w:date="2013-01-01T09:56:00Z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ins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7BE74390" w14:textId="77777777" w:rsidR="00E4067B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ins w:id="4203" w:author="Charles" w:date="2013-01-01T09:56:00Z"/>
              <w:rFonts w:ascii="Times New Roman" w:hAnsi="Times New Roman" w:cs="Times New Roman"/>
              <w:color w:val="000000"/>
              <w:sz w:val="20"/>
              <w:szCs w:val="20"/>
            </w:rPr>
          </w:pPr>
          <w:bookmarkStart w:id="4204" w:name="DBG3000"/>
          <w:bookmarkEnd w:id="4204"/>
          <w:ins w:id="4205" w:author="Charles" w:date="2013-01-01T09:56:00Z"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ins>
        </w:p>
      </w:tc>
    </w:tr>
  </w:tbl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7E84F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4330" w:name="DBG3070"/>
    <w:bookmarkEnd w:id="4330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4331" w:name="DBG3071"/>
    <w:bookmarkEnd w:id="4331"/>
  </w:p>
  <w:p w14:paraId="7C77FEC1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4332" w:name="DBG3072"/>
    <w:bookmarkEnd w:id="4332"/>
  </w:p>
  <w:p w14:paraId="22752D13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4333" w:name="DBG3073"/>
    <w:bookmarkEnd w:id="4333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4334" w:name="DBG3074"/>
    <w:bookmarkEnd w:id="4334"/>
  </w:p>
  <w:p w14:paraId="044EE83B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4335" w:name="DBG3075"/>
    <w:bookmarkEnd w:id="4335"/>
  </w:p>
  <w:p w14:paraId="622FC6FE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4336" w:name="DBG3076"/>
    <w:bookmarkEnd w:id="4336"/>
    <w:r>
      <w:rPr>
        <w:rFonts w:ascii="Arial" w:hAnsi="Arial" w:cs="Arial"/>
        <w:b/>
        <w:bCs/>
        <w:color w:val="000000"/>
        <w:sz w:val="24"/>
        <w:szCs w:val="24"/>
      </w:rPr>
      <w:t>NOTES TO THE DETAILED PROFIT AND LOSS ACCOUNT</w:t>
    </w:r>
    <w:bookmarkStart w:id="4337" w:name="DBG3077"/>
    <w:bookmarkEnd w:id="4337"/>
  </w:p>
  <w:p w14:paraId="5DF1FAE1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4338" w:name="DBG3078"/>
    <w:bookmarkEnd w:id="4338"/>
  </w:p>
  <w:p w14:paraId="27326634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4339" w:name="DBG3079"/>
    <w:bookmarkEnd w:id="4339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4340" w:name="DBG3080"/>
    <w:bookmarkEnd w:id="4340"/>
  </w:p>
  <w:p w14:paraId="538791E9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 w:firstRow="0" w:lastRow="0" w:firstColumn="0" w:lastColumn="0" w:noHBand="0" w:noVBand="0"/>
    </w:tblPr>
    <w:tblGrid>
      <w:gridCol w:w="5254"/>
      <w:gridCol w:w="1278"/>
      <w:gridCol w:w="1278"/>
      <w:gridCol w:w="1279"/>
    </w:tblGrid>
    <w:tr w:rsidR="00E4067B" w14:paraId="50B5FABF" w14:textId="77777777"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14:paraId="12F57A41" w14:textId="77777777" w:rsidR="00E4067B" w:rsidRDefault="00E4067B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/>
            </w:rPr>
          </w:pPr>
          <w:bookmarkStart w:id="4341" w:name="DBG3081"/>
          <w:bookmarkStart w:id="4342" w:name="DBG3082"/>
          <w:bookmarkEnd w:id="4341"/>
          <w:bookmarkEnd w:id="4342"/>
        </w:p>
      </w:tc>
      <w:tc>
        <w:tcPr>
          <w:tcW w:w="2556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14:paraId="6E5FC496" w14:textId="77777777" w:rsidR="00E4067B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color w:val="000000"/>
            </w:rPr>
          </w:pPr>
          <w:bookmarkStart w:id="4343" w:name="DBG3083"/>
          <w:bookmarkEnd w:id="4343"/>
          <w:r>
            <w:rPr>
              <w:rFonts w:ascii="Times New Roman" w:hAnsi="Times New Roman" w:cs="Times New Roman"/>
              <w:b/>
              <w:bCs/>
              <w:color w:val="000000"/>
            </w:rPr>
            <w:t>2009</w:t>
          </w:r>
          <w:r>
            <w:rPr>
              <w:rFonts w:ascii="Times New Roman" w:hAnsi="Times New Roman" w:cs="Times New Roman"/>
              <w:color w:val="000000"/>
            </w:rPr>
            <w:t xml:space="preserve">  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B059870" w14:textId="77777777" w:rsidR="00E4067B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4344" w:name="DBG3084"/>
          <w:bookmarkEnd w:id="4344"/>
          <w:r>
            <w:rPr>
              <w:rFonts w:ascii="Times New Roman" w:hAnsi="Times New Roman" w:cs="Times New Roman"/>
              <w:color w:val="000000"/>
            </w:rPr>
            <w:t>2008</w:t>
          </w:r>
        </w:p>
      </w:tc>
    </w:tr>
    <w:tr w:rsidR="00E4067B" w14:paraId="1359A120" w14:textId="77777777">
      <w:trPr>
        <w:ins w:id="4345" w:author="Charles" w:date="2013-01-01T09:56:00Z"/>
      </w:trPr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14:paraId="0300415E" w14:textId="77777777" w:rsidR="00534BD6" w:rsidRDefault="00534BD6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del w:id="4346" w:author="Charles" w:date="2013-01-01T09:56:00Z"/>
              <w:rFonts w:ascii="Arial" w:hAnsi="Arial" w:cs="Arial"/>
              <w:color w:val="000000"/>
              <w:sz w:val="20"/>
              <w:szCs w:val="20"/>
            </w:rPr>
          </w:pPr>
          <w:bookmarkStart w:id="4347" w:name="DBG3085"/>
          <w:bookmarkEnd w:id="4347"/>
        </w:p>
      </w:tc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14:paraId="3BD86533" w14:textId="77777777" w:rsidR="00534BD6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del w:id="4348" w:author="Charles" w:date="2013-01-01T09:56:00Z"/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del w:id="4349" w:author="Charles" w:date="2013-01-01T09:56:00Z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delText>£</w:delText>
            </w:r>
          </w:del>
        </w:p>
      </w:tc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14:paraId="77AF3C41" w14:textId="77777777" w:rsidR="00534BD6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del w:id="4350" w:author="Charles" w:date="2013-01-01T09:56:00Z"/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del w:id="4351" w:author="Charles" w:date="2013-01-01T09:56:00Z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delText>£</w:delText>
            </w:r>
          </w:del>
        </w:p>
      </w:tc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14:paraId="18A77B95" w14:textId="77777777" w:rsidR="00534BD6" w:rsidRDefault="003073E6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del w:id="4352" w:author="Charles" w:date="2013-01-01T09:56:00Z"/>
              <w:rFonts w:ascii="Times New Roman" w:hAnsi="Times New Roman" w:cs="Times New Roman"/>
              <w:color w:val="000000"/>
              <w:sz w:val="20"/>
              <w:szCs w:val="20"/>
            </w:rPr>
          </w:pPr>
          <w:del w:id="4353" w:author="Charles" w:date="2013-01-01T09:56:00Z"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delText>£</w:delText>
            </w:r>
          </w:del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7061472D" w14:textId="77777777" w:rsidR="00E4067B" w:rsidRDefault="00E4067B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ins w:id="4354" w:author="Charles" w:date="2013-01-01T09:56:00Z"/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5EF488B9" w14:textId="77777777" w:rsidR="00E4067B" w:rsidRDefault="00E4067B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ins w:id="4355" w:author="Charles" w:date="2013-01-01T09:56:00Z"/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62E1951" w14:textId="77777777" w:rsidR="00E4067B" w:rsidRDefault="00E4067B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ins w:id="4356" w:author="Charles" w:date="2013-01-01T09:56:00Z"/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gridSpan w:val="0"/>
        </w:tcPr>
        <w:p w14:paraId="118E18C9" w14:textId="77777777" w:rsidR="00E4067B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ins w:id="4357" w:author="Charles" w:date="2013-01-01T09:56:00Z"/>
              <w:rFonts w:ascii="Arial" w:hAnsi="Arial" w:cs="Arial"/>
              <w:b/>
              <w:bCs/>
              <w:i/>
              <w:iCs/>
              <w:color w:val="000000"/>
              <w:sz w:val="16"/>
              <w:szCs w:val="16"/>
            </w:rPr>
          </w:pPr>
          <w:bookmarkStart w:id="4358" w:name="DBG3086"/>
          <w:bookmarkEnd w:id="4358"/>
          <w:ins w:id="4359" w:author="Charles" w:date="2013-01-01T09:56:00Z"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ins>
        </w:p>
      </w:tc>
    </w:tr>
    <w:tr w:rsidR="00E4067B" w14:paraId="4131C837" w14:textId="77777777">
      <w:trPr>
        <w:ins w:id="4360" w:author="Charles" w:date="2013-01-01T09:56:00Z"/>
      </w:trPr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14:paraId="708714C0" w14:textId="77777777" w:rsidR="00E4067B" w:rsidRDefault="00E4067B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ins w:id="4361" w:author="Charles" w:date="2013-01-01T09:56:00Z"/>
              <w:rFonts w:ascii="Arial" w:hAnsi="Arial" w:cs="Arial"/>
              <w:color w:val="000000"/>
              <w:sz w:val="20"/>
              <w:szCs w:val="20"/>
            </w:rPr>
          </w:pPr>
          <w:bookmarkStart w:id="4362" w:name="DBG3087"/>
          <w:bookmarkEnd w:id="4362"/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0933F893" w14:textId="77777777" w:rsidR="00E4067B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ins w:id="4363" w:author="Charles" w:date="2013-01-01T09:56:00Z"/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4364" w:name="DBG3088"/>
          <w:bookmarkEnd w:id="4364"/>
          <w:ins w:id="4365" w:author="Charles" w:date="2013-01-01T09:56:00Z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ins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29D3C565" w14:textId="77777777" w:rsidR="00E4067B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ins w:id="4366" w:author="Charles" w:date="2013-01-01T09:56:00Z"/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4367" w:name="DBG3089"/>
          <w:bookmarkEnd w:id="4367"/>
          <w:ins w:id="4368" w:author="Charles" w:date="2013-01-01T09:56:00Z"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ins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3C486AB0" w14:textId="77777777" w:rsidR="00E4067B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ins w:id="4369" w:author="Charles" w:date="2013-01-01T09:56:00Z"/>
              <w:rFonts w:ascii="Times New Roman" w:hAnsi="Times New Roman" w:cs="Times New Roman"/>
              <w:color w:val="000000"/>
              <w:sz w:val="20"/>
              <w:szCs w:val="20"/>
            </w:rPr>
          </w:pPr>
          <w:bookmarkStart w:id="4370" w:name="DBG3090"/>
          <w:bookmarkEnd w:id="4370"/>
          <w:ins w:id="4371" w:author="Charles" w:date="2013-01-01T09:56:00Z"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ins>
        </w:p>
      </w:tc>
    </w:tr>
  </w:tbl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E7605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ins w:id="554" w:author="Charles" w:date="2013-01-01T09:56:00Z"/>
        <w:rFonts w:ascii="Times New Roman" w:hAnsi="Times New Roman" w:cs="Times New Roman"/>
        <w:color w:val="000000"/>
      </w:rPr>
    </w:pPr>
    <w:ins w:id="555" w:author="Charles" w:date="2013-01-01T09:56:00Z">
      <w:r>
        <w:rPr>
          <w:rFonts w:ascii="Times New Roman" w:hAnsi="Times New Roman" w:cs="Times New Roman"/>
          <w:sz w:val="24"/>
          <w:szCs w:val="24"/>
        </w:rPr>
        <w:tab/>
      </w:r>
      <w:bookmarkStart w:id="556" w:name="DBG151"/>
      <w:bookmarkEnd w:id="556"/>
      <w:r>
        <w:rPr>
          <w:rFonts w:ascii="Arial" w:hAnsi="Arial" w:cs="Arial"/>
          <w:b/>
          <w:bCs/>
          <w:color w:val="000000"/>
          <w:sz w:val="28"/>
          <w:szCs w:val="28"/>
        </w:rPr>
        <w:t>AAAAA LIMITED</w:t>
      </w:r>
      <w:bookmarkStart w:id="557" w:name="DBG152"/>
      <w:bookmarkEnd w:id="557"/>
    </w:ins>
  </w:p>
  <w:p w14:paraId="71B27927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ins w:id="558" w:author="Charles" w:date="2013-01-01T09:56:00Z"/>
        <w:rFonts w:ascii="Times New Roman" w:hAnsi="Times New Roman" w:cs="Times New Roman"/>
        <w:color w:val="000000"/>
        <w:sz w:val="18"/>
        <w:szCs w:val="18"/>
      </w:rPr>
    </w:pPr>
    <w:bookmarkStart w:id="559" w:name="DBG153"/>
    <w:bookmarkEnd w:id="559"/>
  </w:p>
  <w:p w14:paraId="66DEB71D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ins w:id="560" w:author="Charles" w:date="2013-01-01T09:56:00Z"/>
        <w:rFonts w:ascii="Times New Roman" w:hAnsi="Times New Roman" w:cs="Times New Roman"/>
        <w:color w:val="000000"/>
      </w:rPr>
    </w:pPr>
    <w:ins w:id="561" w:author="Charles" w:date="2013-01-01T09:56:00Z">
      <w:r>
        <w:rPr>
          <w:rFonts w:ascii="Times New Roman" w:hAnsi="Times New Roman" w:cs="Times New Roman"/>
          <w:color w:val="000000"/>
        </w:rPr>
        <w:tab/>
      </w:r>
      <w:bookmarkStart w:id="562" w:name="DBG154"/>
      <w:bookmarkEnd w:id="562"/>
      <w:r>
        <w:rPr>
          <w:rFonts w:ascii="Arial" w:hAnsi="Arial" w:cs="Arial"/>
          <w:b/>
          <w:bCs/>
          <w:color w:val="000000"/>
          <w:sz w:val="28"/>
          <w:szCs w:val="28"/>
        </w:rPr>
        <w:t>ALPHA, ALPHA, ALPHA, ALPHA AND SONS</w:t>
      </w:r>
      <w:bookmarkStart w:id="563" w:name="DBG155"/>
      <w:bookmarkEnd w:id="563"/>
    </w:ins>
  </w:p>
  <w:p w14:paraId="0923CD99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ins w:id="564" w:author="Charles" w:date="2013-01-01T09:56:00Z"/>
        <w:rFonts w:ascii="Times New Roman" w:hAnsi="Times New Roman" w:cs="Times New Roman"/>
        <w:color w:val="000000"/>
        <w:sz w:val="18"/>
        <w:szCs w:val="18"/>
      </w:rPr>
    </w:pPr>
    <w:bookmarkStart w:id="565" w:name="DBG156"/>
    <w:bookmarkEnd w:id="565"/>
  </w:p>
  <w:p w14:paraId="3D9315F0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ins w:id="566" w:author="Charles" w:date="2013-01-01T09:56:00Z"/>
        <w:rFonts w:ascii="Times New Roman" w:hAnsi="Times New Roman" w:cs="Times New Roman"/>
        <w:color w:val="000000"/>
      </w:rPr>
    </w:pPr>
    <w:ins w:id="567" w:author="Charles" w:date="2013-01-01T09:56:00Z">
      <w:r>
        <w:rPr>
          <w:rFonts w:ascii="Times New Roman" w:hAnsi="Times New Roman" w:cs="Times New Roman"/>
          <w:color w:val="000000"/>
        </w:rPr>
        <w:tab/>
      </w:r>
      <w:bookmarkStart w:id="568" w:name="DBG157"/>
      <w:bookmarkEnd w:id="568"/>
      <w:r>
        <w:rPr>
          <w:rFonts w:ascii="Arial" w:hAnsi="Arial" w:cs="Arial"/>
          <w:b/>
          <w:bCs/>
          <w:color w:val="000000"/>
          <w:sz w:val="24"/>
          <w:szCs w:val="24"/>
        </w:rPr>
        <w:t>ERROR REPORT</w:t>
      </w:r>
      <w:bookmarkStart w:id="569" w:name="DBG158"/>
      <w:bookmarkEnd w:id="569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bookmarkStart w:id="570" w:name="DBG159"/>
      <w:bookmarkEnd w:id="570"/>
      <w:r>
        <w:rPr>
          <w:rFonts w:ascii="Arial" w:hAnsi="Arial" w:cs="Arial"/>
          <w:b/>
          <w:bCs/>
          <w:color w:val="000000"/>
          <w:sz w:val="24"/>
          <w:szCs w:val="24"/>
        </w:rPr>
        <w:t>(Continued)</w:t>
      </w:r>
      <w:bookmarkStart w:id="571" w:name="DBG160"/>
      <w:bookmarkEnd w:id="571"/>
    </w:ins>
  </w:p>
  <w:p w14:paraId="4EBD6A3C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ins w:id="572" w:author="Charles" w:date="2013-01-01T09:56:00Z"/>
        <w:rFonts w:ascii="Times New Roman" w:hAnsi="Times New Roman" w:cs="Times New Roman"/>
        <w:color w:val="000000"/>
        <w:sz w:val="18"/>
        <w:szCs w:val="18"/>
      </w:rPr>
    </w:pPr>
    <w:bookmarkStart w:id="573" w:name="DBG161"/>
    <w:bookmarkEnd w:id="573"/>
  </w:p>
  <w:p w14:paraId="53A155AA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/>
        <w:color w:val="000000"/>
        <w:rPrChange w:id="574" w:author="Charles" w:date="2013-01-01T09:56:00Z">
          <w:rPr/>
        </w:rPrChange>
      </w:rPr>
      <w:pPrChange w:id="575" w:author="Charles" w:date="2013-01-01T09:56:00Z">
        <w:pPr>
          <w:pStyle w:val="Header"/>
        </w:pPr>
      </w:pPrChange>
    </w:pPr>
    <w:ins w:id="576" w:author="Charles" w:date="2013-01-01T09:56:00Z">
      <w:r>
        <w:rPr>
          <w:rFonts w:ascii="Times New Roman" w:hAnsi="Times New Roman" w:cs="Times New Roman"/>
          <w:color w:val="000000"/>
        </w:rPr>
        <w:tab/>
      </w:r>
      <w:bookmarkStart w:id="577" w:name="DBG162"/>
      <w:bookmarkEnd w:id="577"/>
      <w:r>
        <w:rPr>
          <w:rFonts w:ascii="Arial" w:hAnsi="Arial" w:cs="Arial"/>
          <w:b/>
          <w:bCs/>
          <w:color w:val="000000"/>
          <w:sz w:val="24"/>
          <w:szCs w:val="24"/>
        </w:rPr>
        <w:t>YEAR ENDED 31 DECEMBER 2009</w:t>
      </w:r>
    </w:ins>
    <w:bookmarkStart w:id="578" w:name="DBG163"/>
    <w:bookmarkEnd w:id="578"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DCADE" w14:textId="77777777" w:rsidR="00E4067B" w:rsidRDefault="00E4067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35773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663" w:name="DBG285"/>
    <w:bookmarkEnd w:id="663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664" w:name="DBG286"/>
    <w:bookmarkEnd w:id="664"/>
  </w:p>
  <w:p w14:paraId="0DAEA4C8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665" w:name="DBG287"/>
    <w:bookmarkEnd w:id="665"/>
  </w:p>
  <w:p w14:paraId="7FF451E3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666" w:name="DBG288"/>
    <w:bookmarkEnd w:id="666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667" w:name="DBG289"/>
    <w:bookmarkEnd w:id="667"/>
  </w:p>
  <w:p w14:paraId="5AF66B5F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668" w:name="DBG290"/>
    <w:bookmarkEnd w:id="668"/>
  </w:p>
  <w:p w14:paraId="3A8209BB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669" w:name="DBG291"/>
    <w:bookmarkEnd w:id="669"/>
    <w:r>
      <w:rPr>
        <w:rFonts w:ascii="Arial" w:hAnsi="Arial" w:cs="Arial"/>
        <w:b/>
        <w:bCs/>
        <w:color w:val="000000"/>
        <w:sz w:val="24"/>
        <w:szCs w:val="24"/>
      </w:rPr>
      <w:t>FINANCIAL STATEMENTS</w:t>
    </w:r>
    <w:bookmarkStart w:id="670" w:name="DBG292"/>
    <w:bookmarkEnd w:id="670"/>
  </w:p>
  <w:p w14:paraId="29BC2C31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671" w:name="DBG293"/>
    <w:bookmarkEnd w:id="671"/>
  </w:p>
  <w:p w14:paraId="32F824CD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672" w:name="DBG294"/>
    <w:bookmarkEnd w:id="672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673" w:name="DBG295"/>
    <w:bookmarkEnd w:id="673"/>
  </w:p>
  <w:p w14:paraId="74A88D82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CDA06B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725" w:name="DBG345"/>
    <w:bookmarkEnd w:id="725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726" w:name="DBG346"/>
    <w:bookmarkEnd w:id="726"/>
  </w:p>
  <w:p w14:paraId="3D902028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727" w:name="DBG347"/>
    <w:bookmarkEnd w:id="727"/>
  </w:p>
  <w:p w14:paraId="5D2E7EF6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728" w:name="DBG348"/>
    <w:bookmarkEnd w:id="728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729" w:name="DBG349"/>
    <w:bookmarkEnd w:id="729"/>
  </w:p>
  <w:p w14:paraId="5BC99ACD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730" w:name="DBG350"/>
    <w:bookmarkEnd w:id="730"/>
  </w:p>
  <w:p w14:paraId="604498D7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731" w:name="DBG351"/>
    <w:bookmarkEnd w:id="731"/>
    <w:r>
      <w:rPr>
        <w:rFonts w:ascii="Arial" w:hAnsi="Arial" w:cs="Arial"/>
        <w:b/>
        <w:bCs/>
        <w:color w:val="000000"/>
        <w:sz w:val="24"/>
        <w:szCs w:val="24"/>
      </w:rPr>
      <w:t>OFFICERS AND PROFESSIONAL ADVISERS</w:t>
    </w:r>
    <w:bookmarkStart w:id="732" w:name="DBG352"/>
    <w:bookmarkEnd w:id="732"/>
  </w:p>
  <w:p w14:paraId="42A85F4D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14:paraId="505CD5BA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14:paraId="148028B9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36F58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904" w:name="DBG404"/>
    <w:bookmarkEnd w:id="904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905" w:name="DBG405"/>
    <w:bookmarkEnd w:id="905"/>
  </w:p>
  <w:p w14:paraId="7AD349FF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906" w:name="DBG406"/>
    <w:bookmarkEnd w:id="906"/>
  </w:p>
  <w:p w14:paraId="16CAC356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907" w:name="DBG407"/>
    <w:bookmarkEnd w:id="907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908" w:name="DBG408"/>
    <w:bookmarkEnd w:id="908"/>
  </w:p>
  <w:p w14:paraId="7BB46BEB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909" w:name="DBG409"/>
    <w:bookmarkEnd w:id="909"/>
  </w:p>
  <w:p w14:paraId="539D009E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910" w:name="DBG410"/>
    <w:bookmarkEnd w:id="910"/>
    <w:r>
      <w:rPr>
        <w:rFonts w:ascii="Arial" w:hAnsi="Arial" w:cs="Arial"/>
        <w:b/>
        <w:bCs/>
        <w:color w:val="000000"/>
        <w:sz w:val="24"/>
        <w:szCs w:val="24"/>
      </w:rPr>
      <w:t>THE DIRECTORS' REPORT</w:t>
    </w:r>
    <w:bookmarkStart w:id="911" w:name="DBG411"/>
    <w:bookmarkEnd w:id="911"/>
  </w:p>
  <w:p w14:paraId="492D9CF7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912" w:name="DBG412"/>
    <w:bookmarkEnd w:id="912"/>
  </w:p>
  <w:p w14:paraId="75EB9B53" w14:textId="77777777" w:rsidR="00E4067B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913" w:name="DBG413"/>
    <w:bookmarkEnd w:id="913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914" w:name="DBG414"/>
    <w:bookmarkEnd w:id="914"/>
  </w:p>
  <w:p w14:paraId="6AB2B90F" w14:textId="77777777" w:rsidR="00E4067B" w:rsidRDefault="00E4067B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apaClientRef" w:val="aaaaa1"/>
    <w:docVar w:name="sapaDraft" w:val="True"/>
    <w:docVar w:name="sapaDrillFormatsEnabled" w:val="0"/>
    <w:docVar w:name="sapaDrillTbEnabled" w:val="1"/>
    <w:docVar w:name="sapaFormatName" w:val="corp.97\ltdFull.p"/>
    <w:docVar w:name="sapaMainHandle" w:val="591734"/>
    <w:docVar w:name="sapaPeriod" w:val="0"/>
    <w:docVar w:name="sapaPeriodEndDate" w:val="31/12/09"/>
    <w:docVar w:name="sapaRptHandle" w:val="395336"/>
    <w:docVar w:name="sapaYearIndex" w:val="4"/>
    <w:docVar w:name="viDdFileNo" w:val="2"/>
    <w:docVar w:name="viDebugTblFileNo" w:val="1"/>
    <w:docVar w:name="viLogFileNo" w:val="3"/>
    <w:docVar w:name="vsDirName" w:val="D:\hc\output\root_1"/>
  </w:docVars>
  <w:rsids>
    <w:rsidRoot w:val="003F1371"/>
    <w:rsid w:val="003073E6"/>
    <w:rsid w:val="003F1371"/>
    <w:rsid w:val="00534BD6"/>
    <w:rsid w:val="005A1AC8"/>
    <w:rsid w:val="00722F6E"/>
    <w:rsid w:val="00AA19E8"/>
    <w:rsid w:val="00BC012E"/>
    <w:rsid w:val="00D24197"/>
    <w:rsid w:val="00E4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3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371"/>
  </w:style>
  <w:style w:type="paragraph" w:styleId="Footer">
    <w:name w:val="footer"/>
    <w:basedOn w:val="Normal"/>
    <w:link w:val="FooterChar"/>
    <w:uiPriority w:val="99"/>
    <w:unhideWhenUsed/>
    <w:rsid w:val="003F13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371"/>
  </w:style>
  <w:style w:type="paragraph" w:styleId="BalloonText">
    <w:name w:val="Balloon Text"/>
    <w:basedOn w:val="Normal"/>
    <w:link w:val="BalloonTextChar"/>
    <w:uiPriority w:val="99"/>
    <w:semiHidden/>
    <w:unhideWhenUsed/>
    <w:rsid w:val="005A1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3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371"/>
  </w:style>
  <w:style w:type="paragraph" w:styleId="Footer">
    <w:name w:val="footer"/>
    <w:basedOn w:val="Normal"/>
    <w:link w:val="FooterChar"/>
    <w:uiPriority w:val="99"/>
    <w:unhideWhenUsed/>
    <w:rsid w:val="003F13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371"/>
  </w:style>
  <w:style w:type="paragraph" w:styleId="BalloonText">
    <w:name w:val="Balloon Text"/>
    <w:basedOn w:val="Normal"/>
    <w:link w:val="BalloonTextChar"/>
    <w:uiPriority w:val="99"/>
    <w:semiHidden/>
    <w:unhideWhenUsed/>
    <w:rsid w:val="005A1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footer" Target="footer16.xml"/><Relationship Id="rId21" Type="http://schemas.openxmlformats.org/officeDocument/2006/relationships/footer" Target="footer7.xml"/><Relationship Id="rId34" Type="http://schemas.openxmlformats.org/officeDocument/2006/relationships/header" Target="header14.xml"/><Relationship Id="rId42" Type="http://schemas.openxmlformats.org/officeDocument/2006/relationships/header" Target="header18.xml"/><Relationship Id="rId47" Type="http://schemas.openxmlformats.org/officeDocument/2006/relationships/footer" Target="footer20.xml"/><Relationship Id="rId50" Type="http://schemas.openxmlformats.org/officeDocument/2006/relationships/header" Target="header22.xml"/><Relationship Id="rId55" Type="http://schemas.openxmlformats.org/officeDocument/2006/relationships/footer" Target="footer24.xml"/><Relationship Id="rId63" Type="http://schemas.openxmlformats.org/officeDocument/2006/relationships/footer" Target="footer28.xml"/><Relationship Id="rId68" Type="http://schemas.openxmlformats.org/officeDocument/2006/relationships/header" Target="header31.xml"/><Relationship Id="rId76" Type="http://schemas.openxmlformats.org/officeDocument/2006/relationships/header" Target="header35.xml"/><Relationship Id="rId84" Type="http://schemas.openxmlformats.org/officeDocument/2006/relationships/header" Target="header39.xml"/><Relationship Id="rId89" Type="http://schemas.openxmlformats.org/officeDocument/2006/relationships/footer" Target="footer41.xml"/><Relationship Id="rId7" Type="http://schemas.openxmlformats.org/officeDocument/2006/relationships/endnotes" Target="endnotes.xml"/><Relationship Id="rId71" Type="http://schemas.openxmlformats.org/officeDocument/2006/relationships/footer" Target="footer32.xm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9" Type="http://schemas.openxmlformats.org/officeDocument/2006/relationships/footer" Target="footer11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header" Target="header13.xml"/><Relationship Id="rId37" Type="http://schemas.openxmlformats.org/officeDocument/2006/relationships/footer" Target="footer15.xml"/><Relationship Id="rId40" Type="http://schemas.openxmlformats.org/officeDocument/2006/relationships/header" Target="header17.xml"/><Relationship Id="rId45" Type="http://schemas.openxmlformats.org/officeDocument/2006/relationships/footer" Target="footer19.xml"/><Relationship Id="rId53" Type="http://schemas.openxmlformats.org/officeDocument/2006/relationships/footer" Target="footer23.xml"/><Relationship Id="rId58" Type="http://schemas.openxmlformats.org/officeDocument/2006/relationships/header" Target="header26.xml"/><Relationship Id="rId66" Type="http://schemas.openxmlformats.org/officeDocument/2006/relationships/header" Target="header30.xml"/><Relationship Id="rId74" Type="http://schemas.openxmlformats.org/officeDocument/2006/relationships/header" Target="header34.xml"/><Relationship Id="rId79" Type="http://schemas.openxmlformats.org/officeDocument/2006/relationships/footer" Target="footer36.xml"/><Relationship Id="rId87" Type="http://schemas.openxmlformats.org/officeDocument/2006/relationships/footer" Target="footer40.xml"/><Relationship Id="rId5" Type="http://schemas.openxmlformats.org/officeDocument/2006/relationships/webSettings" Target="webSettings.xml"/><Relationship Id="rId61" Type="http://schemas.openxmlformats.org/officeDocument/2006/relationships/footer" Target="footer27.xml"/><Relationship Id="rId82" Type="http://schemas.openxmlformats.org/officeDocument/2006/relationships/header" Target="header38.xml"/><Relationship Id="rId90" Type="http://schemas.openxmlformats.org/officeDocument/2006/relationships/header" Target="header42.xml"/><Relationship Id="rId19" Type="http://schemas.openxmlformats.org/officeDocument/2006/relationships/footer" Target="footer6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header" Target="header12.xml"/><Relationship Id="rId35" Type="http://schemas.openxmlformats.org/officeDocument/2006/relationships/footer" Target="footer14.xml"/><Relationship Id="rId43" Type="http://schemas.openxmlformats.org/officeDocument/2006/relationships/footer" Target="footer18.xml"/><Relationship Id="rId48" Type="http://schemas.openxmlformats.org/officeDocument/2006/relationships/header" Target="header21.xml"/><Relationship Id="rId56" Type="http://schemas.openxmlformats.org/officeDocument/2006/relationships/header" Target="header25.xml"/><Relationship Id="rId64" Type="http://schemas.openxmlformats.org/officeDocument/2006/relationships/header" Target="header29.xml"/><Relationship Id="rId69" Type="http://schemas.openxmlformats.org/officeDocument/2006/relationships/footer" Target="footer31.xml"/><Relationship Id="rId77" Type="http://schemas.openxmlformats.org/officeDocument/2006/relationships/footer" Target="footer35.xml"/><Relationship Id="rId8" Type="http://schemas.openxmlformats.org/officeDocument/2006/relationships/header" Target="header1.xml"/><Relationship Id="rId51" Type="http://schemas.openxmlformats.org/officeDocument/2006/relationships/footer" Target="footer22.xml"/><Relationship Id="rId72" Type="http://schemas.openxmlformats.org/officeDocument/2006/relationships/header" Target="header33.xml"/><Relationship Id="rId80" Type="http://schemas.openxmlformats.org/officeDocument/2006/relationships/header" Target="header37.xml"/><Relationship Id="rId85" Type="http://schemas.openxmlformats.org/officeDocument/2006/relationships/footer" Target="footer39.xml"/><Relationship Id="rId93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38" Type="http://schemas.openxmlformats.org/officeDocument/2006/relationships/header" Target="header16.xml"/><Relationship Id="rId46" Type="http://schemas.openxmlformats.org/officeDocument/2006/relationships/header" Target="header20.xml"/><Relationship Id="rId59" Type="http://schemas.openxmlformats.org/officeDocument/2006/relationships/footer" Target="footer26.xml"/><Relationship Id="rId67" Type="http://schemas.openxmlformats.org/officeDocument/2006/relationships/footer" Target="footer30.xml"/><Relationship Id="rId20" Type="http://schemas.openxmlformats.org/officeDocument/2006/relationships/header" Target="header7.xml"/><Relationship Id="rId41" Type="http://schemas.openxmlformats.org/officeDocument/2006/relationships/footer" Target="footer17.xml"/><Relationship Id="rId54" Type="http://schemas.openxmlformats.org/officeDocument/2006/relationships/header" Target="header24.xml"/><Relationship Id="rId62" Type="http://schemas.openxmlformats.org/officeDocument/2006/relationships/header" Target="header28.xml"/><Relationship Id="rId70" Type="http://schemas.openxmlformats.org/officeDocument/2006/relationships/header" Target="header32.xml"/><Relationship Id="rId75" Type="http://schemas.openxmlformats.org/officeDocument/2006/relationships/footer" Target="footer34.xml"/><Relationship Id="rId83" Type="http://schemas.openxmlformats.org/officeDocument/2006/relationships/footer" Target="footer38.xml"/><Relationship Id="rId88" Type="http://schemas.openxmlformats.org/officeDocument/2006/relationships/header" Target="header41.xml"/><Relationship Id="rId91" Type="http://schemas.openxmlformats.org/officeDocument/2006/relationships/footer" Target="footer4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36" Type="http://schemas.openxmlformats.org/officeDocument/2006/relationships/header" Target="header15.xml"/><Relationship Id="rId49" Type="http://schemas.openxmlformats.org/officeDocument/2006/relationships/footer" Target="footer21.xml"/><Relationship Id="rId57" Type="http://schemas.openxmlformats.org/officeDocument/2006/relationships/footer" Target="footer25.xml"/><Relationship Id="rId10" Type="http://schemas.openxmlformats.org/officeDocument/2006/relationships/footer" Target="footer1.xml"/><Relationship Id="rId31" Type="http://schemas.openxmlformats.org/officeDocument/2006/relationships/footer" Target="footer12.xml"/><Relationship Id="rId44" Type="http://schemas.openxmlformats.org/officeDocument/2006/relationships/header" Target="header19.xml"/><Relationship Id="rId52" Type="http://schemas.openxmlformats.org/officeDocument/2006/relationships/header" Target="header23.xml"/><Relationship Id="rId60" Type="http://schemas.openxmlformats.org/officeDocument/2006/relationships/header" Target="header27.xml"/><Relationship Id="rId65" Type="http://schemas.openxmlformats.org/officeDocument/2006/relationships/footer" Target="footer29.xml"/><Relationship Id="rId73" Type="http://schemas.openxmlformats.org/officeDocument/2006/relationships/footer" Target="footer33.xml"/><Relationship Id="rId78" Type="http://schemas.openxmlformats.org/officeDocument/2006/relationships/header" Target="header36.xml"/><Relationship Id="rId81" Type="http://schemas.openxmlformats.org/officeDocument/2006/relationships/footer" Target="footer37.xml"/><Relationship Id="rId86" Type="http://schemas.openxmlformats.org/officeDocument/2006/relationships/header" Target="header40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c\hca\drilldow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ADAE9-CF8F-4B79-999C-9EE392119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drilldown.dot</Template>
  <TotalTime>7</TotalTime>
  <Pages>40</Pages>
  <Words>7617</Words>
  <Characters>43422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1</cp:revision>
  <dcterms:created xsi:type="dcterms:W3CDTF">2013-01-01T09:39:00Z</dcterms:created>
  <dcterms:modified xsi:type="dcterms:W3CDTF">2013-01-01T10:01:00Z</dcterms:modified>
</cp:coreProperties>
</file>