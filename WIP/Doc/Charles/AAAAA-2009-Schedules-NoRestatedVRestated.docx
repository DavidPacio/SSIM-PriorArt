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4ADB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DBG1"/>
      <w:bookmarkStart w:id="1" w:name="_GoBack"/>
      <w:bookmarkEnd w:id="0"/>
      <w:bookmarkEnd w:id="1"/>
    </w:p>
    <w:p w14:paraId="11EA3FC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29E2C8E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69202D4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" w:name="DBG2"/>
      <w:bookmarkEnd w:id="2"/>
    </w:p>
    <w:p w14:paraId="127714DB" w14:textId="77777777" w:rsidR="00FB257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" w:name="DBG3"/>
      <w:bookmarkEnd w:id="3"/>
      <w:r>
        <w:rPr>
          <w:rFonts w:ascii="Times New Roman" w:hAnsi="Times New Roman" w:cs="Times New Roman"/>
          <w:color w:val="000000"/>
        </w:rPr>
        <w:t xml:space="preserve">CLIENT: </w:t>
      </w:r>
      <w:bookmarkStart w:id="4" w:name="DBG4"/>
      <w:bookmarkEnd w:id="4"/>
      <w:r>
        <w:rPr>
          <w:rFonts w:ascii="Times New Roman" w:hAnsi="Times New Roman" w:cs="Times New Roman"/>
          <w:b/>
          <w:bCs/>
          <w:color w:val="000000"/>
        </w:rPr>
        <w:t>AAAAA LIMITED</w:t>
      </w:r>
      <w:r>
        <w:rPr>
          <w:rFonts w:ascii="Times New Roman" w:hAnsi="Times New Roman" w:cs="Times New Roman"/>
          <w:color w:val="000000"/>
        </w:rPr>
        <w:tab/>
      </w:r>
      <w:bookmarkStart w:id="5" w:name="DBG5"/>
      <w:bookmarkEnd w:id="5"/>
      <w:r>
        <w:rPr>
          <w:rFonts w:ascii="Times New Roman" w:hAnsi="Times New Roman" w:cs="Times New Roman"/>
          <w:b/>
          <w:bCs/>
          <w:color w:val="000000"/>
        </w:rPr>
        <w:t>AAAAA</w:t>
      </w:r>
      <w:bookmarkStart w:id="6" w:name="DBG6"/>
      <w:bookmarkEnd w:id="6"/>
    </w:p>
    <w:p w14:paraId="7D67D146" w14:textId="77777777" w:rsidR="00FB2570" w:rsidRDefault="00FB2570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2D461B8" w14:textId="77777777" w:rsidR="00FB257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" w:name="DBG7"/>
      <w:bookmarkEnd w:id="7"/>
      <w:r>
        <w:rPr>
          <w:rFonts w:ascii="Times New Roman" w:hAnsi="Times New Roman" w:cs="Times New Roman"/>
          <w:color w:val="000000"/>
        </w:rPr>
        <w:t xml:space="preserve">Prepared on 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>1 January 2013</w:t>
      </w:r>
      <w:r>
        <w:rPr>
          <w:rFonts w:ascii="Times New Roman" w:hAnsi="Times New Roman" w:cs="Times New Roman"/>
          <w:color w:val="000000"/>
        </w:rPr>
        <w:tab/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 xml:space="preserve">Period End: </w:t>
      </w:r>
      <w:bookmarkStart w:id="10" w:name="DBG10"/>
      <w:bookmarkEnd w:id="10"/>
      <w:r>
        <w:rPr>
          <w:rFonts w:ascii="Times New Roman" w:hAnsi="Times New Roman" w:cs="Times New Roman"/>
          <w:b/>
          <w:bCs/>
          <w:color w:val="000000"/>
        </w:rPr>
        <w:t>31 December 2009</w:t>
      </w:r>
      <w:bookmarkStart w:id="11" w:name="DBG11"/>
      <w:bookmarkEnd w:id="11"/>
    </w:p>
    <w:p w14:paraId="78B589E9" w14:textId="77777777" w:rsidR="00FB2570" w:rsidRDefault="00FB2570">
      <w:pPr>
        <w:widowControl w:val="0"/>
        <w:pBdr>
          <w:bottom w:val="single" w:sz="6" w:space="0" w:color="auto"/>
        </w:pBdr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" w:name="DBG12"/>
      <w:bookmarkEnd w:id="12"/>
    </w:p>
    <w:p w14:paraId="6778A714" w14:textId="77777777" w:rsidR="00FB2570" w:rsidRDefault="00FB2570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" w:name="DBG13"/>
      <w:bookmarkEnd w:id="13"/>
    </w:p>
    <w:p w14:paraId="1AAE98A3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b/>
          <w:bCs/>
          <w:color w:val="0000FF"/>
        </w:rPr>
        <w:t>AUDIT WORKING PAPERS</w:t>
      </w:r>
      <w:bookmarkStart w:id="15" w:name="DBG15"/>
      <w:bookmarkEnd w:id="15"/>
    </w:p>
    <w:p w14:paraId="37226E0C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EE48B1D" w14:textId="77777777" w:rsidR="00FB2570" w:rsidRDefault="00537D14">
      <w:pPr>
        <w:widowControl w:val="0"/>
        <w:tabs>
          <w:tab w:val="left" w:pos="464"/>
          <w:tab w:val="righ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b/>
          <w:bCs/>
          <w:color w:val="000000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17" w:name="DBG17"/>
      <w:bookmarkEnd w:id="17"/>
      <w:r>
        <w:rPr>
          <w:rFonts w:ascii="Times New Roman" w:hAnsi="Times New Roman" w:cs="Times New Roman"/>
          <w:b/>
          <w:bCs/>
          <w:color w:val="000000"/>
        </w:rPr>
        <w:t>SECTION</w:t>
      </w:r>
      <w:bookmarkStart w:id="18" w:name="DBG18"/>
      <w:bookmarkEnd w:id="18"/>
    </w:p>
    <w:p w14:paraId="60B9BFAF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" w:name="DBG19"/>
      <w:bookmarkEnd w:id="19"/>
    </w:p>
    <w:p w14:paraId="50FB88D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" w:name="DBG20"/>
      <w:bookmarkEnd w:id="20"/>
    </w:p>
    <w:p w14:paraId="5CBDB25D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" w:name="DBG21"/>
      <w:bookmarkEnd w:id="21"/>
    </w:p>
    <w:p w14:paraId="74708933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ACCOUNTS AND FINANCIAL STATEMENTS REVIEW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1</w:t>
      </w:r>
    </w:p>
    <w:p w14:paraId="1C4C6D8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B139603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FIXED ASSETS</w:t>
      </w: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A</w:t>
      </w:r>
    </w:p>
    <w:p w14:paraId="796EB81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79A5E98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" w:name="DBG26"/>
      <w:bookmarkEnd w:id="26"/>
      <w:r>
        <w:rPr>
          <w:rFonts w:ascii="Times New Roman" w:hAnsi="Times New Roman" w:cs="Times New Roman"/>
          <w:color w:val="000000"/>
        </w:rPr>
        <w:t>INVESTMENTS</w:t>
      </w: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color w:val="000000"/>
        </w:rPr>
        <w:t>B</w:t>
      </w:r>
    </w:p>
    <w:p w14:paraId="682BC54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23B5F39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" w:name="DBG28"/>
      <w:bookmarkEnd w:id="28"/>
      <w:r>
        <w:rPr>
          <w:rFonts w:ascii="Times New Roman" w:hAnsi="Times New Roman" w:cs="Times New Roman"/>
          <w:color w:val="000000"/>
        </w:rPr>
        <w:t>STOCK AND WORK IN PROGRESS</w:t>
      </w: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>C</w:t>
      </w:r>
    </w:p>
    <w:p w14:paraId="6AC0FD4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8C1521B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DEBTORS &amp; PREPAYMENTS</w:t>
      </w:r>
      <w:r>
        <w:rPr>
          <w:rFonts w:ascii="Times New Roman" w:hAnsi="Times New Roman" w:cs="Times New Roman"/>
          <w:color w:val="000000"/>
        </w:rPr>
        <w:tab/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>D</w:t>
      </w:r>
    </w:p>
    <w:p w14:paraId="7B7789F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3F46607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>CASH AT BANK AND IN HAND</w:t>
      </w:r>
      <w:r>
        <w:rPr>
          <w:rFonts w:ascii="Times New Roman" w:hAnsi="Times New Roman" w:cs="Times New Roman"/>
          <w:color w:val="000000"/>
        </w:rPr>
        <w:tab/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E</w:t>
      </w:r>
    </w:p>
    <w:p w14:paraId="41FAF54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3A0A3B8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>GROUP BALANCES</w:t>
      </w:r>
      <w:r>
        <w:rPr>
          <w:rFonts w:ascii="Times New Roman" w:hAnsi="Times New Roman" w:cs="Times New Roman"/>
          <w:color w:val="000000"/>
        </w:rPr>
        <w:tab/>
      </w:r>
      <w:bookmarkStart w:id="35" w:name="DBG35"/>
      <w:bookmarkEnd w:id="35"/>
      <w:r>
        <w:rPr>
          <w:rFonts w:ascii="Times New Roman" w:hAnsi="Times New Roman" w:cs="Times New Roman"/>
          <w:color w:val="000000"/>
        </w:rPr>
        <w:t>F</w:t>
      </w:r>
    </w:p>
    <w:p w14:paraId="54B5BE8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B5A53F2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" w:name="DBG36"/>
      <w:bookmarkEnd w:id="36"/>
      <w:r>
        <w:rPr>
          <w:rFonts w:ascii="Times New Roman" w:hAnsi="Times New Roman" w:cs="Times New Roman"/>
          <w:color w:val="000000"/>
        </w:rPr>
        <w:t>CREDITORS LESS THAN ONE YEAR</w:t>
      </w:r>
      <w:r>
        <w:rPr>
          <w:rFonts w:ascii="Times New Roman" w:hAnsi="Times New Roman" w:cs="Times New Roman"/>
          <w:color w:val="000000"/>
        </w:rPr>
        <w:tab/>
      </w:r>
      <w:bookmarkStart w:id="37" w:name="DBG37"/>
      <w:bookmarkEnd w:id="37"/>
      <w:r>
        <w:rPr>
          <w:rFonts w:ascii="Times New Roman" w:hAnsi="Times New Roman" w:cs="Times New Roman"/>
          <w:color w:val="000000"/>
        </w:rPr>
        <w:t>G</w:t>
      </w:r>
    </w:p>
    <w:p w14:paraId="3353592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F8F4E9C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" w:name="DBG38"/>
      <w:bookmarkEnd w:id="38"/>
      <w:r>
        <w:rPr>
          <w:rFonts w:ascii="Times New Roman" w:hAnsi="Times New Roman" w:cs="Times New Roman"/>
          <w:color w:val="000000"/>
        </w:rPr>
        <w:t>HIRE PURCHASE AND LEASING TRANSACTIONS</w:t>
      </w:r>
      <w:r>
        <w:rPr>
          <w:rFonts w:ascii="Times New Roman" w:hAnsi="Times New Roman" w:cs="Times New Roman"/>
          <w:color w:val="000000"/>
        </w:rPr>
        <w:tab/>
      </w:r>
      <w:bookmarkStart w:id="39" w:name="DBG39"/>
      <w:bookmarkEnd w:id="39"/>
      <w:r>
        <w:rPr>
          <w:rFonts w:ascii="Times New Roman" w:hAnsi="Times New Roman" w:cs="Times New Roman"/>
          <w:color w:val="000000"/>
        </w:rPr>
        <w:t>G</w:t>
      </w:r>
    </w:p>
    <w:p w14:paraId="57C787A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CAC9286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" w:name="DBG40"/>
      <w:bookmarkEnd w:id="40"/>
      <w:r>
        <w:rPr>
          <w:rFonts w:ascii="Times New Roman" w:hAnsi="Times New Roman" w:cs="Times New Roman"/>
          <w:color w:val="000000"/>
        </w:rPr>
        <w:t>CREDITORS MORE THAN ONE YEAR</w:t>
      </w:r>
      <w:r>
        <w:rPr>
          <w:rFonts w:ascii="Times New Roman" w:hAnsi="Times New Roman" w:cs="Times New Roman"/>
          <w:color w:val="000000"/>
        </w:rPr>
        <w:tab/>
      </w:r>
      <w:bookmarkStart w:id="41" w:name="DBG41"/>
      <w:bookmarkEnd w:id="41"/>
      <w:r>
        <w:rPr>
          <w:rFonts w:ascii="Times New Roman" w:hAnsi="Times New Roman" w:cs="Times New Roman"/>
          <w:color w:val="000000"/>
        </w:rPr>
        <w:t>G</w:t>
      </w:r>
    </w:p>
    <w:p w14:paraId="237DEBA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0C56E3C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" w:name="DBG42"/>
      <w:bookmarkEnd w:id="42"/>
      <w:r>
        <w:rPr>
          <w:rFonts w:ascii="Times New Roman" w:hAnsi="Times New Roman" w:cs="Times New Roman"/>
          <w:color w:val="000000"/>
        </w:rPr>
        <w:t>PROVISION FOR LIABILITIES / CHARGES</w:t>
      </w:r>
      <w:r>
        <w:rPr>
          <w:rFonts w:ascii="Times New Roman" w:hAnsi="Times New Roman" w:cs="Times New Roman"/>
          <w:color w:val="000000"/>
        </w:rPr>
        <w:tab/>
      </w:r>
      <w:bookmarkStart w:id="43" w:name="DBG43"/>
      <w:bookmarkEnd w:id="43"/>
      <w:r>
        <w:rPr>
          <w:rFonts w:ascii="Times New Roman" w:hAnsi="Times New Roman" w:cs="Times New Roman"/>
          <w:color w:val="000000"/>
        </w:rPr>
        <w:t>H</w:t>
      </w:r>
    </w:p>
    <w:p w14:paraId="2122B91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C241B52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4" w:name="DBG44"/>
      <w:bookmarkEnd w:id="44"/>
      <w:r>
        <w:rPr>
          <w:rFonts w:ascii="Times New Roman" w:hAnsi="Times New Roman" w:cs="Times New Roman"/>
          <w:color w:val="000000"/>
        </w:rPr>
        <w:t>TAXATION</w:t>
      </w:r>
      <w:r>
        <w:rPr>
          <w:rFonts w:ascii="Times New Roman" w:hAnsi="Times New Roman" w:cs="Times New Roman"/>
          <w:color w:val="000000"/>
        </w:rPr>
        <w:tab/>
      </w:r>
      <w:bookmarkStart w:id="45" w:name="DBG45"/>
      <w:bookmarkEnd w:id="45"/>
      <w:r>
        <w:rPr>
          <w:rFonts w:ascii="Times New Roman" w:hAnsi="Times New Roman" w:cs="Times New Roman"/>
          <w:color w:val="000000"/>
        </w:rPr>
        <w:t>I</w:t>
      </w:r>
    </w:p>
    <w:p w14:paraId="203902D1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62DC03A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6" w:name="DBG46"/>
      <w:bookmarkEnd w:id="46"/>
      <w:r>
        <w:rPr>
          <w:rFonts w:ascii="Times New Roman" w:hAnsi="Times New Roman" w:cs="Times New Roman"/>
          <w:color w:val="000000"/>
        </w:rPr>
        <w:t>CAPITAL / STATUTORY INFORMATION</w:t>
      </w:r>
      <w:r>
        <w:rPr>
          <w:rFonts w:ascii="Times New Roman" w:hAnsi="Times New Roman" w:cs="Times New Roman"/>
          <w:color w:val="000000"/>
        </w:rPr>
        <w:tab/>
      </w:r>
      <w:bookmarkStart w:id="47" w:name="DBG47"/>
      <w:bookmarkEnd w:id="47"/>
      <w:r>
        <w:rPr>
          <w:rFonts w:ascii="Times New Roman" w:hAnsi="Times New Roman" w:cs="Times New Roman"/>
          <w:color w:val="000000"/>
        </w:rPr>
        <w:t>J</w:t>
      </w:r>
    </w:p>
    <w:p w14:paraId="643442A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3EE6C8B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8" w:name="DBG48"/>
      <w:bookmarkEnd w:id="48"/>
      <w:r>
        <w:rPr>
          <w:rFonts w:ascii="Times New Roman" w:hAnsi="Times New Roman" w:cs="Times New Roman"/>
          <w:color w:val="000000"/>
        </w:rPr>
        <w:t>RESERVES</w:t>
      </w:r>
      <w:r>
        <w:rPr>
          <w:rFonts w:ascii="Times New Roman" w:hAnsi="Times New Roman" w:cs="Times New Roman"/>
          <w:color w:val="000000"/>
        </w:rPr>
        <w:tab/>
      </w:r>
      <w:bookmarkStart w:id="49" w:name="DBG49"/>
      <w:bookmarkEnd w:id="49"/>
      <w:r>
        <w:rPr>
          <w:rFonts w:ascii="Times New Roman" w:hAnsi="Times New Roman" w:cs="Times New Roman"/>
          <w:color w:val="000000"/>
        </w:rPr>
        <w:t>K</w:t>
      </w:r>
    </w:p>
    <w:p w14:paraId="2CC6E2D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4F943D8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0" w:name="DBG50"/>
      <w:bookmarkEnd w:id="50"/>
      <w:r>
        <w:rPr>
          <w:rFonts w:ascii="Times New Roman" w:hAnsi="Times New Roman" w:cs="Times New Roman"/>
          <w:color w:val="000000"/>
        </w:rPr>
        <w:t xml:space="preserve">DIRECTORS' </w:t>
      </w:r>
      <w:bookmarkStart w:id="51" w:name="DBG51"/>
      <w:bookmarkEnd w:id="51"/>
      <w:r>
        <w:rPr>
          <w:rFonts w:ascii="Times New Roman" w:hAnsi="Times New Roman" w:cs="Times New Roman"/>
          <w:color w:val="000000"/>
        </w:rPr>
        <w:t>ACCOUNTS / TRANSACTIONS</w:t>
      </w:r>
      <w:r>
        <w:rPr>
          <w:rFonts w:ascii="Times New Roman" w:hAnsi="Times New Roman" w:cs="Times New Roman"/>
          <w:color w:val="000000"/>
        </w:rPr>
        <w:tab/>
      </w:r>
      <w:bookmarkStart w:id="52" w:name="DBG52"/>
      <w:bookmarkEnd w:id="52"/>
      <w:r>
        <w:rPr>
          <w:rFonts w:ascii="Times New Roman" w:hAnsi="Times New Roman" w:cs="Times New Roman"/>
          <w:color w:val="000000"/>
        </w:rPr>
        <w:t>L</w:t>
      </w:r>
    </w:p>
    <w:p w14:paraId="49ACAB5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035AB02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" w:name="DBG53"/>
      <w:bookmarkEnd w:id="53"/>
      <w:r>
        <w:rPr>
          <w:rFonts w:ascii="Times New Roman" w:hAnsi="Times New Roman" w:cs="Times New Roman"/>
          <w:color w:val="000000"/>
        </w:rPr>
        <w:t>PROFIT AND LOSS ACCOUNT SCHEDULES</w:t>
      </w:r>
      <w:r>
        <w:rPr>
          <w:rFonts w:ascii="Times New Roman" w:hAnsi="Times New Roman" w:cs="Times New Roman"/>
          <w:color w:val="000000"/>
        </w:rPr>
        <w:tab/>
      </w:r>
      <w:bookmarkStart w:id="54" w:name="DBG54"/>
      <w:bookmarkEnd w:id="54"/>
      <w:r>
        <w:rPr>
          <w:rFonts w:ascii="Times New Roman" w:hAnsi="Times New Roman" w:cs="Times New Roman"/>
          <w:color w:val="000000"/>
        </w:rPr>
        <w:t>M</w:t>
      </w:r>
    </w:p>
    <w:p w14:paraId="25EE180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A1BEBFB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" w:name="DBG55"/>
      <w:bookmarkEnd w:id="55"/>
      <w:r>
        <w:rPr>
          <w:rFonts w:ascii="Times New Roman" w:hAnsi="Times New Roman" w:cs="Times New Roman"/>
          <w:color w:val="000000"/>
        </w:rPr>
        <w:t>CONTINGENCIES AND CAPITAL COMMITMENTS</w:t>
      </w:r>
      <w:r>
        <w:rPr>
          <w:rFonts w:ascii="Times New Roman" w:hAnsi="Times New Roman" w:cs="Times New Roman"/>
          <w:color w:val="000000"/>
        </w:rPr>
        <w:tab/>
      </w:r>
      <w:bookmarkStart w:id="56" w:name="DBG56"/>
      <w:bookmarkEnd w:id="56"/>
      <w:r>
        <w:rPr>
          <w:rFonts w:ascii="Times New Roman" w:hAnsi="Times New Roman" w:cs="Times New Roman"/>
          <w:color w:val="000000"/>
        </w:rPr>
        <w:t>N</w:t>
      </w:r>
    </w:p>
    <w:p w14:paraId="5C38C99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99A4B53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" w:name="DBG57"/>
      <w:bookmarkEnd w:id="57"/>
      <w:r>
        <w:rPr>
          <w:rFonts w:ascii="Times New Roman" w:hAnsi="Times New Roman" w:cs="Times New Roman"/>
          <w:color w:val="000000"/>
        </w:rPr>
        <w:t>ACCOUNTANCY</w:t>
      </w:r>
      <w:r>
        <w:rPr>
          <w:rFonts w:ascii="Times New Roman" w:hAnsi="Times New Roman" w:cs="Times New Roman"/>
          <w:color w:val="000000"/>
        </w:rPr>
        <w:tab/>
      </w:r>
      <w:bookmarkStart w:id="58" w:name="DBG58"/>
      <w:bookmarkEnd w:id="58"/>
      <w:r>
        <w:rPr>
          <w:rFonts w:ascii="Times New Roman" w:hAnsi="Times New Roman" w:cs="Times New Roman"/>
          <w:color w:val="000000"/>
        </w:rPr>
        <w:t>O</w:t>
      </w:r>
    </w:p>
    <w:p w14:paraId="7F485BB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5F41810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" w:name="DBG59"/>
      <w:bookmarkEnd w:id="59"/>
      <w:r>
        <w:rPr>
          <w:rFonts w:ascii="Times New Roman" w:hAnsi="Times New Roman" w:cs="Times New Roman"/>
          <w:color w:val="000000"/>
        </w:rPr>
        <w:t>SYSTEMS TESTS</w:t>
      </w:r>
      <w:r>
        <w:rPr>
          <w:rFonts w:ascii="Times New Roman" w:hAnsi="Times New Roman" w:cs="Times New Roman"/>
          <w:color w:val="000000"/>
        </w:rPr>
        <w:tab/>
      </w:r>
      <w:bookmarkStart w:id="60" w:name="DBG60"/>
      <w:bookmarkEnd w:id="60"/>
      <w:r>
        <w:rPr>
          <w:rFonts w:ascii="Times New Roman" w:hAnsi="Times New Roman" w:cs="Times New Roman"/>
          <w:color w:val="000000"/>
        </w:rPr>
        <w:t>P</w:t>
      </w:r>
    </w:p>
    <w:p w14:paraId="504BCC5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6EB1E18" w14:textId="77777777" w:rsidR="00FB257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" w:name="DBG61"/>
      <w:bookmarkEnd w:id="61"/>
      <w:r>
        <w:rPr>
          <w:rFonts w:ascii="Times New Roman" w:hAnsi="Times New Roman" w:cs="Times New Roman"/>
          <w:color w:val="000000"/>
        </w:rPr>
        <w:t>AUDIT PLANNING AND CONTROL</w:t>
      </w:r>
      <w:r>
        <w:rPr>
          <w:rFonts w:ascii="Times New Roman" w:hAnsi="Times New Roman" w:cs="Times New Roman"/>
          <w:color w:val="000000"/>
        </w:rPr>
        <w:tab/>
      </w:r>
      <w:bookmarkStart w:id="62" w:name="DBG62"/>
      <w:bookmarkEnd w:id="62"/>
      <w:r>
        <w:rPr>
          <w:rFonts w:ascii="Times New Roman" w:hAnsi="Times New Roman" w:cs="Times New Roman"/>
          <w:color w:val="000000"/>
        </w:rPr>
        <w:t>Q</w:t>
      </w:r>
    </w:p>
    <w:p w14:paraId="04EE353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FB2570" w14:paraId="412DCEB0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17B74A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7" w:name="DBG89"/>
            <w:bookmarkStart w:id="68" w:name="DBG90"/>
            <w:bookmarkEnd w:id="67"/>
            <w:bookmarkEnd w:id="68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76BC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9" w:name="DBG91"/>
            <w:bookmarkEnd w:id="6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.___</w:t>
            </w:r>
          </w:p>
        </w:tc>
      </w:tr>
    </w:tbl>
    <w:p w14:paraId="155F0E4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70" w:name="DBG92"/>
      <w:bookmarkEnd w:id="7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FB2570" w14:paraId="186ABE82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AB3998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" w:name="DBG93"/>
            <w:bookmarkStart w:id="72" w:name="DBG94"/>
            <w:bookmarkEnd w:id="71"/>
            <w:bookmarkEnd w:id="7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6954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3" w:name="DBG95"/>
            <w:bookmarkEnd w:id="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FB2570" w14:paraId="2AFD8FCB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21B4DA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4" w:name="DBG96"/>
            <w:bookmarkEnd w:id="74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EE3F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75" w:name="DBG97"/>
            <w:bookmarkEnd w:id="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14:paraId="5C8236A3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" w:name="DBG98"/>
      <w:bookmarkEnd w:id="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77" w:name="DBG99"/>
      <w:bookmarkEnd w:id="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FB2570" w14:paraId="36CF6142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0A76E78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" w:name="DBG100"/>
            <w:bookmarkStart w:id="79" w:name="DBG101"/>
            <w:bookmarkEnd w:id="78"/>
            <w:bookmarkEnd w:id="79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CF77E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" w:name="DBG102"/>
            <w:bookmarkStart w:id="81" w:name="DD1"/>
            <w:bookmarkEnd w:id="80"/>
            <w:bookmarkEnd w:id="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FB2570" w14:paraId="7056EAE0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CD2FB9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" w:name="DBG103"/>
            <w:bookmarkStart w:id="83" w:name="DBG104"/>
            <w:bookmarkEnd w:id="82"/>
            <w:bookmarkEnd w:id="83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9B44E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4" w:name="DBG105"/>
            <w:bookmarkStart w:id="85" w:name="DD2"/>
            <w:bookmarkEnd w:id="84"/>
            <w:bookmarkEnd w:id="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FB2570" w14:paraId="4BEC418F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17D8BB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940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37A4D3D8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19BD83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6" w:name="DBG106"/>
            <w:bookmarkStart w:id="87" w:name="DBG107"/>
            <w:bookmarkEnd w:id="86"/>
            <w:bookmarkEnd w:id="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200C9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8" w:name="DBG108"/>
            <w:bookmarkStart w:id="89" w:name="DD3"/>
            <w:bookmarkEnd w:id="88"/>
            <w:bookmarkEnd w:id="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FB2570" w14:paraId="5EE333BB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95FE17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A079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4D44660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0" w:name="DBG109"/>
      <w:bookmarkEnd w:id="90"/>
    </w:p>
    <w:p w14:paraId="540ACCE5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" w:name="DBG110"/>
      <w:bookmarkEnd w:id="91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92" w:name="DBG111"/>
      <w:bookmarkEnd w:id="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FB2570" w14:paraId="43FD76A8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D63496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" w:name="DBG112"/>
            <w:bookmarkStart w:id="94" w:name="DBG113"/>
            <w:bookmarkEnd w:id="93"/>
            <w:bookmarkEnd w:id="94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4CB71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" w:name="DBG114"/>
            <w:bookmarkStart w:id="96" w:name="DD4"/>
            <w:bookmarkEnd w:id="95"/>
            <w:bookmarkEnd w:id="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FB2570" w14:paraId="76A6F47D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6DBDE53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" w:name="DBG115"/>
            <w:bookmarkStart w:id="98" w:name="DBG116"/>
            <w:bookmarkEnd w:id="97"/>
            <w:bookmarkEnd w:id="98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0700A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" w:name="DBG117"/>
            <w:bookmarkStart w:id="100" w:name="DD5"/>
            <w:bookmarkEnd w:id="99"/>
            <w:bookmarkEnd w:id="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FB2570" w14:paraId="061A3A45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DFE5CD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C807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FB2570" w14:paraId="364C6A05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73A0A0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" w:name="DBG118"/>
            <w:bookmarkStart w:id="102" w:name="DBG119"/>
            <w:bookmarkEnd w:id="101"/>
            <w:bookmarkEnd w:id="1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FD21C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" w:name="DBG120"/>
            <w:bookmarkStart w:id="104" w:name="DD6"/>
            <w:bookmarkEnd w:id="103"/>
            <w:bookmarkEnd w:id="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FB2570" w14:paraId="01EDE7CD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2C8C003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1BD0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14:paraId="1EE25BA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5" w:name="DBG121"/>
      <w:bookmarkEnd w:id="105"/>
    </w:p>
    <w:p w14:paraId="6CE391CD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6" w:name="DBG122"/>
      <w:bookmarkEnd w:id="106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107" w:name="DBG123"/>
      <w:bookmarkEnd w:id="10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FB2570" w14:paraId="6801ECB5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15D5EC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" w:name="DBG124"/>
            <w:bookmarkStart w:id="109" w:name="DBG125"/>
            <w:bookmarkEnd w:id="108"/>
            <w:bookmarkEnd w:id="1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9FB7F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" w:name="DBG126"/>
            <w:bookmarkStart w:id="111" w:name="DD7"/>
            <w:bookmarkEnd w:id="110"/>
            <w:bookmarkEnd w:id="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FB2570" w14:paraId="75413E57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2CE2D71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2401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FB2570" w14:paraId="587B65C6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6301923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" w:name="DBG127"/>
            <w:bookmarkStart w:id="113" w:name="DBG128"/>
            <w:bookmarkEnd w:id="112"/>
            <w:bookmarkEnd w:id="113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2C5CF" w14:textId="77777777" w:rsidR="00FB257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" w:name="DBG129"/>
            <w:bookmarkStart w:id="115" w:name="DD8"/>
            <w:bookmarkEnd w:id="114"/>
            <w:bookmarkEnd w:id="115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FB2570" w14:paraId="0C855005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10FC330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E3BB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15B8B4F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16" w:name="DBG130"/>
      <w:bookmarkEnd w:id="116"/>
    </w:p>
    <w:p w14:paraId="5FFC381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7" w:name="DBG131"/>
      <w:bookmarkEnd w:id="117"/>
    </w:p>
    <w:p w14:paraId="6A004422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8" w:name="DBG132"/>
      <w:bookmarkEnd w:id="11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19" w:name="DBG133"/>
      <w:bookmarkEnd w:id="119"/>
    </w:p>
    <w:p w14:paraId="2742C9A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14"/>
          <w:footerReference w:type="default" r:id="rId1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FB2570" w14:paraId="75291C16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83E1A4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59" w:name="DBG175"/>
            <w:bookmarkStart w:id="160" w:name="DBG176"/>
            <w:bookmarkEnd w:id="159"/>
            <w:bookmarkEnd w:id="160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3DCA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1" w:name="DBG177"/>
            <w:bookmarkEnd w:id="16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3F27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2" w:name="DBG178"/>
            <w:bookmarkEnd w:id="16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9A13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3" w:name="DBG179"/>
            <w:bookmarkEnd w:id="16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B6B1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5276F0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4" w:name="DBG180"/>
      <w:bookmarkEnd w:id="1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FB2570" w14:paraId="68D31530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14DC37B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" w:name="DBG181"/>
            <w:bookmarkStart w:id="166" w:name="DBG182"/>
            <w:bookmarkEnd w:id="165"/>
            <w:bookmarkEnd w:id="16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3F5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" w:name="DBG183"/>
            <w:bookmarkEnd w:id="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7D5B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8" w:name="DBG184"/>
            <w:bookmarkEnd w:id="1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F3AB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" w:name="DBG185"/>
            <w:bookmarkEnd w:id="1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BE81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" w:name="DBG186"/>
            <w:bookmarkEnd w:id="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FB2570" w14:paraId="387ADB53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04E0CF0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" w:name="DBG187"/>
            <w:bookmarkEnd w:id="17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3B57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2" w:name="DBG188"/>
            <w:bookmarkEnd w:id="17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528E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" w:name="DBG189"/>
            <w:bookmarkEnd w:id="1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E6F1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4" w:name="DBG190"/>
            <w:bookmarkEnd w:id="17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7E0E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5" w:name="DBG191"/>
            <w:bookmarkEnd w:id="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14:paraId="5C3CD2D9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6" w:name="DBG192"/>
      <w:bookmarkEnd w:id="1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177" w:name="DBG193"/>
      <w:bookmarkEnd w:id="1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FB2570" w14:paraId="55630C62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2471A48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" w:name="DBG194"/>
            <w:bookmarkStart w:id="179" w:name="DBG195"/>
            <w:bookmarkEnd w:id="178"/>
            <w:bookmarkEnd w:id="179"/>
            <w:r>
              <w:rPr>
                <w:rFonts w:ascii="Times New Roman" w:hAnsi="Times New Roman" w:cs="Times New Roman"/>
                <w:color w:val="000000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2874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" w:name="DBG196"/>
            <w:bookmarkStart w:id="181" w:name="DD9"/>
            <w:bookmarkEnd w:id="180"/>
            <w:bookmarkEnd w:id="18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C37EF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" w:name="DBG197"/>
            <w:bookmarkStart w:id="183" w:name="DD10"/>
            <w:bookmarkEnd w:id="182"/>
            <w:bookmarkEnd w:id="183"/>
            <w:r>
              <w:rPr>
                <w:rFonts w:ascii="Times New Roman" w:hAnsi="Times New Roman" w:cs="Times New Roman"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AABCF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" w:name="DBG198"/>
            <w:bookmarkStart w:id="185" w:name="DD11"/>
            <w:bookmarkEnd w:id="184"/>
            <w:bookmarkEnd w:id="185"/>
            <w:r>
              <w:rPr>
                <w:rFonts w:ascii="Times New Roman" w:hAnsi="Times New Roman" w:cs="Times New Roman"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DF1D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" w:name="DBG199"/>
            <w:bookmarkStart w:id="187" w:name="DD12"/>
            <w:bookmarkEnd w:id="186"/>
            <w:bookmarkEnd w:id="187"/>
            <w:r>
              <w:rPr>
                <w:rFonts w:ascii="Times New Roman" w:hAnsi="Times New Roman" w:cs="Times New Roman"/>
                <w:color w:val="000000"/>
              </w:rPr>
              <w:t>12,369,803</w:t>
            </w:r>
          </w:p>
        </w:tc>
      </w:tr>
      <w:tr w:rsidR="00FB2570" w14:paraId="74E2DFA1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53DEF88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" w:name="DBG200"/>
            <w:bookmarkStart w:id="189" w:name="DBG201"/>
            <w:bookmarkEnd w:id="188"/>
            <w:bookmarkEnd w:id="189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1F0B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" w:name="DBG202"/>
            <w:bookmarkStart w:id="191" w:name="DD13"/>
            <w:bookmarkEnd w:id="190"/>
            <w:bookmarkEnd w:id="1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D99B6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" w:name="DBG203"/>
            <w:bookmarkStart w:id="193" w:name="DD14"/>
            <w:bookmarkEnd w:id="192"/>
            <w:bookmarkEnd w:id="193"/>
            <w:r>
              <w:rPr>
                <w:rFonts w:ascii="Times New Roman" w:hAnsi="Times New Roman" w:cs="Times New Roman"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EE28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" w:name="DBG204"/>
            <w:bookmarkStart w:id="195" w:name="DD15"/>
            <w:bookmarkEnd w:id="194"/>
            <w:bookmarkEnd w:id="195"/>
            <w:r>
              <w:rPr>
                <w:rFonts w:ascii="Times New Roman" w:hAnsi="Times New Roman" w:cs="Times New Roman"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49E1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" w:name="DBG205"/>
            <w:bookmarkStart w:id="197" w:name="DD16"/>
            <w:bookmarkEnd w:id="196"/>
            <w:bookmarkEnd w:id="197"/>
            <w:r>
              <w:rPr>
                <w:rFonts w:ascii="Times New Roman" w:hAnsi="Times New Roman" w:cs="Times New Roman"/>
                <w:color w:val="000000"/>
              </w:rPr>
              <w:t>197,350</w:t>
            </w:r>
          </w:p>
        </w:tc>
      </w:tr>
      <w:tr w:rsidR="00FB2570" w14:paraId="1C5B73C1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3EAA118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" w:name="DBG206"/>
            <w:bookmarkStart w:id="199" w:name="DBG207"/>
            <w:bookmarkEnd w:id="198"/>
            <w:bookmarkEnd w:id="199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06E5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" w:name="DBG208"/>
            <w:bookmarkStart w:id="201" w:name="DD17"/>
            <w:bookmarkEnd w:id="200"/>
            <w:bookmarkEnd w:id="2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062C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" w:name="DBG209"/>
            <w:bookmarkStart w:id="203" w:name="DD18"/>
            <w:bookmarkEnd w:id="202"/>
            <w:bookmarkEnd w:id="203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7CEE2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" w:name="DBG210"/>
            <w:bookmarkStart w:id="205" w:name="DD19"/>
            <w:bookmarkEnd w:id="204"/>
            <w:bookmarkEnd w:id="205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8622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" w:name="DBG211"/>
            <w:bookmarkStart w:id="207" w:name="DD20"/>
            <w:bookmarkEnd w:id="206"/>
            <w:bookmarkEnd w:id="207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FB2570" w14:paraId="624D42A3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7B7472F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ACB3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D47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0C5E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0AC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B2570" w14:paraId="2D41821A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9024DB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" w:name="DBG212"/>
            <w:bookmarkStart w:id="209" w:name="DBG213"/>
            <w:bookmarkEnd w:id="208"/>
            <w:bookmarkEnd w:id="2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C51E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" w:name="DBG214"/>
            <w:bookmarkStart w:id="211" w:name="DD21"/>
            <w:bookmarkEnd w:id="210"/>
            <w:bookmarkEnd w:id="21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EDE6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2" w:name="DBG215"/>
            <w:bookmarkStart w:id="213" w:name="DD22"/>
            <w:bookmarkEnd w:id="212"/>
            <w:bookmarkEnd w:id="213"/>
            <w:r>
              <w:rPr>
                <w:rFonts w:ascii="Times New Roman" w:hAnsi="Times New Roman" w:cs="Times New Roman"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6632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" w:name="DBG216"/>
            <w:bookmarkStart w:id="215" w:name="DD23"/>
            <w:bookmarkEnd w:id="214"/>
            <w:bookmarkEnd w:id="215"/>
            <w:r>
              <w:rPr>
                <w:rFonts w:ascii="Times New Roman" w:hAnsi="Times New Roman" w:cs="Times New Roman"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63A8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" w:name="DBG217"/>
            <w:bookmarkStart w:id="217" w:name="DD24"/>
            <w:bookmarkEnd w:id="216"/>
            <w:bookmarkEnd w:id="217"/>
            <w:r>
              <w:rPr>
                <w:rFonts w:ascii="Times New Roman" w:hAnsi="Times New Roman" w:cs="Times New Roman"/>
                <w:color w:val="000000"/>
              </w:rPr>
              <w:t>12,552,281</w:t>
            </w:r>
          </w:p>
        </w:tc>
      </w:tr>
      <w:tr w:rsidR="00FB2570" w14:paraId="401D02FA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528E68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1978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EC38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FCF5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1E00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14:paraId="340809C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" w:name="DBG218"/>
      <w:bookmarkEnd w:id="218"/>
    </w:p>
    <w:p w14:paraId="336B489F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" w:name="DBG219"/>
      <w:bookmarkEnd w:id="219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20" w:name="DBG220"/>
      <w:bookmarkEnd w:id="22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FB2570" w14:paraId="7AA71930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35CDB9E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" w:name="DBG221"/>
            <w:bookmarkStart w:id="222" w:name="DBG222"/>
            <w:bookmarkEnd w:id="221"/>
            <w:bookmarkEnd w:id="22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0B678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" w:name="DBG223"/>
            <w:bookmarkStart w:id="224" w:name="DD25"/>
            <w:bookmarkEnd w:id="223"/>
            <w:bookmarkEnd w:id="224"/>
            <w:r>
              <w:rPr>
                <w:rFonts w:ascii="Times New Roman" w:hAnsi="Times New Roman" w:cs="Times New Roman"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4E93F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" w:name="DBG224"/>
            <w:bookmarkStart w:id="226" w:name="DD26"/>
            <w:bookmarkEnd w:id="225"/>
            <w:bookmarkEnd w:id="226"/>
            <w:r>
              <w:rPr>
                <w:rFonts w:ascii="Times New Roman" w:hAnsi="Times New Roman" w:cs="Times New Roman"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4CC96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" w:name="DBG225"/>
            <w:bookmarkStart w:id="228" w:name="DD27"/>
            <w:bookmarkEnd w:id="227"/>
            <w:bookmarkEnd w:id="228"/>
            <w:r>
              <w:rPr>
                <w:rFonts w:ascii="Times New Roman" w:hAnsi="Times New Roman" w:cs="Times New Roman"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960E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" w:name="DBG226"/>
            <w:bookmarkStart w:id="230" w:name="DD28"/>
            <w:bookmarkEnd w:id="229"/>
            <w:bookmarkEnd w:id="230"/>
            <w:r>
              <w:rPr>
                <w:rFonts w:ascii="Times New Roman" w:hAnsi="Times New Roman" w:cs="Times New Roman"/>
                <w:color w:val="000000"/>
              </w:rPr>
              <w:t>8,577,728</w:t>
            </w:r>
          </w:p>
        </w:tc>
      </w:tr>
      <w:tr w:rsidR="00FB2570" w14:paraId="6280A0DD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777E4B2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" w:name="DBG227"/>
            <w:bookmarkStart w:id="232" w:name="DBG228"/>
            <w:bookmarkEnd w:id="231"/>
            <w:bookmarkEnd w:id="232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54B91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" w:name="DBG229"/>
            <w:bookmarkStart w:id="234" w:name="DD29"/>
            <w:bookmarkEnd w:id="233"/>
            <w:bookmarkEnd w:id="234"/>
            <w:r>
              <w:rPr>
                <w:rFonts w:ascii="Times New Roman" w:hAnsi="Times New Roman" w:cs="Times New Roman"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0C907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" w:name="DBG230"/>
            <w:bookmarkStart w:id="236" w:name="DD30"/>
            <w:bookmarkEnd w:id="235"/>
            <w:bookmarkEnd w:id="236"/>
            <w:r>
              <w:rPr>
                <w:rFonts w:ascii="Times New Roman" w:hAnsi="Times New Roman" w:cs="Times New Roman"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CD2BA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" w:name="DBG231"/>
            <w:bookmarkStart w:id="238" w:name="DD31"/>
            <w:bookmarkEnd w:id="237"/>
            <w:bookmarkEnd w:id="238"/>
            <w:r>
              <w:rPr>
                <w:rFonts w:ascii="Times New Roman" w:hAnsi="Times New Roman" w:cs="Times New Roman"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D2AD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" w:name="DBG232"/>
            <w:bookmarkStart w:id="240" w:name="DD32"/>
            <w:bookmarkEnd w:id="239"/>
            <w:bookmarkEnd w:id="240"/>
            <w:r>
              <w:rPr>
                <w:rFonts w:ascii="Times New Roman" w:hAnsi="Times New Roman" w:cs="Times New Roman"/>
                <w:color w:val="000000"/>
              </w:rPr>
              <w:t>446,702</w:t>
            </w:r>
          </w:p>
        </w:tc>
      </w:tr>
      <w:tr w:rsidR="00FB2570" w14:paraId="20D199E7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7BA831A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" w:name="DBG233"/>
            <w:bookmarkStart w:id="242" w:name="DBG234"/>
            <w:bookmarkEnd w:id="241"/>
            <w:bookmarkEnd w:id="242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6A032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" w:name="DBG235"/>
            <w:bookmarkStart w:id="244" w:name="DD33"/>
            <w:bookmarkEnd w:id="243"/>
            <w:bookmarkEnd w:id="2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CA304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" w:name="DBG236"/>
            <w:bookmarkStart w:id="246" w:name="DD34"/>
            <w:bookmarkEnd w:id="245"/>
            <w:bookmarkEnd w:id="246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685E1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" w:name="DBG237"/>
            <w:bookmarkStart w:id="248" w:name="DD35"/>
            <w:bookmarkEnd w:id="247"/>
            <w:bookmarkEnd w:id="248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ACFC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" w:name="DBG238"/>
            <w:bookmarkStart w:id="250" w:name="DD36"/>
            <w:bookmarkEnd w:id="249"/>
            <w:bookmarkEnd w:id="250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FB2570" w14:paraId="2B61E3D9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2409E48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0A59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DABE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8CE8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701E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31331E05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656ED43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" w:name="DBG239"/>
            <w:bookmarkStart w:id="252" w:name="DBG240"/>
            <w:bookmarkEnd w:id="251"/>
            <w:bookmarkEnd w:id="2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15B9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" w:name="DBG241"/>
            <w:bookmarkStart w:id="254" w:name="DD37"/>
            <w:bookmarkEnd w:id="253"/>
            <w:bookmarkEnd w:id="254"/>
            <w:r>
              <w:rPr>
                <w:rFonts w:ascii="Times New Roman" w:hAnsi="Times New Roman" w:cs="Times New Roman"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470FF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" w:name="DBG242"/>
            <w:bookmarkStart w:id="256" w:name="DD38"/>
            <w:bookmarkEnd w:id="255"/>
            <w:bookmarkEnd w:id="256"/>
            <w:r>
              <w:rPr>
                <w:rFonts w:ascii="Times New Roman" w:hAnsi="Times New Roman" w:cs="Times New Roman"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FD41B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" w:name="DBG243"/>
            <w:bookmarkStart w:id="258" w:name="DD39"/>
            <w:bookmarkEnd w:id="257"/>
            <w:bookmarkEnd w:id="258"/>
            <w:r>
              <w:rPr>
                <w:rFonts w:ascii="Times New Roman" w:hAnsi="Times New Roman" w:cs="Times New Roman"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8F81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" w:name="DBG244"/>
            <w:bookmarkStart w:id="260" w:name="DD40"/>
            <w:bookmarkEnd w:id="259"/>
            <w:bookmarkEnd w:id="260"/>
            <w:r>
              <w:rPr>
                <w:rFonts w:ascii="Times New Roman" w:hAnsi="Times New Roman" w:cs="Times New Roman"/>
                <w:color w:val="000000"/>
              </w:rPr>
              <w:t>9,009,558</w:t>
            </w:r>
          </w:p>
        </w:tc>
      </w:tr>
      <w:tr w:rsidR="00FB2570" w14:paraId="2A26F02F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1113631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DF2F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F377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9CA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B974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2D904C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1" w:name="DBG245"/>
      <w:bookmarkEnd w:id="261"/>
    </w:p>
    <w:p w14:paraId="4A9A227C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2" w:name="DBG246"/>
      <w:bookmarkEnd w:id="26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63" w:name="DBG247"/>
      <w:bookmarkEnd w:id="26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FB2570" w14:paraId="680BC001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1629CC1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" w:name="DBG248"/>
            <w:bookmarkStart w:id="265" w:name="DBG249"/>
            <w:bookmarkEnd w:id="264"/>
            <w:bookmarkEnd w:id="2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8189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" w:name="DBG250"/>
            <w:bookmarkStart w:id="267" w:name="DD41"/>
            <w:bookmarkEnd w:id="266"/>
            <w:bookmarkEnd w:id="267"/>
            <w:r>
              <w:rPr>
                <w:rFonts w:ascii="Times New Roman" w:hAnsi="Times New Roman" w:cs="Times New Roman"/>
                <w:color w:val="000000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3A767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" w:name="DBG251"/>
            <w:bookmarkStart w:id="269" w:name="DD42"/>
            <w:bookmarkEnd w:id="268"/>
            <w:bookmarkEnd w:id="269"/>
            <w:r>
              <w:rPr>
                <w:rFonts w:ascii="Times New Roman" w:hAnsi="Times New Roman" w:cs="Times New Roman"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9F8C1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" w:name="DBG252"/>
            <w:bookmarkStart w:id="271" w:name="DD43"/>
            <w:bookmarkEnd w:id="270"/>
            <w:bookmarkEnd w:id="271"/>
            <w:r>
              <w:rPr>
                <w:rFonts w:ascii="Times New Roman" w:hAnsi="Times New Roman" w:cs="Times New Roman"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8D1F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" w:name="DBG253"/>
            <w:bookmarkStart w:id="273" w:name="DD44"/>
            <w:bookmarkEnd w:id="272"/>
            <w:bookmarkEnd w:id="273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</w:tr>
      <w:tr w:rsidR="00FB2570" w14:paraId="2343049E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25D1C6F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A10E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813D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ECEF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BC3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FB2570" w14:paraId="06763339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5D14EB6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" w:name="DBG254"/>
            <w:bookmarkStart w:id="275" w:name="DBG255"/>
            <w:bookmarkEnd w:id="274"/>
            <w:bookmarkEnd w:id="275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8A02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" w:name="DBG256"/>
            <w:bookmarkStart w:id="277" w:name="DD45"/>
            <w:bookmarkEnd w:id="276"/>
            <w:bookmarkEnd w:id="277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391D7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" w:name="DBG257"/>
            <w:bookmarkStart w:id="279" w:name="DD46"/>
            <w:bookmarkEnd w:id="278"/>
            <w:bookmarkEnd w:id="279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EB102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" w:name="DBG258"/>
            <w:bookmarkStart w:id="281" w:name="DD47"/>
            <w:bookmarkEnd w:id="280"/>
            <w:bookmarkEnd w:id="281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973A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" w:name="DBG259"/>
            <w:bookmarkStart w:id="283" w:name="DD48"/>
            <w:bookmarkEnd w:id="282"/>
            <w:bookmarkEnd w:id="28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FB2570" w14:paraId="17D2CE52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7F97C09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515A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BD68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1911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82B5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0D41D7FD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4" w:name="DBG260"/>
      <w:bookmarkEnd w:id="284"/>
    </w:p>
    <w:p w14:paraId="3207C13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E8CB060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265738B4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5" w:name="DBG261"/>
      <w:bookmarkEnd w:id="285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286" w:name="DBG262"/>
      <w:bookmarkEnd w:id="286"/>
    </w:p>
    <w:p w14:paraId="7B27258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16"/>
          <w:footerReference w:type="default" r:id="rId1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7D7D1F0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bookmarkStart w:id="328" w:name="DBG302"/>
      <w:bookmarkEnd w:id="328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329" w:name="DBG303"/>
      <w:bookmarkEnd w:id="329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330" w:name="DBG304"/>
      <w:bookmarkEnd w:id="330"/>
      <w:r>
        <w:rPr>
          <w:rFonts w:ascii="Times New Roman" w:hAnsi="Times New Roman" w:cs="Times New Roman"/>
          <w:color w:val="000000"/>
        </w:rPr>
        <w:t>2008</w:t>
      </w:r>
      <w:bookmarkStart w:id="331" w:name="DBG305"/>
      <w:bookmarkEnd w:id="331"/>
    </w:p>
    <w:p w14:paraId="1D9D9D83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" w:name="DBG306"/>
      <w:bookmarkEnd w:id="332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333" w:name="DBG307"/>
      <w:bookmarkEnd w:id="3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334" w:name="DBG308"/>
      <w:bookmarkEnd w:id="33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335" w:name="DBG309"/>
      <w:bookmarkEnd w:id="335"/>
    </w:p>
    <w:p w14:paraId="42B05C58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287CE4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2D366D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6" w:name="DBG310"/>
            <w:bookmarkStart w:id="337" w:name="DBG311"/>
            <w:bookmarkEnd w:id="336"/>
            <w:bookmarkEnd w:id="3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C71B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38" w:name="DBG312"/>
            <w:bookmarkEnd w:id="33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42545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" w:name="DBG313"/>
            <w:bookmarkStart w:id="340" w:name="DD49"/>
            <w:bookmarkEnd w:id="339"/>
            <w:bookmarkEnd w:id="340"/>
            <w:r>
              <w:rPr>
                <w:rFonts w:ascii="Times New Roman" w:hAnsi="Times New Roman" w:cs="Times New Roman"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6AF1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" w:name="DBG314"/>
            <w:bookmarkStart w:id="342" w:name="DD50"/>
            <w:bookmarkEnd w:id="341"/>
            <w:bookmarkEnd w:id="342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</w:tbl>
    <w:p w14:paraId="0F00B011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5518D13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86F39D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" w:name="DBG315"/>
            <w:bookmarkStart w:id="344" w:name="DBG316"/>
            <w:bookmarkEnd w:id="343"/>
            <w:bookmarkEnd w:id="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Work in 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AD9C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45" w:name="DBG317"/>
            <w:bookmarkEnd w:id="34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8321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" w:name="DBG318"/>
            <w:bookmarkStart w:id="347" w:name="DD51"/>
            <w:bookmarkEnd w:id="346"/>
            <w:bookmarkEnd w:id="347"/>
            <w:r>
              <w:rPr>
                <w:rFonts w:ascii="Times New Roman" w:hAnsi="Times New Roman" w:cs="Times New Roman"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33D7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" w:name="DBG319"/>
            <w:bookmarkStart w:id="349" w:name="DD52"/>
            <w:bookmarkEnd w:id="348"/>
            <w:bookmarkEnd w:id="349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</w:tbl>
    <w:p w14:paraId="341F41E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BEB840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E2F749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" w:name="DBG320"/>
            <w:bookmarkStart w:id="351" w:name="DBG321"/>
            <w:bookmarkEnd w:id="350"/>
            <w:bookmarkEnd w:id="3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77CA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52" w:name="DBG322"/>
            <w:bookmarkEnd w:id="35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5B8F4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" w:name="DBG323"/>
            <w:bookmarkStart w:id="354" w:name="DD53"/>
            <w:bookmarkEnd w:id="353"/>
            <w:bookmarkEnd w:id="354"/>
            <w:r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561F2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" w:name="DBG324"/>
            <w:bookmarkStart w:id="356" w:name="DD54"/>
            <w:bookmarkEnd w:id="355"/>
            <w:bookmarkEnd w:id="356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</w:tbl>
    <w:p w14:paraId="1535488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21B219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82C353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348F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3037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9075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6C7ABB0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5E3AF7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7" w:name="DBG325"/>
            <w:bookmarkEnd w:id="3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012E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1B5C8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" w:name="DBG326"/>
            <w:bookmarkStart w:id="359" w:name="DD55"/>
            <w:bookmarkEnd w:id="358"/>
            <w:bookmarkEnd w:id="359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7844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" w:name="DBG327"/>
            <w:bookmarkStart w:id="361" w:name="DD56"/>
            <w:bookmarkEnd w:id="360"/>
            <w:bookmarkEnd w:id="361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</w:tbl>
    <w:p w14:paraId="3B6726C9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CB8384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F47BBE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" w:name="DBG328"/>
            <w:bookmarkStart w:id="363" w:name="DBG329"/>
            <w:bookmarkEnd w:id="362"/>
            <w:bookmarkEnd w:id="3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Payments on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10A7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BB793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4" w:name="DBG330"/>
            <w:bookmarkStart w:id="365" w:name="DD57"/>
            <w:bookmarkEnd w:id="364"/>
            <w:bookmarkEnd w:id="36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E405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6" w:name="DBG331"/>
            <w:bookmarkStart w:id="367" w:name="DD58"/>
            <w:bookmarkEnd w:id="366"/>
            <w:bookmarkEnd w:id="36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1254E03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93D991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D2AED6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9A0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FA93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30D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71F20C5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B272AA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8" w:name="DBG332"/>
            <w:bookmarkStart w:id="369" w:name="DBG333"/>
            <w:bookmarkEnd w:id="368"/>
            <w:bookmarkEnd w:id="3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stock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B0E2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B83DB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0" w:name="DBG334"/>
            <w:bookmarkStart w:id="371" w:name="DD59"/>
            <w:bookmarkEnd w:id="370"/>
            <w:bookmarkEnd w:id="371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E222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2" w:name="DBG335"/>
            <w:bookmarkStart w:id="373" w:name="DD60"/>
            <w:bookmarkEnd w:id="372"/>
            <w:bookmarkEnd w:id="373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FB2570" w14:paraId="79D05BE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DD01FF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807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8AD3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B3D6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961CC69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7EBB3C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85CDF1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DE8451C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4" w:name="DBG336"/>
      <w:bookmarkEnd w:id="374"/>
      <w:r>
        <w:rPr>
          <w:rFonts w:ascii="Times New Roman" w:hAnsi="Times New Roman" w:cs="Times New Roman"/>
          <w:color w:val="000000"/>
        </w:rPr>
        <w:t>RATIO ANALYSIS</w:t>
      </w:r>
    </w:p>
    <w:p w14:paraId="32B01A64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34C3DF0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8F1324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" w:name="DBG337"/>
            <w:bookmarkStart w:id="376" w:name="DBG338"/>
            <w:bookmarkEnd w:id="375"/>
            <w:bookmarkEnd w:id="376"/>
            <w:r>
              <w:rPr>
                <w:rFonts w:ascii="Times New Roman" w:hAnsi="Times New Roman" w:cs="Times New Roman"/>
                <w:color w:val="000000"/>
              </w:rPr>
              <w:t>Stock turnover ratio % (C.O.S./Stocks)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3110E" w14:textId="77777777" w:rsidR="00FB2570" w:rsidRDefault="00FB2570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2D91" w14:textId="77777777" w:rsidR="00FB257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7" w:name="DBG339"/>
            <w:bookmarkStart w:id="378" w:name="DD61"/>
            <w:bookmarkEnd w:id="377"/>
            <w:bookmarkEnd w:id="378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AC13B" w14:textId="77777777" w:rsidR="00FB257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9" w:name="DBG340"/>
            <w:bookmarkStart w:id="380" w:name="DD62"/>
            <w:bookmarkEnd w:id="379"/>
            <w:bookmarkEnd w:id="380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</w:tr>
      <w:tr w:rsidR="00FB2570" w14:paraId="552BDED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951082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1D75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F206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A528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14:paraId="0F112FAF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381" w:name="DBG341"/>
      <w:bookmarkEnd w:id="381"/>
    </w:p>
    <w:p w14:paraId="215F01ED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2" w:name="DBG342"/>
      <w:bookmarkEnd w:id="382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383" w:name="DBG343"/>
      <w:bookmarkEnd w:id="383"/>
    </w:p>
    <w:p w14:paraId="54D9A129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18"/>
          <w:footerReference w:type="default" r:id="rId1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3C088759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E3D38ED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3" w:name="DBG383"/>
      <w:bookmarkEnd w:id="423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424" w:name="DBG384"/>
      <w:bookmarkEnd w:id="424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425" w:name="DBG385"/>
      <w:bookmarkEnd w:id="425"/>
      <w:r>
        <w:rPr>
          <w:rFonts w:ascii="Times New Roman" w:hAnsi="Times New Roman" w:cs="Times New Roman"/>
          <w:color w:val="000000"/>
        </w:rPr>
        <w:t>2008</w:t>
      </w:r>
      <w:bookmarkStart w:id="426" w:name="DBG386"/>
      <w:bookmarkEnd w:id="426"/>
    </w:p>
    <w:p w14:paraId="7DBD9C88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7" w:name="DBG387"/>
      <w:bookmarkEnd w:id="427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428" w:name="DBG388"/>
      <w:bookmarkEnd w:id="42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429" w:name="DBG389"/>
      <w:bookmarkEnd w:id="42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430" w:name="DBG390"/>
      <w:bookmarkEnd w:id="43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2E1C50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E2B15B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1" w:name="DBG391"/>
            <w:bookmarkStart w:id="432" w:name="DBG392"/>
            <w:bookmarkEnd w:id="431"/>
            <w:bookmarkEnd w:id="4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Trade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C5D7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33" w:name="DBG393"/>
            <w:bookmarkEnd w:id="43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9F47F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4" w:name="DBG394"/>
            <w:bookmarkStart w:id="435" w:name="DD63"/>
            <w:bookmarkEnd w:id="434"/>
            <w:bookmarkEnd w:id="435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57F4E" w14:textId="6BD45665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6" w:name="DBG395"/>
            <w:bookmarkStart w:id="437" w:name="DD64"/>
            <w:bookmarkEnd w:id="436"/>
            <w:bookmarkEnd w:id="437"/>
            <w:del w:id="438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2,231,517</w:delText>
              </w:r>
            </w:del>
            <w:ins w:id="439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4,466,084</w:t>
              </w:r>
            </w:ins>
          </w:p>
        </w:tc>
      </w:tr>
      <w:tr w:rsidR="00FB2570" w14:paraId="1AB4474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A4F7FF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0" w:name="DBG396"/>
            <w:bookmarkStart w:id="441" w:name="DBG397"/>
            <w:bookmarkEnd w:id="440"/>
            <w:bookmarkEnd w:id="4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owed by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D275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2" w:name="DBG398"/>
            <w:bookmarkEnd w:id="44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9CFD9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3" w:name="DBG399"/>
            <w:bookmarkStart w:id="444" w:name="DD65"/>
            <w:bookmarkEnd w:id="443"/>
            <w:bookmarkEnd w:id="4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7A2F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5" w:name="DBG400"/>
            <w:bookmarkStart w:id="446" w:name="DD66"/>
            <w:bookmarkEnd w:id="445"/>
            <w:bookmarkEnd w:id="446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FB2570" w14:paraId="55F165B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11F75A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7" w:name="DBG401"/>
            <w:bookmarkStart w:id="448" w:name="DBG402"/>
            <w:bookmarkEnd w:id="447"/>
            <w:bookmarkEnd w:id="4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1D2C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9" w:name="DBG403"/>
            <w:bookmarkEnd w:id="44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0C65C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0" w:name="DBG404"/>
            <w:bookmarkStart w:id="451" w:name="DD67"/>
            <w:bookmarkEnd w:id="450"/>
            <w:bookmarkEnd w:id="451"/>
            <w:r>
              <w:rPr>
                <w:rFonts w:ascii="Times New Roman" w:hAnsi="Times New Roman" w:cs="Times New Roman"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680A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2" w:name="DBG405"/>
            <w:bookmarkStart w:id="453" w:name="DD68"/>
            <w:bookmarkEnd w:id="452"/>
            <w:bookmarkEnd w:id="453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</w:tbl>
    <w:p w14:paraId="28D83DC1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A25CFF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AC5DCE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4" w:name="DBG406"/>
            <w:bookmarkStart w:id="455" w:name="DBG407"/>
            <w:bookmarkEnd w:id="454"/>
            <w:bookmarkEnd w:id="4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8177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56" w:name="DBG408"/>
            <w:bookmarkEnd w:id="45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99ECE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7" w:name="DBG409"/>
            <w:bookmarkStart w:id="458" w:name="DD69"/>
            <w:bookmarkEnd w:id="457"/>
            <w:bookmarkEnd w:id="458"/>
            <w:r>
              <w:rPr>
                <w:rFonts w:ascii="Times New Roman" w:hAnsi="Times New Roman" w:cs="Times New Roman"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E057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9" w:name="DBG410"/>
            <w:bookmarkStart w:id="460" w:name="DD70"/>
            <w:bookmarkEnd w:id="459"/>
            <w:bookmarkEnd w:id="460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</w:tbl>
    <w:p w14:paraId="67A86071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F2D1E7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188B8D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61" w:name="DBG411"/>
            <w:bookmarkStart w:id="462" w:name="DBG412"/>
            <w:bookmarkEnd w:id="461"/>
            <w:bookmarkEnd w:id="4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848F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39699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3" w:name="DBG413"/>
            <w:bookmarkStart w:id="464" w:name="DD71"/>
            <w:bookmarkEnd w:id="463"/>
            <w:bookmarkEnd w:id="4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5633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5" w:name="DBG414"/>
            <w:bookmarkStart w:id="466" w:name="DD72"/>
            <w:bookmarkEnd w:id="465"/>
            <w:bookmarkEnd w:id="4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50F56B2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560748D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21CA76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F44B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C8ED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02D2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7787D1B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064211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67" w:name="DBG415"/>
            <w:bookmarkStart w:id="468" w:name="DBG416"/>
            <w:bookmarkEnd w:id="467"/>
            <w:bookmarkEnd w:id="4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16F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CEB7C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9" w:name="DBG417"/>
            <w:bookmarkStart w:id="470" w:name="DD73"/>
            <w:bookmarkEnd w:id="469"/>
            <w:bookmarkEnd w:id="470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2CC63" w14:textId="4C034060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1" w:name="DBG418"/>
            <w:bookmarkStart w:id="472" w:name="DD74"/>
            <w:bookmarkEnd w:id="471"/>
            <w:bookmarkEnd w:id="472"/>
            <w:del w:id="473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3,385,253</w:delText>
              </w:r>
            </w:del>
            <w:ins w:id="474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5,619,820</w:t>
              </w:r>
            </w:ins>
          </w:p>
        </w:tc>
      </w:tr>
      <w:tr w:rsidR="00FB2570" w14:paraId="6E9DE08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085854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550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6C68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A73E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9BB72E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735173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AC84B0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5F726C3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0F358A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5" w:name="DBG419"/>
            <w:bookmarkStart w:id="476" w:name="DBG420"/>
            <w:bookmarkEnd w:id="475"/>
            <w:bookmarkEnd w:id="476"/>
            <w:r>
              <w:rPr>
                <w:rFonts w:ascii="Times New Roman" w:hAnsi="Times New Roman" w:cs="Times New Roman"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C19E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A0DF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7" w:name="DBG421"/>
            <w:bookmarkStart w:id="478" w:name="DD75"/>
            <w:bookmarkEnd w:id="477"/>
            <w:bookmarkEnd w:id="478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71AF8" w14:textId="33C97B11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9" w:name="DBG422"/>
            <w:bookmarkStart w:id="480" w:name="DD76"/>
            <w:bookmarkEnd w:id="479"/>
            <w:bookmarkEnd w:id="480"/>
            <w:del w:id="481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482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</w:tr>
      <w:tr w:rsidR="00FB2570" w14:paraId="5C72AD6D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3AD744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3D2B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86E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C61D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14:paraId="3674288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142CB03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83" w:name="DBG423"/>
      <w:bookmarkEnd w:id="483"/>
      <w:r>
        <w:rPr>
          <w:rFonts w:ascii="Times New Roman" w:hAnsi="Times New Roman" w:cs="Times New Roman"/>
          <w:color w:val="000000"/>
        </w:rPr>
        <w:t>RATIO ANALYSIS</w:t>
      </w:r>
    </w:p>
    <w:p w14:paraId="1A72E605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64489A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4EEFC9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4" w:name="DBG424"/>
            <w:bookmarkStart w:id="485" w:name="DBG425"/>
            <w:bookmarkEnd w:id="484"/>
            <w:bookmarkEnd w:id="485"/>
            <w:r>
              <w:rPr>
                <w:rFonts w:ascii="Times New Roman" w:hAnsi="Times New Roman" w:cs="Times New Roman"/>
                <w:color w:val="000000"/>
              </w:rPr>
              <w:t>Trade debtors credit ratio (in days)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C5411" w14:textId="77777777" w:rsidR="00FB2570" w:rsidRDefault="00FB2570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1E0A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6" w:name="DBG426"/>
            <w:bookmarkStart w:id="487" w:name="DD77"/>
            <w:bookmarkEnd w:id="486"/>
            <w:bookmarkEnd w:id="487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41D4B" w14:textId="53830CFF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8" w:name="DBG427"/>
            <w:bookmarkStart w:id="489" w:name="DD78"/>
            <w:bookmarkEnd w:id="488"/>
            <w:bookmarkEnd w:id="489"/>
            <w:del w:id="49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36</w:delText>
              </w:r>
            </w:del>
            <w:ins w:id="49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65</w:t>
              </w:r>
            </w:ins>
          </w:p>
        </w:tc>
      </w:tr>
      <w:tr w:rsidR="00FB2570" w14:paraId="25F82C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E62C45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2CED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5DF6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84F5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14:paraId="3CCA1C49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2" w:name="DBG428"/>
      <w:bookmarkEnd w:id="492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all turnover is standard rated for VAT)</w:t>
      </w:r>
    </w:p>
    <w:p w14:paraId="30AC0113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493" w:name="DBG429"/>
      <w:bookmarkEnd w:id="493"/>
    </w:p>
    <w:p w14:paraId="51B20699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4" w:name="DBG430"/>
      <w:bookmarkEnd w:id="49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495" w:name="DBG431"/>
      <w:bookmarkEnd w:id="495"/>
    </w:p>
    <w:p w14:paraId="35B40D79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20"/>
          <w:footerReference w:type="default" r:id="rId2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775B86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A2FC193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5" w:name="DBG471"/>
      <w:bookmarkEnd w:id="53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36" w:name="DBG472"/>
      <w:bookmarkEnd w:id="53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37" w:name="DBG473"/>
      <w:bookmarkEnd w:id="537"/>
      <w:r>
        <w:rPr>
          <w:rFonts w:ascii="Times New Roman" w:hAnsi="Times New Roman" w:cs="Times New Roman"/>
          <w:color w:val="000000"/>
        </w:rPr>
        <w:t>2008</w:t>
      </w:r>
      <w:bookmarkStart w:id="538" w:name="DBG474"/>
      <w:bookmarkEnd w:id="538"/>
    </w:p>
    <w:p w14:paraId="7521F7CB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9" w:name="DBG475"/>
      <w:bookmarkEnd w:id="53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40" w:name="DBG476"/>
      <w:bookmarkEnd w:id="54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41" w:name="DBG477"/>
      <w:bookmarkEnd w:id="54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42" w:name="DBG478"/>
      <w:bookmarkEnd w:id="54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E53627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32C2D5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3" w:name="DBG479"/>
            <w:bookmarkStart w:id="544" w:name="DBG480"/>
            <w:bookmarkEnd w:id="543"/>
            <w:bookmarkEnd w:id="544"/>
            <w:r>
              <w:rPr>
                <w:rFonts w:ascii="Times New Roman" w:hAnsi="Times New Roman" w:cs="Times New Roman"/>
                <w:color w:val="000000"/>
              </w:rPr>
              <w:t>Building Society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35EF5" w14:textId="77777777" w:rsidR="00FB2570" w:rsidRDefault="00FB2570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EB160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5" w:name="DBG481"/>
            <w:bookmarkStart w:id="546" w:name="DD79"/>
            <w:bookmarkEnd w:id="545"/>
            <w:bookmarkEnd w:id="5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7779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7" w:name="DBG482"/>
            <w:bookmarkStart w:id="548" w:name="DD80"/>
            <w:bookmarkEnd w:id="547"/>
            <w:bookmarkEnd w:id="54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4AC5D604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FF4AF0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9" w:name="DBG483"/>
            <w:bookmarkStart w:id="550" w:name="DBG484"/>
            <w:bookmarkEnd w:id="549"/>
            <w:bookmarkEnd w:id="550"/>
            <w:r>
              <w:rPr>
                <w:rFonts w:ascii="Times New Roman" w:hAnsi="Times New Roman" w:cs="Times New Roman"/>
                <w:color w:val="000000"/>
              </w:rPr>
              <w:t>Bank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B132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BA6AC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1" w:name="DBG485"/>
            <w:bookmarkStart w:id="552" w:name="DD81"/>
            <w:bookmarkEnd w:id="551"/>
            <w:bookmarkEnd w:id="5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601F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3" w:name="DBG486"/>
            <w:bookmarkStart w:id="554" w:name="DD82"/>
            <w:bookmarkEnd w:id="553"/>
            <w:bookmarkEnd w:id="55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030CA9C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2B0324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5" w:name="DBG487"/>
            <w:bookmarkStart w:id="556" w:name="DBG488"/>
            <w:bookmarkEnd w:id="555"/>
            <w:bookmarkEnd w:id="556"/>
            <w:r>
              <w:rPr>
                <w:rFonts w:ascii="Times New Roman" w:hAnsi="Times New Roman" w:cs="Times New Roman"/>
                <w:color w:val="000000"/>
              </w:rPr>
              <w:t>Building Society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53A3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8005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7" w:name="DBG489"/>
            <w:bookmarkStart w:id="558" w:name="DD83"/>
            <w:bookmarkEnd w:id="557"/>
            <w:bookmarkEnd w:id="5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1DCB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9" w:name="DBG490"/>
            <w:bookmarkStart w:id="560" w:name="DD84"/>
            <w:bookmarkEnd w:id="559"/>
            <w:bookmarkEnd w:id="5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6485674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7DAF12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1" w:name="DBG491"/>
            <w:bookmarkStart w:id="562" w:name="DBG492"/>
            <w:bookmarkEnd w:id="561"/>
            <w:bookmarkEnd w:id="562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2D45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8F6A7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3" w:name="DBG493"/>
            <w:bookmarkStart w:id="564" w:name="DD85"/>
            <w:bookmarkEnd w:id="563"/>
            <w:bookmarkEnd w:id="5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B57D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5" w:name="DBG494"/>
            <w:bookmarkStart w:id="566" w:name="DD86"/>
            <w:bookmarkEnd w:id="565"/>
            <w:bookmarkEnd w:id="5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016223F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CD749D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7" w:name="DBG495"/>
            <w:bookmarkStart w:id="568" w:name="DBG496"/>
            <w:bookmarkEnd w:id="567"/>
            <w:bookmarkEnd w:id="568"/>
            <w:r>
              <w:rPr>
                <w:rFonts w:ascii="Times New Roman" w:hAnsi="Times New Roman" w:cs="Times New Roman"/>
                <w:color w:val="000000"/>
              </w:rPr>
              <w:t>Cash in hand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9529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14FD5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9" w:name="DBG497"/>
            <w:bookmarkStart w:id="570" w:name="DD87"/>
            <w:bookmarkEnd w:id="569"/>
            <w:bookmarkEnd w:id="5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058F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71" w:name="DBG498"/>
            <w:bookmarkStart w:id="572" w:name="DD88"/>
            <w:bookmarkEnd w:id="571"/>
            <w:bookmarkEnd w:id="5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2D09CC7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0EFF12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BF4B02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370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AA10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1337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FB2570" w14:paraId="762EC9B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002993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73" w:name="DBG499"/>
            <w:bookmarkStart w:id="574" w:name="DBG500"/>
            <w:bookmarkEnd w:id="573"/>
            <w:bookmarkEnd w:id="5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cash and bank balances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BBF9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1F68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75" w:name="DBG501"/>
            <w:bookmarkStart w:id="576" w:name="DD89"/>
            <w:bookmarkEnd w:id="575"/>
            <w:bookmarkEnd w:id="5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BB5E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77" w:name="DBG502"/>
            <w:bookmarkStart w:id="578" w:name="DD90"/>
            <w:bookmarkEnd w:id="577"/>
            <w:bookmarkEnd w:id="5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C376AA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BFE61E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EB9B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6FFB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DFD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14:paraId="3503C5A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79" w:name="DBG503"/>
      <w:bookmarkEnd w:id="579"/>
    </w:p>
    <w:p w14:paraId="6CC1DBC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41A1C4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8BC346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7330E03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80" w:name="DBG504"/>
      <w:bookmarkEnd w:id="580"/>
      <w:r>
        <w:rPr>
          <w:rFonts w:ascii="Times New Roman" w:hAnsi="Times New Roman" w:cs="Times New Roman"/>
          <w:b/>
          <w:bCs/>
          <w:color w:val="000000"/>
        </w:rPr>
        <w:t>OVERDRAWN BALANCES ON BANK LOANS AND OVERDRAFTS:</w:t>
      </w:r>
      <w:bookmarkStart w:id="581" w:name="DBG505"/>
      <w:bookmarkEnd w:id="581"/>
    </w:p>
    <w:p w14:paraId="0CAD649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2F85349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82" w:name="DBG506"/>
      <w:bookmarkEnd w:id="582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83" w:name="DBG507"/>
      <w:bookmarkEnd w:id="583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84" w:name="DBG508"/>
      <w:bookmarkEnd w:id="584"/>
      <w:r>
        <w:rPr>
          <w:rFonts w:ascii="Times New Roman" w:hAnsi="Times New Roman" w:cs="Times New Roman"/>
          <w:color w:val="000000"/>
        </w:rPr>
        <w:t>2008</w:t>
      </w:r>
      <w:bookmarkStart w:id="585" w:name="DBG509"/>
      <w:bookmarkEnd w:id="585"/>
    </w:p>
    <w:p w14:paraId="3BA00956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86" w:name="DBG510"/>
      <w:bookmarkEnd w:id="586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87" w:name="DBG511"/>
      <w:bookmarkEnd w:id="587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88" w:name="DBG512"/>
      <w:bookmarkEnd w:id="58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89" w:name="DBG513"/>
      <w:bookmarkEnd w:id="58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4AD507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592FEC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0" w:name="DBG514"/>
            <w:bookmarkStart w:id="591" w:name="DBG515"/>
            <w:bookmarkEnd w:id="590"/>
            <w:bookmarkEnd w:id="591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536F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592" w:name="DBG516"/>
            <w:bookmarkEnd w:id="59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B7D2C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3" w:name="DBG517"/>
            <w:bookmarkStart w:id="594" w:name="DD91"/>
            <w:bookmarkEnd w:id="593"/>
            <w:bookmarkEnd w:id="594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DE52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5" w:name="DBG518"/>
            <w:bookmarkStart w:id="596" w:name="DD92"/>
            <w:bookmarkEnd w:id="595"/>
            <w:bookmarkEnd w:id="596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</w:tbl>
    <w:p w14:paraId="37F5387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53E4C7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58395C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5D2C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2F95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3BC5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26DEC9A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2088E2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97" w:name="DBG519"/>
            <w:bookmarkStart w:id="598" w:name="DBG520"/>
            <w:bookmarkEnd w:id="597"/>
            <w:bookmarkEnd w:id="5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short-term bank and cash account borrowings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16F7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DFC27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9" w:name="DBG521"/>
            <w:bookmarkStart w:id="600" w:name="DD93"/>
            <w:bookmarkEnd w:id="599"/>
            <w:bookmarkEnd w:id="600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F286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1" w:name="DBG522"/>
            <w:bookmarkStart w:id="602" w:name="DD94"/>
            <w:bookmarkEnd w:id="601"/>
            <w:bookmarkEnd w:id="602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  <w:tr w:rsidR="00FB2570" w14:paraId="3F73957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BEA95E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C73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6721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28FC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503993E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BEBDC0F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03" w:name="DBG523"/>
      <w:bookmarkEnd w:id="603"/>
      <w:r>
        <w:rPr>
          <w:rFonts w:ascii="Times New Roman" w:hAnsi="Times New Roman" w:cs="Times New Roman"/>
          <w:color w:val="000000"/>
        </w:rPr>
        <w:t>RATIO ANALYSIS</w:t>
      </w:r>
    </w:p>
    <w:p w14:paraId="32660ECE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052C922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FB2570" w14:paraId="3EB863A1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2FADE1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4" w:name="DBG524"/>
            <w:bookmarkStart w:id="605" w:name="DBG525"/>
            <w:bookmarkEnd w:id="604"/>
            <w:bookmarkEnd w:id="605"/>
            <w:r>
              <w:rPr>
                <w:rFonts w:ascii="Times New Roman" w:hAnsi="Times New Roman" w:cs="Times New Roman"/>
                <w:color w:val="000000"/>
              </w:rPr>
              <w:t>Current ratio (Current assets/Current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6EFCB" w14:textId="77777777" w:rsidR="00FB2570" w:rsidRDefault="00537D14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6" w:name="DBG526"/>
            <w:bookmarkStart w:id="607" w:name="DD95"/>
            <w:bookmarkEnd w:id="606"/>
            <w:bookmarkEnd w:id="607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A3DF9" w14:textId="659679F6" w:rsidR="00FB257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8" w:name="DBG527"/>
            <w:bookmarkStart w:id="609" w:name="DD96"/>
            <w:bookmarkEnd w:id="608"/>
            <w:bookmarkEnd w:id="609"/>
            <w:r>
              <w:rPr>
                <w:rFonts w:ascii="Times New Roman" w:hAnsi="Times New Roman" w:cs="Times New Roman"/>
                <w:color w:val="000000"/>
              </w:rPr>
              <w:t>1.</w:t>
            </w:r>
            <w:del w:id="610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27</w:delText>
              </w:r>
            </w:del>
            <w:ins w:id="611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76</w:t>
              </w:r>
            </w:ins>
          </w:p>
        </w:tc>
      </w:tr>
      <w:tr w:rsidR="00FB2570" w14:paraId="52CB4A2F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2D3001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73BB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A884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14:paraId="5BE9DBF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FB2570" w14:paraId="4204406D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5A88C5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12" w:name="DBG528"/>
            <w:bookmarkStart w:id="613" w:name="DBG529"/>
            <w:bookmarkEnd w:id="612"/>
            <w:bookmarkEnd w:id="613"/>
            <w:r>
              <w:rPr>
                <w:rFonts w:ascii="Times New Roman" w:hAnsi="Times New Roman" w:cs="Times New Roman"/>
                <w:color w:val="000000"/>
              </w:rPr>
              <w:t>Quick ratio (Current assets excluding Stocks/Current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CB7E1" w14:textId="77777777" w:rsidR="00FB2570" w:rsidRDefault="00537D14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14" w:name="DBG530"/>
            <w:bookmarkStart w:id="615" w:name="DD97"/>
            <w:bookmarkEnd w:id="614"/>
            <w:bookmarkEnd w:id="615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6F726" w14:textId="58D1BEB6" w:rsidR="00FB257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16" w:name="DBG531"/>
            <w:bookmarkStart w:id="617" w:name="DD98"/>
            <w:bookmarkEnd w:id="616"/>
            <w:bookmarkEnd w:id="617"/>
            <w:del w:id="618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0.74</w:delText>
              </w:r>
            </w:del>
            <w:ins w:id="619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1.23</w:t>
              </w:r>
            </w:ins>
          </w:p>
        </w:tc>
      </w:tr>
      <w:tr w:rsidR="00FB2570" w14:paraId="37388AC8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828645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E808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483F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14:paraId="0F30E1FE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620" w:name="DBG532"/>
      <w:bookmarkEnd w:id="620"/>
    </w:p>
    <w:p w14:paraId="615A7DC0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21" w:name="DBG533"/>
      <w:bookmarkEnd w:id="621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622" w:name="DBG534"/>
      <w:bookmarkEnd w:id="622"/>
    </w:p>
    <w:p w14:paraId="67971C9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22"/>
          <w:footerReference w:type="default" r:id="rId2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B30D80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BDB373E" w14:textId="77777777" w:rsidR="00FB2570" w:rsidRDefault="00537D14">
      <w:pPr>
        <w:widowControl w:val="0"/>
        <w:tabs>
          <w:tab w:val="left" w:pos="4996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2" w:name="DBG574"/>
      <w:bookmarkEnd w:id="662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663" w:name="DBG575"/>
      <w:bookmarkEnd w:id="663"/>
      <w:r>
        <w:rPr>
          <w:rFonts w:ascii="Times New Roman" w:hAnsi="Times New Roman" w:cs="Times New Roman"/>
          <w:color w:val="000000"/>
        </w:rPr>
        <w:t>2008</w:t>
      </w:r>
      <w:bookmarkStart w:id="664" w:name="DBG576"/>
      <w:bookmarkEnd w:id="664"/>
    </w:p>
    <w:p w14:paraId="73E304AF" w14:textId="77777777" w:rsidR="00FB2570" w:rsidRDefault="00537D14">
      <w:pPr>
        <w:widowControl w:val="0"/>
        <w:tabs>
          <w:tab w:val="left" w:pos="4532"/>
          <w:tab w:val="left" w:pos="5810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5" w:name="DBG577"/>
      <w:bookmarkEnd w:id="665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66" w:name="DBG578"/>
      <w:bookmarkEnd w:id="666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67" w:name="DBG579"/>
      <w:bookmarkEnd w:id="667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68" w:name="DBG580"/>
      <w:bookmarkEnd w:id="66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669" w:name="DBG581"/>
      <w:bookmarkEnd w:id="669"/>
    </w:p>
    <w:p w14:paraId="6737B27F" w14:textId="77777777" w:rsidR="00FB2570" w:rsidRDefault="00537D14">
      <w:pPr>
        <w:widowControl w:val="0"/>
        <w:tabs>
          <w:tab w:val="left" w:pos="33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70" w:name="DBG582"/>
      <w:bookmarkEnd w:id="670"/>
      <w:r>
        <w:rPr>
          <w:rFonts w:ascii="Times New Roman" w:hAnsi="Times New Roman" w:cs="Times New Roman"/>
          <w:b/>
          <w:bCs/>
          <w:color w:val="0000FF"/>
        </w:rPr>
        <w:t>File</w:t>
      </w:r>
      <w:bookmarkStart w:id="671" w:name="DBG583"/>
      <w:bookmarkEnd w:id="671"/>
    </w:p>
    <w:p w14:paraId="5EC794D1" w14:textId="77777777" w:rsidR="00FB2570" w:rsidRDefault="00537D14">
      <w:pPr>
        <w:widowControl w:val="0"/>
        <w:tabs>
          <w:tab w:val="left" w:pos="3369"/>
          <w:tab w:val="left" w:pos="4299"/>
          <w:tab w:val="left" w:pos="5694"/>
          <w:tab w:val="left" w:pos="6972"/>
          <w:tab w:val="lef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72" w:name="DBG584"/>
      <w:bookmarkEnd w:id="672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673" w:name="DBG585"/>
      <w:bookmarkEnd w:id="673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74" w:name="DBG586"/>
      <w:bookmarkEnd w:id="674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75" w:name="DBG587"/>
      <w:bookmarkEnd w:id="675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76" w:name="DBG588"/>
      <w:bookmarkEnd w:id="676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bookmarkStart w:id="677" w:name="DBG589"/>
      <w:bookmarkEnd w:id="677"/>
      <w:proofErr w:type="spellEnd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FB2570" w14:paraId="54BA83D7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29A4F83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8" w:name="DBG590"/>
            <w:bookmarkStart w:id="679" w:name="DBG591"/>
            <w:bookmarkEnd w:id="678"/>
            <w:bookmarkEnd w:id="679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3D54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80" w:name="DBG592"/>
            <w:bookmarkEnd w:id="68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93F6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1" w:name="DBG593"/>
            <w:bookmarkStart w:id="682" w:name="DD99"/>
            <w:bookmarkEnd w:id="681"/>
            <w:bookmarkEnd w:id="682"/>
            <w:r>
              <w:rPr>
                <w:rFonts w:ascii="Times New Roman" w:hAnsi="Times New Roman" w:cs="Times New Roman"/>
                <w:color w:val="000000"/>
              </w:rPr>
              <w:t>265,371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27157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3" w:name="DBG594"/>
            <w:bookmarkStart w:id="684" w:name="DD100"/>
            <w:bookmarkEnd w:id="683"/>
            <w:bookmarkEnd w:id="68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A69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5" w:name="DBG595"/>
            <w:bookmarkStart w:id="686" w:name="DD101"/>
            <w:bookmarkEnd w:id="685"/>
            <w:bookmarkEnd w:id="686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D65E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7" w:name="DBG596"/>
            <w:bookmarkStart w:id="688" w:name="DD102"/>
            <w:bookmarkEnd w:id="687"/>
            <w:bookmarkEnd w:id="68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2818A792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1260A8C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9" w:name="DBG597"/>
            <w:bookmarkStart w:id="690" w:name="DBG598"/>
            <w:bookmarkEnd w:id="689"/>
            <w:bookmarkEnd w:id="690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85DD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91" w:name="DBG599"/>
            <w:bookmarkEnd w:id="69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5091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2" w:name="DBG600"/>
            <w:bookmarkStart w:id="693" w:name="DD103"/>
            <w:bookmarkEnd w:id="692"/>
            <w:bookmarkEnd w:id="693"/>
            <w:r>
              <w:rPr>
                <w:rFonts w:ascii="Times New Roman" w:hAnsi="Times New Roman" w:cs="Times New Roman"/>
                <w:color w:val="000000"/>
              </w:rPr>
              <w:t>1,978,195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AF7EC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4" w:name="DBG601"/>
            <w:bookmarkStart w:id="695" w:name="DD104"/>
            <w:bookmarkEnd w:id="694"/>
            <w:bookmarkEnd w:id="69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5EB88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6" w:name="DBG602"/>
            <w:bookmarkStart w:id="697" w:name="DD105"/>
            <w:bookmarkEnd w:id="696"/>
            <w:bookmarkEnd w:id="697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98F3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8" w:name="DBG603"/>
            <w:bookmarkStart w:id="699" w:name="DD106"/>
            <w:bookmarkEnd w:id="698"/>
            <w:bookmarkEnd w:id="69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7E58F9D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4E15D6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9690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EE9E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F9A1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6F1B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2F9E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FB2570" w14:paraId="55DC8E9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3675836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0" w:name="DBG604"/>
            <w:bookmarkStart w:id="701" w:name="DBG605"/>
            <w:bookmarkEnd w:id="700"/>
            <w:bookmarkEnd w:id="701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FA9A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CBA0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2" w:name="DBG606"/>
            <w:bookmarkStart w:id="703" w:name="DD107"/>
            <w:bookmarkEnd w:id="702"/>
            <w:bookmarkEnd w:id="703"/>
            <w:r>
              <w:rPr>
                <w:rFonts w:ascii="Times New Roman" w:hAnsi="Times New Roman" w:cs="Times New Roman"/>
                <w:color w:val="000000"/>
              </w:rPr>
              <w:t>2,243,566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34CC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4" w:name="DBG607"/>
            <w:bookmarkStart w:id="705" w:name="DD108"/>
            <w:bookmarkEnd w:id="704"/>
            <w:bookmarkEnd w:id="70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B4DED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6" w:name="DBG608"/>
            <w:bookmarkStart w:id="707" w:name="DD109"/>
            <w:bookmarkEnd w:id="706"/>
            <w:bookmarkEnd w:id="707"/>
            <w:r>
              <w:rPr>
                <w:rFonts w:ascii="Times New Roman" w:hAnsi="Times New Roman" w:cs="Times New Roman"/>
                <w:color w:val="000000"/>
              </w:rPr>
              <w:t>2,988,793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9527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8" w:name="DBG609"/>
            <w:bookmarkStart w:id="709" w:name="DD110"/>
            <w:bookmarkEnd w:id="708"/>
            <w:bookmarkEnd w:id="70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5DF157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09582DE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4A22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C5E7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202C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27C6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BD7B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14:paraId="4A485B57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10" w:name="DBG610"/>
      <w:bookmarkEnd w:id="710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711" w:name="DBG611"/>
      <w:bookmarkEnd w:id="71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FB2570" w14:paraId="41360DCC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4E4E6E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2" w:name="DBG612"/>
            <w:bookmarkStart w:id="713" w:name="DBG613"/>
            <w:bookmarkEnd w:id="712"/>
            <w:bookmarkEnd w:id="713"/>
            <w:r>
              <w:rPr>
                <w:rFonts w:ascii="Times New Roman" w:hAnsi="Times New Roman" w:cs="Times New Roman"/>
                <w:color w:val="000000"/>
              </w:rPr>
              <w:t>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B250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14" w:name="DBG614"/>
            <w:bookmarkEnd w:id="71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75F38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5" w:name="DBG615"/>
            <w:bookmarkStart w:id="716" w:name="DD111"/>
            <w:bookmarkEnd w:id="715"/>
            <w:bookmarkEnd w:id="716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CC8AE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7" w:name="DBG616"/>
            <w:bookmarkStart w:id="718" w:name="DD112"/>
            <w:bookmarkEnd w:id="717"/>
            <w:bookmarkEnd w:id="71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B6CD0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9" w:name="DBG617"/>
            <w:bookmarkStart w:id="720" w:name="DD113"/>
            <w:bookmarkEnd w:id="719"/>
            <w:bookmarkEnd w:id="720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A4AD8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1" w:name="DBG618"/>
            <w:bookmarkStart w:id="722" w:name="DD114"/>
            <w:bookmarkEnd w:id="721"/>
            <w:bookmarkEnd w:id="72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CC4E8BB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1BC0FF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3" w:name="DBG619"/>
            <w:bookmarkStart w:id="724" w:name="DBG620"/>
            <w:bookmarkEnd w:id="723"/>
            <w:bookmarkEnd w:id="724"/>
            <w:r>
              <w:rPr>
                <w:rFonts w:ascii="Times New Roman" w:hAnsi="Times New Roman" w:cs="Times New Roman"/>
                <w:color w:val="000000"/>
              </w:rPr>
              <w:t>PAYE and social security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D742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E254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5" w:name="DBG621"/>
            <w:bookmarkStart w:id="726" w:name="DD115"/>
            <w:bookmarkEnd w:id="725"/>
            <w:bookmarkEnd w:id="72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9139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7" w:name="DBG622"/>
            <w:bookmarkStart w:id="728" w:name="DD116"/>
            <w:bookmarkEnd w:id="727"/>
            <w:bookmarkEnd w:id="72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0AEC4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9" w:name="DBG623"/>
            <w:bookmarkStart w:id="730" w:name="DD117"/>
            <w:bookmarkEnd w:id="729"/>
            <w:bookmarkEnd w:id="73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D702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1" w:name="DBG624"/>
            <w:bookmarkStart w:id="732" w:name="DD118"/>
            <w:bookmarkEnd w:id="731"/>
            <w:bookmarkEnd w:id="73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61A9C333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69210FD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3" w:name="DBG625"/>
            <w:bookmarkStart w:id="734" w:name="DBG626"/>
            <w:bookmarkEnd w:id="733"/>
            <w:bookmarkEnd w:id="734"/>
            <w:r>
              <w:rPr>
                <w:rFonts w:ascii="Times New Roman" w:hAnsi="Times New Roman" w:cs="Times New Roman"/>
                <w:color w:val="000000"/>
              </w:rPr>
              <w:t>VAT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AB1D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35" w:name="DBG627"/>
            <w:bookmarkEnd w:id="73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6023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6" w:name="DBG628"/>
            <w:bookmarkStart w:id="737" w:name="DD119"/>
            <w:bookmarkEnd w:id="736"/>
            <w:bookmarkEnd w:id="737"/>
            <w:r>
              <w:rPr>
                <w:rFonts w:ascii="Times New Roman" w:hAnsi="Times New Roman" w:cs="Times New Roman"/>
                <w:color w:val="000000"/>
              </w:rPr>
              <w:t>603,843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FC1C9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8" w:name="DBG629"/>
            <w:bookmarkStart w:id="739" w:name="DD120"/>
            <w:bookmarkEnd w:id="738"/>
            <w:bookmarkEnd w:id="73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A12B5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0" w:name="DBG630"/>
            <w:bookmarkStart w:id="741" w:name="DD121"/>
            <w:bookmarkEnd w:id="740"/>
            <w:bookmarkEnd w:id="741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CB00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2" w:name="DBG631"/>
            <w:bookmarkStart w:id="743" w:name="DD122"/>
            <w:bookmarkEnd w:id="742"/>
            <w:bookmarkEnd w:id="74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07A07F0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48B2606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4" w:name="DBG632"/>
            <w:bookmarkStart w:id="745" w:name="DBG633"/>
            <w:bookmarkEnd w:id="744"/>
            <w:bookmarkEnd w:id="745"/>
            <w:r>
              <w:rPr>
                <w:rFonts w:ascii="Times New Roman" w:hAnsi="Times New Roman" w:cs="Times New Roman"/>
                <w:color w:val="000000"/>
              </w:rPr>
              <w:t>Obligations under HP and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855C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46" w:name="DBG634"/>
            <w:bookmarkEnd w:id="74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0C79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7" w:name="DBG635"/>
            <w:bookmarkStart w:id="748" w:name="DD123"/>
            <w:bookmarkEnd w:id="747"/>
            <w:bookmarkEnd w:id="748"/>
            <w:r>
              <w:rPr>
                <w:rFonts w:ascii="Times New Roman" w:hAnsi="Times New Roman" w:cs="Times New Roman"/>
                <w:color w:val="000000"/>
              </w:rPr>
              <w:t>462,838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6643E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9" w:name="DBG636"/>
            <w:bookmarkStart w:id="750" w:name="DD124"/>
            <w:bookmarkEnd w:id="749"/>
            <w:bookmarkEnd w:id="75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7DC2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1" w:name="DBG637"/>
            <w:bookmarkStart w:id="752" w:name="DD125"/>
            <w:bookmarkEnd w:id="751"/>
            <w:bookmarkEnd w:id="752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5502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3" w:name="DBG638"/>
            <w:bookmarkStart w:id="754" w:name="DD126"/>
            <w:bookmarkEnd w:id="753"/>
            <w:bookmarkEnd w:id="754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4840D451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3335CC0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5" w:name="DBG639"/>
            <w:bookmarkStart w:id="756" w:name="DBG640"/>
            <w:bookmarkEnd w:id="755"/>
            <w:bookmarkEnd w:id="756"/>
            <w:r>
              <w:rPr>
                <w:rFonts w:ascii="Times New Roman" w:hAnsi="Times New Roman" w:cs="Times New Roman"/>
                <w:color w:val="000000"/>
              </w:rPr>
              <w:t>Shares classified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903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8805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7" w:name="DBG641"/>
            <w:bookmarkStart w:id="758" w:name="DD127"/>
            <w:bookmarkEnd w:id="757"/>
            <w:bookmarkEnd w:id="7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1647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9" w:name="DBG642"/>
            <w:bookmarkStart w:id="760" w:name="DD128"/>
            <w:bookmarkEnd w:id="759"/>
            <w:bookmarkEnd w:id="7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76281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1" w:name="DBG643"/>
            <w:bookmarkStart w:id="762" w:name="DD129"/>
            <w:bookmarkEnd w:id="761"/>
            <w:bookmarkEnd w:id="7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A905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3" w:name="DBG644"/>
            <w:bookmarkStart w:id="764" w:name="DD130"/>
            <w:bookmarkEnd w:id="763"/>
            <w:bookmarkEnd w:id="7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19D825D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7A1DF86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5" w:name="DBG645"/>
            <w:bookmarkStart w:id="766" w:name="DBG646"/>
            <w:bookmarkEnd w:id="765"/>
            <w:bookmarkEnd w:id="766"/>
            <w:r>
              <w:rPr>
                <w:rFonts w:ascii="Times New Roman" w:hAnsi="Times New Roman" w:cs="Times New Roman"/>
                <w:color w:val="000000"/>
              </w:rPr>
              <w:t>Shares classified as financial liabilities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02EA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9F02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7" w:name="DBG647"/>
            <w:bookmarkStart w:id="768" w:name="DD131"/>
            <w:bookmarkEnd w:id="767"/>
            <w:bookmarkEnd w:id="76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F6A13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9" w:name="DBG648"/>
            <w:bookmarkStart w:id="770" w:name="DD132"/>
            <w:bookmarkEnd w:id="769"/>
            <w:bookmarkEnd w:id="7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54D8C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1" w:name="DBG649"/>
            <w:bookmarkStart w:id="772" w:name="DD133"/>
            <w:bookmarkEnd w:id="771"/>
            <w:bookmarkEnd w:id="7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CA3E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3" w:name="DBG650"/>
            <w:bookmarkStart w:id="774" w:name="DD134"/>
            <w:bookmarkEnd w:id="773"/>
            <w:bookmarkEnd w:id="77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20F0FFF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14317D6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5" w:name="DBG651"/>
            <w:bookmarkStart w:id="776" w:name="DBG652"/>
            <w:bookmarkEnd w:id="775"/>
            <w:bookmarkEnd w:id="776"/>
            <w:r>
              <w:rPr>
                <w:rFonts w:ascii="Times New Roman" w:hAnsi="Times New Roman" w:cs="Times New Roman"/>
                <w:color w:val="000000"/>
              </w:rPr>
              <w:t>Shares classified as financial liabilities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5BF4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6CF5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7" w:name="DBG653"/>
            <w:bookmarkStart w:id="778" w:name="DD135"/>
            <w:bookmarkEnd w:id="777"/>
            <w:bookmarkEnd w:id="7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E302C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9" w:name="DBG654"/>
            <w:bookmarkStart w:id="780" w:name="DD136"/>
            <w:bookmarkEnd w:id="779"/>
            <w:bookmarkEnd w:id="78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AFEE6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1" w:name="DBG655"/>
            <w:bookmarkStart w:id="782" w:name="DD137"/>
            <w:bookmarkEnd w:id="781"/>
            <w:bookmarkEnd w:id="7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17B3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3" w:name="DBG656"/>
            <w:bookmarkStart w:id="784" w:name="DD138"/>
            <w:bookmarkEnd w:id="783"/>
            <w:bookmarkEnd w:id="78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1DC3AEF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899754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5" w:name="DBG657"/>
            <w:bookmarkStart w:id="786" w:name="DBG658"/>
            <w:bookmarkEnd w:id="785"/>
            <w:bookmarkEnd w:id="786"/>
            <w:r>
              <w:rPr>
                <w:rFonts w:ascii="Times New Roman" w:hAnsi="Times New Roman" w:cs="Times New Roman"/>
                <w:color w:val="000000"/>
              </w:rPr>
              <w:t>Dividends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54C5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E386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7" w:name="DBG659"/>
            <w:bookmarkStart w:id="788" w:name="DD139"/>
            <w:bookmarkEnd w:id="787"/>
            <w:bookmarkEnd w:id="78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704B1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9" w:name="DBG660"/>
            <w:bookmarkStart w:id="790" w:name="DD140"/>
            <w:bookmarkEnd w:id="789"/>
            <w:bookmarkEnd w:id="79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BA708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1" w:name="DBG661"/>
            <w:bookmarkStart w:id="792" w:name="DD141"/>
            <w:bookmarkEnd w:id="791"/>
            <w:bookmarkEnd w:id="79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3C89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3" w:name="DBG662"/>
            <w:bookmarkStart w:id="794" w:name="DD142"/>
            <w:bookmarkEnd w:id="793"/>
            <w:bookmarkEnd w:id="79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B5C343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771BE64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5" w:name="DBG663"/>
            <w:bookmarkStart w:id="796" w:name="DBG664"/>
            <w:bookmarkEnd w:id="795"/>
            <w:bookmarkEnd w:id="796"/>
            <w:r>
              <w:rPr>
                <w:rFonts w:ascii="Times New Roman" w:hAnsi="Times New Roman" w:cs="Times New Roman"/>
                <w:color w:val="000000"/>
              </w:rPr>
              <w:t>Other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F67D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97" w:name="DBG665"/>
            <w:bookmarkEnd w:id="79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EDE8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8" w:name="DBG666"/>
            <w:bookmarkStart w:id="799" w:name="DD143"/>
            <w:bookmarkEnd w:id="798"/>
            <w:bookmarkEnd w:id="799"/>
            <w:r>
              <w:rPr>
                <w:rFonts w:ascii="Times New Roman" w:hAnsi="Times New Roman" w:cs="Times New Roman"/>
                <w:color w:val="000000"/>
              </w:rPr>
              <w:t>452,680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C72FB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0" w:name="DBG667"/>
            <w:bookmarkStart w:id="801" w:name="DD144"/>
            <w:bookmarkEnd w:id="800"/>
            <w:bookmarkEnd w:id="8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3E404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2" w:name="DBG668"/>
            <w:bookmarkStart w:id="803" w:name="DD145"/>
            <w:bookmarkEnd w:id="802"/>
            <w:bookmarkEnd w:id="803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F6FA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4" w:name="DBG669"/>
            <w:bookmarkStart w:id="805" w:name="DD146"/>
            <w:bookmarkEnd w:id="804"/>
            <w:bookmarkEnd w:id="80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665F2183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5B4BD8D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6" w:name="DBG670"/>
            <w:bookmarkStart w:id="807" w:name="DBG671"/>
            <w:bookmarkEnd w:id="806"/>
            <w:bookmarkEnd w:id="807"/>
            <w:r>
              <w:rPr>
                <w:rFonts w:ascii="Times New Roman" w:hAnsi="Times New Roman" w:cs="Times New Roman"/>
                <w:color w:val="000000"/>
              </w:rPr>
              <w:t>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A155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223D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8" w:name="DBG672"/>
            <w:bookmarkStart w:id="809" w:name="DD147"/>
            <w:bookmarkEnd w:id="808"/>
            <w:bookmarkEnd w:id="80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4E802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0" w:name="DBG673"/>
            <w:bookmarkStart w:id="811" w:name="DD148"/>
            <w:bookmarkEnd w:id="810"/>
            <w:bookmarkEnd w:id="81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581E6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2" w:name="DBG674"/>
            <w:bookmarkStart w:id="813" w:name="DD149"/>
            <w:bookmarkEnd w:id="812"/>
            <w:bookmarkEnd w:id="81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520F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4" w:name="DBG675"/>
            <w:bookmarkStart w:id="815" w:name="DD150"/>
            <w:bookmarkEnd w:id="814"/>
            <w:bookmarkEnd w:id="81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7B483D74" w14:textId="77777777"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580B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8F74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33B1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F4C4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D447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7C0C8777" w14:textId="77777777"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A7C2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6" w:name="DBG676"/>
            <w:bookmarkStart w:id="817" w:name="DBG677"/>
            <w:bookmarkEnd w:id="816"/>
            <w:bookmarkEnd w:id="817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8FAE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8" w:name="DBG678"/>
            <w:bookmarkStart w:id="819" w:name="DD151"/>
            <w:bookmarkEnd w:id="818"/>
            <w:bookmarkEnd w:id="819"/>
            <w:r>
              <w:rPr>
                <w:rFonts w:ascii="Times New Roman" w:hAnsi="Times New Roman" w:cs="Times New Roman"/>
                <w:color w:val="000000"/>
              </w:rPr>
              <w:t>1,717,869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DF529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0" w:name="DBG679"/>
            <w:bookmarkStart w:id="821" w:name="DD152"/>
            <w:bookmarkEnd w:id="820"/>
            <w:bookmarkEnd w:id="821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31B29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2" w:name="DBG680"/>
            <w:bookmarkStart w:id="823" w:name="DD153"/>
            <w:bookmarkEnd w:id="822"/>
            <w:bookmarkEnd w:id="823"/>
            <w:r>
              <w:rPr>
                <w:rFonts w:ascii="Times New Roman" w:hAnsi="Times New Roman" w:cs="Times New Roman"/>
                <w:color w:val="000000"/>
              </w:rPr>
              <w:t>1,403,344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5B1A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4" w:name="DBG681"/>
            <w:bookmarkStart w:id="825" w:name="DD154"/>
            <w:bookmarkEnd w:id="824"/>
            <w:bookmarkEnd w:id="825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2843D750" w14:textId="77777777"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5DB7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21C9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04A1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8124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1FC2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21DEEA3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4DA7DBC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6" w:name="DBG682"/>
            <w:bookmarkStart w:id="827" w:name="DBG683"/>
            <w:bookmarkEnd w:id="826"/>
            <w:bookmarkEnd w:id="827"/>
            <w:r>
              <w:rPr>
                <w:rFonts w:ascii="Times New Roman" w:hAnsi="Times New Roman" w:cs="Times New Roman"/>
                <w:color w:val="000000"/>
              </w:rPr>
              <w:t>Accruals &amp;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802B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828" w:name="DBG684"/>
            <w:bookmarkEnd w:id="82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E008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9" w:name="DBG685"/>
            <w:bookmarkStart w:id="830" w:name="DD155"/>
            <w:bookmarkEnd w:id="829"/>
            <w:bookmarkEnd w:id="830"/>
            <w:r>
              <w:rPr>
                <w:rFonts w:ascii="Times New Roman" w:hAnsi="Times New Roman" w:cs="Times New Roman"/>
                <w:color w:val="000000"/>
              </w:rPr>
              <w:t>171,105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6014B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1" w:name="DBG686"/>
            <w:bookmarkStart w:id="832" w:name="DD156"/>
            <w:bookmarkEnd w:id="831"/>
            <w:bookmarkEnd w:id="83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C8F6F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3" w:name="DBG687"/>
            <w:bookmarkStart w:id="834" w:name="DD157"/>
            <w:bookmarkEnd w:id="833"/>
            <w:bookmarkEnd w:id="834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7727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5" w:name="DBG688"/>
            <w:bookmarkStart w:id="836" w:name="DD158"/>
            <w:bookmarkEnd w:id="835"/>
            <w:bookmarkEnd w:id="83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2700ED2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7FCD0A0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7005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4FA3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036D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4EA0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2645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208DF249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6996887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37" w:name="DBG689"/>
            <w:bookmarkStart w:id="838" w:name="DBG690"/>
            <w:bookmarkEnd w:id="837"/>
            <w:bookmarkEnd w:id="8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E503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91C8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9" w:name="DBG691"/>
            <w:bookmarkStart w:id="840" w:name="DD159"/>
            <w:bookmarkEnd w:id="839"/>
            <w:bookmarkEnd w:id="840"/>
            <w:r>
              <w:rPr>
                <w:rFonts w:ascii="Times New Roman" w:hAnsi="Times New Roman" w:cs="Times New Roman"/>
                <w:color w:val="000000"/>
              </w:rPr>
              <w:t>4,132,540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88E96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1" w:name="DBG692"/>
            <w:bookmarkStart w:id="842" w:name="DD160"/>
            <w:bookmarkEnd w:id="841"/>
            <w:bookmarkEnd w:id="842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2C9AA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3" w:name="DBG693"/>
            <w:bookmarkStart w:id="844" w:name="DD161"/>
            <w:bookmarkEnd w:id="843"/>
            <w:bookmarkEnd w:id="844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F48F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5" w:name="DBG694"/>
            <w:bookmarkStart w:id="846" w:name="DD162"/>
            <w:bookmarkEnd w:id="845"/>
            <w:bookmarkEnd w:id="846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0D07E7ED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00949ED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F043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15E7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C2A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2EB1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2C54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0359377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0B22EF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EC1A0CA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47" w:name="DBG695"/>
      <w:bookmarkEnd w:id="847"/>
      <w:r>
        <w:rPr>
          <w:rFonts w:ascii="Times New Roman" w:hAnsi="Times New Roman" w:cs="Times New Roman"/>
          <w:color w:val="000000"/>
        </w:rPr>
        <w:t>RATIO ANALYSIS</w:t>
      </w:r>
    </w:p>
    <w:p w14:paraId="0542290C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859"/>
        <w:gridCol w:w="1279"/>
        <w:gridCol w:w="1278"/>
        <w:gridCol w:w="1394"/>
        <w:gridCol w:w="1279"/>
      </w:tblGrid>
      <w:tr w:rsidR="00FB2570" w14:paraId="77485717" w14:textId="77777777"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14:paraId="562D65A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8" w:name="DBG696"/>
            <w:bookmarkStart w:id="849" w:name="DBG697"/>
            <w:bookmarkEnd w:id="848"/>
            <w:bookmarkEnd w:id="849"/>
            <w:r>
              <w:rPr>
                <w:rFonts w:ascii="Times New Roman" w:hAnsi="Times New Roman" w:cs="Times New Roman"/>
                <w:color w:val="000000"/>
              </w:rPr>
              <w:t>Trade creditors credit ratio (in days)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1D5F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50" w:name="DBG698"/>
            <w:bookmarkStart w:id="851" w:name="DD163"/>
            <w:bookmarkEnd w:id="850"/>
            <w:bookmarkEnd w:id="851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B43B2" w14:textId="77777777" w:rsidR="00FB2570" w:rsidRDefault="00FB2570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0D603" w14:textId="77777777" w:rsidR="00FB257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52" w:name="DBG699"/>
            <w:bookmarkStart w:id="853" w:name="DD164"/>
            <w:bookmarkEnd w:id="852"/>
            <w:bookmarkEnd w:id="853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EFC78" w14:textId="77777777" w:rsidR="00FB2570" w:rsidRDefault="00FB2570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B2570" w14:paraId="5A8D06A4" w14:textId="77777777"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14:paraId="2D4202D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3EB1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F9EC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B6A6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D9BC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14:paraId="6F449F03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54" w:name="DBG700"/>
      <w:bookmarkEnd w:id="854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trade creditors all relate to </w:t>
      </w:r>
      <w:proofErr w:type="spellStart"/>
      <w:r>
        <w:rPr>
          <w:rFonts w:ascii="Times New Roman" w:hAnsi="Times New Roman" w:cs="Times New Roman"/>
          <w:color w:val="000000"/>
        </w:rPr>
        <w:t>VATable</w:t>
      </w:r>
      <w:proofErr w:type="spellEnd"/>
      <w:r>
        <w:rPr>
          <w:rFonts w:ascii="Times New Roman" w:hAnsi="Times New Roman" w:cs="Times New Roman"/>
          <w:color w:val="000000"/>
        </w:rPr>
        <w:t xml:space="preserve"> purchases)</w:t>
      </w:r>
    </w:p>
    <w:p w14:paraId="36952356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855" w:name="DBG701"/>
      <w:bookmarkEnd w:id="855"/>
    </w:p>
    <w:p w14:paraId="12796DA4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56" w:name="DBG702"/>
      <w:bookmarkEnd w:id="856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857" w:name="DBG703"/>
      <w:bookmarkEnd w:id="857"/>
    </w:p>
    <w:p w14:paraId="576FE66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24"/>
          <w:footerReference w:type="default" r:id="rId2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7AE79FC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E8F693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97" w:name="DBG743"/>
      <w:bookmarkEnd w:id="897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898" w:name="DBG744"/>
      <w:bookmarkEnd w:id="898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899" w:name="DBG745"/>
      <w:bookmarkEnd w:id="899"/>
      <w:r>
        <w:rPr>
          <w:rFonts w:ascii="Times New Roman" w:hAnsi="Times New Roman" w:cs="Times New Roman"/>
          <w:color w:val="000000"/>
        </w:rPr>
        <w:t>2008</w:t>
      </w:r>
      <w:bookmarkStart w:id="900" w:name="DBG746"/>
      <w:bookmarkEnd w:id="900"/>
    </w:p>
    <w:p w14:paraId="5E482D1B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01" w:name="DBG747"/>
      <w:bookmarkEnd w:id="901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902" w:name="DBG748"/>
      <w:bookmarkEnd w:id="902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903" w:name="DBG749"/>
      <w:bookmarkEnd w:id="90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904" w:name="DBG750"/>
      <w:bookmarkEnd w:id="90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E28CA0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1F75E7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5" w:name="DBG751"/>
            <w:bookmarkStart w:id="906" w:name="DBG752"/>
            <w:bookmarkEnd w:id="905"/>
            <w:bookmarkEnd w:id="906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0E103" w14:textId="77777777" w:rsidR="00FB2570" w:rsidRDefault="00FB2570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516BF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7" w:name="DBG753"/>
            <w:bookmarkStart w:id="908" w:name="DD165"/>
            <w:bookmarkEnd w:id="907"/>
            <w:bookmarkEnd w:id="90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64B0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9" w:name="DBG754"/>
            <w:bookmarkStart w:id="910" w:name="DD166"/>
            <w:bookmarkEnd w:id="909"/>
            <w:bookmarkEnd w:id="91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5E288BB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DDBEFE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1" w:name="DBG755"/>
            <w:bookmarkStart w:id="912" w:name="DBG756"/>
            <w:bookmarkEnd w:id="911"/>
            <w:bookmarkEnd w:id="912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0082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67F4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3" w:name="DBG757"/>
            <w:bookmarkStart w:id="914" w:name="DD167"/>
            <w:bookmarkEnd w:id="913"/>
            <w:bookmarkEnd w:id="91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E04B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5" w:name="DBG758"/>
            <w:bookmarkStart w:id="916" w:name="DD168"/>
            <w:bookmarkEnd w:id="915"/>
            <w:bookmarkEnd w:id="91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1F30266C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485E3F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7" w:name="DBG759"/>
            <w:bookmarkStart w:id="918" w:name="DBG760"/>
            <w:bookmarkEnd w:id="917"/>
            <w:bookmarkEnd w:id="918"/>
            <w:r>
              <w:rPr>
                <w:rFonts w:ascii="Times New Roman" w:hAnsi="Times New Roman" w:cs="Times New Roman"/>
                <w:color w:val="000000"/>
              </w:rPr>
              <w:t>Amounts owed to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87DA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995F0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9" w:name="DBG761"/>
            <w:bookmarkStart w:id="920" w:name="DD169"/>
            <w:bookmarkEnd w:id="919"/>
            <w:bookmarkEnd w:id="9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9CDF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1" w:name="DBG762"/>
            <w:bookmarkStart w:id="922" w:name="DD170"/>
            <w:bookmarkEnd w:id="921"/>
            <w:bookmarkEnd w:id="92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153ECA0A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3" w:name="DBG763"/>
      <w:bookmarkEnd w:id="923"/>
      <w:r>
        <w:rPr>
          <w:rFonts w:ascii="Times New Roman" w:hAnsi="Times New Roman" w:cs="Times New Roman"/>
          <w:color w:val="000000"/>
        </w:rPr>
        <w:t>Amounts owed to undertakings in which</w:t>
      </w:r>
      <w:bookmarkStart w:id="924" w:name="DBG764"/>
      <w:bookmarkEnd w:id="924"/>
    </w:p>
    <w:p w14:paraId="24D99C14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5" w:name="DBG765"/>
      <w:bookmarkEnd w:id="925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company has a participating</w:t>
      </w:r>
      <w:bookmarkStart w:id="926" w:name="DBG766"/>
      <w:bookmarkEnd w:id="92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679DE3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B4578D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7" w:name="DBG767"/>
            <w:bookmarkStart w:id="928" w:name="DBG768"/>
            <w:bookmarkEnd w:id="927"/>
            <w:bookmarkEnd w:id="928"/>
            <w:r>
              <w:rPr>
                <w:rFonts w:ascii="Times New Roman" w:hAnsi="Times New Roman" w:cs="Times New Roman"/>
                <w:color w:val="000000"/>
              </w:rPr>
              <w:t xml:space="preserve"> interest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C3B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82800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9" w:name="DBG769"/>
            <w:bookmarkStart w:id="930" w:name="DD171"/>
            <w:bookmarkEnd w:id="929"/>
            <w:bookmarkEnd w:id="93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38BDF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1" w:name="DBG770"/>
            <w:bookmarkStart w:id="932" w:name="DD172"/>
            <w:bookmarkEnd w:id="931"/>
            <w:bookmarkEnd w:id="93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5353344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C4F266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1BE6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102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E5BC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FB2570" w14:paraId="4362BBE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A08C1D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3" w:name="DBG771"/>
            <w:bookmarkStart w:id="934" w:name="DBG772"/>
            <w:bookmarkEnd w:id="933"/>
            <w:bookmarkEnd w:id="934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0095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4864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5" w:name="DBG773"/>
            <w:bookmarkStart w:id="936" w:name="DD173"/>
            <w:bookmarkEnd w:id="935"/>
            <w:bookmarkEnd w:id="93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0734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7" w:name="DBG774"/>
            <w:bookmarkStart w:id="938" w:name="DD174"/>
            <w:bookmarkEnd w:id="937"/>
            <w:bookmarkEnd w:id="93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4DC27EB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DCED88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6279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A60B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D2C8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14:paraId="3984822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39" w:name="DBG775"/>
      <w:bookmarkEnd w:id="939"/>
    </w:p>
    <w:p w14:paraId="2B830C08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40" w:name="DBG776"/>
      <w:bookmarkEnd w:id="940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941" w:name="DBG777"/>
      <w:bookmarkEnd w:id="94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18D58F3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D71694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2" w:name="DBG778"/>
            <w:bookmarkStart w:id="943" w:name="DBG779"/>
            <w:bookmarkEnd w:id="942"/>
            <w:bookmarkEnd w:id="943"/>
            <w:r>
              <w:rPr>
                <w:rFonts w:ascii="Times New Roman" w:hAnsi="Times New Roman" w:cs="Times New Roman"/>
                <w:color w:val="000000"/>
              </w:rPr>
              <w:t xml:space="preserve"> 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0582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2B313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4" w:name="DBG780"/>
            <w:bookmarkStart w:id="945" w:name="DD175"/>
            <w:bookmarkEnd w:id="944"/>
            <w:bookmarkEnd w:id="94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CB0C1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6" w:name="DBG781"/>
            <w:bookmarkStart w:id="947" w:name="DD176"/>
            <w:bookmarkEnd w:id="946"/>
            <w:bookmarkEnd w:id="94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62A592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3E4062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8" w:name="DBG782"/>
            <w:bookmarkStart w:id="949" w:name="DBG783"/>
            <w:bookmarkEnd w:id="948"/>
            <w:bookmarkEnd w:id="949"/>
            <w:r>
              <w:rPr>
                <w:rFonts w:ascii="Times New Roman" w:hAnsi="Times New Roman" w:cs="Times New Roman"/>
                <w:color w:val="000000"/>
              </w:rPr>
              <w:t xml:space="preserve"> Obligations under HP/finance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DB3F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950" w:name="DBG784"/>
            <w:bookmarkEnd w:id="95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E708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1" w:name="DBG785"/>
            <w:bookmarkStart w:id="952" w:name="DD177"/>
            <w:bookmarkEnd w:id="951"/>
            <w:bookmarkEnd w:id="952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0153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3" w:name="DBG786"/>
            <w:bookmarkStart w:id="954" w:name="DD178"/>
            <w:bookmarkEnd w:id="953"/>
            <w:bookmarkEnd w:id="954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2D4387E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1AA671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5" w:name="DBG787"/>
            <w:bookmarkStart w:id="956" w:name="DBG788"/>
            <w:bookmarkEnd w:id="955"/>
            <w:bookmarkEnd w:id="956"/>
            <w:r>
              <w:rPr>
                <w:rFonts w:ascii="Times New Roman" w:hAnsi="Times New Roman" w:cs="Times New Roman"/>
                <w:color w:val="000000"/>
              </w:rPr>
              <w:t>Shares classed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27D6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D4C4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7" w:name="DBG789"/>
            <w:bookmarkStart w:id="958" w:name="DD179"/>
            <w:bookmarkEnd w:id="957"/>
            <w:bookmarkEnd w:id="9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F5DF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9" w:name="DBG790"/>
            <w:bookmarkStart w:id="960" w:name="DD180"/>
            <w:bookmarkEnd w:id="959"/>
            <w:bookmarkEnd w:id="9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7125722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2C12F8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1" w:name="DBG791"/>
            <w:bookmarkStart w:id="962" w:name="DBG792"/>
            <w:bookmarkEnd w:id="961"/>
            <w:bookmarkEnd w:id="962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88DD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5E4AB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3" w:name="DBG793"/>
            <w:bookmarkStart w:id="964" w:name="DD181"/>
            <w:bookmarkEnd w:id="963"/>
            <w:bookmarkEnd w:id="9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2481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5" w:name="DBG794"/>
            <w:bookmarkStart w:id="966" w:name="DD182"/>
            <w:bookmarkEnd w:id="965"/>
            <w:bookmarkEnd w:id="9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027C496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4981D8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7" w:name="DBG795"/>
            <w:bookmarkStart w:id="968" w:name="DBG796"/>
            <w:bookmarkEnd w:id="967"/>
            <w:bookmarkEnd w:id="968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281A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52F9F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9" w:name="DBG797"/>
            <w:bookmarkStart w:id="970" w:name="DD183"/>
            <w:bookmarkEnd w:id="969"/>
            <w:bookmarkEnd w:id="9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0D0F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1" w:name="DBG798"/>
            <w:bookmarkStart w:id="972" w:name="DD184"/>
            <w:bookmarkEnd w:id="971"/>
            <w:bookmarkEnd w:id="9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75DE0B5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519A3F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3" w:name="DBG799"/>
            <w:bookmarkStart w:id="974" w:name="DBG800"/>
            <w:bookmarkEnd w:id="973"/>
            <w:bookmarkEnd w:id="974"/>
            <w:r>
              <w:rPr>
                <w:rFonts w:ascii="Times New Roman" w:hAnsi="Times New Roman" w:cs="Times New Roman"/>
                <w:color w:val="000000"/>
              </w:rPr>
              <w:t xml:space="preserve"> Other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39AC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6FFCB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5" w:name="DBG801"/>
            <w:bookmarkStart w:id="976" w:name="DD185"/>
            <w:bookmarkEnd w:id="975"/>
            <w:bookmarkEnd w:id="9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FEDA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7" w:name="DBG802"/>
            <w:bookmarkStart w:id="978" w:name="DD186"/>
            <w:bookmarkEnd w:id="977"/>
            <w:bookmarkEnd w:id="9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09D7F99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267093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9" w:name="DBG803"/>
            <w:bookmarkStart w:id="980" w:name="DBG804"/>
            <w:bookmarkEnd w:id="979"/>
            <w:bookmarkEnd w:id="980"/>
            <w:r>
              <w:rPr>
                <w:rFonts w:ascii="Times New Roman" w:hAnsi="Times New Roman" w:cs="Times New Roman"/>
                <w:color w:val="000000"/>
              </w:rPr>
              <w:t xml:space="preserve"> 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9446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1A020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1" w:name="DBG805"/>
            <w:bookmarkStart w:id="982" w:name="DD187"/>
            <w:bookmarkEnd w:id="981"/>
            <w:bookmarkEnd w:id="9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89F6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3" w:name="DBG806"/>
            <w:bookmarkStart w:id="984" w:name="DD188"/>
            <w:bookmarkEnd w:id="983"/>
            <w:bookmarkEnd w:id="98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4EC4B267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D8F51D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3E7E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066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363B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54C23CB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AFCF44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5" w:name="DBG807"/>
            <w:bookmarkStart w:id="986" w:name="DBG808"/>
            <w:bookmarkEnd w:id="985"/>
            <w:bookmarkEnd w:id="986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53AD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F1029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7" w:name="DBG809"/>
            <w:bookmarkStart w:id="988" w:name="DD189"/>
            <w:bookmarkEnd w:id="987"/>
            <w:bookmarkEnd w:id="988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BEEB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9" w:name="DBG810"/>
            <w:bookmarkStart w:id="990" w:name="DD190"/>
            <w:bookmarkEnd w:id="989"/>
            <w:bookmarkEnd w:id="990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296B7AA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AA149C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8EBD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CF4B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021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14:paraId="1B4C74D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F2C1E3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6C8D004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A9045A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1" w:name="DBG811"/>
            <w:bookmarkStart w:id="992" w:name="DBG812"/>
            <w:bookmarkEnd w:id="991"/>
            <w:bookmarkEnd w:id="992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DD6F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B8DE7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3" w:name="DBG813"/>
            <w:bookmarkStart w:id="994" w:name="DD191"/>
            <w:bookmarkEnd w:id="993"/>
            <w:bookmarkEnd w:id="99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FB32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5" w:name="DBG814"/>
            <w:bookmarkStart w:id="996" w:name="DD192"/>
            <w:bookmarkEnd w:id="995"/>
            <w:bookmarkEnd w:id="99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210AF02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0E0CBB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345E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C96E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56D9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14:paraId="3BAB28D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21C1DB0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04B57F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7" w:name="DBG815"/>
            <w:bookmarkStart w:id="998" w:name="DBG816"/>
            <w:bookmarkEnd w:id="997"/>
            <w:bookmarkEnd w:id="9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 over one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A629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6109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9" w:name="DBG817"/>
            <w:bookmarkStart w:id="1000" w:name="DD193"/>
            <w:bookmarkEnd w:id="999"/>
            <w:bookmarkEnd w:id="100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7CF8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1" w:name="DBG818"/>
            <w:bookmarkStart w:id="1002" w:name="DD194"/>
            <w:bookmarkEnd w:id="1001"/>
            <w:bookmarkEnd w:id="100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FB2570" w14:paraId="42DB9CD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4FCFCD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D187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FEB2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C851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E1D1FA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03" w:name="DBG819"/>
      <w:bookmarkEnd w:id="1003"/>
    </w:p>
    <w:p w14:paraId="3E5415F2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3ADABB4F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04" w:name="DBG820"/>
      <w:bookmarkEnd w:id="100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005" w:name="DBG821"/>
      <w:bookmarkEnd w:id="1005"/>
    </w:p>
    <w:p w14:paraId="745089B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26"/>
          <w:footerReference w:type="default" r:id="rId2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0C0C87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D6541F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45" w:name="DBG861"/>
      <w:bookmarkEnd w:id="104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046" w:name="DBG862"/>
      <w:bookmarkEnd w:id="104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047" w:name="DBG863"/>
      <w:bookmarkEnd w:id="1047"/>
      <w:r>
        <w:rPr>
          <w:rFonts w:ascii="Times New Roman" w:hAnsi="Times New Roman" w:cs="Times New Roman"/>
          <w:color w:val="000000"/>
        </w:rPr>
        <w:t>2008</w:t>
      </w:r>
      <w:bookmarkStart w:id="1048" w:name="DBG864"/>
      <w:bookmarkEnd w:id="1048"/>
    </w:p>
    <w:p w14:paraId="4F65DE29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49" w:name="DBG865"/>
      <w:bookmarkEnd w:id="104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050" w:name="DBG866"/>
      <w:bookmarkEnd w:id="105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051" w:name="DBG867"/>
      <w:bookmarkEnd w:id="105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052" w:name="DBG868"/>
      <w:bookmarkEnd w:id="1052"/>
    </w:p>
    <w:p w14:paraId="1208ADE1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B20EA8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203423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3" w:name="DBG869"/>
            <w:bookmarkStart w:id="1054" w:name="DBG870"/>
            <w:bookmarkEnd w:id="1053"/>
            <w:bookmarkEnd w:id="10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Pensions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F2726" w14:textId="77777777" w:rsidR="00FB2570" w:rsidRDefault="00FB2570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D8C1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5" w:name="DBG871"/>
            <w:bookmarkStart w:id="1056" w:name="DD195"/>
            <w:bookmarkEnd w:id="1055"/>
            <w:bookmarkEnd w:id="105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3F31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7" w:name="DBG872"/>
            <w:bookmarkStart w:id="1058" w:name="DD196"/>
            <w:bookmarkEnd w:id="1057"/>
            <w:bookmarkEnd w:id="10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7657A3E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8D239F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9" w:name="DBG873"/>
            <w:bookmarkStart w:id="1060" w:name="DBG874"/>
            <w:bookmarkEnd w:id="1059"/>
            <w:bookmarkEnd w:id="10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5F14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061" w:name="DBG875"/>
            <w:bookmarkEnd w:id="106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 A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4F32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2" w:name="DBG876"/>
            <w:bookmarkStart w:id="1063" w:name="DD197"/>
            <w:bookmarkEnd w:id="1062"/>
            <w:bookmarkEnd w:id="1063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0DCE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4" w:name="DBG877"/>
            <w:bookmarkStart w:id="1065" w:name="DD198"/>
            <w:bookmarkEnd w:id="1064"/>
            <w:bookmarkEnd w:id="1065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</w:tbl>
    <w:p w14:paraId="1B376C7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66" w:name="DBG878"/>
      <w:bookmarkEnd w:id="106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3495EA6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8482C9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7" w:name="DBG879"/>
            <w:bookmarkStart w:id="1068" w:name="DBG880"/>
            <w:bookmarkEnd w:id="1067"/>
            <w:bookmarkEnd w:id="10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3EBF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FF1F2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9" w:name="DBG881"/>
            <w:bookmarkStart w:id="1070" w:name="DD199"/>
            <w:bookmarkEnd w:id="1069"/>
            <w:bookmarkEnd w:id="10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17F8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1" w:name="DBG882"/>
            <w:bookmarkStart w:id="1072" w:name="DD200"/>
            <w:bookmarkEnd w:id="1071"/>
            <w:bookmarkEnd w:id="10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764E707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5DCC4DC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A3E946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3" w:name="DBG883"/>
            <w:bookmarkStart w:id="1074" w:name="DBG884"/>
            <w:bookmarkEnd w:id="1073"/>
            <w:bookmarkEnd w:id="10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Government grants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EF16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0D889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5" w:name="DBG885"/>
            <w:bookmarkStart w:id="1076" w:name="DD201"/>
            <w:bookmarkEnd w:id="1075"/>
            <w:bookmarkEnd w:id="10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FD5D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7" w:name="DBG886"/>
            <w:bookmarkStart w:id="1078" w:name="DD202"/>
            <w:bookmarkEnd w:id="1077"/>
            <w:bookmarkEnd w:id="10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01D1E5D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6C6AB18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9798BE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428AA9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6001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EF90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5617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653F814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6F88C5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9" w:name="DBG887"/>
            <w:bookmarkStart w:id="1080" w:name="DBG888"/>
            <w:bookmarkEnd w:id="1079"/>
            <w:bookmarkEnd w:id="10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D79D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90854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1" w:name="DBG889"/>
            <w:bookmarkStart w:id="1082" w:name="DD203"/>
            <w:bookmarkEnd w:id="1081"/>
            <w:bookmarkEnd w:id="1082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1275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3" w:name="DBG890"/>
            <w:bookmarkStart w:id="1084" w:name="DD204"/>
            <w:bookmarkEnd w:id="1083"/>
            <w:bookmarkEnd w:id="1084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FB2570" w14:paraId="3732B41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05096D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728C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3DAA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8A87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2F34BE2A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085" w:name="DBG891"/>
      <w:bookmarkEnd w:id="1085"/>
    </w:p>
    <w:p w14:paraId="15700DE1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86" w:name="DBG892"/>
      <w:bookmarkEnd w:id="1086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087" w:name="DBG893"/>
      <w:bookmarkEnd w:id="1087"/>
    </w:p>
    <w:p w14:paraId="06D1223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28"/>
          <w:footerReference w:type="default" r:id="rId2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019872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626C03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27" w:name="DBG933"/>
      <w:bookmarkEnd w:id="1127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128" w:name="DBG934"/>
      <w:bookmarkEnd w:id="1128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129" w:name="DBG935"/>
      <w:bookmarkEnd w:id="1129"/>
      <w:r>
        <w:rPr>
          <w:rFonts w:ascii="Times New Roman" w:hAnsi="Times New Roman" w:cs="Times New Roman"/>
          <w:color w:val="000000"/>
        </w:rPr>
        <w:t>2008</w:t>
      </w:r>
      <w:bookmarkStart w:id="1130" w:name="DBG936"/>
      <w:bookmarkEnd w:id="1130"/>
    </w:p>
    <w:p w14:paraId="70D67332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31" w:name="DBG937"/>
      <w:bookmarkEnd w:id="1131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132" w:name="DBG938"/>
      <w:bookmarkEnd w:id="1132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133" w:name="DBG939"/>
      <w:bookmarkEnd w:id="11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134" w:name="DBG940"/>
      <w:bookmarkEnd w:id="1134"/>
    </w:p>
    <w:p w14:paraId="6E0E49A3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35" w:name="DBG941"/>
      <w:bookmarkEnd w:id="1135"/>
    </w:p>
    <w:p w14:paraId="352BD173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36" w:name="DBG942"/>
      <w:bookmarkEnd w:id="1136"/>
      <w:r>
        <w:rPr>
          <w:rFonts w:ascii="Times New Roman" w:hAnsi="Times New Roman" w:cs="Times New Roman"/>
          <w:b/>
          <w:bCs/>
          <w:color w:val="000000"/>
        </w:rPr>
        <w:t>CHARGE FOR YEAR</w:t>
      </w:r>
      <w:bookmarkStart w:id="1137" w:name="DBG943"/>
      <w:bookmarkEnd w:id="1137"/>
      <w:r>
        <w:rPr>
          <w:rFonts w:ascii="Times New Roman" w:hAnsi="Times New Roman" w:cs="Times New Roman"/>
          <w:color w:val="000000"/>
        </w:rPr>
        <w:t>: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3ACAE7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D0EFD8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8" w:name="DBG944"/>
            <w:bookmarkStart w:id="1139" w:name="DBG945"/>
            <w:bookmarkEnd w:id="1138"/>
            <w:bookmarkEnd w:id="1139"/>
            <w:r>
              <w:rPr>
                <w:rFonts w:ascii="Times New Roman" w:hAnsi="Times New Roman" w:cs="Times New Roman"/>
                <w:color w:val="000000"/>
              </w:rPr>
              <w:t>Corporation tax for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0C1D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40" w:name="DBG946"/>
            <w:bookmarkEnd w:id="114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A205D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1" w:name="DBG947"/>
            <w:bookmarkStart w:id="1142" w:name="DD205"/>
            <w:bookmarkEnd w:id="1141"/>
            <w:bookmarkEnd w:id="1142"/>
            <w:r>
              <w:rPr>
                <w:rFonts w:ascii="Times New Roman" w:hAnsi="Times New Roman" w:cs="Times New Roman"/>
                <w:color w:val="000000"/>
              </w:rPr>
              <w:t>439,041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86AF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3" w:name="DBG948"/>
            <w:bookmarkStart w:id="1144" w:name="DD206"/>
            <w:bookmarkEnd w:id="1143"/>
            <w:bookmarkEnd w:id="1144"/>
            <w:r>
              <w:rPr>
                <w:rFonts w:ascii="Times New Roman" w:hAnsi="Times New Roman" w:cs="Times New Roman"/>
                <w:color w:val="000000"/>
              </w:rPr>
              <w:t>353,648</w:t>
            </w:r>
          </w:p>
        </w:tc>
      </w:tr>
      <w:tr w:rsidR="00FB2570" w14:paraId="0DFCDBA7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2AE0D8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5" w:name="DBG949"/>
            <w:bookmarkStart w:id="1146" w:name="DBG950"/>
            <w:bookmarkEnd w:id="1145"/>
            <w:bookmarkEnd w:id="1146"/>
            <w:r>
              <w:rPr>
                <w:rFonts w:ascii="Times New Roman" w:hAnsi="Times New Roman" w:cs="Times New Roman"/>
                <w:color w:val="000000"/>
              </w:rPr>
              <w:t>Over/under provisions in prior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9EF6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47" w:name="DBG951"/>
            <w:bookmarkEnd w:id="114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0EF8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8" w:name="DBG952"/>
            <w:bookmarkStart w:id="1149" w:name="DD207"/>
            <w:bookmarkEnd w:id="1148"/>
            <w:bookmarkEnd w:id="1149"/>
            <w:r>
              <w:rPr>
                <w:rFonts w:ascii="Times New Roman" w:hAnsi="Times New Roman" w:cs="Times New Roman"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7F27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0" w:name="DBG953"/>
            <w:bookmarkStart w:id="1151" w:name="DD208"/>
            <w:bookmarkEnd w:id="1150"/>
            <w:bookmarkEnd w:id="1151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FB2570" w14:paraId="37F32F3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883602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C5A6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5485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5BF9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7797199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766148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52" w:name="DBG954"/>
            <w:bookmarkEnd w:id="115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EAC4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3F7D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3" w:name="DBG955"/>
            <w:bookmarkStart w:id="1154" w:name="DD209"/>
            <w:bookmarkEnd w:id="1153"/>
            <w:bookmarkEnd w:id="1154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790B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5" w:name="DBG956"/>
            <w:bookmarkStart w:id="1156" w:name="DD210"/>
            <w:bookmarkEnd w:id="1155"/>
            <w:bookmarkEnd w:id="1156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FB2570" w14:paraId="754BE9C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ABC90C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7" w:name="DBG957"/>
            <w:bookmarkStart w:id="1158" w:name="DBG958"/>
            <w:bookmarkEnd w:id="1157"/>
            <w:bookmarkEnd w:id="1158"/>
            <w:r>
              <w:rPr>
                <w:rFonts w:ascii="Times New Roman" w:hAnsi="Times New Roman" w:cs="Times New Roman"/>
                <w:color w:val="000000"/>
              </w:rPr>
              <w:t>Deferred tax charge/(recovery)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B696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59" w:name="DBG959"/>
            <w:bookmarkEnd w:id="115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6798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0" w:name="DBG960"/>
            <w:bookmarkStart w:id="1161" w:name="DD211"/>
            <w:bookmarkEnd w:id="1160"/>
            <w:bookmarkEnd w:id="1161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1920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2" w:name="DBG961"/>
            <w:bookmarkStart w:id="1163" w:name="DD212"/>
            <w:bookmarkEnd w:id="1162"/>
            <w:bookmarkEnd w:id="1163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FB2570" w14:paraId="08ECE1DC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C54BCA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63D7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FEBC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D41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2B0147B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2A1646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4" w:name="DBG962"/>
            <w:bookmarkStart w:id="1165" w:name="DBG963"/>
            <w:bookmarkEnd w:id="1164"/>
            <w:bookmarkEnd w:id="1165"/>
            <w:r>
              <w:rPr>
                <w:rFonts w:ascii="Times New Roman" w:hAnsi="Times New Roman" w:cs="Times New Roman"/>
                <w:color w:val="000000"/>
              </w:rPr>
              <w:t>Total tax charge to P &amp; L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6899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8E6C2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6" w:name="DBG964"/>
            <w:bookmarkStart w:id="1167" w:name="DD213"/>
            <w:bookmarkEnd w:id="1166"/>
            <w:bookmarkEnd w:id="1167"/>
            <w:r>
              <w:rPr>
                <w:rFonts w:ascii="Times New Roman" w:hAnsi="Times New Roman" w:cs="Times New Roman"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971D9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8" w:name="DBG965"/>
            <w:bookmarkStart w:id="1169" w:name="DD214"/>
            <w:bookmarkEnd w:id="1168"/>
            <w:bookmarkEnd w:id="1169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FB2570" w14:paraId="422FEA0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B28B53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D876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054B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78D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4332521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70" w:name="DBG966"/>
      <w:bookmarkEnd w:id="1170"/>
    </w:p>
    <w:p w14:paraId="7C84B2CB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71" w:name="DBG967"/>
      <w:bookmarkEnd w:id="1171"/>
      <w:r>
        <w:rPr>
          <w:rFonts w:ascii="Times New Roman" w:hAnsi="Times New Roman" w:cs="Times New Roman"/>
          <w:b/>
          <w:bCs/>
          <w:color w:val="000000"/>
        </w:rPr>
        <w:t xml:space="preserve">BALANCE SHEET POSITION - </w:t>
      </w:r>
      <w:bookmarkStart w:id="1172" w:name="DBG968"/>
      <w:bookmarkEnd w:id="1172"/>
      <w:r>
        <w:rPr>
          <w:rFonts w:ascii="Times New Roman" w:hAnsi="Times New Roman" w:cs="Times New Roman"/>
          <w:b/>
          <w:bCs/>
          <w:color w:val="000000"/>
        </w:rPr>
        <w:t>CORPORATION TAX</w:t>
      </w:r>
      <w:bookmarkStart w:id="1173" w:name="DBG969"/>
      <w:bookmarkEnd w:id="1173"/>
    </w:p>
    <w:p w14:paraId="09CBFF8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5E2495F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217639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4" w:name="DBG970"/>
            <w:bookmarkStart w:id="1175" w:name="DBG971"/>
            <w:bookmarkEnd w:id="1174"/>
            <w:bookmarkEnd w:id="1175"/>
            <w:r>
              <w:rPr>
                <w:rFonts w:ascii="Times New Roman" w:hAnsi="Times New Roman" w:cs="Times New Roman"/>
                <w:color w:val="000000"/>
              </w:rPr>
              <w:t>Corporation tax creditor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5825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6D4B9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6" w:name="DBG972"/>
            <w:bookmarkStart w:id="1177" w:name="DD215"/>
            <w:bookmarkEnd w:id="1176"/>
            <w:bookmarkEnd w:id="1177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B73C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8" w:name="DBG973"/>
            <w:bookmarkStart w:id="1179" w:name="DD216"/>
            <w:bookmarkEnd w:id="1178"/>
            <w:bookmarkEnd w:id="117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151DD70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C992ED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0" w:name="DBG974"/>
            <w:bookmarkStart w:id="1181" w:name="DBG975"/>
            <w:bookmarkEnd w:id="1180"/>
            <w:bookmarkEnd w:id="1181"/>
            <w:r>
              <w:rPr>
                <w:rFonts w:ascii="Times New Roman" w:hAnsi="Times New Roman" w:cs="Times New Roman"/>
                <w:color w:val="000000"/>
              </w:rPr>
              <w:t>C.T. charge for the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7DF3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A9E9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2" w:name="DBG976"/>
            <w:bookmarkStart w:id="1183" w:name="DD217"/>
            <w:bookmarkEnd w:id="1182"/>
            <w:bookmarkEnd w:id="1183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D262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4" w:name="DBG977"/>
            <w:bookmarkStart w:id="1185" w:name="DD218"/>
            <w:bookmarkEnd w:id="1184"/>
            <w:bookmarkEnd w:id="1185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FB2570" w14:paraId="4C3A3C2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4CF618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6" w:name="DBG978"/>
            <w:bookmarkStart w:id="1187" w:name="DBG979"/>
            <w:bookmarkEnd w:id="1186"/>
            <w:bookmarkEnd w:id="1187"/>
            <w:r>
              <w:rPr>
                <w:rFonts w:ascii="Times New Roman" w:hAnsi="Times New Roman" w:cs="Times New Roman"/>
                <w:color w:val="000000"/>
              </w:rPr>
              <w:t>Payments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CD85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4AE8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8" w:name="DBG980"/>
            <w:bookmarkStart w:id="1189" w:name="DD219"/>
            <w:bookmarkEnd w:id="1188"/>
            <w:bookmarkEnd w:id="1189"/>
            <w:r>
              <w:rPr>
                <w:rFonts w:ascii="Times New Roman" w:hAnsi="Times New Roman" w:cs="Times New Roman"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8C6AA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0" w:name="DBG981"/>
            <w:bookmarkStart w:id="1191" w:name="DD220"/>
            <w:bookmarkEnd w:id="1190"/>
            <w:bookmarkEnd w:id="1191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FB2570" w14:paraId="014BF77C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12185B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2D0F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82CC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B01A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7918354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A61F4E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2" w:name="DBG982"/>
            <w:bookmarkStart w:id="1193" w:name="DBG983"/>
            <w:bookmarkEnd w:id="1192"/>
            <w:bookmarkEnd w:id="1193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D769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94" w:name="DBG984"/>
            <w:bookmarkEnd w:id="119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AA1DE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5" w:name="DBG985"/>
            <w:bookmarkStart w:id="1196" w:name="DD221"/>
            <w:bookmarkEnd w:id="1195"/>
            <w:bookmarkEnd w:id="1196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0B1F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7" w:name="DBG986"/>
            <w:bookmarkStart w:id="1198" w:name="DD222"/>
            <w:bookmarkEnd w:id="1197"/>
            <w:bookmarkEnd w:id="1198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FB2570" w14:paraId="2DA645F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0C1023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E9F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1CD5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E858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5ED7FDF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99" w:name="DBG987"/>
      <w:bookmarkEnd w:id="1199"/>
    </w:p>
    <w:p w14:paraId="1F36944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BE3D77E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0" w:name="DBG988"/>
      <w:bookmarkEnd w:id="1200"/>
      <w:r>
        <w:rPr>
          <w:rFonts w:ascii="Times New Roman" w:hAnsi="Times New Roman" w:cs="Times New Roman"/>
          <w:b/>
          <w:bCs/>
          <w:color w:val="000000"/>
        </w:rPr>
        <w:t>BALANCE SHEET POSITION - DEFERRED TAXATION</w:t>
      </w:r>
      <w:bookmarkStart w:id="1201" w:name="DBG989"/>
      <w:bookmarkEnd w:id="1201"/>
    </w:p>
    <w:p w14:paraId="3ECEB2D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3D9F45F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AB0F46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2" w:name="DBG990"/>
            <w:bookmarkStart w:id="1203" w:name="DBG991"/>
            <w:bookmarkEnd w:id="1202"/>
            <w:bookmarkEnd w:id="1203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CA94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7A3F2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4" w:name="DBG992"/>
            <w:bookmarkStart w:id="1205" w:name="DD223"/>
            <w:bookmarkEnd w:id="1204"/>
            <w:bookmarkEnd w:id="1205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964D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6" w:name="DBG993"/>
            <w:bookmarkStart w:id="1207" w:name="DD224"/>
            <w:bookmarkEnd w:id="1206"/>
            <w:bookmarkEnd w:id="1207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FB2570" w14:paraId="12BB804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24C83E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8" w:name="DBG994"/>
            <w:bookmarkStart w:id="1209" w:name="DBG995"/>
            <w:bookmarkEnd w:id="1208"/>
            <w:bookmarkEnd w:id="1209"/>
            <w:r>
              <w:rPr>
                <w:rFonts w:ascii="Times New Roman" w:hAnsi="Times New Roman" w:cs="Times New Roman"/>
                <w:color w:val="000000"/>
              </w:rPr>
              <w:t>Charge for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D06F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1079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0" w:name="DBG996"/>
            <w:bookmarkStart w:id="1211" w:name="DD225"/>
            <w:bookmarkEnd w:id="1210"/>
            <w:bookmarkEnd w:id="1211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D589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2" w:name="DBG997"/>
            <w:bookmarkStart w:id="1213" w:name="DD226"/>
            <w:bookmarkEnd w:id="1212"/>
            <w:bookmarkEnd w:id="1213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FB2570" w14:paraId="5CC9617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E35EAB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9E85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3092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2015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B2570" w14:paraId="669F8CF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4ACA7F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4" w:name="DBG998"/>
            <w:bookmarkStart w:id="1215" w:name="DBG999"/>
            <w:bookmarkEnd w:id="1214"/>
            <w:bookmarkEnd w:id="1215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55C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16" w:name="DBG1000"/>
            <w:bookmarkEnd w:id="121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B3265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7" w:name="DBG1001"/>
            <w:bookmarkStart w:id="1218" w:name="DD227"/>
            <w:bookmarkEnd w:id="1217"/>
            <w:bookmarkEnd w:id="1218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91FA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9" w:name="DBG1002"/>
            <w:bookmarkStart w:id="1220" w:name="DD228"/>
            <w:bookmarkEnd w:id="1219"/>
            <w:bookmarkEnd w:id="122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FB2570" w14:paraId="73893D5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1F027B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0699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015C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0758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30229A2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21" w:name="DBG1003"/>
      <w:bookmarkEnd w:id="1221"/>
      <w:r>
        <w:rPr>
          <w:rFonts w:ascii="Times New Roman" w:hAnsi="Times New Roman" w:cs="Times New Roman"/>
          <w:color w:val="000000"/>
        </w:rPr>
        <w:t>Analysed as follows:</w:t>
      </w:r>
    </w:p>
    <w:p w14:paraId="35042A8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22" w:name="DBG1004"/>
      <w:bookmarkEnd w:id="1222"/>
    </w:p>
    <w:p w14:paraId="7BE1696A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Excess of capital allowances for taxation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313F58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19613E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3" w:name="DBG1005"/>
            <w:bookmarkStart w:id="1224" w:name="DBG1006"/>
            <w:bookmarkEnd w:id="1223"/>
            <w:bookmarkEnd w:id="1224"/>
            <w:r>
              <w:rPr>
                <w:rFonts w:ascii="Times New Roman" w:hAnsi="Times New Roman" w:cs="Times New Roman"/>
                <w:color w:val="000000"/>
              </w:rPr>
              <w:t xml:space="preserve"> purposes over depreciation charged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72DB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164F3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5" w:name="DBG1007"/>
            <w:bookmarkStart w:id="1226" w:name="DD229"/>
            <w:bookmarkEnd w:id="1225"/>
            <w:bookmarkEnd w:id="1226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AA33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7" w:name="DBG1008"/>
            <w:bookmarkStart w:id="1228" w:name="DD230"/>
            <w:bookmarkEnd w:id="1227"/>
            <w:bookmarkEnd w:id="1228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FB2570" w14:paraId="199F9CF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FBE3A1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86C1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7640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4564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1B54A2A5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29" w:name="DBG1009"/>
      <w:bookmarkEnd w:id="1229"/>
    </w:p>
    <w:p w14:paraId="18F0464C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30" w:name="DBG1010"/>
      <w:bookmarkEnd w:id="1230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231" w:name="DBG1011"/>
      <w:bookmarkEnd w:id="1231"/>
    </w:p>
    <w:p w14:paraId="54C5877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30"/>
          <w:footerReference w:type="default" r:id="rId3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38EB6A8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A6285A6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1" w:name="DBG1052"/>
      <w:bookmarkEnd w:id="1271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272" w:name="DBG1053"/>
      <w:bookmarkEnd w:id="1272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273" w:name="DBG1054"/>
      <w:bookmarkEnd w:id="1273"/>
      <w:r>
        <w:rPr>
          <w:rFonts w:ascii="Times New Roman" w:hAnsi="Times New Roman" w:cs="Times New Roman"/>
          <w:color w:val="000000"/>
        </w:rPr>
        <w:t>2008</w:t>
      </w:r>
      <w:bookmarkStart w:id="1274" w:name="DBG1055"/>
      <w:bookmarkEnd w:id="1274"/>
    </w:p>
    <w:p w14:paraId="70AE0B84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5" w:name="DBG1056"/>
      <w:bookmarkEnd w:id="1275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276" w:name="DBG1057"/>
      <w:bookmarkEnd w:id="1276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277" w:name="DBG1058"/>
      <w:bookmarkEnd w:id="1277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278" w:name="DBG1059"/>
      <w:bookmarkEnd w:id="1278"/>
    </w:p>
    <w:p w14:paraId="5FFCBB77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A24A6D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DB0AF7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9" w:name="DBG1060"/>
            <w:bookmarkStart w:id="1280" w:name="DBG1061"/>
            <w:bookmarkEnd w:id="1279"/>
            <w:bookmarkEnd w:id="12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Called up share capital: Equity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7CC3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81" w:name="DBG1062"/>
            <w:bookmarkEnd w:id="128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1E9A4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2" w:name="DBG1063"/>
            <w:bookmarkStart w:id="1283" w:name="DD231"/>
            <w:bookmarkEnd w:id="1282"/>
            <w:bookmarkEnd w:id="128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1111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4" w:name="DBG1064"/>
            <w:bookmarkStart w:id="1285" w:name="DD232"/>
            <w:bookmarkEnd w:id="1284"/>
            <w:bookmarkEnd w:id="1285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</w:tbl>
    <w:p w14:paraId="7B228FD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08ADF67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7F58C0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86" w:name="DBG1065"/>
            <w:bookmarkStart w:id="1287" w:name="DBG1066"/>
            <w:bookmarkEnd w:id="1286"/>
            <w:bookmarkEnd w:id="12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A406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88" w:name="DBG1067"/>
            <w:bookmarkEnd w:id="128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5E1D2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9" w:name="DBG1068"/>
            <w:bookmarkStart w:id="1290" w:name="DD233"/>
            <w:bookmarkEnd w:id="1289"/>
            <w:bookmarkEnd w:id="1290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521C9" w14:textId="018E3EFD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1" w:name="DBG1069"/>
            <w:bookmarkStart w:id="1292" w:name="DD234"/>
            <w:bookmarkEnd w:id="1291"/>
            <w:bookmarkEnd w:id="1292"/>
            <w:del w:id="1293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290,542</w:delText>
              </w:r>
            </w:del>
            <w:ins w:id="1294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2,525,109</w:t>
              </w:r>
            </w:ins>
          </w:p>
        </w:tc>
      </w:tr>
    </w:tbl>
    <w:p w14:paraId="14D4C99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087ABD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24551B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A8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C464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0390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477A3AD7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FD80DB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95" w:name="DBG1070"/>
            <w:bookmarkStart w:id="1296" w:name="DBG1071"/>
            <w:bookmarkEnd w:id="1295"/>
            <w:bookmarkEnd w:id="1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3825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3C45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7" w:name="DBG1072"/>
            <w:bookmarkStart w:id="1298" w:name="DD235"/>
            <w:bookmarkEnd w:id="1297"/>
            <w:bookmarkEnd w:id="1298"/>
            <w:r>
              <w:rPr>
                <w:rFonts w:ascii="Times New Roman" w:hAnsi="Times New Roman" w:cs="Times New Roman"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E0107" w14:textId="49130E7B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9" w:name="DBG1073"/>
            <w:bookmarkStart w:id="1300" w:name="DD236"/>
            <w:bookmarkEnd w:id="1299"/>
            <w:bookmarkEnd w:id="1300"/>
            <w:del w:id="1301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4,271,732</w:delText>
              </w:r>
            </w:del>
            <w:ins w:id="1302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</w:p>
        </w:tc>
      </w:tr>
      <w:tr w:rsidR="00FB2570" w14:paraId="441A836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730270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5A74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F656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1D7A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82FAB3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303" w:name="DBG1074"/>
      <w:bookmarkEnd w:id="1303"/>
    </w:p>
    <w:p w14:paraId="67C7F136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7C7D801A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04" w:name="DBG1075"/>
      <w:bookmarkEnd w:id="130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305" w:name="DBG1076"/>
      <w:bookmarkEnd w:id="1305"/>
    </w:p>
    <w:p w14:paraId="75A85D5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32"/>
          <w:footerReference w:type="default" r:id="rId3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711515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E6A006C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46" w:name="DBG1116"/>
      <w:bookmarkEnd w:id="1346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347" w:name="DBG1117"/>
      <w:bookmarkEnd w:id="1347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348" w:name="DBG1118"/>
      <w:bookmarkEnd w:id="1348"/>
      <w:r>
        <w:rPr>
          <w:rFonts w:ascii="Times New Roman" w:hAnsi="Times New Roman" w:cs="Times New Roman"/>
          <w:color w:val="000000"/>
        </w:rPr>
        <w:t>2008</w:t>
      </w:r>
      <w:bookmarkStart w:id="1349" w:name="DBG1119"/>
      <w:bookmarkEnd w:id="1349"/>
    </w:p>
    <w:p w14:paraId="539F0134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0" w:name="DBG1120"/>
      <w:bookmarkEnd w:id="1350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351" w:name="DBG1121"/>
      <w:bookmarkEnd w:id="135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352" w:name="DBG1122"/>
      <w:bookmarkEnd w:id="1352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353" w:name="DBG1123"/>
      <w:bookmarkEnd w:id="1353"/>
    </w:p>
    <w:p w14:paraId="15FE1D28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D168AE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0B1454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54" w:name="DBG1124"/>
            <w:bookmarkStart w:id="1355" w:name="DBG1125"/>
            <w:bookmarkEnd w:id="1354"/>
            <w:bookmarkEnd w:id="13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B5BA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56" w:name="DBG1126"/>
            <w:bookmarkEnd w:id="135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90678" w14:textId="77777777" w:rsidR="00FB2570" w:rsidRDefault="00FB2570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9DE6B" w14:textId="77777777" w:rsidR="00FB2570" w:rsidRDefault="00FB2570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DADC0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28A2DDD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B3840A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7" w:name="DBG1127"/>
            <w:bookmarkStart w:id="1358" w:name="DBG1128"/>
            <w:bookmarkEnd w:id="1357"/>
            <w:bookmarkEnd w:id="1358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60CE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9F4DF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9" w:name="DBG1129"/>
            <w:bookmarkStart w:id="1360" w:name="DD237"/>
            <w:bookmarkEnd w:id="1359"/>
            <w:bookmarkEnd w:id="1360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411F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1" w:name="DBG1130"/>
            <w:bookmarkStart w:id="1362" w:name="DD238"/>
            <w:bookmarkEnd w:id="1361"/>
            <w:bookmarkEnd w:id="1362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FB2570" w14:paraId="42D7FA5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B26680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3" w:name="DBG1131"/>
            <w:bookmarkStart w:id="1364" w:name="DBG1132"/>
            <w:bookmarkEnd w:id="1363"/>
            <w:bookmarkEnd w:id="1364"/>
            <w:r>
              <w:rPr>
                <w:rFonts w:ascii="Times New Roman" w:hAnsi="Times New Roman" w:cs="Times New Roman"/>
                <w:color w:val="000000"/>
              </w:rPr>
              <w:t>Retained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1172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65" w:name="DBG1133"/>
            <w:bookmarkEnd w:id="136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2FC41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6" w:name="DBG1134"/>
            <w:bookmarkStart w:id="1367" w:name="DD239"/>
            <w:bookmarkEnd w:id="1366"/>
            <w:bookmarkEnd w:id="1367"/>
            <w:r>
              <w:rPr>
                <w:rFonts w:ascii="Times New Roman" w:hAnsi="Times New Roman" w:cs="Times New Roman"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41A76" w14:textId="7B1F62B7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8" w:name="DBG1135"/>
            <w:bookmarkStart w:id="1369" w:name="DD240"/>
            <w:bookmarkEnd w:id="1368"/>
            <w:bookmarkEnd w:id="1369"/>
            <w:del w:id="137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899,585</w:delText>
              </w:r>
            </w:del>
            <w:ins w:id="137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3,134,152</w:t>
              </w:r>
            </w:ins>
          </w:p>
        </w:tc>
      </w:tr>
      <w:tr w:rsidR="00FB2570" w14:paraId="4D72AC0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2AB641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2" w:name="DBG1136"/>
            <w:bookmarkStart w:id="1373" w:name="DBG1137"/>
            <w:bookmarkEnd w:id="1372"/>
            <w:bookmarkEnd w:id="1373"/>
            <w:r>
              <w:rPr>
                <w:rFonts w:ascii="Times New Roman" w:hAnsi="Times New Roman" w:cs="Times New Roman"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AF48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74" w:name="DBG1138"/>
            <w:bookmarkEnd w:id="137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3F81E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5" w:name="DBG1139"/>
            <w:bookmarkStart w:id="1376" w:name="DD241"/>
            <w:bookmarkEnd w:id="1375"/>
            <w:bookmarkEnd w:id="1376"/>
            <w:r>
              <w:rPr>
                <w:rFonts w:ascii="Times New Roman" w:hAnsi="Times New Roman" w:cs="Times New Roman"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29AA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7" w:name="DBG1140"/>
            <w:bookmarkStart w:id="1378" w:name="DD242"/>
            <w:bookmarkEnd w:id="1377"/>
            <w:bookmarkEnd w:id="1378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FB2570" w14:paraId="44AA310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433ED32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738A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4AB4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B38A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32E1A60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02857E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9" w:name="DBG1141"/>
            <w:bookmarkStart w:id="1380" w:name="DBG1142"/>
            <w:bookmarkEnd w:id="1379"/>
            <w:bookmarkEnd w:id="1380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1EC4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216B7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81" w:name="DBG1143"/>
            <w:bookmarkStart w:id="1382" w:name="DD243"/>
            <w:bookmarkEnd w:id="1381"/>
            <w:bookmarkEnd w:id="1382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E49CB" w14:textId="7E1B1092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83" w:name="DBG1144"/>
            <w:bookmarkStart w:id="1384" w:name="DD244"/>
            <w:bookmarkEnd w:id="1383"/>
            <w:bookmarkEnd w:id="1384"/>
            <w:del w:id="1385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290,542</w:delText>
              </w:r>
            </w:del>
            <w:ins w:id="1386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2,525,109</w:t>
              </w:r>
            </w:ins>
          </w:p>
        </w:tc>
      </w:tr>
      <w:tr w:rsidR="00FB2570" w14:paraId="0E2F1F9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5AAED4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D800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47D9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2811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0DC456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387" w:name="DBG1145"/>
      <w:bookmarkEnd w:id="1387"/>
    </w:p>
    <w:p w14:paraId="5D5EDD2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B55FFA0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4D3C5F49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88" w:name="DBG1146"/>
      <w:bookmarkEnd w:id="138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389" w:name="DBG1147"/>
      <w:bookmarkEnd w:id="1389"/>
    </w:p>
    <w:p w14:paraId="20205C4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34"/>
          <w:footerReference w:type="default" r:id="rId3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14809A5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4AE865A" w14:textId="77777777" w:rsidR="00FB257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9" w:name="DBG1187"/>
      <w:bookmarkEnd w:id="1429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430" w:name="DBG1188"/>
      <w:bookmarkEnd w:id="143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431" w:name="DBG1189"/>
      <w:bookmarkEnd w:id="1431"/>
      <w:r>
        <w:rPr>
          <w:rFonts w:ascii="Times New Roman" w:hAnsi="Times New Roman" w:cs="Times New Roman"/>
          <w:color w:val="000000"/>
        </w:rPr>
        <w:t>2008</w:t>
      </w:r>
      <w:bookmarkStart w:id="1432" w:name="DBG1190"/>
      <w:bookmarkEnd w:id="1432"/>
    </w:p>
    <w:p w14:paraId="5664F6BF" w14:textId="77777777" w:rsidR="00FB257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3" w:name="DBG1191"/>
      <w:bookmarkEnd w:id="1433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434" w:name="DBG1192"/>
      <w:bookmarkEnd w:id="143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435" w:name="DBG1193"/>
      <w:bookmarkEnd w:id="143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436" w:name="DBG1194"/>
      <w:bookmarkEnd w:id="1436"/>
    </w:p>
    <w:p w14:paraId="7A5AE53C" w14:textId="77777777" w:rsidR="00FB2570" w:rsidRDefault="00FB2570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2EEFD68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C19259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37" w:name="DBG1195"/>
            <w:bookmarkStart w:id="1438" w:name="DBG1196"/>
            <w:bookmarkEnd w:id="1437"/>
            <w:bookmarkEnd w:id="14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2B50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39" w:name="DBG1197"/>
            <w:bookmarkEnd w:id="143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83586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0" w:name="DBG1198"/>
            <w:bookmarkStart w:id="1441" w:name="DD245"/>
            <w:bookmarkEnd w:id="1440"/>
            <w:bookmarkEnd w:id="1441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A16F1" w14:textId="6F57A83F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2" w:name="DBG1199"/>
            <w:bookmarkStart w:id="1443" w:name="DD246"/>
            <w:bookmarkEnd w:id="1442"/>
            <w:bookmarkEnd w:id="1443"/>
            <w:del w:id="1444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1445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</w:tr>
      <w:tr w:rsidR="00FB2570" w14:paraId="41836971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57C612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46" w:name="DBG1200"/>
            <w:bookmarkStart w:id="1447" w:name="DBG1201"/>
            <w:bookmarkEnd w:id="1446"/>
            <w:bookmarkEnd w:id="1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Cost of sales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84EB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48" w:name="DBG1202"/>
            <w:bookmarkEnd w:id="144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FAC40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9" w:name="DBG1203"/>
            <w:bookmarkStart w:id="1450" w:name="DD247"/>
            <w:bookmarkEnd w:id="1449"/>
            <w:bookmarkEnd w:id="1450"/>
            <w:r>
              <w:rPr>
                <w:rFonts w:ascii="Times New Roman" w:hAnsi="Times New Roman" w:cs="Times New Roman"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FE5E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1" w:name="DBG1204"/>
            <w:bookmarkStart w:id="1452" w:name="DD248"/>
            <w:bookmarkEnd w:id="1451"/>
            <w:bookmarkEnd w:id="1452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FB2570" w14:paraId="307ED0A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970F96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DC19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5C0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0404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B2570" w14:paraId="3186DE4B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C17E0A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3" w:name="DBG1205"/>
            <w:bookmarkStart w:id="1454" w:name="DBG1206"/>
            <w:bookmarkEnd w:id="1453"/>
            <w:bookmarkEnd w:id="1454"/>
            <w:r>
              <w:rPr>
                <w:rFonts w:ascii="Times New Roman" w:hAnsi="Times New Roman" w:cs="Times New Roman"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31B4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B1344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5" w:name="DBG1207"/>
            <w:bookmarkStart w:id="1456" w:name="DD249"/>
            <w:bookmarkEnd w:id="1455"/>
            <w:bookmarkEnd w:id="1456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EFDAD" w14:textId="10DE78CB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7" w:name="DBG1208"/>
            <w:bookmarkStart w:id="1458" w:name="DD250"/>
            <w:bookmarkEnd w:id="1457"/>
            <w:bookmarkEnd w:id="1458"/>
            <w:del w:id="1459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2,670,523</w:delText>
              </w:r>
            </w:del>
            <w:ins w:id="1460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4,905,090</w:t>
              </w:r>
            </w:ins>
          </w:p>
        </w:tc>
      </w:tr>
    </w:tbl>
    <w:p w14:paraId="1E0AB43F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4BFA536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1BB195E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61" w:name="DBG1209"/>
            <w:bookmarkStart w:id="1462" w:name="DBG1210"/>
            <w:bookmarkEnd w:id="1461"/>
            <w:bookmarkEnd w:id="14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1720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63" w:name="DBG1211"/>
            <w:bookmarkEnd w:id="146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1251B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4" w:name="DBG1212"/>
            <w:bookmarkStart w:id="1465" w:name="DD251"/>
            <w:bookmarkEnd w:id="1464"/>
            <w:bookmarkEnd w:id="1465"/>
            <w:r>
              <w:rPr>
                <w:rFonts w:ascii="Times New Roman" w:hAnsi="Times New Roman" w:cs="Times New Roman"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9421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6" w:name="DBG1213"/>
            <w:bookmarkStart w:id="1467" w:name="DD252"/>
            <w:bookmarkEnd w:id="1466"/>
            <w:bookmarkEnd w:id="1467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FB2570" w14:paraId="4DEBB422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D5ECD2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68" w:name="DBG1214"/>
            <w:bookmarkStart w:id="1469" w:name="DBG1215"/>
            <w:bookmarkEnd w:id="1468"/>
            <w:bookmarkEnd w:id="14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1C54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70" w:name="DBG1216"/>
            <w:bookmarkEnd w:id="147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A531F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1" w:name="DBG1217"/>
            <w:bookmarkStart w:id="1472" w:name="DD253"/>
            <w:bookmarkEnd w:id="1471"/>
            <w:bookmarkEnd w:id="1472"/>
            <w:r>
              <w:rPr>
                <w:rFonts w:ascii="Times New Roman" w:hAnsi="Times New Roman" w:cs="Times New Roman"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3785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3" w:name="DBG1218"/>
            <w:bookmarkStart w:id="1474" w:name="DD254"/>
            <w:bookmarkEnd w:id="1473"/>
            <w:bookmarkEnd w:id="1474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FB2570" w14:paraId="3EDEC27D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66A6E1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E5E3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1597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2233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0FCF0977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2D7FB6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5" w:name="DBG1219"/>
            <w:bookmarkStart w:id="1476" w:name="DBG1220"/>
            <w:bookmarkEnd w:id="1475"/>
            <w:bookmarkEnd w:id="1476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41E3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7291B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7" w:name="DBG1221"/>
            <w:bookmarkStart w:id="1478" w:name="DD255"/>
            <w:bookmarkEnd w:id="1477"/>
            <w:bookmarkEnd w:id="1478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0991E" w14:textId="41CCB99F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9" w:name="DBG1222"/>
            <w:bookmarkStart w:id="1480" w:name="DD256"/>
            <w:bookmarkEnd w:id="1479"/>
            <w:bookmarkEnd w:id="1480"/>
            <w:del w:id="1481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1,352,058</w:delText>
              </w:r>
            </w:del>
            <w:ins w:id="1482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3,586,625</w:t>
              </w:r>
            </w:ins>
          </w:p>
        </w:tc>
      </w:tr>
    </w:tbl>
    <w:p w14:paraId="14AACD7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5B6088DA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799CAD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83" w:name="DBG1223"/>
            <w:bookmarkStart w:id="1484" w:name="DBG1224"/>
            <w:bookmarkEnd w:id="1483"/>
            <w:bookmarkEnd w:id="14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interest receivable and similar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6735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85" w:name="DBG1225"/>
            <w:bookmarkEnd w:id="148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2B787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6" w:name="DBG1226"/>
            <w:bookmarkStart w:id="1487" w:name="DD257"/>
            <w:bookmarkEnd w:id="1486"/>
            <w:bookmarkEnd w:id="1487"/>
            <w:r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78C5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8" w:name="DBG1227"/>
            <w:bookmarkStart w:id="1489" w:name="DD258"/>
            <w:bookmarkEnd w:id="1488"/>
            <w:bookmarkEnd w:id="1489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FB2570" w14:paraId="08D26E0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16EEE7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90" w:name="DBG1228"/>
            <w:bookmarkStart w:id="1491" w:name="DBG1229"/>
            <w:bookmarkEnd w:id="1490"/>
            <w:bookmarkEnd w:id="14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Interest payable and similar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EE17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92" w:name="DBG1230"/>
            <w:bookmarkEnd w:id="149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D29DD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3" w:name="DBG1231"/>
            <w:bookmarkStart w:id="1494" w:name="DD259"/>
            <w:bookmarkEnd w:id="1493"/>
            <w:bookmarkEnd w:id="1494"/>
            <w:r>
              <w:rPr>
                <w:rFonts w:ascii="Times New Roman" w:hAnsi="Times New Roman" w:cs="Times New Roman"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BD8A1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5" w:name="DBG1232"/>
            <w:bookmarkStart w:id="1496" w:name="DD260"/>
            <w:bookmarkEnd w:id="1495"/>
            <w:bookmarkEnd w:id="1496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</w:tbl>
    <w:p w14:paraId="0BD4F99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349A9A4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0476C11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93BA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37D3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8971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77E1B47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6BFDF9A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7" w:name="DBG1233"/>
            <w:bookmarkStart w:id="1498" w:name="DBG1234"/>
            <w:bookmarkEnd w:id="1497"/>
            <w:bookmarkEnd w:id="1498"/>
            <w:r>
              <w:rPr>
                <w:rFonts w:ascii="Times New Roman" w:hAnsi="Times New Roman" w:cs="Times New Roman"/>
                <w:color w:val="000000"/>
              </w:rPr>
              <w:t>Profit on ordinary activities before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060D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0608A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9" w:name="DBG1235"/>
            <w:bookmarkStart w:id="1500" w:name="DD261"/>
            <w:bookmarkEnd w:id="1499"/>
            <w:bookmarkEnd w:id="1500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463B3" w14:textId="65F9D33D" w:rsidR="00FB257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1" w:name="DBG1236"/>
            <w:bookmarkStart w:id="1502" w:name="DD262"/>
            <w:bookmarkEnd w:id="1501"/>
            <w:bookmarkEnd w:id="1502"/>
            <w:del w:id="1503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1,236,758</w:delText>
              </w:r>
            </w:del>
            <w:ins w:id="1504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</w:tr>
      <w:tr w:rsidR="00FB2570" w14:paraId="1529B6C3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28D6709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AEFE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26BF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42CD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7C550B3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59C158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FF36A29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5" w:name="DBG1237"/>
      <w:bookmarkEnd w:id="1505"/>
      <w:r>
        <w:rPr>
          <w:rFonts w:ascii="Times New Roman" w:hAnsi="Times New Roman" w:cs="Times New Roman"/>
          <w:color w:val="000000"/>
        </w:rPr>
        <w:t>RATIO ANALYSIS</w:t>
      </w:r>
    </w:p>
    <w:p w14:paraId="283C799E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9BE5EF0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3126A4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6" w:name="DBG1238"/>
            <w:bookmarkStart w:id="1507" w:name="DBG1239"/>
            <w:bookmarkEnd w:id="1506"/>
            <w:bookmarkEnd w:id="1507"/>
            <w:r>
              <w:rPr>
                <w:rFonts w:ascii="Times New Roman" w:hAnsi="Times New Roman" w:cs="Times New Roman"/>
                <w:color w:val="000000"/>
              </w:rPr>
              <w:t>Gross margin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320DE" w14:textId="77777777" w:rsidR="00FB2570" w:rsidRDefault="00FB2570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DC03" w14:textId="77777777" w:rsidR="00FB257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8" w:name="DBG1240"/>
            <w:bookmarkStart w:id="1509" w:name="DD263"/>
            <w:bookmarkEnd w:id="1508"/>
            <w:bookmarkEnd w:id="1509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52020" w14:textId="3C29BA21" w:rsidR="00FB257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0" w:name="DBG1241"/>
            <w:bookmarkStart w:id="1511" w:name="DD264"/>
            <w:bookmarkEnd w:id="1510"/>
            <w:bookmarkEnd w:id="1511"/>
            <w:del w:id="1512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13.91</w:delText>
              </w:r>
            </w:del>
            <w:ins w:id="1513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22.89</w:t>
              </w:r>
            </w:ins>
          </w:p>
        </w:tc>
      </w:tr>
    </w:tbl>
    <w:p w14:paraId="474D0C0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30E7622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1D2750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4" w:name="DBG1242"/>
            <w:bookmarkStart w:id="1515" w:name="DBG1243"/>
            <w:bookmarkEnd w:id="1514"/>
            <w:bookmarkEnd w:id="1515"/>
            <w:r>
              <w:rPr>
                <w:rFonts w:ascii="Times New Roman" w:hAnsi="Times New Roman" w:cs="Times New Roman"/>
                <w:color w:val="000000"/>
              </w:rPr>
              <w:t>Net margin before interest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F7DC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83F96" w14:textId="77777777" w:rsidR="00FB257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6" w:name="DBG1244"/>
            <w:bookmarkStart w:id="1517" w:name="DD265"/>
            <w:bookmarkEnd w:id="1516"/>
            <w:bookmarkEnd w:id="1517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C3B9B" w14:textId="27D65E34" w:rsidR="00FB257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8" w:name="DBG1245"/>
            <w:bookmarkStart w:id="1519" w:name="DD266"/>
            <w:bookmarkEnd w:id="1518"/>
            <w:bookmarkEnd w:id="1519"/>
            <w:del w:id="152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6.44</w:delText>
              </w:r>
            </w:del>
            <w:ins w:id="152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16.20</w:t>
              </w:r>
            </w:ins>
          </w:p>
        </w:tc>
      </w:tr>
    </w:tbl>
    <w:p w14:paraId="37AE5361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6C1172F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35C193D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2" w:name="DBG1246"/>
            <w:bookmarkStart w:id="1523" w:name="DBG1247"/>
            <w:bookmarkEnd w:id="1522"/>
            <w:bookmarkEnd w:id="1523"/>
            <w:r>
              <w:rPr>
                <w:rFonts w:ascii="Times New Roman" w:hAnsi="Times New Roman" w:cs="Times New Roman"/>
                <w:color w:val="000000"/>
              </w:rPr>
              <w:t>Capital employed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0A22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805D" w14:textId="77777777" w:rsidR="00FB257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4" w:name="DBG1248"/>
            <w:bookmarkStart w:id="1525" w:name="DD267"/>
            <w:bookmarkEnd w:id="1524"/>
            <w:bookmarkEnd w:id="1525"/>
            <w:r>
              <w:rPr>
                <w:rFonts w:ascii="Times New Roman" w:hAnsi="Times New Roman" w:cs="Times New Roman"/>
                <w:color w:val="000000"/>
              </w:rPr>
              <w:t>£5,729,267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1485B" w14:textId="65E8BF0A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6" w:name="DBG1249"/>
            <w:bookmarkStart w:id="1527" w:name="DD268"/>
            <w:bookmarkEnd w:id="1526"/>
            <w:bookmarkEnd w:id="1527"/>
            <w:r>
              <w:rPr>
                <w:rFonts w:ascii="Times New Roman" w:hAnsi="Times New Roman" w:cs="Times New Roman"/>
                <w:color w:val="000000"/>
              </w:rPr>
              <w:t>£</w:t>
            </w:r>
            <w:del w:id="1528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5,396,494</w:delText>
              </w:r>
            </w:del>
            <w:ins w:id="1529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7,631,061</w:t>
              </w:r>
            </w:ins>
          </w:p>
        </w:tc>
      </w:tr>
    </w:tbl>
    <w:p w14:paraId="7475735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3E96DAF4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58D76F3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0" w:name="DBG1250"/>
            <w:bookmarkStart w:id="1531" w:name="DBG1251"/>
            <w:bookmarkEnd w:id="1530"/>
            <w:bookmarkEnd w:id="1531"/>
            <w:r>
              <w:rPr>
                <w:rFonts w:ascii="Times New Roman" w:hAnsi="Times New Roman" w:cs="Times New Roman"/>
                <w:color w:val="000000"/>
              </w:rPr>
              <w:t>Return on capital employed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2158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19F23" w14:textId="77777777" w:rsidR="00FB257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2" w:name="DBG1252"/>
            <w:bookmarkStart w:id="1533" w:name="DD269"/>
            <w:bookmarkEnd w:id="1532"/>
            <w:bookmarkEnd w:id="1533"/>
            <w:r>
              <w:rPr>
                <w:rFonts w:ascii="Times New Roman" w:hAnsi="Times New Roman" w:cs="Times New Roman"/>
                <w:color w:val="000000"/>
              </w:rPr>
              <w:t>28.43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2BE2E" w14:textId="2CF5CDC8" w:rsidR="00FB257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4" w:name="DBG1253"/>
            <w:bookmarkStart w:id="1535" w:name="DD270"/>
            <w:bookmarkEnd w:id="1534"/>
            <w:bookmarkEnd w:id="1535"/>
            <w:del w:id="153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22.92</w:delText>
              </w:r>
            </w:del>
            <w:ins w:id="153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45.49</w:t>
              </w:r>
            </w:ins>
          </w:p>
        </w:tc>
      </w:tr>
    </w:tbl>
    <w:p w14:paraId="3C5AA03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FB2570" w14:paraId="7102A216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14:paraId="7BC1A5E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8" w:name="DBG1254"/>
            <w:bookmarkStart w:id="1539" w:name="DBG1255"/>
            <w:bookmarkEnd w:id="1538"/>
            <w:bookmarkEnd w:id="1539"/>
            <w:r>
              <w:rPr>
                <w:rFonts w:ascii="Times New Roman" w:hAnsi="Times New Roman" w:cs="Times New Roman"/>
                <w:color w:val="000000"/>
              </w:rPr>
              <w:t>Turnover/Asset ratio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5E6F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B0C38" w14:textId="77777777" w:rsidR="00FB257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0" w:name="DBG1256"/>
            <w:bookmarkStart w:id="1541" w:name="DD271"/>
            <w:bookmarkEnd w:id="1540"/>
            <w:bookmarkEnd w:id="1541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07C6F" w14:textId="6CE441C1" w:rsidR="00FB257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2" w:name="DBG1257"/>
            <w:bookmarkStart w:id="1543" w:name="DD272"/>
            <w:bookmarkEnd w:id="1542"/>
            <w:bookmarkEnd w:id="1543"/>
            <w:del w:id="1544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3.56</w:delText>
              </w:r>
            </w:del>
            <w:ins w:id="1545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2.81</w:t>
              </w:r>
            </w:ins>
          </w:p>
        </w:tc>
      </w:tr>
    </w:tbl>
    <w:p w14:paraId="0D111843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546" w:name="DBG1258"/>
      <w:bookmarkEnd w:id="1546"/>
    </w:p>
    <w:p w14:paraId="63DC75F7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47" w:name="DBG1259"/>
      <w:bookmarkEnd w:id="1547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548" w:name="DBG1260"/>
      <w:bookmarkEnd w:id="1548"/>
    </w:p>
    <w:p w14:paraId="1BA6645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36"/>
          <w:footerReference w:type="default" r:id="rId3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394"/>
        <w:gridCol w:w="1279"/>
        <w:gridCol w:w="1510"/>
        <w:gridCol w:w="1511"/>
        <w:gridCol w:w="1395"/>
      </w:tblGrid>
      <w:tr w:rsidR="00FB2570" w14:paraId="79471A49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59642EC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88" w:name="DBG1296"/>
            <w:bookmarkEnd w:id="1588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27116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9" w:name="DBG1297"/>
            <w:bookmarkEnd w:id="15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94411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0" w:name="DBG1298"/>
            <w:bookmarkEnd w:id="159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50961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1" w:name="DBG1299"/>
            <w:bookmarkEnd w:id="159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5B9D6" w14:textId="77777777" w:rsidR="00FB2570" w:rsidRDefault="00537D14">
            <w:pPr>
              <w:widowControl w:val="0"/>
              <w:tabs>
                <w:tab w:val="decimal" w:pos="12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2" w:name="DBG1300"/>
            <w:bookmarkEnd w:id="1592"/>
            <w:r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</w:tr>
      <w:tr w:rsidR="00FB2570" w14:paraId="14D839D3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7C850A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3" w:name="DBG1301"/>
            <w:bookmarkEnd w:id="159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B640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94" w:name="DBG1302"/>
            <w:bookmarkEnd w:id="159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9F57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95" w:name="DBG1303"/>
            <w:bookmarkEnd w:id="159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B305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96" w:name="DBG1304"/>
            <w:bookmarkEnd w:id="159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A96C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97" w:name="DBG1305"/>
            <w:bookmarkEnd w:id="159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FB2570" w14:paraId="56A575A0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462F171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8" w:name="DBG1306"/>
            <w:bookmarkStart w:id="1599" w:name="DBG1307"/>
            <w:bookmarkEnd w:id="1598"/>
            <w:bookmarkEnd w:id="1599"/>
            <w:r>
              <w:rPr>
                <w:rFonts w:ascii="Times New Roman" w:hAnsi="Times New Roman" w:cs="Times New Roman"/>
                <w:color w:val="000000"/>
              </w:rPr>
              <w:t>A  Current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931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0" w:name="DBG1308"/>
            <w:bookmarkStart w:id="1601" w:name="DD273"/>
            <w:bookmarkEnd w:id="1600"/>
            <w:bookmarkEnd w:id="1601"/>
            <w:r>
              <w:rPr>
                <w:rFonts w:ascii="Times New Roman" w:hAnsi="Times New Roman" w:cs="Times New Roman"/>
                <w:color w:val="000000"/>
              </w:rPr>
              <w:t>6,717,295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99D7E" w14:textId="0BBB69A0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2" w:name="DBG1309"/>
            <w:bookmarkStart w:id="1603" w:name="DD274"/>
            <w:bookmarkEnd w:id="1602"/>
            <w:bookmarkEnd w:id="1603"/>
            <w:del w:id="1604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5,796,070</w:delText>
              </w:r>
            </w:del>
            <w:ins w:id="1605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8,030,637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BE27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6" w:name="DBG1310"/>
            <w:bookmarkEnd w:id="160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A993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7" w:name="DBG1311"/>
            <w:bookmarkEnd w:id="1607"/>
          </w:p>
        </w:tc>
      </w:tr>
      <w:tr w:rsidR="00FB2570" w14:paraId="10AB0693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249E6B5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8" w:name="DBG1312"/>
            <w:bookmarkStart w:id="1609" w:name="DBG1313"/>
            <w:bookmarkEnd w:id="1608"/>
            <w:bookmarkEnd w:id="1609"/>
            <w:r>
              <w:rPr>
                <w:rFonts w:ascii="Times New Roman" w:hAnsi="Times New Roman" w:cs="Times New Roman"/>
                <w:color w:val="000000"/>
              </w:rPr>
              <w:t>B  Current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9D2BB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0" w:name="DBG1314"/>
            <w:bookmarkStart w:id="1611" w:name="DD275"/>
            <w:bookmarkEnd w:id="1610"/>
            <w:bookmarkEnd w:id="1611"/>
            <w:r>
              <w:rPr>
                <w:rFonts w:ascii="Times New Roman" w:hAnsi="Times New Roman" w:cs="Times New Roman"/>
                <w:color w:val="000000"/>
              </w:rPr>
              <w:t>(4,937,134)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64B1D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2" w:name="DBG1315"/>
            <w:bookmarkStart w:id="1613" w:name="DD276"/>
            <w:bookmarkEnd w:id="1612"/>
            <w:bookmarkEnd w:id="1613"/>
            <w:r>
              <w:rPr>
                <w:rFonts w:ascii="Times New Roman" w:hAnsi="Times New Roman" w:cs="Times New Roman"/>
                <w:color w:val="000000"/>
              </w:rPr>
              <w:t>(4,555,609)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C890D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4" w:name="DBG1316"/>
            <w:bookmarkStart w:id="1615" w:name="DD277"/>
            <w:bookmarkEnd w:id="1614"/>
            <w:bookmarkEnd w:id="161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298C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16" w:name="DBG1317"/>
            <w:bookmarkEnd w:id="1616"/>
          </w:p>
        </w:tc>
      </w:tr>
      <w:tr w:rsidR="00FB2570" w14:paraId="533BB099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0C27DC7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7" w:name="DBG1318"/>
            <w:bookmarkStart w:id="1618" w:name="DBG1319"/>
            <w:bookmarkEnd w:id="1617"/>
            <w:bookmarkEnd w:id="1618"/>
            <w:r>
              <w:rPr>
                <w:rFonts w:ascii="Times New Roman" w:hAnsi="Times New Roman" w:cs="Times New Roman"/>
                <w:color w:val="000000"/>
              </w:rPr>
              <w:t>C  Capital employed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0A6E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9" w:name="DBG1320"/>
            <w:bookmarkStart w:id="1620" w:name="DD278"/>
            <w:bookmarkEnd w:id="1619"/>
            <w:bookmarkEnd w:id="1620"/>
            <w:r>
              <w:rPr>
                <w:rFonts w:ascii="Times New Roman" w:hAnsi="Times New Roman" w:cs="Times New Roman"/>
                <w:color w:val="000000"/>
              </w:rPr>
              <w:t>5,729,267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ED8AE" w14:textId="2FCFD0CE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1" w:name="DBG1321"/>
            <w:bookmarkStart w:id="1622" w:name="DD279"/>
            <w:bookmarkEnd w:id="1621"/>
            <w:bookmarkEnd w:id="1622"/>
            <w:del w:id="1623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5,396,494</w:delText>
              </w:r>
            </w:del>
            <w:ins w:id="1624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7,631,061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B8E6A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5" w:name="DBG1322"/>
            <w:bookmarkStart w:id="1626" w:name="DD280"/>
            <w:bookmarkEnd w:id="1625"/>
            <w:bookmarkEnd w:id="1626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32E1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7" w:name="DBG1323"/>
            <w:bookmarkEnd w:id="1627"/>
          </w:p>
        </w:tc>
      </w:tr>
      <w:tr w:rsidR="00FB2570" w14:paraId="78E72301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3F2B6A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8" w:name="DBG1324"/>
            <w:bookmarkStart w:id="1629" w:name="DBG1325"/>
            <w:bookmarkEnd w:id="1628"/>
            <w:bookmarkEnd w:id="1629"/>
            <w:r>
              <w:rPr>
                <w:rFonts w:ascii="Times New Roman" w:hAnsi="Times New Roman" w:cs="Times New Roman"/>
                <w:color w:val="000000"/>
              </w:rPr>
              <w:t>D  Quick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6BD34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0" w:name="DBG1326"/>
            <w:bookmarkStart w:id="1631" w:name="DD281"/>
            <w:bookmarkEnd w:id="1630"/>
            <w:bookmarkEnd w:id="1631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529C3" w14:textId="528A32B8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2" w:name="DBG1327"/>
            <w:bookmarkStart w:id="1633" w:name="DD282"/>
            <w:bookmarkEnd w:id="1632"/>
            <w:bookmarkEnd w:id="1633"/>
            <w:del w:id="1634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3,385,253</w:delText>
              </w:r>
            </w:del>
            <w:ins w:id="1635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5,619,820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00EB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6" w:name="DBG1328"/>
            <w:bookmarkEnd w:id="163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023B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7" w:name="DBG1329"/>
            <w:bookmarkEnd w:id="1637"/>
          </w:p>
        </w:tc>
      </w:tr>
      <w:tr w:rsidR="00FB2570" w14:paraId="7834CA50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5636E36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8" w:name="DBG1330"/>
            <w:bookmarkStart w:id="1639" w:name="DBG1331"/>
            <w:bookmarkEnd w:id="1638"/>
            <w:bookmarkEnd w:id="1639"/>
            <w:r>
              <w:rPr>
                <w:rFonts w:ascii="Times New Roman" w:hAnsi="Times New Roman" w:cs="Times New Roman"/>
                <w:color w:val="000000"/>
              </w:rPr>
              <w:t>E  Tangible F.A.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F0B5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0" w:name="DBG1332"/>
            <w:bookmarkStart w:id="1641" w:name="DD283"/>
            <w:bookmarkEnd w:id="1640"/>
            <w:bookmarkEnd w:id="1641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2B410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2" w:name="DBG1333"/>
            <w:bookmarkStart w:id="1643" w:name="DD284"/>
            <w:bookmarkEnd w:id="1642"/>
            <w:bookmarkEnd w:id="164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2B12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4" w:name="DBG1334"/>
            <w:bookmarkEnd w:id="164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2781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5" w:name="DBG1335"/>
            <w:bookmarkEnd w:id="1645"/>
          </w:p>
        </w:tc>
      </w:tr>
      <w:tr w:rsidR="00FB2570" w14:paraId="61892C0F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1C424A5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6" w:name="DBG1336"/>
            <w:bookmarkStart w:id="1647" w:name="DBG1337"/>
            <w:bookmarkEnd w:id="1646"/>
            <w:bookmarkEnd w:id="1647"/>
            <w:r>
              <w:rPr>
                <w:rFonts w:ascii="Times New Roman" w:hAnsi="Times New Roman" w:cs="Times New Roman"/>
                <w:color w:val="000000"/>
              </w:rPr>
              <w:t>F  Stock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B897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8" w:name="DBG1338"/>
            <w:bookmarkStart w:id="1649" w:name="DD285"/>
            <w:bookmarkEnd w:id="1648"/>
            <w:bookmarkEnd w:id="1649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525C5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0" w:name="DBG1339"/>
            <w:bookmarkStart w:id="1651" w:name="DD286"/>
            <w:bookmarkEnd w:id="1650"/>
            <w:bookmarkEnd w:id="1651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6CF5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52" w:name="DBG1340"/>
            <w:bookmarkEnd w:id="165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DB94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53" w:name="DBG1341"/>
            <w:bookmarkEnd w:id="1653"/>
          </w:p>
        </w:tc>
      </w:tr>
      <w:tr w:rsidR="00FB2570" w14:paraId="7BFF1032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666C2AC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4" w:name="DBG1342"/>
            <w:bookmarkStart w:id="1655" w:name="DBG1343"/>
            <w:bookmarkEnd w:id="1654"/>
            <w:bookmarkEnd w:id="1655"/>
            <w:r>
              <w:rPr>
                <w:rFonts w:ascii="Times New Roman" w:hAnsi="Times New Roman" w:cs="Times New Roman"/>
                <w:color w:val="000000"/>
              </w:rPr>
              <w:t>G  Trade debtors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28470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6" w:name="DBG1344"/>
            <w:bookmarkStart w:id="1657" w:name="DD287"/>
            <w:bookmarkEnd w:id="1656"/>
            <w:bookmarkEnd w:id="1657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F9C9A" w14:textId="1AC8AC6A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8" w:name="DBG1345"/>
            <w:bookmarkStart w:id="1659" w:name="DD288"/>
            <w:bookmarkEnd w:id="1658"/>
            <w:bookmarkEnd w:id="1659"/>
            <w:del w:id="166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2,231,517</w:delText>
              </w:r>
            </w:del>
            <w:ins w:id="166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4,466,084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7603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2" w:name="DBG1346"/>
            <w:bookmarkEnd w:id="166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3E90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3" w:name="DBG1347"/>
            <w:bookmarkEnd w:id="1663"/>
          </w:p>
        </w:tc>
      </w:tr>
      <w:tr w:rsidR="00FB2570" w14:paraId="40204353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031D54E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4" w:name="DBG1348"/>
            <w:bookmarkStart w:id="1665" w:name="DBG1349"/>
            <w:bookmarkEnd w:id="1664"/>
            <w:bookmarkEnd w:id="1665"/>
            <w:r>
              <w:rPr>
                <w:rFonts w:ascii="Times New Roman" w:hAnsi="Times New Roman" w:cs="Times New Roman"/>
                <w:color w:val="000000"/>
              </w:rPr>
              <w:t>H  Cash at bank &amp; in hand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E529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6" w:name="DBG1350"/>
            <w:bookmarkEnd w:id="1666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2772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7" w:name="DBG1351"/>
            <w:bookmarkEnd w:id="1667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8C1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8" w:name="DBG1352"/>
            <w:bookmarkEnd w:id="166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4C4D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9" w:name="DBG1353"/>
            <w:bookmarkEnd w:id="1669"/>
          </w:p>
        </w:tc>
      </w:tr>
      <w:tr w:rsidR="00FB2570" w14:paraId="02B2378D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0C38B1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0" w:name="DBG1354"/>
            <w:bookmarkStart w:id="1671" w:name="DBG1355"/>
            <w:bookmarkEnd w:id="1670"/>
            <w:bookmarkEnd w:id="1671"/>
            <w:r>
              <w:rPr>
                <w:rFonts w:ascii="Times New Roman" w:hAnsi="Times New Roman" w:cs="Times New Roman"/>
                <w:color w:val="000000"/>
              </w:rPr>
              <w:t>I  Trade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CA7B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2" w:name="DBG1356"/>
            <w:bookmarkStart w:id="1673" w:name="DD289"/>
            <w:bookmarkEnd w:id="1672"/>
            <w:bookmarkEnd w:id="1673"/>
            <w:r>
              <w:rPr>
                <w:rFonts w:ascii="Times New Roman" w:hAnsi="Times New Roman" w:cs="Times New Roman"/>
                <w:color w:val="000000"/>
              </w:rPr>
              <w:t>(1,978,195)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AB23B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4" w:name="DBG1357"/>
            <w:bookmarkStart w:id="1675" w:name="DD290"/>
            <w:bookmarkEnd w:id="1674"/>
            <w:bookmarkEnd w:id="1675"/>
            <w:r>
              <w:rPr>
                <w:rFonts w:ascii="Times New Roman" w:hAnsi="Times New Roman" w:cs="Times New Roman"/>
                <w:color w:val="000000"/>
              </w:rPr>
              <w:t>(2,782,060)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4555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6" w:name="DBG1358"/>
            <w:bookmarkEnd w:id="167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B485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7" w:name="DBG1359"/>
            <w:bookmarkEnd w:id="1677"/>
          </w:p>
        </w:tc>
      </w:tr>
      <w:tr w:rsidR="00FB2570" w14:paraId="045B4E18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0A09D3D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8" w:name="DBG1360"/>
            <w:bookmarkStart w:id="1679" w:name="DBG1361"/>
            <w:bookmarkEnd w:id="1678"/>
            <w:bookmarkEnd w:id="1679"/>
            <w:r>
              <w:rPr>
                <w:rFonts w:ascii="Times New Roman" w:hAnsi="Times New Roman" w:cs="Times New Roman"/>
                <w:color w:val="000000"/>
              </w:rPr>
              <w:t>J  Overdrafts &amp; bank loans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FF09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0" w:name="DBG1362"/>
            <w:bookmarkStart w:id="1681" w:name="DD291"/>
            <w:bookmarkEnd w:id="1680"/>
            <w:bookmarkEnd w:id="1681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D9E66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2" w:name="DBG1363"/>
            <w:bookmarkStart w:id="1683" w:name="DD292"/>
            <w:bookmarkEnd w:id="1682"/>
            <w:bookmarkEnd w:id="1683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2798A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4" w:name="DBG1364"/>
            <w:bookmarkStart w:id="1685" w:name="DD293"/>
            <w:bookmarkEnd w:id="1684"/>
            <w:bookmarkEnd w:id="168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D455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6" w:name="DBG1365"/>
            <w:bookmarkEnd w:id="1686"/>
          </w:p>
        </w:tc>
      </w:tr>
      <w:tr w:rsidR="00FB2570" w14:paraId="6CDD26AC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DCFA44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7" w:name="DBG1366"/>
            <w:bookmarkStart w:id="1688" w:name="DBG1367"/>
            <w:bookmarkEnd w:id="1687"/>
            <w:bookmarkEnd w:id="1688"/>
            <w:r>
              <w:rPr>
                <w:rFonts w:ascii="Times New Roman" w:hAnsi="Times New Roman" w:cs="Times New Roman"/>
                <w:color w:val="000000"/>
              </w:rPr>
              <w:t>K  Long term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EA63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9" w:name="DBG1368"/>
            <w:bookmarkStart w:id="1690" w:name="DD294"/>
            <w:bookmarkEnd w:id="1689"/>
            <w:bookmarkEnd w:id="1690"/>
            <w:r>
              <w:rPr>
                <w:rFonts w:ascii="Times New Roman" w:hAnsi="Times New Roman" w:cs="Times New Roman"/>
                <w:color w:val="000000"/>
              </w:rPr>
              <w:t>(592,949)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B6512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1" w:name="DBG1369"/>
            <w:bookmarkStart w:id="1692" w:name="DD295"/>
            <w:bookmarkEnd w:id="1691"/>
            <w:bookmarkEnd w:id="1692"/>
            <w:r>
              <w:rPr>
                <w:rFonts w:ascii="Times New Roman" w:hAnsi="Times New Roman" w:cs="Times New Roman"/>
                <w:color w:val="000000"/>
              </w:rPr>
              <w:t>(959,560)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13C4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3" w:name="DBG1370"/>
            <w:bookmarkEnd w:id="1693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165D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4" w:name="DBG1371"/>
            <w:bookmarkEnd w:id="1694"/>
          </w:p>
        </w:tc>
      </w:tr>
      <w:tr w:rsidR="00FB2570" w14:paraId="4250E708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7B21837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5" w:name="DBG1372"/>
            <w:bookmarkStart w:id="1696" w:name="DBG1373"/>
            <w:bookmarkEnd w:id="1695"/>
            <w:bookmarkEnd w:id="1696"/>
            <w:r>
              <w:rPr>
                <w:rFonts w:ascii="Times New Roman" w:hAnsi="Times New Roman" w:cs="Times New Roman"/>
                <w:color w:val="000000"/>
              </w:rPr>
              <w:t>L  Provisions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CD36E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7" w:name="DBG1374"/>
            <w:bookmarkStart w:id="1698" w:name="DD296"/>
            <w:bookmarkEnd w:id="1697"/>
            <w:bookmarkEnd w:id="1698"/>
            <w:r>
              <w:rPr>
                <w:rFonts w:ascii="Times New Roman" w:hAnsi="Times New Roman" w:cs="Times New Roman"/>
                <w:color w:val="000000"/>
              </w:rPr>
              <w:t>(148,112)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7F828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9" w:name="DBG1375"/>
            <w:bookmarkStart w:id="1700" w:name="DD297"/>
            <w:bookmarkEnd w:id="1699"/>
            <w:bookmarkEnd w:id="1700"/>
            <w:r>
              <w:rPr>
                <w:rFonts w:ascii="Times New Roman" w:hAnsi="Times New Roman" w:cs="Times New Roman"/>
                <w:color w:val="000000"/>
              </w:rPr>
              <w:t>(165,202)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7DE2A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1" w:name="DBG1376"/>
            <w:bookmarkStart w:id="1702" w:name="DD298"/>
            <w:bookmarkEnd w:id="1701"/>
            <w:bookmarkEnd w:id="1702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2BD9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3" w:name="DBG1377"/>
            <w:bookmarkEnd w:id="1703"/>
          </w:p>
        </w:tc>
      </w:tr>
      <w:tr w:rsidR="00FB2570" w14:paraId="0E71F74D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4BC042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4" w:name="DBG1378"/>
            <w:bookmarkStart w:id="1705" w:name="DBG1379"/>
            <w:bookmarkEnd w:id="1704"/>
            <w:bookmarkEnd w:id="1705"/>
            <w:r>
              <w:rPr>
                <w:rFonts w:ascii="Times New Roman" w:hAnsi="Times New Roman" w:cs="Times New Roman"/>
                <w:color w:val="000000"/>
              </w:rPr>
              <w:t>M  Total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95698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6" w:name="DBG1380"/>
            <w:bookmarkStart w:id="1707" w:name="DD299"/>
            <w:bookmarkEnd w:id="1706"/>
            <w:bookmarkEnd w:id="1707"/>
            <w:r>
              <w:rPr>
                <w:rFonts w:ascii="Times New Roman" w:hAnsi="Times New Roman" w:cs="Times New Roman"/>
                <w:color w:val="000000"/>
              </w:rPr>
              <w:t>(5,530,083)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BBEB1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8" w:name="DBG1381"/>
            <w:bookmarkStart w:id="1709" w:name="DD300"/>
            <w:bookmarkEnd w:id="1708"/>
            <w:bookmarkEnd w:id="1709"/>
            <w:r>
              <w:rPr>
                <w:rFonts w:ascii="Times New Roman" w:hAnsi="Times New Roman" w:cs="Times New Roman"/>
                <w:color w:val="000000"/>
              </w:rPr>
              <w:t>(5,515,169)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F4BFE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0" w:name="DBG1382"/>
            <w:bookmarkStart w:id="1711" w:name="DD301"/>
            <w:bookmarkEnd w:id="1710"/>
            <w:bookmarkEnd w:id="1711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311E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2" w:name="DBG1383"/>
            <w:bookmarkEnd w:id="1712"/>
          </w:p>
        </w:tc>
      </w:tr>
      <w:tr w:rsidR="00FB2570" w14:paraId="2C25164F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45290F0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3" w:name="DBG1384"/>
            <w:bookmarkStart w:id="1714" w:name="DBG1385"/>
            <w:bookmarkEnd w:id="1713"/>
            <w:bookmarkEnd w:id="1714"/>
            <w:r>
              <w:rPr>
                <w:rFonts w:ascii="Times New Roman" w:hAnsi="Times New Roman" w:cs="Times New Roman"/>
                <w:color w:val="000000"/>
              </w:rPr>
              <w:t>N  Shareholders funds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15E85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5" w:name="DBG1386"/>
            <w:bookmarkStart w:id="1716" w:name="DD302"/>
            <w:bookmarkEnd w:id="1715"/>
            <w:bookmarkEnd w:id="1716"/>
            <w:r>
              <w:rPr>
                <w:rFonts w:ascii="Times New Roman" w:hAnsi="Times New Roman" w:cs="Times New Roman"/>
                <w:color w:val="000000"/>
              </w:rPr>
              <w:t>(4,988,206)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40742" w14:textId="1F8B23BE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7" w:name="DBG1387"/>
            <w:bookmarkStart w:id="1718" w:name="DD303"/>
            <w:bookmarkEnd w:id="1717"/>
            <w:bookmarkEnd w:id="1718"/>
            <w:r>
              <w:rPr>
                <w:rFonts w:ascii="Times New Roman" w:hAnsi="Times New Roman" w:cs="Times New Roman"/>
                <w:color w:val="000000"/>
              </w:rPr>
              <w:t>(</w:t>
            </w:r>
            <w:del w:id="1719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4,271,732</w:delText>
              </w:r>
            </w:del>
            <w:ins w:id="172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73AE1" w14:textId="77777777" w:rsidR="00FB257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1" w:name="DBG1388"/>
            <w:bookmarkStart w:id="1722" w:name="DD304"/>
            <w:bookmarkEnd w:id="1721"/>
            <w:bookmarkEnd w:id="1722"/>
            <w:r>
              <w:rPr>
                <w:rFonts w:ascii="Times New Roman" w:hAnsi="Times New Roman" w:cs="Times New Roman"/>
                <w:color w:val="000000"/>
              </w:rPr>
              <w:t>267,886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AA3A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3" w:name="DBG1389"/>
            <w:bookmarkEnd w:id="1723"/>
          </w:p>
        </w:tc>
      </w:tr>
      <w:tr w:rsidR="00FB2570" w14:paraId="04303461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25D5AA0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4" w:name="DBG1390"/>
            <w:bookmarkStart w:id="1725" w:name="DBG1391"/>
            <w:bookmarkEnd w:id="1724"/>
            <w:bookmarkEnd w:id="1725"/>
            <w:r>
              <w:rPr>
                <w:rFonts w:ascii="Times New Roman" w:hAnsi="Times New Roman" w:cs="Times New Roman"/>
                <w:color w:val="000000"/>
              </w:rPr>
              <w:t>O  Total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93D91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6" w:name="DBG1392"/>
            <w:bookmarkStart w:id="1727" w:name="DD305"/>
            <w:bookmarkEnd w:id="1726"/>
            <w:bookmarkEnd w:id="1727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BA7C9" w14:textId="37E70392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8" w:name="DBG1393"/>
            <w:bookmarkStart w:id="1729" w:name="DD306"/>
            <w:bookmarkEnd w:id="1728"/>
            <w:bookmarkEnd w:id="1729"/>
            <w:del w:id="173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173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0A82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2" w:name="DBG1394"/>
            <w:bookmarkEnd w:id="173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ED93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3" w:name="DBG1395"/>
            <w:bookmarkEnd w:id="1733"/>
          </w:p>
        </w:tc>
      </w:tr>
      <w:tr w:rsidR="00FB2570" w14:paraId="0C6E9C43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48562A7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4" w:name="DBG1396"/>
            <w:bookmarkStart w:id="1735" w:name="DBG1397"/>
            <w:bookmarkEnd w:id="1734"/>
            <w:bookmarkEnd w:id="1735"/>
            <w:r>
              <w:rPr>
                <w:rFonts w:ascii="Times New Roman" w:hAnsi="Times New Roman" w:cs="Times New Roman"/>
                <w:color w:val="000000"/>
              </w:rPr>
              <w:t>P  Overseas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8D5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6" w:name="DBG1398"/>
            <w:bookmarkStart w:id="1737" w:name="DD307"/>
            <w:bookmarkEnd w:id="1736"/>
            <w:bookmarkEnd w:id="1737"/>
            <w:r>
              <w:rPr>
                <w:rFonts w:ascii="Times New Roman" w:hAnsi="Times New Roman" w:cs="Times New Roman"/>
                <w:color w:val="000000"/>
              </w:rPr>
              <w:t>104,180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61D58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8" w:name="DBG1399"/>
            <w:bookmarkStart w:id="1739" w:name="DD308"/>
            <w:bookmarkEnd w:id="1738"/>
            <w:bookmarkEnd w:id="1739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0918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0" w:name="DBG1400"/>
            <w:bookmarkEnd w:id="174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C031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1" w:name="DBG1401"/>
            <w:bookmarkEnd w:id="1741"/>
          </w:p>
        </w:tc>
      </w:tr>
      <w:tr w:rsidR="00FB2570" w14:paraId="48117E0B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0A6D7E3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2" w:name="DBG1402"/>
            <w:bookmarkStart w:id="1743" w:name="DBG1403"/>
            <w:bookmarkEnd w:id="1742"/>
            <w:bookmarkEnd w:id="1743"/>
            <w:r>
              <w:rPr>
                <w:rFonts w:ascii="Times New Roman" w:hAnsi="Times New Roman" w:cs="Times New Roman"/>
                <w:color w:val="000000"/>
              </w:rPr>
              <w:t>Q  Cost of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F256C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4" w:name="DBG1404"/>
            <w:bookmarkStart w:id="1745" w:name="DD309"/>
            <w:bookmarkEnd w:id="1744"/>
            <w:bookmarkEnd w:id="1745"/>
            <w:r>
              <w:rPr>
                <w:rFonts w:ascii="Times New Roman" w:hAnsi="Times New Roman" w:cs="Times New Roman"/>
                <w:color w:val="000000"/>
              </w:rPr>
              <w:t>(13,819,379)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B713A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6" w:name="DBG1405"/>
            <w:bookmarkStart w:id="1747" w:name="DD310"/>
            <w:bookmarkEnd w:id="1746"/>
            <w:bookmarkEnd w:id="1747"/>
            <w:r>
              <w:rPr>
                <w:rFonts w:ascii="Times New Roman" w:hAnsi="Times New Roman" w:cs="Times New Roman"/>
                <w:color w:val="000000"/>
              </w:rPr>
              <w:t>(16,524,490)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3CBD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8" w:name="DBG1406"/>
            <w:bookmarkEnd w:id="174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F9DB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9" w:name="DBG1407"/>
            <w:bookmarkEnd w:id="1749"/>
          </w:p>
        </w:tc>
      </w:tr>
      <w:tr w:rsidR="00FB2570" w14:paraId="4E44F7DB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621D57A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0" w:name="DBG1408"/>
            <w:bookmarkStart w:id="1751" w:name="DBG1409"/>
            <w:bookmarkEnd w:id="1750"/>
            <w:bookmarkEnd w:id="1751"/>
            <w:r>
              <w:rPr>
                <w:rFonts w:ascii="Times New Roman" w:hAnsi="Times New Roman" w:cs="Times New Roman"/>
                <w:color w:val="000000"/>
              </w:rPr>
              <w:t>R  Gross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915A3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2" w:name="DBG1410"/>
            <w:bookmarkStart w:id="1753" w:name="DD311"/>
            <w:bookmarkEnd w:id="1752"/>
            <w:bookmarkEnd w:id="1753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D1E0" w14:textId="3480BFD2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4" w:name="DBG1411"/>
            <w:bookmarkStart w:id="1755" w:name="DD312"/>
            <w:bookmarkEnd w:id="1754"/>
            <w:bookmarkEnd w:id="1755"/>
            <w:del w:id="175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2,670,523</w:delText>
              </w:r>
            </w:del>
            <w:ins w:id="175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4,905,090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3590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8" w:name="DBG1412"/>
            <w:bookmarkEnd w:id="175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BA63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9" w:name="DBG1413"/>
            <w:bookmarkEnd w:id="1759"/>
          </w:p>
        </w:tc>
      </w:tr>
      <w:tr w:rsidR="00FB2570" w14:paraId="2E5086CB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46E55EE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0" w:name="DBG1414"/>
            <w:bookmarkStart w:id="1761" w:name="DBG1415"/>
            <w:bookmarkEnd w:id="1760"/>
            <w:bookmarkEnd w:id="1761"/>
            <w:r>
              <w:rPr>
                <w:rFonts w:ascii="Times New Roman" w:hAnsi="Times New Roman" w:cs="Times New Roman"/>
                <w:color w:val="000000"/>
              </w:rPr>
              <w:t>S  Operating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6B5A8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2" w:name="DBG1416"/>
            <w:bookmarkStart w:id="1763" w:name="DD313"/>
            <w:bookmarkEnd w:id="1762"/>
            <w:bookmarkEnd w:id="1763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3E3E5" w14:textId="4A4BB594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4" w:name="DBG1417"/>
            <w:bookmarkStart w:id="1765" w:name="DD314"/>
            <w:bookmarkEnd w:id="1764"/>
            <w:bookmarkEnd w:id="1765"/>
            <w:del w:id="176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1,352,058</w:delText>
              </w:r>
            </w:del>
            <w:ins w:id="176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3,586,625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A975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8" w:name="DBG1418"/>
            <w:bookmarkEnd w:id="176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BD11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9" w:name="DBG1419"/>
            <w:bookmarkEnd w:id="1769"/>
          </w:p>
        </w:tc>
      </w:tr>
      <w:tr w:rsidR="00FB2570" w14:paraId="7F35255E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624FD8C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0" w:name="DBG1420"/>
            <w:bookmarkStart w:id="1771" w:name="DBG1421"/>
            <w:bookmarkEnd w:id="1770"/>
            <w:bookmarkEnd w:id="1771"/>
            <w:r>
              <w:rPr>
                <w:rFonts w:ascii="Times New Roman" w:hAnsi="Times New Roman" w:cs="Times New Roman"/>
                <w:color w:val="000000"/>
              </w:rPr>
              <w:t>T  Net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B8177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2" w:name="DBG1422"/>
            <w:bookmarkStart w:id="1773" w:name="DD315"/>
            <w:bookmarkEnd w:id="1772"/>
            <w:bookmarkEnd w:id="1773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276CB" w14:textId="5581C3E2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4" w:name="DBG1423"/>
            <w:bookmarkStart w:id="1775" w:name="DD316"/>
            <w:bookmarkEnd w:id="1774"/>
            <w:bookmarkEnd w:id="1775"/>
            <w:del w:id="177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1,236,758</w:delText>
              </w:r>
            </w:del>
            <w:ins w:id="177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404F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8" w:name="DBG1424"/>
            <w:bookmarkEnd w:id="177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E581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9" w:name="DBG1425"/>
            <w:bookmarkEnd w:id="1779"/>
          </w:p>
        </w:tc>
      </w:tr>
      <w:tr w:rsidR="00FB2570" w14:paraId="033BE1BE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14:paraId="34E772E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0" w:name="DBG1426"/>
            <w:bookmarkStart w:id="1781" w:name="DBG1427"/>
            <w:bookmarkEnd w:id="1780"/>
            <w:bookmarkEnd w:id="1781"/>
            <w:r>
              <w:rPr>
                <w:rFonts w:ascii="Times New Roman" w:hAnsi="Times New Roman" w:cs="Times New Roman"/>
                <w:color w:val="000000"/>
              </w:rPr>
              <w:t>U  Interest payable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F9CAD" w14:textId="77777777" w:rsidR="00FB257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428"/>
            <w:bookmarkStart w:id="1783" w:name="DD317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>81,149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A5862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4" w:name="DBG1429"/>
            <w:bookmarkStart w:id="1785" w:name="DD318"/>
            <w:bookmarkEnd w:id="1784"/>
            <w:bookmarkEnd w:id="1785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DA90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6" w:name="DBG1430"/>
            <w:bookmarkEnd w:id="178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9598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7" w:name="DBG1431"/>
            <w:bookmarkEnd w:id="1787"/>
          </w:p>
        </w:tc>
      </w:tr>
    </w:tbl>
    <w:p w14:paraId="2B4FF6B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88" w:name="DBG1432"/>
      <w:bookmarkEnd w:id="1788"/>
    </w:p>
    <w:p w14:paraId="35B78E6A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SOLVENCY RATIOS:</w:t>
      </w:r>
      <w:bookmarkStart w:id="1789" w:name="DBG1433"/>
      <w:bookmarkEnd w:id="178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FB2570" w14:paraId="1F9109C3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DDF462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0" w:name="DBG1434"/>
            <w:bookmarkEnd w:id="179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2671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435"/>
            <w:bookmarkEnd w:id="1791"/>
            <w:r>
              <w:rPr>
                <w:rFonts w:ascii="Times New Roman" w:hAnsi="Times New Roman" w:cs="Times New Roman"/>
                <w:color w:val="000000"/>
              </w:rPr>
              <w:t>Current ratio              (A/B)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97D93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2" w:name="DBG1436"/>
            <w:bookmarkStart w:id="1793" w:name="DD319"/>
            <w:bookmarkEnd w:id="1792"/>
            <w:bookmarkEnd w:id="1793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34E4A" w14:textId="6E449C20" w:rsidR="00FB257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4" w:name="DBG1437"/>
            <w:bookmarkStart w:id="1795" w:name="DD320"/>
            <w:bookmarkEnd w:id="1794"/>
            <w:bookmarkEnd w:id="1795"/>
            <w:r>
              <w:rPr>
                <w:rFonts w:ascii="Times New Roman" w:hAnsi="Times New Roman" w:cs="Times New Roman"/>
                <w:color w:val="000000"/>
              </w:rPr>
              <w:t>1.</w:t>
            </w:r>
            <w:del w:id="1796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27</w:delText>
              </w:r>
            </w:del>
            <w:ins w:id="1797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76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F373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8" w:name="DBG1438"/>
            <w:bookmarkEnd w:id="179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5F3A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9" w:name="DBG1439"/>
            <w:bookmarkEnd w:id="1799"/>
          </w:p>
        </w:tc>
      </w:tr>
      <w:tr w:rsidR="00FB2570" w14:paraId="67BA5E99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A304B3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0" w:name="DBG1440"/>
            <w:bookmarkEnd w:id="180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3555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1" w:name="DBG1441"/>
            <w:bookmarkEnd w:id="1801"/>
            <w:r>
              <w:rPr>
                <w:rFonts w:ascii="Times New Roman" w:hAnsi="Times New Roman" w:cs="Times New Roman"/>
                <w:color w:val="000000"/>
              </w:rPr>
              <w:t>Quick ratio                (D/B)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30A4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2" w:name="DBG1442"/>
            <w:bookmarkStart w:id="1803" w:name="DD321"/>
            <w:bookmarkEnd w:id="1802"/>
            <w:bookmarkEnd w:id="1803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CE056" w14:textId="59266E76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4" w:name="DBG1443"/>
            <w:bookmarkStart w:id="1805" w:name="DD322"/>
            <w:bookmarkEnd w:id="1804"/>
            <w:bookmarkEnd w:id="1805"/>
            <w:del w:id="180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0.74</w:delText>
              </w:r>
            </w:del>
            <w:ins w:id="180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1.23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73E8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8" w:name="DBG1444"/>
            <w:bookmarkEnd w:id="180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5869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9" w:name="DBG1445"/>
            <w:bookmarkEnd w:id="1809"/>
          </w:p>
        </w:tc>
      </w:tr>
      <w:tr w:rsidR="00FB2570" w14:paraId="0E524C66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3CBEF8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0" w:name="DBG1446"/>
            <w:bookmarkEnd w:id="181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0964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1" w:name="DBG1447"/>
            <w:bookmarkEnd w:id="1811"/>
            <w:r>
              <w:rPr>
                <w:rFonts w:ascii="Times New Roman" w:hAnsi="Times New Roman" w:cs="Times New Roman"/>
                <w:color w:val="000000"/>
              </w:rPr>
              <w:t>Trade Debtors:  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2479D" w14:textId="77777777" w:rsidR="00FB2570" w:rsidRDefault="00537D14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2" w:name="DBG1448"/>
            <w:bookmarkStart w:id="1813" w:name="DD323"/>
            <w:bookmarkEnd w:id="1812"/>
            <w:bookmarkEnd w:id="1813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20477" w14:textId="326881DB" w:rsidR="00FB257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4" w:name="DBG1449"/>
            <w:bookmarkStart w:id="1815" w:name="DD324"/>
            <w:bookmarkEnd w:id="1814"/>
            <w:bookmarkEnd w:id="1815"/>
            <w:del w:id="181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36</w:delText>
              </w:r>
            </w:del>
            <w:ins w:id="181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65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2061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8" w:name="DBG1450"/>
            <w:bookmarkEnd w:id="181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FCD4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9" w:name="DBG1451"/>
            <w:bookmarkEnd w:id="1819"/>
          </w:p>
        </w:tc>
      </w:tr>
      <w:tr w:rsidR="00FB2570" w14:paraId="33D0758F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6499C6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0" w:name="DBG1452"/>
            <w:bookmarkEnd w:id="182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2E45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1" w:name="DBG1453"/>
            <w:bookmarkEnd w:id="1821"/>
            <w:r>
              <w:rPr>
                <w:rFonts w:ascii="Times New Roman" w:hAnsi="Times New Roman" w:cs="Times New Roman"/>
                <w:color w:val="000000"/>
              </w:rPr>
              <w:t>Trade Creditors: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F39F7" w14:textId="77777777" w:rsidR="00FB2570" w:rsidRDefault="00537D14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2" w:name="DBG1454"/>
            <w:bookmarkStart w:id="1823" w:name="DD325"/>
            <w:bookmarkEnd w:id="1822"/>
            <w:bookmarkEnd w:id="1823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FC0CD" w14:textId="77777777" w:rsidR="00FB257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4" w:name="DBG1455"/>
            <w:bookmarkStart w:id="1825" w:name="DD326"/>
            <w:bookmarkEnd w:id="1824"/>
            <w:bookmarkEnd w:id="1825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4CE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6" w:name="DBG1456"/>
            <w:bookmarkEnd w:id="182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7A20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7" w:name="DBG1457"/>
            <w:bookmarkEnd w:id="1827"/>
          </w:p>
        </w:tc>
      </w:tr>
    </w:tbl>
    <w:p w14:paraId="5F3AC89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28" w:name="DBG1458"/>
      <w:bookmarkEnd w:id="1828"/>
    </w:p>
    <w:p w14:paraId="6D2D1F71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CAPITAL RATIOS:</w:t>
      </w:r>
      <w:bookmarkStart w:id="1829" w:name="DBG1459"/>
      <w:bookmarkEnd w:id="182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FB2570" w14:paraId="6D31A170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71C17C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0" w:name="DBG1460"/>
            <w:bookmarkEnd w:id="183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A06F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1" w:name="DBG1461"/>
            <w:bookmarkEnd w:id="1831"/>
            <w:r>
              <w:rPr>
                <w:rFonts w:ascii="Times New Roman" w:hAnsi="Times New Roman" w:cs="Times New Roman"/>
                <w:color w:val="000000"/>
              </w:rPr>
              <w:t xml:space="preserve">FA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(E/N)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8FB94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2" w:name="DBG1462"/>
            <w:bookmarkStart w:id="1833" w:name="DD327"/>
            <w:bookmarkEnd w:id="1832"/>
            <w:bookmarkEnd w:id="1833"/>
            <w:r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8472B" w14:textId="6E4A71FE" w:rsidR="00FB257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4" w:name="DBG1463"/>
            <w:bookmarkStart w:id="1835" w:name="DD328"/>
            <w:bookmarkEnd w:id="1834"/>
            <w:bookmarkEnd w:id="1835"/>
            <w:r>
              <w:rPr>
                <w:rFonts w:ascii="Times New Roman" w:hAnsi="Times New Roman" w:cs="Times New Roman"/>
                <w:color w:val="000000"/>
              </w:rPr>
              <w:t>0.</w:t>
            </w:r>
            <w:del w:id="1836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89</w:delText>
              </w:r>
            </w:del>
            <w:ins w:id="1837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58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EED6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8" w:name="DBG1464"/>
            <w:bookmarkEnd w:id="183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456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9" w:name="DBG1465"/>
            <w:bookmarkEnd w:id="1839"/>
          </w:p>
        </w:tc>
      </w:tr>
      <w:tr w:rsidR="00FB2570" w14:paraId="1991C3FC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40B43C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40" w:name="DBG1466"/>
            <w:bookmarkEnd w:id="184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4913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1" w:name="DBG1467"/>
            <w:bookmarkEnd w:id="1841"/>
            <w:r>
              <w:rPr>
                <w:rFonts w:ascii="Times New Roman" w:hAnsi="Times New Roman" w:cs="Times New Roman"/>
                <w:color w:val="000000"/>
              </w:rPr>
              <w:t xml:space="preserve">Current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(B/N)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30BD1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2" w:name="DBG1468"/>
            <w:bookmarkStart w:id="1843" w:name="DD329"/>
            <w:bookmarkEnd w:id="1842"/>
            <w:bookmarkEnd w:id="1843"/>
            <w:r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95D44" w14:textId="39040965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4" w:name="DBG1469"/>
            <w:bookmarkStart w:id="1845" w:name="DD330"/>
            <w:bookmarkEnd w:id="1844"/>
            <w:bookmarkEnd w:id="1845"/>
            <w:del w:id="1846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1.07</w:delText>
              </w:r>
            </w:del>
            <w:ins w:id="1847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0.70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BDBC8" w14:textId="77777777" w:rsidR="00FB2570" w:rsidRDefault="00537D14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470"/>
            <w:bookmarkStart w:id="1849" w:name="DD331"/>
            <w:bookmarkEnd w:id="1848"/>
            <w:bookmarkEnd w:id="1849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B7EF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0" w:name="DBG1471"/>
            <w:bookmarkEnd w:id="1850"/>
          </w:p>
        </w:tc>
      </w:tr>
      <w:tr w:rsidR="00FB2570" w14:paraId="6FBA03D7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8186B9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1" w:name="DBG1472"/>
            <w:bookmarkEnd w:id="1851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57AC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2" w:name="DBG1473"/>
            <w:bookmarkEnd w:id="1852"/>
            <w:r>
              <w:rPr>
                <w:rFonts w:ascii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liabs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(M/N)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3A066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3" w:name="DBG1474"/>
            <w:bookmarkStart w:id="1854" w:name="DD332"/>
            <w:bookmarkEnd w:id="1853"/>
            <w:bookmarkEnd w:id="1854"/>
            <w:r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D31D0" w14:textId="6AE945B9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5" w:name="DBG1475"/>
            <w:bookmarkStart w:id="1856" w:name="DD333"/>
            <w:bookmarkEnd w:id="1855"/>
            <w:bookmarkEnd w:id="1856"/>
            <w:del w:id="1857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1.29</w:delText>
              </w:r>
            </w:del>
            <w:ins w:id="1858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0.85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CBA5A" w14:textId="77777777" w:rsidR="00FB2570" w:rsidRDefault="00537D14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9" w:name="DBG1476"/>
            <w:bookmarkStart w:id="1860" w:name="DD334"/>
            <w:bookmarkEnd w:id="1859"/>
            <w:bookmarkEnd w:id="1860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5D49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1" w:name="DBG1477"/>
            <w:bookmarkEnd w:id="1861"/>
          </w:p>
        </w:tc>
      </w:tr>
      <w:tr w:rsidR="00FB2570" w14:paraId="6D761744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E323E8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2" w:name="DBG1478"/>
            <w:bookmarkEnd w:id="186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5786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3" w:name="DBG1479"/>
            <w:bookmarkEnd w:id="1863"/>
            <w:r>
              <w:rPr>
                <w:rFonts w:ascii="Times New Roman" w:hAnsi="Times New Roman" w:cs="Times New Roman"/>
                <w:color w:val="000000"/>
              </w:rPr>
              <w:t>Stock / Capital employed     (F/C)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95D44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4" w:name="DBG1480"/>
            <w:bookmarkStart w:id="1865" w:name="DD335"/>
            <w:bookmarkEnd w:id="1864"/>
            <w:bookmarkEnd w:id="1865"/>
            <w:r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BBC9D" w14:textId="1224C8D7" w:rsidR="00FB257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6" w:name="DBG1481"/>
            <w:bookmarkStart w:id="1867" w:name="DD336"/>
            <w:bookmarkEnd w:id="1866"/>
            <w:bookmarkEnd w:id="1867"/>
            <w:r>
              <w:rPr>
                <w:rFonts w:ascii="Times New Roman" w:hAnsi="Times New Roman" w:cs="Times New Roman"/>
                <w:color w:val="000000"/>
              </w:rPr>
              <w:t>0.</w:t>
            </w:r>
            <w:del w:id="1868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45</w:delText>
              </w:r>
            </w:del>
            <w:ins w:id="1869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32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FB4B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0" w:name="DBG1482"/>
            <w:bookmarkEnd w:id="187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B17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1" w:name="DBG1483"/>
            <w:bookmarkEnd w:id="1871"/>
          </w:p>
        </w:tc>
      </w:tr>
      <w:tr w:rsidR="00FB2570" w14:paraId="4E4E48C4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667814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2" w:name="DBG1484"/>
            <w:bookmarkEnd w:id="187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6E76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3" w:name="DBG1485"/>
            <w:bookmarkEnd w:id="1873"/>
            <w:r>
              <w:rPr>
                <w:rFonts w:ascii="Times New Roman" w:hAnsi="Times New Roman" w:cs="Times New Roman"/>
                <w:color w:val="000000"/>
              </w:rPr>
              <w:t xml:space="preserve">Long term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Cap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empl'd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 (K/C)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7D16D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4" w:name="DBG1486"/>
            <w:bookmarkStart w:id="1875" w:name="DD337"/>
            <w:bookmarkEnd w:id="1874"/>
            <w:bookmarkEnd w:id="1875"/>
            <w:r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A243C" w14:textId="28399289" w:rsidR="00FB257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6" w:name="DBG1487"/>
            <w:bookmarkStart w:id="1877" w:name="DD338"/>
            <w:bookmarkEnd w:id="1876"/>
            <w:bookmarkEnd w:id="1877"/>
            <w:r>
              <w:rPr>
                <w:rFonts w:ascii="Times New Roman" w:hAnsi="Times New Roman" w:cs="Times New Roman"/>
                <w:color w:val="000000"/>
              </w:rPr>
              <w:t>0.</w:t>
            </w:r>
            <w:del w:id="1878" w:author="Charles" w:date="2013-01-01T10:22:00Z">
              <w:r w:rsidR="000C5236">
                <w:rPr>
                  <w:rFonts w:ascii="Times New Roman" w:hAnsi="Times New Roman" w:cs="Times New Roman"/>
                  <w:color w:val="000000"/>
                </w:rPr>
                <w:delText>18</w:delText>
              </w:r>
            </w:del>
            <w:ins w:id="1879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t>13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CB8F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0" w:name="DBG1488"/>
            <w:bookmarkEnd w:id="188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1755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1" w:name="DBG1489"/>
            <w:bookmarkEnd w:id="1881"/>
          </w:p>
        </w:tc>
      </w:tr>
    </w:tbl>
    <w:p w14:paraId="2C4A64B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82" w:name="DBG1490"/>
      <w:bookmarkEnd w:id="1882"/>
    </w:p>
    <w:p w14:paraId="3D068E55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TRADING RATIOS:</w:t>
      </w:r>
      <w:bookmarkStart w:id="1883" w:name="DBG1491"/>
      <w:bookmarkEnd w:id="188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FB2570" w14:paraId="464E1070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F8F222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4" w:name="DBG1492"/>
            <w:bookmarkEnd w:id="188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E12B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5" w:name="DBG1493"/>
            <w:bookmarkEnd w:id="1885"/>
            <w:r>
              <w:rPr>
                <w:rFonts w:ascii="Times New Roman" w:hAnsi="Times New Roman" w:cs="Times New Roman"/>
                <w:color w:val="000000"/>
              </w:rPr>
              <w:t xml:space="preserve">Sales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(O/N)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22EC3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6" w:name="DBG1494"/>
            <w:bookmarkStart w:id="1887" w:name="DD339"/>
            <w:bookmarkEnd w:id="1886"/>
            <w:bookmarkEnd w:id="1887"/>
            <w:r>
              <w:rPr>
                <w:rFonts w:ascii="Times New Roman" w:hAnsi="Times New Roman" w:cs="Times New Roman"/>
                <w:color w:val="000000"/>
              </w:rPr>
              <w:t>3.33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8AE9B" w14:textId="43B74E9D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8" w:name="DBG1495"/>
            <w:bookmarkStart w:id="1889" w:name="DD340"/>
            <w:bookmarkEnd w:id="1888"/>
            <w:bookmarkEnd w:id="1889"/>
            <w:del w:id="189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4.49</w:delText>
              </w:r>
            </w:del>
            <w:ins w:id="189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3.29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39E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92" w:name="DBG1496"/>
            <w:bookmarkEnd w:id="189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CA18B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93" w:name="DBG1497"/>
            <w:bookmarkEnd w:id="1893"/>
          </w:p>
        </w:tc>
      </w:tr>
      <w:tr w:rsidR="00FB2570" w14:paraId="6BBDC610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BD96258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94" w:name="DBG1498"/>
            <w:bookmarkEnd w:id="189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E92A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5" w:name="DBG1499"/>
            <w:bookmarkEnd w:id="1895"/>
            <w:r>
              <w:rPr>
                <w:rFonts w:ascii="Times New Roman" w:hAnsi="Times New Roman" w:cs="Times New Roman"/>
                <w:color w:val="000000"/>
              </w:rPr>
              <w:t>Sales / Stock              (O/F)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CCB7C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6" w:name="DBG1500"/>
            <w:bookmarkStart w:id="1897" w:name="DD341"/>
            <w:bookmarkEnd w:id="1896"/>
            <w:bookmarkEnd w:id="1897"/>
            <w:r>
              <w:rPr>
                <w:rFonts w:ascii="Times New Roman" w:hAnsi="Times New Roman" w:cs="Times New Roman"/>
                <w:color w:val="000000"/>
              </w:rPr>
              <w:t>7.57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74470" w14:textId="6A4FA364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8" w:name="DBG1501"/>
            <w:bookmarkStart w:id="1899" w:name="DD342"/>
            <w:bookmarkEnd w:id="1898"/>
            <w:bookmarkEnd w:id="1899"/>
            <w:del w:id="190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7.96</w:delText>
              </w:r>
            </w:del>
            <w:ins w:id="190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8.89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9683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2" w:name="DBG1502"/>
            <w:bookmarkEnd w:id="190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FAC3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3" w:name="DBG1503"/>
            <w:bookmarkEnd w:id="1903"/>
          </w:p>
        </w:tc>
      </w:tr>
      <w:tr w:rsidR="00FB2570" w14:paraId="28863FDA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A64542A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4" w:name="DBG1504"/>
            <w:bookmarkEnd w:id="190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DAEF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5" w:name="DBG1505"/>
            <w:bookmarkEnd w:id="1905"/>
            <w:r>
              <w:rPr>
                <w:rFonts w:ascii="Times New Roman" w:hAnsi="Times New Roman" w:cs="Times New Roman"/>
                <w:color w:val="000000"/>
              </w:rPr>
              <w:t>Sales / Capital employed   (O/C)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2BAB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6" w:name="DBG1506"/>
            <w:bookmarkStart w:id="1907" w:name="DD343"/>
            <w:bookmarkEnd w:id="1906"/>
            <w:bookmarkEnd w:id="1907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109FA" w14:textId="0C3C22AD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8" w:name="DBG1507"/>
            <w:bookmarkStart w:id="1909" w:name="DD344"/>
            <w:bookmarkEnd w:id="1908"/>
            <w:bookmarkEnd w:id="1909"/>
            <w:del w:id="191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3.56</w:delText>
              </w:r>
            </w:del>
            <w:ins w:id="191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2.81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880E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2" w:name="DBG1508"/>
            <w:bookmarkEnd w:id="191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609E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3" w:name="DBG1509"/>
            <w:bookmarkEnd w:id="1913"/>
          </w:p>
        </w:tc>
      </w:tr>
      <w:tr w:rsidR="00FB2570" w14:paraId="6D2D6073" w14:textId="77777777"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14C67B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4" w:name="DBG1510"/>
            <w:bookmarkEnd w:id="191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4737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5" w:name="DBG1511"/>
            <w:bookmarkEnd w:id="1915"/>
            <w:r>
              <w:rPr>
                <w:rFonts w:ascii="Times New Roman" w:hAnsi="Times New Roman" w:cs="Times New Roman"/>
                <w:color w:val="000000"/>
              </w:rPr>
              <w:t>Stock turnover             (Q/F)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E3961" w14:textId="77777777" w:rsidR="00FB257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6" w:name="DBG1512"/>
            <w:bookmarkStart w:id="1917" w:name="DD345"/>
            <w:bookmarkEnd w:id="1916"/>
            <w:bookmarkEnd w:id="1917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C0AF6" w14:textId="77777777" w:rsidR="00FB257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8" w:name="DBG1513"/>
            <w:bookmarkStart w:id="1919" w:name="DD346"/>
            <w:bookmarkEnd w:id="1918"/>
            <w:bookmarkEnd w:id="1919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D7F91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20" w:name="DBG1514"/>
            <w:bookmarkEnd w:id="192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3D5C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21" w:name="DBG1515"/>
            <w:bookmarkEnd w:id="1921"/>
          </w:p>
        </w:tc>
      </w:tr>
    </w:tbl>
    <w:p w14:paraId="00DA133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922" w:name="DBG1516"/>
      <w:bookmarkEnd w:id="1922"/>
    </w:p>
    <w:p w14:paraId="491FECFD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PROFIT RATIOS:</w:t>
      </w:r>
      <w:bookmarkStart w:id="1923" w:name="DBG1517"/>
      <w:bookmarkEnd w:id="192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162"/>
        <w:gridCol w:w="1510"/>
        <w:gridCol w:w="1511"/>
        <w:gridCol w:w="1395"/>
      </w:tblGrid>
      <w:tr w:rsidR="00FB2570" w14:paraId="12ED9D74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68D36EB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4" w:name="DBG1518"/>
            <w:bookmarkStart w:id="1925" w:name="DBG1519"/>
            <w:bookmarkEnd w:id="1924"/>
            <w:bookmarkEnd w:id="1925"/>
            <w:r>
              <w:rPr>
                <w:rFonts w:ascii="Times New Roman" w:hAnsi="Times New Roman" w:cs="Times New Roman"/>
                <w:color w:val="000000"/>
              </w:rPr>
              <w:t xml:space="preserve"> Gross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C433F" w14:textId="77777777" w:rsidR="00FB257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6" w:name="DBG1520"/>
            <w:bookmarkStart w:id="1927" w:name="DD347"/>
            <w:bookmarkEnd w:id="1926"/>
            <w:bookmarkEnd w:id="1927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C81A9" w14:textId="7A0AF72C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8" w:name="DBG1521"/>
            <w:bookmarkStart w:id="1929" w:name="DD348"/>
            <w:bookmarkEnd w:id="1928"/>
            <w:bookmarkEnd w:id="1929"/>
            <w:del w:id="193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13.91</w:delText>
              </w:r>
            </w:del>
            <w:ins w:id="193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22.89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6E59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32" w:name="DBG1522"/>
            <w:bookmarkEnd w:id="193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2D0B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33" w:name="DBG1523"/>
            <w:bookmarkEnd w:id="1933"/>
          </w:p>
        </w:tc>
      </w:tr>
      <w:tr w:rsidR="00FB2570" w14:paraId="0943E106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40BE1B9F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34" w:name="DBG1524"/>
            <w:bookmarkStart w:id="1935" w:name="DBG1525"/>
            <w:bookmarkEnd w:id="1934"/>
            <w:bookmarkEnd w:id="1935"/>
            <w:r>
              <w:rPr>
                <w:rFonts w:ascii="Times New Roman" w:hAnsi="Times New Roman" w:cs="Times New Roman"/>
                <w:color w:val="000000"/>
              </w:rPr>
              <w:t xml:space="preserve"> Net operating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66A3E" w14:textId="77777777" w:rsidR="00FB257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36" w:name="DBG1526"/>
            <w:bookmarkStart w:id="1937" w:name="DD349"/>
            <w:bookmarkEnd w:id="1936"/>
            <w:bookmarkEnd w:id="1937"/>
            <w:r>
              <w:rPr>
                <w:rFonts w:ascii="Times New Roman" w:hAnsi="Times New Roman" w:cs="Times New Roman"/>
                <w:color w:val="000000"/>
              </w:rPr>
              <w:t>10.29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6B14D" w14:textId="11B95942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38" w:name="DBG1527"/>
            <w:bookmarkStart w:id="1939" w:name="DD350"/>
            <w:bookmarkEnd w:id="1938"/>
            <w:bookmarkEnd w:id="1939"/>
            <w:del w:id="194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7.04</w:delText>
              </w:r>
            </w:del>
            <w:ins w:id="194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16.74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CBC9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2" w:name="DBG1528"/>
            <w:bookmarkEnd w:id="194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B38E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3" w:name="DBG1529"/>
            <w:bookmarkEnd w:id="1943"/>
          </w:p>
        </w:tc>
      </w:tr>
      <w:tr w:rsidR="00FB2570" w14:paraId="508E657F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0C1C5F8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4" w:name="DBG1530"/>
            <w:bookmarkStart w:id="1945" w:name="DBG1531"/>
            <w:bookmarkEnd w:id="1944"/>
            <w:bookmarkEnd w:id="1945"/>
            <w:r>
              <w:rPr>
                <w:rFonts w:ascii="Times New Roman" w:hAnsi="Times New Roman" w:cs="Times New Roman"/>
                <w:color w:val="000000"/>
              </w:rPr>
              <w:t xml:space="preserve"> Net profit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86D72" w14:textId="77777777" w:rsidR="00FB257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6" w:name="DBG1532"/>
            <w:bookmarkStart w:id="1947" w:name="DD351"/>
            <w:bookmarkEnd w:id="1946"/>
            <w:bookmarkEnd w:id="1947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B6DE2" w14:textId="0EA1FFA3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8" w:name="DBG1533"/>
            <w:bookmarkStart w:id="1949" w:name="DD352"/>
            <w:bookmarkEnd w:id="1948"/>
            <w:bookmarkEnd w:id="1949"/>
            <w:del w:id="195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6.44</w:delText>
              </w:r>
            </w:del>
            <w:ins w:id="195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16.20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324D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52" w:name="DBG1534"/>
            <w:bookmarkEnd w:id="195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EB6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53" w:name="DBG1535"/>
            <w:bookmarkEnd w:id="1953"/>
          </w:p>
        </w:tc>
      </w:tr>
      <w:tr w:rsidR="00FB2570" w14:paraId="51F94981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01D890E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4" w:name="DBG1536"/>
            <w:bookmarkStart w:id="1955" w:name="DBG1537"/>
            <w:bookmarkEnd w:id="1954"/>
            <w:bookmarkEnd w:id="1955"/>
            <w:r>
              <w:rPr>
                <w:rFonts w:ascii="Times New Roman" w:hAnsi="Times New Roman" w:cs="Times New Roman"/>
                <w:color w:val="000000"/>
              </w:rPr>
              <w:t xml:space="preserve"> R.O.C.E. (%) 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excl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interest)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AD61C" w14:textId="77777777" w:rsidR="00FB257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6" w:name="DBG1538"/>
            <w:bookmarkStart w:id="1957" w:name="DD353"/>
            <w:bookmarkEnd w:id="1956"/>
            <w:bookmarkEnd w:id="1957"/>
            <w:r>
              <w:rPr>
                <w:rFonts w:ascii="Times New Roman" w:hAnsi="Times New Roman" w:cs="Times New Roman"/>
                <w:color w:val="000000"/>
              </w:rPr>
              <w:t>29.85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4F03A" w14:textId="77D8CEB4" w:rsidR="00FB257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8" w:name="DBG1539"/>
            <w:bookmarkStart w:id="1959" w:name="DD354"/>
            <w:bookmarkEnd w:id="1958"/>
            <w:bookmarkEnd w:id="1959"/>
            <w:del w:id="1960" w:author="Charles" w:date="2013-01-01T10:22:00Z">
              <w:r>
                <w:rPr>
                  <w:rFonts w:ascii="Times New Roman" w:hAnsi="Times New Roman" w:cs="Times New Roman"/>
                  <w:color w:val="000000"/>
                </w:rPr>
                <w:delText>25.09</w:delText>
              </w:r>
            </w:del>
            <w:ins w:id="1961" w:author="Charles" w:date="2013-01-01T10:22:00Z">
              <w:r w:rsidR="00537D14">
                <w:rPr>
                  <w:rFonts w:ascii="Times New Roman" w:hAnsi="Times New Roman" w:cs="Times New Roman"/>
                  <w:color w:val="000000"/>
                </w:rPr>
                <w:t>47.02</w:t>
              </w:r>
            </w:ins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0BBD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2" w:name="DBG1540"/>
            <w:bookmarkEnd w:id="196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1CCC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3" w:name="DBG1541"/>
            <w:bookmarkEnd w:id="1963"/>
          </w:p>
        </w:tc>
      </w:tr>
    </w:tbl>
    <w:p w14:paraId="6385AC9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  <w:sectPr w:rsidR="00FB2570">
          <w:headerReference w:type="default" r:id="rId38"/>
          <w:footerReference w:type="default" r:id="rId3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814"/>
        <w:gridCol w:w="3602"/>
        <w:gridCol w:w="697"/>
        <w:gridCol w:w="1162"/>
        <w:gridCol w:w="1162"/>
        <w:gridCol w:w="1163"/>
      </w:tblGrid>
      <w:tr w:rsidR="00FB2570" w14:paraId="0FDB61D6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A3ABE5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9" w:name="DBG1580"/>
            <w:bookmarkStart w:id="2000" w:name="DBG1581"/>
            <w:bookmarkEnd w:id="1999"/>
            <w:bookmarkEnd w:id="2000"/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No.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AA53D9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1" w:name="DBG1582"/>
            <w:bookmarkEnd w:id="20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Acct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10389AD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2" w:name="DBG1583"/>
            <w:bookmarkEnd w:id="20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Narrative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699849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3" w:name="DBG1584"/>
            <w:bookmarkEnd w:id="20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WP Index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A80AE8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4" w:name="DBG1585"/>
            <w:bookmarkEnd w:id="20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5B4862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5" w:name="DBG1586"/>
            <w:bookmarkEnd w:id="20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198B4B7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6" w:name="DBG1587"/>
            <w:bookmarkEnd w:id="20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Effect on Profit</w:t>
            </w:r>
          </w:p>
        </w:tc>
      </w:tr>
    </w:tbl>
    <w:p w14:paraId="6E451266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07" w:name="DBG1588"/>
      <w:bookmarkEnd w:id="2007"/>
    </w:p>
    <w:p w14:paraId="6ADFD414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08" w:name="DBG1589"/>
      <w:bookmarkEnd w:id="2008"/>
    </w:p>
    <w:p w14:paraId="27D7FB3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FB2570" w14:paraId="5F7F0087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23CDB29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9" w:name="DBG1590"/>
            <w:bookmarkStart w:id="2010" w:name="DBG1591"/>
            <w:bookmarkEnd w:id="2009"/>
            <w:bookmarkEnd w:id="2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Original TB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25483DF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11" w:name="DBG1592"/>
            <w:bookmarkStart w:id="2012" w:name="DD355"/>
            <w:bookmarkEnd w:id="2011"/>
            <w:bookmarkEnd w:id="20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14:paraId="26443148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013" w:name="DBG1593"/>
      <w:bookmarkEnd w:id="2013"/>
    </w:p>
    <w:p w14:paraId="212362C3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14" w:name="DBG1594"/>
      <w:bookmarkEnd w:id="2014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without setting "Exclude from Final TB"</w:t>
      </w:r>
      <w:bookmarkStart w:id="2015" w:name="DBG1595"/>
      <w:bookmarkEnd w:id="2015"/>
    </w:p>
    <w:p w14:paraId="659090E1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16" w:name="DBG1596"/>
      <w:bookmarkEnd w:id="2016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2017" w:name="DBG1597"/>
      <w:bookmarkEnd w:id="2017"/>
    </w:p>
    <w:p w14:paraId="7612F0DC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18" w:name="DBG1598"/>
      <w:bookmarkEnd w:id="2018"/>
    </w:p>
    <w:p w14:paraId="4FAF220E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19" w:name="DBG1599"/>
      <w:bookmarkEnd w:id="2019"/>
    </w:p>
    <w:p w14:paraId="0CBA4FC7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20" w:name="DBG1600"/>
      <w:bookmarkEnd w:id="2020"/>
      <w:r>
        <w:rPr>
          <w:rFonts w:ascii="Times New Roman" w:hAnsi="Times New Roman" w:cs="Times New Roman"/>
          <w:color w:val="000000"/>
        </w:rPr>
        <w:t xml:space="preserve">This section of the report outputs details of transactions entered </w:t>
      </w:r>
      <w:bookmarkStart w:id="2021" w:name="DBG1601"/>
      <w:bookmarkEnd w:id="2021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2022" w:name="DBG1602"/>
      <w:bookmarkEnd w:id="2022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2023" w:name="DBG1603"/>
      <w:bookmarkEnd w:id="2023"/>
      <w:r>
        <w:rPr>
          <w:rFonts w:ascii="Times New Roman" w:hAnsi="Times New Roman" w:cs="Times New Roman"/>
          <w:color w:val="000000"/>
        </w:rPr>
        <w:t xml:space="preserve">of 'Exclude from Final TB' UNTICKED. This client </w:t>
      </w:r>
      <w:bookmarkStart w:id="2024" w:name="DBG1604"/>
      <w:bookmarkEnd w:id="2024"/>
      <w:r>
        <w:rPr>
          <w:rFonts w:ascii="Times New Roman" w:hAnsi="Times New Roman" w:cs="Times New Roman"/>
          <w:color w:val="000000"/>
        </w:rPr>
        <w:t xml:space="preserve">file does not have any </w:t>
      </w:r>
      <w:bookmarkStart w:id="2025" w:name="DBG1605"/>
      <w:bookmarkEnd w:id="2025"/>
      <w:r>
        <w:rPr>
          <w:rFonts w:ascii="Times New Roman" w:hAnsi="Times New Roman" w:cs="Times New Roman"/>
          <w:color w:val="000000"/>
        </w:rPr>
        <w:t>such transactions and therefore cannot produce such output.</w:t>
      </w:r>
    </w:p>
    <w:p w14:paraId="62932CD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26" w:name="DBG1606"/>
      <w:bookmarkEnd w:id="2026"/>
    </w:p>
    <w:p w14:paraId="432CA3CD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2294CBF0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27" w:name="DBG1607"/>
      <w:bookmarkEnd w:id="2027"/>
    </w:p>
    <w:p w14:paraId="41606F35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FB2570" w14:paraId="72C94AEC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2B9726D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bookmarkStart w:id="2028" w:name="DBG1608"/>
            <w:bookmarkEnd w:id="2028"/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60BAA14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556BE526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2F4C39C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9" w:name="DBG1609"/>
            <w:bookmarkStart w:id="2030" w:name="DBG1610"/>
            <w:bookmarkEnd w:id="2029"/>
            <w:bookmarkEnd w:id="20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client draft accounts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1A51F68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1" w:name="DBG1611"/>
            <w:bookmarkStart w:id="2032" w:name="DD356"/>
            <w:bookmarkEnd w:id="2031"/>
            <w:bookmarkEnd w:id="20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14:paraId="2742B48E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33" w:name="DBG1612"/>
      <w:bookmarkEnd w:id="2033"/>
    </w:p>
    <w:p w14:paraId="45156595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34" w:name="DBG1613"/>
      <w:bookmarkEnd w:id="2034"/>
    </w:p>
    <w:p w14:paraId="60E6CF3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1A8FCED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35" w:name="DBG1614"/>
      <w:bookmarkEnd w:id="2035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 setting "Exclude from Final TB"</w:t>
      </w:r>
      <w:bookmarkStart w:id="2036" w:name="DBG1615"/>
      <w:bookmarkEnd w:id="2036"/>
    </w:p>
    <w:p w14:paraId="1AFBD88E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37" w:name="DBG1616"/>
      <w:bookmarkEnd w:id="2037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2038" w:name="DBG1617"/>
      <w:bookmarkEnd w:id="2038"/>
    </w:p>
    <w:p w14:paraId="4AAF8BDD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39" w:name="DBG1618"/>
      <w:bookmarkEnd w:id="2039"/>
    </w:p>
    <w:p w14:paraId="4B9573AD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0" w:name="DBG1619"/>
      <w:bookmarkEnd w:id="2040"/>
    </w:p>
    <w:p w14:paraId="3F839E3F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1" w:name="DBG1620"/>
      <w:bookmarkEnd w:id="2041"/>
      <w:r>
        <w:rPr>
          <w:rFonts w:ascii="Times New Roman" w:hAnsi="Times New Roman" w:cs="Times New Roman"/>
          <w:color w:val="000000"/>
        </w:rPr>
        <w:t xml:space="preserve">This section of the report outputs details of transactions entered </w:t>
      </w:r>
      <w:bookmarkStart w:id="2042" w:name="DBG1621"/>
      <w:bookmarkEnd w:id="2042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2043" w:name="DBG1622"/>
      <w:bookmarkEnd w:id="2043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2044" w:name="DBG1623"/>
      <w:bookmarkEnd w:id="2044"/>
      <w:r>
        <w:rPr>
          <w:rFonts w:ascii="Times New Roman" w:hAnsi="Times New Roman" w:cs="Times New Roman"/>
          <w:color w:val="000000"/>
        </w:rPr>
        <w:t xml:space="preserve">of 'Exclude from Final TB' TICKED. This client file </w:t>
      </w:r>
      <w:bookmarkStart w:id="2045" w:name="DBG1624"/>
      <w:bookmarkEnd w:id="2045"/>
      <w:r>
        <w:rPr>
          <w:rFonts w:ascii="Times New Roman" w:hAnsi="Times New Roman" w:cs="Times New Roman"/>
          <w:color w:val="000000"/>
        </w:rPr>
        <w:t xml:space="preserve">does not have any </w:t>
      </w:r>
      <w:bookmarkStart w:id="2046" w:name="DBG1625"/>
      <w:bookmarkEnd w:id="2046"/>
      <w:r>
        <w:rPr>
          <w:rFonts w:ascii="Times New Roman" w:hAnsi="Times New Roman" w:cs="Times New Roman"/>
          <w:color w:val="000000"/>
        </w:rPr>
        <w:t>such transactions and therefore cannot produce such output.</w:t>
      </w:r>
    </w:p>
    <w:p w14:paraId="375AAE0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7" w:name="DBG1626"/>
      <w:bookmarkEnd w:id="2047"/>
    </w:p>
    <w:p w14:paraId="2CD325E6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3B61BCDA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8" w:name="DBG1627"/>
      <w:bookmarkEnd w:id="2048"/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FB2570" w14:paraId="6024C091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2F96B7E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41B2344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4CCA88AE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7CFC64D9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9" w:name="DBG1628"/>
            <w:bookmarkStart w:id="2050" w:name="DBG1629"/>
            <w:bookmarkEnd w:id="2049"/>
            <w:bookmarkEnd w:id="20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9B5C16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1" w:name="DBG1630"/>
            <w:bookmarkStart w:id="2052" w:name="DD357"/>
            <w:bookmarkEnd w:id="2051"/>
            <w:bookmarkEnd w:id="20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FB2570" w14:paraId="6C1A86B3" w14:textId="77777777"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14:paraId="10EA4E76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07D0B0C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50AE7B03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53" w:name="DBG1631"/>
      <w:bookmarkEnd w:id="2053"/>
    </w:p>
    <w:p w14:paraId="50B1F0D7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4" w:name="DBG1632"/>
      <w:bookmarkEnd w:id="2054"/>
    </w:p>
    <w:p w14:paraId="55713E46" w14:textId="77777777" w:rsidR="00FB257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55" w:name="DBG1633"/>
      <w:bookmarkEnd w:id="2055"/>
      <w:r>
        <w:rPr>
          <w:rFonts w:ascii="Times New Roman" w:hAnsi="Times New Roman" w:cs="Times New Roman"/>
          <w:b/>
          <w:bCs/>
          <w:color w:val="000000"/>
        </w:rPr>
        <w:t xml:space="preserve">PROFIT </w:t>
      </w:r>
      <w:bookmarkStart w:id="2056" w:name="DBG1634"/>
      <w:bookmarkEnd w:id="2056"/>
      <w:r>
        <w:rPr>
          <w:rFonts w:ascii="Times New Roman" w:hAnsi="Times New Roman" w:cs="Times New Roman"/>
          <w:b/>
          <w:bCs/>
          <w:color w:val="000000"/>
        </w:rPr>
        <w:t>ANALYSIS</w:t>
      </w:r>
      <w:bookmarkStart w:id="2057" w:name="DBG1635"/>
      <w:bookmarkEnd w:id="2057"/>
    </w:p>
    <w:p w14:paraId="746ED8EC" w14:textId="77777777" w:rsidR="00FB2570" w:rsidRDefault="00FB2570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602"/>
        <w:gridCol w:w="1162"/>
      </w:tblGrid>
      <w:tr w:rsidR="00FB2570" w14:paraId="15CA4A31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5B84B93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8" w:name="DBG1636"/>
            <w:bookmarkStart w:id="2059" w:name="DBG1637"/>
            <w:bookmarkEnd w:id="2058"/>
            <w:bookmarkEnd w:id="2059"/>
            <w:r>
              <w:rPr>
                <w:rFonts w:ascii="Times New Roman" w:hAnsi="Times New Roman" w:cs="Times New Roman"/>
                <w:color w:val="000000"/>
              </w:rPr>
              <w:t>Profit per Original TB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DC33B6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0" w:name="DBG1638"/>
            <w:bookmarkStart w:id="2061" w:name="DD358"/>
            <w:bookmarkEnd w:id="2060"/>
            <w:bookmarkEnd w:id="20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FB2570" w14:paraId="2C942B07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0C8CEBA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2" w:name="DBG1639"/>
            <w:bookmarkStart w:id="2063" w:name="DBG1640"/>
            <w:bookmarkEnd w:id="2062"/>
            <w:bookmarkEnd w:id="2063"/>
            <w:r>
              <w:rPr>
                <w:rFonts w:ascii="Times New Roman" w:hAnsi="Times New Roman" w:cs="Times New Roman"/>
                <w:color w:val="000000"/>
              </w:rPr>
              <w:t>Adjusting entries included in draft profit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538515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4" w:name="DBG1641"/>
            <w:bookmarkStart w:id="2065" w:name="DD359"/>
            <w:bookmarkEnd w:id="2064"/>
            <w:bookmarkEnd w:id="2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FB2570" w14:paraId="0E8C03CC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4B437187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567148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39932686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2C7A60C8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6" w:name="DBG1642"/>
            <w:bookmarkStart w:id="2067" w:name="DBG1643"/>
            <w:bookmarkEnd w:id="2066"/>
            <w:bookmarkEnd w:id="2067"/>
            <w:r>
              <w:rPr>
                <w:rFonts w:ascii="Times New Roman" w:hAnsi="Times New Roman" w:cs="Times New Roman"/>
                <w:color w:val="000000"/>
              </w:rPr>
              <w:t>Profit per client draft accounts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DDFB0E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8" w:name="DBG1644"/>
            <w:bookmarkStart w:id="2069" w:name="DD360"/>
            <w:bookmarkEnd w:id="2068"/>
            <w:bookmarkEnd w:id="2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FB2570" w14:paraId="2F3AE086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5D39C5F5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0" w:name="DBG1645"/>
            <w:bookmarkStart w:id="2071" w:name="DBG1646"/>
            <w:bookmarkEnd w:id="2070"/>
            <w:bookmarkEnd w:id="2071"/>
            <w:r>
              <w:rPr>
                <w:rFonts w:ascii="Times New Roman" w:hAnsi="Times New Roman" w:cs="Times New Roman"/>
                <w:color w:val="000000"/>
              </w:rPr>
              <w:t>Proposed adjusting entries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C6C3BB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2" w:name="DBG1647"/>
            <w:bookmarkStart w:id="2073" w:name="DD361"/>
            <w:bookmarkEnd w:id="2072"/>
            <w:bookmarkEnd w:id="2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FB2570" w14:paraId="1BFC1659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00C44BC0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59ABAC7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B2570" w14:paraId="089924D1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30F2203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4" w:name="DBG1648"/>
            <w:bookmarkStart w:id="2075" w:name="DBG1649"/>
            <w:bookmarkEnd w:id="2074"/>
            <w:bookmarkEnd w:id="2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3CA07C6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6" w:name="DBG1650"/>
            <w:bookmarkStart w:id="2077" w:name="DD362"/>
            <w:bookmarkEnd w:id="2076"/>
            <w:bookmarkEnd w:id="2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FB2570" w14:paraId="0E047AB6" w14:textId="77777777"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14:paraId="762614A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DF43E3D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5CE455B5" w14:textId="77777777" w:rsidR="00FB2570" w:rsidRDefault="00FB25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78" w:name="DBG1651"/>
      <w:bookmarkEnd w:id="2078"/>
    </w:p>
    <w:p w14:paraId="3EB8E66F" w14:textId="77777777" w:rsidR="00FB2570" w:rsidRDefault="00FB2570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079" w:name="DBG1652"/>
      <w:bookmarkEnd w:id="2079"/>
    </w:p>
    <w:p w14:paraId="566CF675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80" w:name="DBG1653"/>
      <w:bookmarkEnd w:id="2080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2081" w:name="DBG1654"/>
      <w:bookmarkEnd w:id="2081"/>
    </w:p>
    <w:p w14:paraId="2D37C0F2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FB2570">
          <w:headerReference w:type="default" r:id="rId40"/>
          <w:footerReference w:type="default" r:id="rId4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EF1C09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0" w:name="DBG1690"/>
      <w:bookmarkEnd w:id="2120"/>
    </w:p>
    <w:p w14:paraId="2B76D918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21" w:name="DBG1691"/>
      <w:bookmarkEnd w:id="2121"/>
      <w:r>
        <w:rPr>
          <w:rFonts w:ascii="Times New Roman" w:hAnsi="Times New Roman" w:cs="Times New Roman"/>
          <w:b/>
          <w:bCs/>
          <w:color w:val="000000"/>
        </w:rPr>
        <w:t>Principal activity:</w:t>
      </w:r>
      <w:bookmarkStart w:id="2122" w:name="DBG1692"/>
      <w:bookmarkEnd w:id="2122"/>
    </w:p>
    <w:p w14:paraId="09733EF2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3" w:name="DBG1693"/>
      <w:bookmarkEnd w:id="2123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</w:t>
      </w:r>
    </w:p>
    <w:p w14:paraId="2542797F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4" w:name="DBG1694"/>
      <w:bookmarkEnd w:id="2124"/>
      <w:proofErr w:type="gramStart"/>
      <w:r>
        <w:rPr>
          <w:rFonts w:ascii="Times New Roman" w:hAnsi="Times New Roman" w:cs="Times New Roman"/>
          <w:color w:val="000000"/>
        </w:rPr>
        <w:t>components</w:t>
      </w:r>
      <w:proofErr w:type="gramEnd"/>
      <w:r>
        <w:rPr>
          <w:rFonts w:ascii="Times New Roman" w:hAnsi="Times New Roman" w:cs="Times New Roman"/>
          <w:color w:val="000000"/>
        </w:rPr>
        <w:t xml:space="preserve"> for OEM's and hence considers improvement in Key </w:t>
      </w:r>
    </w:p>
    <w:p w14:paraId="023BBDBB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5" w:name="DBG1695"/>
      <w:bookmarkEnd w:id="2125"/>
      <w:r>
        <w:rPr>
          <w:rFonts w:ascii="Times New Roman" w:hAnsi="Times New Roman" w:cs="Times New Roman"/>
          <w:color w:val="000000"/>
        </w:rPr>
        <w:t xml:space="preserve">Performance Indicators of on-time delivery and quality performance to </w:t>
      </w:r>
    </w:p>
    <w:p w14:paraId="48EA5213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6" w:name="DBG1696"/>
      <w:bookmarkEnd w:id="2126"/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fundament</w:t>
      </w:r>
    </w:p>
    <w:p w14:paraId="605B8403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7" w:name="DBG1697"/>
      <w:bookmarkEnd w:id="2127"/>
    </w:p>
    <w:p w14:paraId="31E44128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28" w:name="DBG1698"/>
      <w:bookmarkEnd w:id="2128"/>
      <w:r>
        <w:rPr>
          <w:rFonts w:ascii="Times New Roman" w:hAnsi="Times New Roman" w:cs="Times New Roman"/>
          <w:b/>
          <w:bCs/>
          <w:color w:val="000000"/>
        </w:rPr>
        <w:t>Business address:</w:t>
      </w:r>
      <w:bookmarkStart w:id="2129" w:name="DBG1699"/>
      <w:bookmarkEnd w:id="2129"/>
    </w:p>
    <w:p w14:paraId="1CA45BBF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30" w:name="DBG1700"/>
      <w:bookmarkEnd w:id="2130"/>
    </w:p>
    <w:p w14:paraId="68607B69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31" w:name="DBG1701"/>
      <w:bookmarkEnd w:id="2131"/>
      <w:r>
        <w:rPr>
          <w:rFonts w:ascii="Times New Roman" w:hAnsi="Times New Roman" w:cs="Times New Roman"/>
          <w:b/>
          <w:bCs/>
          <w:color w:val="000000"/>
        </w:rPr>
        <w:t>Telephone:</w:t>
      </w:r>
      <w:bookmarkStart w:id="2132" w:name="DBG1702"/>
      <w:bookmarkEnd w:id="2132"/>
    </w:p>
    <w:p w14:paraId="586B60DB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A6F991C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33" w:name="DBG1703"/>
      <w:bookmarkEnd w:id="2133"/>
      <w:r>
        <w:rPr>
          <w:rFonts w:ascii="Times New Roman" w:hAnsi="Times New Roman" w:cs="Times New Roman"/>
          <w:b/>
          <w:bCs/>
          <w:color w:val="000000"/>
        </w:rPr>
        <w:t>Company number:</w:t>
      </w:r>
      <w:r>
        <w:rPr>
          <w:rFonts w:ascii="Times New Roman" w:hAnsi="Times New Roman" w:cs="Times New Roman"/>
          <w:color w:val="000000"/>
        </w:rPr>
        <w:tab/>
      </w:r>
      <w:bookmarkStart w:id="2134" w:name="DBG1704"/>
      <w:bookmarkEnd w:id="2134"/>
      <w:r>
        <w:rPr>
          <w:rFonts w:ascii="Times New Roman" w:hAnsi="Times New Roman" w:cs="Times New Roman"/>
          <w:color w:val="000000"/>
        </w:rPr>
        <w:t>87654321</w:t>
      </w:r>
      <w:bookmarkStart w:id="2135" w:name="DBG1705"/>
      <w:bookmarkEnd w:id="2135"/>
      <w:r>
        <w:rPr>
          <w:rFonts w:ascii="Times New Roman" w:hAnsi="Times New Roman" w:cs="Times New Roman"/>
          <w:color w:val="000000"/>
        </w:rPr>
        <w:t xml:space="preserve"> incorporated on </w:t>
      </w:r>
    </w:p>
    <w:p w14:paraId="1651A210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4C2FFF3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36" w:name="DBG1706"/>
      <w:bookmarkEnd w:id="2136"/>
      <w:r>
        <w:rPr>
          <w:rFonts w:ascii="Times New Roman" w:hAnsi="Times New Roman" w:cs="Times New Roman"/>
          <w:b/>
          <w:bCs/>
          <w:color w:val="000000"/>
        </w:rPr>
        <w:t>Company secretary:</w:t>
      </w:r>
      <w:r>
        <w:rPr>
          <w:rFonts w:ascii="Times New Roman" w:hAnsi="Times New Roman" w:cs="Times New Roman"/>
          <w:color w:val="000000"/>
        </w:rPr>
        <w:tab/>
      </w:r>
      <w:bookmarkStart w:id="2137" w:name="DBG1707"/>
      <w:bookmarkEnd w:id="2137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</w:p>
    <w:p w14:paraId="57E1F9B3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38" w:name="DBG1708"/>
      <w:bookmarkEnd w:id="2138"/>
    </w:p>
    <w:p w14:paraId="13351B80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39" w:name="DBG1709"/>
      <w:bookmarkEnd w:id="2139"/>
      <w:r>
        <w:rPr>
          <w:rFonts w:ascii="Times New Roman" w:hAnsi="Times New Roman" w:cs="Times New Roman"/>
          <w:b/>
          <w:bCs/>
          <w:color w:val="000000"/>
        </w:rPr>
        <w:t>Registered office:</w:t>
      </w:r>
      <w:bookmarkStart w:id="2140" w:name="DBG1710"/>
      <w:bookmarkEnd w:id="2140"/>
    </w:p>
    <w:p w14:paraId="776CBE4F" w14:textId="77777777" w:rsidR="00FB2570" w:rsidRDefault="00FB2570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1CDE179" w14:textId="77777777" w:rsidR="00FB2570" w:rsidRDefault="00537D14">
      <w:pPr>
        <w:widowControl w:val="0"/>
        <w:tabs>
          <w:tab w:val="left" w:pos="6042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41" w:name="DBG1711"/>
      <w:bookmarkEnd w:id="2141"/>
      <w:r>
        <w:rPr>
          <w:rFonts w:ascii="Times New Roman" w:hAnsi="Times New Roman" w:cs="Times New Roman"/>
          <w:b/>
          <w:bCs/>
          <w:color w:val="000000"/>
        </w:rPr>
        <w:t>Share capital:</w:t>
      </w:r>
      <w:r>
        <w:rPr>
          <w:rFonts w:ascii="Times New Roman" w:hAnsi="Times New Roman" w:cs="Times New Roman"/>
          <w:color w:val="000000"/>
        </w:rPr>
        <w:tab/>
      </w:r>
      <w:bookmarkStart w:id="2142" w:name="DBG1712"/>
      <w:bookmarkEnd w:id="2142"/>
      <w:r>
        <w:rPr>
          <w:rFonts w:ascii="Times New Roman" w:hAnsi="Times New Roman" w:cs="Times New Roman"/>
          <w:color w:val="000000"/>
        </w:rPr>
        <w:t>Authorised</w:t>
      </w:r>
      <w:r>
        <w:rPr>
          <w:rFonts w:ascii="Times New Roman" w:hAnsi="Times New Roman" w:cs="Times New Roman"/>
          <w:color w:val="000000"/>
        </w:rPr>
        <w:tab/>
      </w:r>
      <w:bookmarkStart w:id="2143" w:name="DBG1713"/>
      <w:bookmarkEnd w:id="2143"/>
      <w:r>
        <w:rPr>
          <w:rFonts w:ascii="Times New Roman" w:hAnsi="Times New Roman" w:cs="Times New Roman"/>
          <w:color w:val="000000"/>
        </w:rPr>
        <w:t>Issued</w:t>
      </w:r>
    </w:p>
    <w:p w14:paraId="724FB3B3" w14:textId="77777777" w:rsidR="00FB2570" w:rsidRDefault="00537D14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4" w:name="DBG1714"/>
      <w:bookmarkEnd w:id="2144"/>
      <w:r>
        <w:rPr>
          <w:rFonts w:ascii="Times New Roman" w:hAnsi="Times New Roman" w:cs="Times New Roman"/>
          <w:b/>
          <w:bCs/>
          <w:color w:val="000000"/>
        </w:rPr>
        <w:t>Equity</w:t>
      </w:r>
      <w:bookmarkStart w:id="2145" w:name="DBG1715"/>
      <w:bookmarkEnd w:id="2145"/>
    </w:p>
    <w:p w14:paraId="76ADC493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581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138"/>
        <w:gridCol w:w="1278"/>
        <w:gridCol w:w="2092"/>
      </w:tblGrid>
      <w:tr w:rsidR="00FB2570" w14:paraId="56A47E1E" w14:textId="77777777"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14:paraId="035B207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6" w:name="DBG1716"/>
            <w:bookmarkStart w:id="2147" w:name="DBG1717"/>
            <w:bookmarkEnd w:id="2146"/>
            <w:bookmarkEnd w:id="2147"/>
            <w:r>
              <w:rPr>
                <w:rFonts w:ascii="Times New Roman" w:hAnsi="Times New Roman" w:cs="Times New Roman"/>
                <w:color w:val="000000"/>
              </w:rPr>
              <w:t>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9E9DF" w14:textId="77777777" w:rsidR="00FB257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8" w:name="DBG1718"/>
            <w:bookmarkStart w:id="2149" w:name="DD363"/>
            <w:bookmarkEnd w:id="2148"/>
            <w:bookmarkEnd w:id="2149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DEC06" w14:textId="77777777" w:rsidR="00FB2570" w:rsidRDefault="00537D14">
            <w:pPr>
              <w:widowControl w:val="0"/>
              <w:tabs>
                <w:tab w:val="decimal" w:pos="19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0" w:name="DBG1719"/>
            <w:bookmarkStart w:id="2151" w:name="DD364"/>
            <w:bookmarkEnd w:id="2150"/>
            <w:bookmarkEnd w:id="215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FB2570" w14:paraId="3F3E000F" w14:textId="77777777"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14:paraId="7F8719DD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832BC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F5573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8950CC6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52" w:name="DBG1720"/>
      <w:bookmarkEnd w:id="2152"/>
    </w:p>
    <w:p w14:paraId="1917F328" w14:textId="77777777" w:rsidR="00FB257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53" w:name="DBG1721"/>
      <w:bookmarkEnd w:id="2153"/>
      <w:r>
        <w:rPr>
          <w:rFonts w:ascii="Times New Roman" w:hAnsi="Times New Roman" w:cs="Times New Roman"/>
          <w:b/>
          <w:bCs/>
          <w:color w:val="000000"/>
        </w:rPr>
        <w:t>Directors and their interests:</w:t>
      </w:r>
      <w:bookmarkStart w:id="2154" w:name="DBG1722"/>
      <w:bookmarkEnd w:id="215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FB2570" w14:paraId="4A8E3B7D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6D7F63C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55" w:name="DBG1723"/>
            <w:bookmarkEnd w:id="2155"/>
          </w:p>
        </w:tc>
        <w:tc>
          <w:tcPr>
            <w:tcW w:w="5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E382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56" w:name="DBG1724"/>
            <w:bookmarkEnd w:id="21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Ordinary Shares of £1 each</w:t>
            </w:r>
          </w:p>
        </w:tc>
      </w:tr>
      <w:tr w:rsidR="00FB2570" w14:paraId="493B3A6A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D8D1123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57" w:name="DBG1725"/>
            <w:bookmarkEnd w:id="2157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746AE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F485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58" w:name="DBG1726"/>
            <w:bookmarkEnd w:id="21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December 2009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633BA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59" w:name="DBG1727"/>
            <w:bookmarkEnd w:id="2159"/>
            <w:r>
              <w:rPr>
                <w:rFonts w:ascii="Times New Roman" w:hAnsi="Times New Roman" w:cs="Times New Roman"/>
                <w:color w:val="000000"/>
              </w:rPr>
              <w:t>At                                   1 January 2009</w:t>
            </w:r>
          </w:p>
        </w:tc>
      </w:tr>
    </w:tbl>
    <w:p w14:paraId="003CD82B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FB2570" w14:paraId="57D20126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393D8D10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0" w:name="DBG1728"/>
            <w:bookmarkStart w:id="2161" w:name="DBG1729"/>
            <w:bookmarkEnd w:id="2160"/>
            <w:bookmarkEnd w:id="2161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9756F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AE449" w14:textId="77777777" w:rsidR="00FB257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62" w:name="DBG1730"/>
            <w:bookmarkStart w:id="2163" w:name="DD365"/>
            <w:bookmarkEnd w:id="2162"/>
            <w:bookmarkEnd w:id="21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4B0DD" w14:textId="77777777" w:rsidR="00FB257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4" w:name="DBG1731"/>
            <w:bookmarkStart w:id="2165" w:name="DD366"/>
            <w:bookmarkEnd w:id="2164"/>
            <w:bookmarkEnd w:id="216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32F65C9F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2E82FA2E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6" w:name="DBG1732"/>
            <w:bookmarkStart w:id="2167" w:name="DBG1733"/>
            <w:bookmarkEnd w:id="2166"/>
            <w:bookmarkEnd w:id="2167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47559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6D1D8" w14:textId="77777777" w:rsidR="00FB257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68" w:name="DBG1734"/>
            <w:bookmarkStart w:id="2169" w:name="DD367"/>
            <w:bookmarkEnd w:id="2168"/>
            <w:bookmarkEnd w:id="21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CFE59" w14:textId="77777777" w:rsidR="00FB257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0" w:name="DBG1735"/>
            <w:bookmarkStart w:id="2171" w:name="DD368"/>
            <w:bookmarkEnd w:id="2170"/>
            <w:bookmarkEnd w:id="217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18036C97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304C13C2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2" w:name="DBG1736"/>
            <w:bookmarkStart w:id="2173" w:name="DBG1737"/>
            <w:bookmarkEnd w:id="2172"/>
            <w:bookmarkEnd w:id="2173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EC4B4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D1550" w14:textId="77777777" w:rsidR="00FB257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74" w:name="DBG1738"/>
            <w:bookmarkStart w:id="2175" w:name="DD369"/>
            <w:bookmarkEnd w:id="2174"/>
            <w:bookmarkEnd w:id="21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79BDF" w14:textId="77777777" w:rsidR="00FB257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6" w:name="DBG1739"/>
            <w:bookmarkStart w:id="2177" w:name="DD370"/>
            <w:bookmarkEnd w:id="2176"/>
            <w:bookmarkEnd w:id="217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B2570" w14:paraId="601AFAEC" w14:textId="77777777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5669A7A2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0D655" w14:textId="77777777" w:rsidR="00FB2570" w:rsidRDefault="00FB2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B449B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3E451" w14:textId="77777777" w:rsidR="00FB257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14:paraId="0619278C" w14:textId="77777777" w:rsidR="00FB2570" w:rsidRDefault="00FB2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0EEA59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78" w:name="DBG1740"/>
      <w:bookmarkEnd w:id="2178"/>
      <w:r>
        <w:rPr>
          <w:rFonts w:ascii="Times New Roman" w:hAnsi="Times New Roman" w:cs="Times New Roman"/>
          <w:b/>
          <w:bCs/>
          <w:color w:val="000000"/>
        </w:rPr>
        <w:t>Solicitors:</w:t>
      </w:r>
      <w:r>
        <w:rPr>
          <w:rFonts w:ascii="Times New Roman" w:hAnsi="Times New Roman" w:cs="Times New Roman"/>
          <w:color w:val="000000"/>
        </w:rPr>
        <w:tab/>
      </w:r>
      <w:bookmarkStart w:id="2179" w:name="DBG1741"/>
      <w:bookmarkEnd w:id="2179"/>
      <w:r>
        <w:rPr>
          <w:rFonts w:ascii="Times New Roman" w:hAnsi="Times New Roman" w:cs="Times New Roman"/>
          <w:color w:val="000000"/>
        </w:rPr>
        <w:t>Gant, Howard &amp; Company</w:t>
      </w:r>
    </w:p>
    <w:p w14:paraId="6D410C8E" w14:textId="77777777" w:rsidR="00FB257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80" w:name="DBG1742"/>
      <w:bookmarkEnd w:id="2180"/>
      <w:r>
        <w:rPr>
          <w:rFonts w:ascii="Times New Roman" w:hAnsi="Times New Roman" w:cs="Times New Roman"/>
          <w:color w:val="000000"/>
        </w:rPr>
        <w:t>42 The Avenue</w:t>
      </w:r>
      <w:bookmarkStart w:id="2181" w:name="DBG1743"/>
      <w:bookmarkEnd w:id="2181"/>
      <w:r>
        <w:rPr>
          <w:rFonts w:ascii="Times New Roman" w:hAnsi="Times New Roman" w:cs="Times New Roman"/>
          <w:color w:val="000000"/>
        </w:rPr>
        <w:t xml:space="preserve">, </w:t>
      </w:r>
      <w:bookmarkStart w:id="2182" w:name="DBG1744"/>
      <w:bookmarkEnd w:id="2182"/>
      <w:r>
        <w:rPr>
          <w:rFonts w:ascii="Times New Roman" w:hAnsi="Times New Roman" w:cs="Times New Roman"/>
          <w:color w:val="000000"/>
        </w:rPr>
        <w:t>Milford</w:t>
      </w:r>
    </w:p>
    <w:p w14:paraId="738B9493" w14:textId="77777777" w:rsidR="00537D14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83" w:name="DBG1745"/>
      <w:bookmarkEnd w:id="2183"/>
      <w:r>
        <w:rPr>
          <w:rFonts w:ascii="Times New Roman" w:hAnsi="Times New Roman" w:cs="Times New Roman"/>
          <w:color w:val="000000"/>
        </w:rPr>
        <w:t>Southampton</w:t>
      </w:r>
      <w:bookmarkStart w:id="2184" w:name="DBG1746"/>
      <w:bookmarkEnd w:id="2184"/>
      <w:r>
        <w:rPr>
          <w:rFonts w:ascii="Times New Roman" w:hAnsi="Times New Roman" w:cs="Times New Roman"/>
          <w:color w:val="000000"/>
        </w:rPr>
        <w:t xml:space="preserve">, </w:t>
      </w:r>
      <w:bookmarkStart w:id="2185" w:name="DBG1747"/>
      <w:bookmarkEnd w:id="2185"/>
      <w:r>
        <w:rPr>
          <w:rFonts w:ascii="Times New Roman" w:hAnsi="Times New Roman" w:cs="Times New Roman"/>
          <w:color w:val="000000"/>
        </w:rPr>
        <w:t>Hants S01 3RT</w:t>
      </w:r>
    </w:p>
    <w:sectPr w:rsidR="00537D14">
      <w:headerReference w:type="default" r:id="rId42"/>
      <w:footerReference w:type="default" r:id="rId43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AAFF2" w14:textId="77777777" w:rsidR="007F739E" w:rsidRDefault="007F739E">
      <w:pPr>
        <w:spacing w:after="0" w:line="240" w:lineRule="auto"/>
      </w:pPr>
      <w:r>
        <w:separator/>
      </w:r>
    </w:p>
  </w:endnote>
  <w:endnote w:type="continuationSeparator" w:id="0">
    <w:p w14:paraId="5B37FA92" w14:textId="77777777" w:rsidR="007F739E" w:rsidRDefault="007F739E">
      <w:pPr>
        <w:spacing w:after="0" w:line="240" w:lineRule="auto"/>
      </w:pPr>
      <w:r>
        <w:continuationSeparator/>
      </w:r>
    </w:p>
  </w:endnote>
  <w:endnote w:type="continuationNotice" w:id="1">
    <w:p w14:paraId="198287AB" w14:textId="77777777" w:rsidR="007F739E" w:rsidRDefault="007F73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C3136" w14:textId="77777777" w:rsidR="00A8348D" w:rsidRDefault="00A8348D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715C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028" w:name="DBG822"/>
    <w:bookmarkEnd w:id="1028"/>
  </w:p>
  <w:p w14:paraId="5D12B115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9" w:name="DBG823"/>
    <w:bookmarkEnd w:id="102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0" w:name="DBG824"/>
    <w:bookmarkEnd w:id="103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1" w:name="DBG825"/>
    <w:bookmarkEnd w:id="103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2" w:name="DBG826"/>
    <w:bookmarkEnd w:id="103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3" w:name="DBG827"/>
    <w:bookmarkEnd w:id="103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31206A97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4" w:name="DBG828"/>
    <w:bookmarkEnd w:id="103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035" w:name="DBG829"/>
    <w:bookmarkEnd w:id="1035"/>
  </w:p>
  <w:p w14:paraId="43A5F547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6" w:name="DBG830"/>
    <w:bookmarkEnd w:id="103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7" w:name="DBG831"/>
    <w:bookmarkEnd w:id="103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38" w:name="DBG832"/>
    <w:bookmarkEnd w:id="103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039" w:name="DBG833"/>
    <w:bookmarkEnd w:id="1039"/>
  </w:p>
  <w:p w14:paraId="50BF7723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40" w:name="DBG834"/>
    <w:bookmarkEnd w:id="1040"/>
  </w:p>
  <w:p w14:paraId="5C4A6B74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41" w:name="DBG835"/>
    <w:bookmarkEnd w:id="1041"/>
  </w:p>
  <w:p w14:paraId="2E093701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42" w:name="DBG836"/>
    <w:bookmarkEnd w:id="1042"/>
    <w:r>
      <w:rPr>
        <w:rFonts w:ascii="Times New Roman" w:hAnsi="Times New Roman" w:cs="Times New Roman"/>
        <w:color w:val="000000"/>
      </w:rPr>
      <w:t>DEF LLP</w:t>
    </w:r>
    <w:bookmarkStart w:id="1043" w:name="DBG837"/>
    <w:bookmarkEnd w:id="1043"/>
    <w:r>
      <w:rPr>
        <w:rFonts w:ascii="Times New Roman" w:hAnsi="Times New Roman" w:cs="Times New Roman"/>
        <w:color w:val="000000"/>
      </w:rPr>
      <w:t xml:space="preserve"> </w:t>
    </w:r>
    <w:bookmarkStart w:id="1044" w:name="DBG838"/>
    <w:bookmarkEnd w:id="1044"/>
    <w:r>
      <w:rPr>
        <w:rFonts w:ascii="Times New Roman" w:hAnsi="Times New Roman" w:cs="Times New Roman"/>
        <w:color w:val="000000"/>
      </w:rPr>
      <w:t>Chartered Accountants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239F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110" w:name="DBG894"/>
    <w:bookmarkEnd w:id="1110"/>
  </w:p>
  <w:p w14:paraId="4D3F772F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1" w:name="DBG895"/>
    <w:bookmarkEnd w:id="1111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2" w:name="DBG896"/>
    <w:bookmarkEnd w:id="1112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3" w:name="DBG897"/>
    <w:bookmarkEnd w:id="1113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4" w:name="DBG898"/>
    <w:bookmarkEnd w:id="1114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5" w:name="DBG899"/>
    <w:bookmarkEnd w:id="1115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16CC198C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6" w:name="DBG900"/>
    <w:bookmarkEnd w:id="1116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117" w:name="DBG901"/>
    <w:bookmarkEnd w:id="1117"/>
  </w:p>
  <w:p w14:paraId="2EFCD0AC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8" w:name="DBG902"/>
    <w:bookmarkEnd w:id="1118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19" w:name="DBG903"/>
    <w:bookmarkEnd w:id="1119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20" w:name="DBG904"/>
    <w:bookmarkEnd w:id="1120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121" w:name="DBG905"/>
    <w:bookmarkEnd w:id="1121"/>
  </w:p>
  <w:p w14:paraId="33DE34E5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22" w:name="DBG906"/>
    <w:bookmarkEnd w:id="1122"/>
  </w:p>
  <w:p w14:paraId="6EA009EF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23" w:name="DBG907"/>
    <w:bookmarkEnd w:id="1123"/>
  </w:p>
  <w:p w14:paraId="0CAA0060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24" w:name="DBG908"/>
    <w:bookmarkEnd w:id="1124"/>
    <w:r>
      <w:rPr>
        <w:rFonts w:ascii="Times New Roman" w:hAnsi="Times New Roman" w:cs="Times New Roman"/>
        <w:color w:val="000000"/>
      </w:rPr>
      <w:t>DEF LLP</w:t>
    </w:r>
    <w:bookmarkStart w:id="1125" w:name="DBG909"/>
    <w:bookmarkEnd w:id="1125"/>
    <w:r>
      <w:rPr>
        <w:rFonts w:ascii="Times New Roman" w:hAnsi="Times New Roman" w:cs="Times New Roman"/>
        <w:color w:val="000000"/>
      </w:rPr>
      <w:t xml:space="preserve"> </w:t>
    </w:r>
    <w:bookmarkStart w:id="1126" w:name="DBG910"/>
    <w:bookmarkEnd w:id="1126"/>
    <w:r>
      <w:rPr>
        <w:rFonts w:ascii="Times New Roman" w:hAnsi="Times New Roman" w:cs="Times New Roman"/>
        <w:color w:val="000000"/>
      </w:rPr>
      <w:t>Chartered Accountants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E356D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254" w:name="DBG1012"/>
    <w:bookmarkEnd w:id="1254"/>
  </w:p>
  <w:p w14:paraId="79E47561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5" w:name="DBG1013"/>
    <w:bookmarkEnd w:id="1255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6" w:name="DBG1014"/>
    <w:bookmarkEnd w:id="1256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7" w:name="DBG1015"/>
    <w:bookmarkEnd w:id="1257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8" w:name="DBG1016"/>
    <w:bookmarkEnd w:id="1258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9" w:name="DBG1017"/>
    <w:bookmarkEnd w:id="1259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4C7801D3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60" w:name="DBG1018"/>
    <w:bookmarkEnd w:id="1260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261" w:name="DBG1019"/>
    <w:bookmarkEnd w:id="1261"/>
  </w:p>
  <w:p w14:paraId="32EAD199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62" w:name="DBG1020"/>
    <w:bookmarkEnd w:id="1262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63" w:name="DBG1021"/>
    <w:bookmarkEnd w:id="1263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64" w:name="DBG1022"/>
    <w:bookmarkEnd w:id="1264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265" w:name="DBG1023"/>
    <w:bookmarkEnd w:id="1265"/>
  </w:p>
  <w:p w14:paraId="75779B2B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66" w:name="DBG1024"/>
    <w:bookmarkEnd w:id="1266"/>
  </w:p>
  <w:p w14:paraId="0888B07E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67" w:name="DBG1025"/>
    <w:bookmarkEnd w:id="1267"/>
  </w:p>
  <w:p w14:paraId="7EE78C97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8" w:name="DBG1026"/>
    <w:bookmarkEnd w:id="1268"/>
    <w:r>
      <w:rPr>
        <w:rFonts w:ascii="Times New Roman" w:hAnsi="Times New Roman" w:cs="Times New Roman"/>
        <w:color w:val="000000"/>
      </w:rPr>
      <w:t>DEF LLP</w:t>
    </w:r>
    <w:bookmarkStart w:id="1269" w:name="DBG1027"/>
    <w:bookmarkEnd w:id="1269"/>
    <w:r>
      <w:rPr>
        <w:rFonts w:ascii="Times New Roman" w:hAnsi="Times New Roman" w:cs="Times New Roman"/>
        <w:color w:val="000000"/>
      </w:rPr>
      <w:t xml:space="preserve"> </w:t>
    </w:r>
    <w:bookmarkStart w:id="1270" w:name="DBG1028"/>
    <w:bookmarkEnd w:id="1270"/>
    <w:r>
      <w:rPr>
        <w:rFonts w:ascii="Times New Roman" w:hAnsi="Times New Roman" w:cs="Times New Roman"/>
        <w:color w:val="000000"/>
      </w:rPr>
      <w:t>Chartered Accountants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CE21C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329" w:name="DBG1077"/>
    <w:bookmarkEnd w:id="1329"/>
  </w:p>
  <w:p w14:paraId="578B209D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0" w:name="DBG1078"/>
    <w:bookmarkEnd w:id="1330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1" w:name="DBG1079"/>
    <w:bookmarkEnd w:id="1331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2" w:name="DBG1080"/>
    <w:bookmarkEnd w:id="1332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3" w:name="DBG1081"/>
    <w:bookmarkEnd w:id="1333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4" w:name="DBG1082"/>
    <w:bookmarkEnd w:id="1334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0F6F1C14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5" w:name="DBG1083"/>
    <w:bookmarkEnd w:id="1335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336" w:name="DBG1084"/>
    <w:bookmarkEnd w:id="1336"/>
  </w:p>
  <w:p w14:paraId="3494D41A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7" w:name="DBG1085"/>
    <w:bookmarkEnd w:id="1337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8" w:name="DBG1086"/>
    <w:bookmarkEnd w:id="1338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39" w:name="DBG1087"/>
    <w:bookmarkEnd w:id="1339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340" w:name="DBG1088"/>
    <w:bookmarkEnd w:id="1340"/>
  </w:p>
  <w:p w14:paraId="4C99C30F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41" w:name="DBG1089"/>
    <w:bookmarkEnd w:id="1341"/>
  </w:p>
  <w:p w14:paraId="41DCF994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42" w:name="DBG1090"/>
    <w:bookmarkEnd w:id="1342"/>
  </w:p>
  <w:p w14:paraId="555F8884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43" w:name="DBG1091"/>
    <w:bookmarkEnd w:id="1343"/>
    <w:r>
      <w:rPr>
        <w:rFonts w:ascii="Times New Roman" w:hAnsi="Times New Roman" w:cs="Times New Roman"/>
        <w:color w:val="000000"/>
      </w:rPr>
      <w:t>DEF LLP</w:t>
    </w:r>
    <w:bookmarkStart w:id="1344" w:name="DBG1092"/>
    <w:bookmarkEnd w:id="1344"/>
    <w:r>
      <w:rPr>
        <w:rFonts w:ascii="Times New Roman" w:hAnsi="Times New Roman" w:cs="Times New Roman"/>
        <w:color w:val="000000"/>
      </w:rPr>
      <w:t xml:space="preserve"> </w:t>
    </w:r>
    <w:bookmarkStart w:id="1345" w:name="DBG1093"/>
    <w:bookmarkEnd w:id="1345"/>
    <w:r>
      <w:rPr>
        <w:rFonts w:ascii="Times New Roman" w:hAnsi="Times New Roman" w:cs="Times New Roman"/>
        <w:color w:val="000000"/>
      </w:rPr>
      <w:t>Chartered Accountants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87EBE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412" w:name="DBG1148"/>
    <w:bookmarkEnd w:id="1412"/>
  </w:p>
  <w:p w14:paraId="3543284C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3" w:name="DBG1149"/>
    <w:bookmarkEnd w:id="141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4" w:name="DBG1150"/>
    <w:bookmarkEnd w:id="141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5" w:name="DBG1151"/>
    <w:bookmarkEnd w:id="141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6" w:name="DBG1152"/>
    <w:bookmarkEnd w:id="141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7" w:name="DBG1153"/>
    <w:bookmarkEnd w:id="141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6C6DCD50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18" w:name="DBG1154"/>
    <w:bookmarkEnd w:id="141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419" w:name="DBG1155"/>
    <w:bookmarkEnd w:id="1419"/>
  </w:p>
  <w:p w14:paraId="4B6A70DF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20" w:name="DBG1156"/>
    <w:bookmarkEnd w:id="142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21" w:name="DBG1157"/>
    <w:bookmarkEnd w:id="142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22" w:name="DBG1158"/>
    <w:bookmarkEnd w:id="142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423" w:name="DBG1159"/>
    <w:bookmarkEnd w:id="1423"/>
  </w:p>
  <w:p w14:paraId="4D78E9C3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24" w:name="DBG1160"/>
    <w:bookmarkEnd w:id="1424"/>
  </w:p>
  <w:p w14:paraId="32ACB402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25" w:name="DBG1161"/>
    <w:bookmarkEnd w:id="1425"/>
  </w:p>
  <w:p w14:paraId="26828639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26" w:name="DBG1162"/>
    <w:bookmarkEnd w:id="1426"/>
    <w:r>
      <w:rPr>
        <w:rFonts w:ascii="Times New Roman" w:hAnsi="Times New Roman" w:cs="Times New Roman"/>
        <w:color w:val="000000"/>
      </w:rPr>
      <w:t>DEF LLP</w:t>
    </w:r>
    <w:bookmarkStart w:id="1427" w:name="DBG1163"/>
    <w:bookmarkEnd w:id="1427"/>
    <w:r>
      <w:rPr>
        <w:rFonts w:ascii="Times New Roman" w:hAnsi="Times New Roman" w:cs="Times New Roman"/>
        <w:color w:val="000000"/>
      </w:rPr>
      <w:t xml:space="preserve"> </w:t>
    </w:r>
    <w:bookmarkStart w:id="1428" w:name="DBG1164"/>
    <w:bookmarkEnd w:id="1428"/>
    <w:r>
      <w:rPr>
        <w:rFonts w:ascii="Times New Roman" w:hAnsi="Times New Roman" w:cs="Times New Roman"/>
        <w:color w:val="000000"/>
      </w:rPr>
      <w:t>Chartered Accountants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997C1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571" w:name="DBG1261"/>
    <w:bookmarkEnd w:id="1571"/>
  </w:p>
  <w:p w14:paraId="730F7D22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2" w:name="DBG1262"/>
    <w:bookmarkEnd w:id="1572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3" w:name="DBG1263"/>
    <w:bookmarkEnd w:id="1573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4" w:name="DBG1264"/>
    <w:bookmarkEnd w:id="157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5" w:name="DBG1265"/>
    <w:bookmarkEnd w:id="1575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6" w:name="DBG1266"/>
    <w:bookmarkEnd w:id="1576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34408022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7" w:name="DBG1267"/>
    <w:bookmarkEnd w:id="1577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578" w:name="DBG1268"/>
    <w:bookmarkEnd w:id="1578"/>
  </w:p>
  <w:p w14:paraId="298058B7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79" w:name="DBG1269"/>
    <w:bookmarkEnd w:id="157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80" w:name="DBG1270"/>
    <w:bookmarkEnd w:id="1580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81" w:name="DBG1271"/>
    <w:bookmarkEnd w:id="1581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82" w:name="DBG1272"/>
    <w:bookmarkEnd w:id="1582"/>
  </w:p>
  <w:p w14:paraId="3BD83F72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83" w:name="DBG1273"/>
    <w:bookmarkEnd w:id="1583"/>
  </w:p>
  <w:p w14:paraId="7206BF85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84" w:name="DBG1274"/>
    <w:bookmarkEnd w:id="1584"/>
  </w:p>
  <w:p w14:paraId="07EE399F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85" w:name="DBG1275"/>
    <w:bookmarkEnd w:id="1585"/>
    <w:r>
      <w:rPr>
        <w:rFonts w:ascii="Times New Roman" w:hAnsi="Times New Roman" w:cs="Times New Roman"/>
        <w:color w:val="000000"/>
      </w:rPr>
      <w:t>DEF LLP</w:t>
    </w:r>
    <w:bookmarkStart w:id="1586" w:name="DBG1276"/>
    <w:bookmarkEnd w:id="1586"/>
    <w:r>
      <w:rPr>
        <w:rFonts w:ascii="Times New Roman" w:hAnsi="Times New Roman" w:cs="Times New Roman"/>
        <w:color w:val="000000"/>
      </w:rPr>
      <w:t xml:space="preserve"> </w:t>
    </w:r>
    <w:bookmarkStart w:id="1587" w:name="DBG1277"/>
    <w:bookmarkEnd w:id="1587"/>
    <w:r>
      <w:rPr>
        <w:rFonts w:ascii="Times New Roman" w:hAnsi="Times New Roman" w:cs="Times New Roman"/>
        <w:color w:val="000000"/>
      </w:rPr>
      <w:t>Chartered Accountants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23E3A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6"/>
        <w:szCs w:val="6"/>
      </w:rPr>
    </w:pPr>
    <w:bookmarkStart w:id="1982" w:name="DBG1542"/>
    <w:bookmarkEnd w:id="1982"/>
  </w:p>
  <w:p w14:paraId="4BDA00B9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3" w:name="DBG1543"/>
    <w:bookmarkEnd w:id="198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4" w:name="DBG1544"/>
    <w:bookmarkEnd w:id="198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5" w:name="DBG1545"/>
    <w:bookmarkEnd w:id="198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6" w:name="DBG1546"/>
    <w:bookmarkEnd w:id="198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7" w:name="DBG1547"/>
    <w:bookmarkEnd w:id="198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055AA841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88" w:name="DBG1548"/>
    <w:bookmarkEnd w:id="198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989" w:name="DBG1549"/>
    <w:bookmarkEnd w:id="1989"/>
  </w:p>
  <w:p w14:paraId="01F58070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90" w:name="DBG1550"/>
    <w:bookmarkEnd w:id="199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91" w:name="DBG1551"/>
    <w:bookmarkEnd w:id="199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92" w:name="DBG1552"/>
    <w:bookmarkEnd w:id="199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993" w:name="DBG1553"/>
    <w:bookmarkEnd w:id="1993"/>
  </w:p>
  <w:p w14:paraId="424CEC5B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94" w:name="DBG1554"/>
    <w:bookmarkEnd w:id="1994"/>
  </w:p>
  <w:p w14:paraId="1C142439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95" w:name="DBG1555"/>
    <w:bookmarkEnd w:id="1995"/>
  </w:p>
  <w:p w14:paraId="4BBE5BEC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96" w:name="DBG1556"/>
    <w:bookmarkEnd w:id="1996"/>
    <w:r>
      <w:rPr>
        <w:rFonts w:ascii="Times New Roman" w:hAnsi="Times New Roman" w:cs="Times New Roman"/>
        <w:color w:val="000000"/>
      </w:rPr>
      <w:t>DEF LLP</w:t>
    </w:r>
    <w:bookmarkStart w:id="1997" w:name="DBG1557"/>
    <w:bookmarkEnd w:id="1997"/>
    <w:r>
      <w:rPr>
        <w:rFonts w:ascii="Times New Roman" w:hAnsi="Times New Roman" w:cs="Times New Roman"/>
        <w:color w:val="000000"/>
      </w:rPr>
      <w:t xml:space="preserve"> </w:t>
    </w:r>
    <w:bookmarkStart w:id="1998" w:name="DBG1558"/>
    <w:bookmarkEnd w:id="1998"/>
    <w:r>
      <w:rPr>
        <w:rFonts w:ascii="Times New Roman" w:hAnsi="Times New Roman" w:cs="Times New Roman"/>
        <w:color w:val="000000"/>
      </w:rPr>
      <w:t>Chartered Accountants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54906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103" w:name="DBG1655"/>
    <w:bookmarkEnd w:id="2103"/>
  </w:p>
  <w:p w14:paraId="5E0F5607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4" w:name="DBG1656"/>
    <w:bookmarkEnd w:id="210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5" w:name="DBG1657"/>
    <w:bookmarkEnd w:id="210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6" w:name="DBG1658"/>
    <w:bookmarkEnd w:id="210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7" w:name="DBG1659"/>
    <w:bookmarkEnd w:id="210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8" w:name="DBG1660"/>
    <w:bookmarkEnd w:id="210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0D642522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09" w:name="DBG1661"/>
    <w:bookmarkEnd w:id="210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2110" w:name="DBG1662"/>
    <w:bookmarkEnd w:id="2110"/>
  </w:p>
  <w:p w14:paraId="55F153FB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11" w:name="DBG1663"/>
    <w:bookmarkEnd w:id="211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12" w:name="DBG1664"/>
    <w:bookmarkEnd w:id="211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113" w:name="DBG1665"/>
    <w:bookmarkEnd w:id="211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2114" w:name="DBG1666"/>
    <w:bookmarkEnd w:id="2114"/>
  </w:p>
  <w:p w14:paraId="262F9ABA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5" w:name="DBG1667"/>
    <w:bookmarkEnd w:id="2115"/>
  </w:p>
  <w:p w14:paraId="0B4FA38C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6" w:name="DBG1668"/>
    <w:bookmarkEnd w:id="2116"/>
  </w:p>
  <w:p w14:paraId="0941DA66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17" w:name="DBG1669"/>
    <w:bookmarkEnd w:id="2117"/>
    <w:r>
      <w:rPr>
        <w:rFonts w:ascii="Times New Roman" w:hAnsi="Times New Roman" w:cs="Times New Roman"/>
        <w:color w:val="000000"/>
      </w:rPr>
      <w:t>DEF LLP</w:t>
    </w:r>
    <w:bookmarkStart w:id="2118" w:name="DBG1670"/>
    <w:bookmarkEnd w:id="2118"/>
    <w:r>
      <w:rPr>
        <w:rFonts w:ascii="Times New Roman" w:hAnsi="Times New Roman" w:cs="Times New Roman"/>
        <w:color w:val="000000"/>
      </w:rPr>
      <w:t xml:space="preserve"> </w:t>
    </w:r>
    <w:bookmarkStart w:id="2119" w:name="DBG1671"/>
    <w:bookmarkEnd w:id="2119"/>
    <w:r>
      <w:rPr>
        <w:rFonts w:ascii="Times New Roman" w:hAnsi="Times New Roman" w:cs="Times New Roman"/>
        <w:color w:val="000000"/>
      </w:rPr>
      <w:t>Chartered Accountants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0A12C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204" w:name="DBG1748"/>
    <w:bookmarkEnd w:id="2204"/>
  </w:p>
  <w:p w14:paraId="7E73E322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2205" w:name="DBG1749"/>
    <w:bookmarkEnd w:id="2205"/>
    <w:r>
      <w:rPr>
        <w:rFonts w:ascii="Times New Roman" w:hAnsi="Times New Roman" w:cs="Times New Roman"/>
        <w:sz w:val="24"/>
        <w:szCs w:val="24"/>
      </w:rPr>
      <w:t>DEF LLP</w:t>
    </w:r>
    <w:bookmarkStart w:id="2206" w:name="DBG1750"/>
    <w:bookmarkEnd w:id="2206"/>
    <w:r>
      <w:rPr>
        <w:rFonts w:ascii="Times New Roman" w:hAnsi="Times New Roman" w:cs="Times New Roman"/>
        <w:sz w:val="24"/>
        <w:szCs w:val="24"/>
      </w:rPr>
      <w:t xml:space="preserve"> </w:t>
    </w:r>
    <w:bookmarkStart w:id="2207" w:name="DBG1751"/>
    <w:bookmarkEnd w:id="2207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8167D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3" w:name="DBG63"/>
    <w:bookmarkEnd w:id="63"/>
  </w:p>
  <w:p w14:paraId="7BB3BDA8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64" w:name="DBG64"/>
    <w:bookmarkEnd w:id="64"/>
    <w:r>
      <w:rPr>
        <w:rFonts w:ascii="Times New Roman" w:hAnsi="Times New Roman" w:cs="Times New Roman"/>
        <w:sz w:val="24"/>
        <w:szCs w:val="24"/>
      </w:rPr>
      <w:t>DEF LLP</w:t>
    </w:r>
    <w:bookmarkStart w:id="65" w:name="DBG65"/>
    <w:bookmarkEnd w:id="65"/>
    <w:r>
      <w:rPr>
        <w:rFonts w:ascii="Times New Roman" w:hAnsi="Times New Roman" w:cs="Times New Roman"/>
        <w:sz w:val="24"/>
        <w:szCs w:val="24"/>
      </w:rPr>
      <w:t xml:space="preserve"> </w:t>
    </w:r>
    <w:bookmarkStart w:id="66" w:name="DBG66"/>
    <w:bookmarkEnd w:id="66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D2AE4" w14:textId="77777777" w:rsidR="00A8348D" w:rsidRDefault="00A8348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C8059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42" w:name="DBG134"/>
    <w:bookmarkEnd w:id="142"/>
  </w:p>
  <w:p w14:paraId="42549E7D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3" w:name="DBG135"/>
    <w:bookmarkEnd w:id="14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4" w:name="DBG136"/>
    <w:bookmarkEnd w:id="14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5" w:name="DBG137"/>
    <w:bookmarkEnd w:id="14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6" w:name="DBG138"/>
    <w:bookmarkEnd w:id="14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7" w:name="DBG139"/>
    <w:bookmarkEnd w:id="14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4350F82D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8" w:name="DBG140"/>
    <w:bookmarkEnd w:id="14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49" w:name="DBG141"/>
    <w:bookmarkEnd w:id="149"/>
  </w:p>
  <w:p w14:paraId="144DBD3A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0" w:name="DBG142"/>
    <w:bookmarkEnd w:id="15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1" w:name="DBG143"/>
    <w:bookmarkEnd w:id="15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2" w:name="DBG144"/>
    <w:bookmarkEnd w:id="15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3" w:name="DBG145"/>
    <w:bookmarkEnd w:id="153"/>
  </w:p>
  <w:p w14:paraId="05611C9C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" w:name="DBG146"/>
    <w:bookmarkEnd w:id="154"/>
  </w:p>
  <w:p w14:paraId="79934B89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5" w:name="DBG147"/>
    <w:bookmarkEnd w:id="155"/>
  </w:p>
  <w:p w14:paraId="22C5AFD2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" w:name="DBG148"/>
    <w:bookmarkEnd w:id="156"/>
    <w:r>
      <w:rPr>
        <w:rFonts w:ascii="Times New Roman" w:hAnsi="Times New Roman" w:cs="Times New Roman"/>
        <w:color w:val="000000"/>
      </w:rPr>
      <w:t>DEF LLP</w:t>
    </w:r>
    <w:bookmarkStart w:id="157" w:name="DBG149"/>
    <w:bookmarkEnd w:id="157"/>
    <w:r>
      <w:rPr>
        <w:rFonts w:ascii="Times New Roman" w:hAnsi="Times New Roman" w:cs="Times New Roman"/>
        <w:color w:val="000000"/>
      </w:rPr>
      <w:t xml:space="preserve"> </w:t>
    </w:r>
    <w:bookmarkStart w:id="158" w:name="DBG150"/>
    <w:bookmarkEnd w:id="158"/>
    <w:r>
      <w:rPr>
        <w:rFonts w:ascii="Times New Roman" w:hAnsi="Times New Roman" w:cs="Times New Roman"/>
        <w:color w:val="000000"/>
      </w:rPr>
      <w:t>Chartered Accountants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19CD8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311" w:name="DBG263"/>
    <w:bookmarkEnd w:id="311"/>
  </w:p>
  <w:p w14:paraId="389AA991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2" w:name="DBG264"/>
    <w:bookmarkEnd w:id="312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3" w:name="DBG265"/>
    <w:bookmarkEnd w:id="313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4" w:name="DBG266"/>
    <w:bookmarkEnd w:id="3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5" w:name="DBG267"/>
    <w:bookmarkEnd w:id="315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6" w:name="DBG268"/>
    <w:bookmarkEnd w:id="316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2067E1C4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7" w:name="DBG269"/>
    <w:bookmarkEnd w:id="317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318" w:name="DBG270"/>
    <w:bookmarkEnd w:id="318"/>
  </w:p>
  <w:p w14:paraId="4C4CD79F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9" w:name="DBG271"/>
    <w:bookmarkEnd w:id="31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0" w:name="DBG272"/>
    <w:bookmarkEnd w:id="320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1" w:name="DBG273"/>
    <w:bookmarkEnd w:id="321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322" w:name="DBG274"/>
    <w:bookmarkEnd w:id="322"/>
  </w:p>
  <w:p w14:paraId="3AF8CA2D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3" w:name="DBG275"/>
    <w:bookmarkEnd w:id="323"/>
  </w:p>
  <w:p w14:paraId="7570EAE6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4" w:name="DBG276"/>
    <w:bookmarkEnd w:id="324"/>
  </w:p>
  <w:p w14:paraId="07F06F7F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5" w:name="DBG277"/>
    <w:bookmarkEnd w:id="325"/>
    <w:r>
      <w:rPr>
        <w:rFonts w:ascii="Times New Roman" w:hAnsi="Times New Roman" w:cs="Times New Roman"/>
        <w:color w:val="000000"/>
      </w:rPr>
      <w:t>DEF LLP</w:t>
    </w:r>
    <w:bookmarkStart w:id="326" w:name="DBG278"/>
    <w:bookmarkEnd w:id="326"/>
    <w:r>
      <w:rPr>
        <w:rFonts w:ascii="Times New Roman" w:hAnsi="Times New Roman" w:cs="Times New Roman"/>
        <w:color w:val="000000"/>
      </w:rPr>
      <w:t xml:space="preserve"> </w:t>
    </w:r>
    <w:bookmarkStart w:id="327" w:name="DBG279"/>
    <w:bookmarkEnd w:id="327"/>
    <w:r>
      <w:rPr>
        <w:rFonts w:ascii="Times New Roman" w:hAnsi="Times New Roman" w:cs="Times New Roman"/>
        <w:color w:val="000000"/>
      </w:rPr>
      <w:t>Chartered Accountants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46582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406" w:name="DBG344"/>
    <w:bookmarkEnd w:id="406"/>
  </w:p>
  <w:p w14:paraId="1017173A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7" w:name="DBG345"/>
    <w:bookmarkEnd w:id="40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8" w:name="DBG346"/>
    <w:bookmarkEnd w:id="40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9" w:name="DBG347"/>
    <w:bookmarkEnd w:id="40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0" w:name="DBG348"/>
    <w:bookmarkEnd w:id="41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1" w:name="DBG349"/>
    <w:bookmarkEnd w:id="41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60E2CE3B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2" w:name="DBG350"/>
    <w:bookmarkEnd w:id="41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413" w:name="DBG351"/>
    <w:bookmarkEnd w:id="413"/>
  </w:p>
  <w:p w14:paraId="780E962E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4" w:name="DBG352"/>
    <w:bookmarkEnd w:id="4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5" w:name="DBG353"/>
    <w:bookmarkEnd w:id="41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6" w:name="DBG354"/>
    <w:bookmarkEnd w:id="41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417" w:name="DBG355"/>
    <w:bookmarkEnd w:id="417"/>
  </w:p>
  <w:p w14:paraId="62A4605D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8" w:name="DBG356"/>
    <w:bookmarkEnd w:id="418"/>
  </w:p>
  <w:p w14:paraId="5711C127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9" w:name="DBG357"/>
    <w:bookmarkEnd w:id="419"/>
  </w:p>
  <w:p w14:paraId="5F2BC830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20" w:name="DBG358"/>
    <w:bookmarkEnd w:id="420"/>
    <w:r>
      <w:rPr>
        <w:rFonts w:ascii="Times New Roman" w:hAnsi="Times New Roman" w:cs="Times New Roman"/>
        <w:color w:val="000000"/>
      </w:rPr>
      <w:t>DEF LLP</w:t>
    </w:r>
    <w:bookmarkStart w:id="421" w:name="DBG359"/>
    <w:bookmarkEnd w:id="421"/>
    <w:r>
      <w:rPr>
        <w:rFonts w:ascii="Times New Roman" w:hAnsi="Times New Roman" w:cs="Times New Roman"/>
        <w:color w:val="000000"/>
      </w:rPr>
      <w:t xml:space="preserve"> </w:t>
    </w:r>
    <w:bookmarkStart w:id="422" w:name="DBG360"/>
    <w:bookmarkEnd w:id="422"/>
    <w:r>
      <w:rPr>
        <w:rFonts w:ascii="Times New Roman" w:hAnsi="Times New Roman" w:cs="Times New Roman"/>
        <w:color w:val="000000"/>
      </w:rPr>
      <w:t>Chartered Accountants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A9638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518" w:name="DBG432"/>
    <w:bookmarkEnd w:id="518"/>
  </w:p>
  <w:p w14:paraId="6F21CFD0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9" w:name="DBG433"/>
    <w:bookmarkEnd w:id="51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0" w:name="DBG434"/>
    <w:bookmarkEnd w:id="52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1" w:name="DBG435"/>
    <w:bookmarkEnd w:id="52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2" w:name="DBG436"/>
    <w:bookmarkEnd w:id="52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3" w:name="DBG437"/>
    <w:bookmarkEnd w:id="52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7F2E46EF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4" w:name="DBG438"/>
    <w:bookmarkEnd w:id="52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525" w:name="DBG439"/>
    <w:bookmarkEnd w:id="525"/>
  </w:p>
  <w:p w14:paraId="2D644014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6" w:name="DBG440"/>
    <w:bookmarkEnd w:id="52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7" w:name="DBG441"/>
    <w:bookmarkEnd w:id="52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8" w:name="DBG442"/>
    <w:bookmarkEnd w:id="52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529" w:name="DBG443"/>
    <w:bookmarkEnd w:id="529"/>
  </w:p>
  <w:p w14:paraId="79FAFF7A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30" w:name="DBG444"/>
    <w:bookmarkEnd w:id="530"/>
  </w:p>
  <w:p w14:paraId="2D27DEB6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31" w:name="DBG445"/>
    <w:bookmarkEnd w:id="531"/>
  </w:p>
  <w:p w14:paraId="6D97BB77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32" w:name="DBG446"/>
    <w:bookmarkEnd w:id="532"/>
    <w:r>
      <w:rPr>
        <w:rFonts w:ascii="Times New Roman" w:hAnsi="Times New Roman" w:cs="Times New Roman"/>
        <w:color w:val="000000"/>
      </w:rPr>
      <w:t>DEF LLP</w:t>
    </w:r>
    <w:bookmarkStart w:id="533" w:name="DBG447"/>
    <w:bookmarkEnd w:id="533"/>
    <w:r>
      <w:rPr>
        <w:rFonts w:ascii="Times New Roman" w:hAnsi="Times New Roman" w:cs="Times New Roman"/>
        <w:color w:val="000000"/>
      </w:rPr>
      <w:t xml:space="preserve"> </w:t>
    </w:r>
    <w:bookmarkStart w:id="534" w:name="DBG448"/>
    <w:bookmarkEnd w:id="534"/>
    <w:r>
      <w:rPr>
        <w:rFonts w:ascii="Times New Roman" w:hAnsi="Times New Roman" w:cs="Times New Roman"/>
        <w:color w:val="000000"/>
      </w:rPr>
      <w:t>Chartered Accountants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8C60F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645" w:name="DBG535"/>
    <w:bookmarkEnd w:id="645"/>
  </w:p>
  <w:p w14:paraId="451319DF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6" w:name="DBG536"/>
    <w:bookmarkEnd w:id="646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7" w:name="DBG537"/>
    <w:bookmarkEnd w:id="647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8" w:name="DBG538"/>
    <w:bookmarkEnd w:id="648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9" w:name="DBG539"/>
    <w:bookmarkEnd w:id="649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50" w:name="DBG540"/>
    <w:bookmarkEnd w:id="650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08D4537C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51" w:name="DBG541"/>
    <w:bookmarkEnd w:id="651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652" w:name="DBG542"/>
    <w:bookmarkEnd w:id="652"/>
  </w:p>
  <w:p w14:paraId="54937CDC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53" w:name="DBG543"/>
    <w:bookmarkEnd w:id="653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54" w:name="DBG544"/>
    <w:bookmarkEnd w:id="654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55" w:name="DBG545"/>
    <w:bookmarkEnd w:id="655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656" w:name="DBG546"/>
    <w:bookmarkEnd w:id="656"/>
  </w:p>
  <w:p w14:paraId="3929E255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57" w:name="DBG547"/>
    <w:bookmarkEnd w:id="657"/>
  </w:p>
  <w:p w14:paraId="16DCABA0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58" w:name="DBG548"/>
    <w:bookmarkEnd w:id="658"/>
  </w:p>
  <w:p w14:paraId="2AB0DD50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59" w:name="DBG549"/>
    <w:bookmarkEnd w:id="659"/>
    <w:r>
      <w:rPr>
        <w:rFonts w:ascii="Times New Roman" w:hAnsi="Times New Roman" w:cs="Times New Roman"/>
        <w:color w:val="000000"/>
      </w:rPr>
      <w:t>DEF LLP</w:t>
    </w:r>
    <w:bookmarkStart w:id="660" w:name="DBG550"/>
    <w:bookmarkEnd w:id="660"/>
    <w:r>
      <w:rPr>
        <w:rFonts w:ascii="Times New Roman" w:hAnsi="Times New Roman" w:cs="Times New Roman"/>
        <w:color w:val="000000"/>
      </w:rPr>
      <w:t xml:space="preserve"> </w:t>
    </w:r>
    <w:bookmarkStart w:id="661" w:name="DBG551"/>
    <w:bookmarkEnd w:id="661"/>
    <w:r>
      <w:rPr>
        <w:rFonts w:ascii="Times New Roman" w:hAnsi="Times New Roman" w:cs="Times New Roman"/>
        <w:color w:val="000000"/>
      </w:rPr>
      <w:t>Chartered Accountants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1D4DD" w14:textId="77777777" w:rsidR="00FB2570" w:rsidRDefault="00FB2570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880" w:name="DBG704"/>
    <w:bookmarkEnd w:id="880"/>
  </w:p>
  <w:p w14:paraId="2D1FE665" w14:textId="77777777" w:rsidR="00FB257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1" w:name="DBG705"/>
    <w:bookmarkEnd w:id="881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2" w:name="DBG706"/>
    <w:bookmarkEnd w:id="882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3" w:name="DBG707"/>
    <w:bookmarkEnd w:id="883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4" w:name="DBG708"/>
    <w:bookmarkEnd w:id="884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5" w:name="DBG709"/>
    <w:bookmarkEnd w:id="885"/>
    <w:r>
      <w:rPr>
        <w:rFonts w:ascii="Times New Roman" w:hAnsi="Times New Roman" w:cs="Times New Roman"/>
        <w:color w:val="000000"/>
        <w:sz w:val="18"/>
        <w:szCs w:val="18"/>
      </w:rPr>
      <w:t>Date:</w:t>
    </w:r>
  </w:p>
  <w:p w14:paraId="3BD68ECD" w14:textId="77777777" w:rsidR="00FB257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6" w:name="DBG710"/>
    <w:bookmarkEnd w:id="886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887" w:name="DBG711"/>
    <w:bookmarkEnd w:id="887"/>
  </w:p>
  <w:p w14:paraId="31312DB5" w14:textId="77777777" w:rsidR="00FB257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8" w:name="DBG712"/>
    <w:bookmarkEnd w:id="888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89" w:name="DBG713"/>
    <w:bookmarkEnd w:id="889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90" w:name="DBG714"/>
    <w:bookmarkEnd w:id="890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891" w:name="DBG715"/>
    <w:bookmarkEnd w:id="891"/>
  </w:p>
  <w:p w14:paraId="46B34D6C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92" w:name="DBG716"/>
    <w:bookmarkEnd w:id="892"/>
  </w:p>
  <w:p w14:paraId="67AE0BD0" w14:textId="77777777" w:rsidR="00FB2570" w:rsidRDefault="00FB2570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93" w:name="DBG717"/>
    <w:bookmarkEnd w:id="893"/>
  </w:p>
  <w:p w14:paraId="1B0813C4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94" w:name="DBG718"/>
    <w:bookmarkEnd w:id="894"/>
    <w:r>
      <w:rPr>
        <w:rFonts w:ascii="Times New Roman" w:hAnsi="Times New Roman" w:cs="Times New Roman"/>
        <w:color w:val="000000"/>
      </w:rPr>
      <w:t>DEF LLP</w:t>
    </w:r>
    <w:bookmarkStart w:id="895" w:name="DBG719"/>
    <w:bookmarkEnd w:id="895"/>
    <w:r>
      <w:rPr>
        <w:rFonts w:ascii="Times New Roman" w:hAnsi="Times New Roman" w:cs="Times New Roman"/>
        <w:color w:val="000000"/>
      </w:rPr>
      <w:t xml:space="preserve"> </w:t>
    </w:r>
    <w:bookmarkStart w:id="896" w:name="DBG720"/>
    <w:bookmarkEnd w:id="896"/>
    <w:r>
      <w:rPr>
        <w:rFonts w:ascii="Times New Roman" w:hAnsi="Times New Roman" w:cs="Times New Roman"/>
        <w:color w:val="000000"/>
      </w:rPr>
      <w:t>Chartered Accountants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DF582" w14:textId="77777777" w:rsidR="007F739E" w:rsidRDefault="007F739E">
      <w:pPr>
        <w:spacing w:after="0" w:line="240" w:lineRule="auto"/>
      </w:pPr>
      <w:r>
        <w:separator/>
      </w:r>
    </w:p>
  </w:footnote>
  <w:footnote w:type="continuationSeparator" w:id="0">
    <w:p w14:paraId="57F0CFB1" w14:textId="77777777" w:rsidR="007F739E" w:rsidRDefault="007F739E">
      <w:pPr>
        <w:spacing w:after="0" w:line="240" w:lineRule="auto"/>
      </w:pPr>
      <w:r>
        <w:continuationSeparator/>
      </w:r>
    </w:p>
  </w:footnote>
  <w:footnote w:type="continuationNotice" w:id="1">
    <w:p w14:paraId="15E4A4FF" w14:textId="77777777" w:rsidR="007F739E" w:rsidRDefault="007F73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FC84F" w14:textId="77777777" w:rsidR="00A8348D" w:rsidRDefault="00A8348D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D855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006" w:name="DBG721"/>
    <w:bookmarkEnd w:id="1006"/>
  </w:p>
  <w:p w14:paraId="39C7032E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007" w:name="DBG722"/>
    <w:bookmarkEnd w:id="1007"/>
  </w:p>
  <w:p w14:paraId="22D1CE6F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008" w:name="DBG723"/>
    <w:bookmarkEnd w:id="1008"/>
    <w:r>
      <w:rPr>
        <w:rFonts w:ascii="Times New Roman" w:hAnsi="Times New Roman" w:cs="Times New Roman"/>
        <w:sz w:val="24"/>
        <w:szCs w:val="24"/>
      </w:rPr>
      <w:t xml:space="preserve">  </w:t>
    </w:r>
    <w:bookmarkStart w:id="1009" w:name="DBG724"/>
    <w:bookmarkEnd w:id="100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010" w:name="DBG725"/>
    <w:bookmarkEnd w:id="101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011" w:name="DBG726"/>
    <w:bookmarkEnd w:id="1011"/>
    <w:r>
      <w:rPr>
        <w:rFonts w:ascii="Times New Roman" w:hAnsi="Times New Roman" w:cs="Times New Roman"/>
        <w:b/>
        <w:bCs/>
        <w:color w:val="000000"/>
      </w:rPr>
      <w:t>AAAAA</w:t>
    </w:r>
    <w:bookmarkStart w:id="1012" w:name="DBG727"/>
    <w:bookmarkEnd w:id="1012"/>
  </w:p>
  <w:p w14:paraId="65E9402E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405005F8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13" w:name="DBG728"/>
    <w:bookmarkEnd w:id="1013"/>
    <w:r>
      <w:rPr>
        <w:rFonts w:ascii="Times New Roman" w:hAnsi="Times New Roman" w:cs="Times New Roman"/>
        <w:color w:val="000000"/>
      </w:rPr>
      <w:t xml:space="preserve">Prepared on </w:t>
    </w:r>
    <w:bookmarkStart w:id="1014" w:name="DBG729"/>
    <w:bookmarkEnd w:id="101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15" w:name="DBG730"/>
    <w:bookmarkEnd w:id="1015"/>
    <w:r>
      <w:rPr>
        <w:rFonts w:ascii="Times New Roman" w:hAnsi="Times New Roman" w:cs="Times New Roman"/>
        <w:color w:val="000000"/>
      </w:rPr>
      <w:t xml:space="preserve">Period End: </w:t>
    </w:r>
    <w:bookmarkStart w:id="1016" w:name="DBG731"/>
    <w:bookmarkEnd w:id="1016"/>
    <w:r>
      <w:rPr>
        <w:rFonts w:ascii="Times New Roman" w:hAnsi="Times New Roman" w:cs="Times New Roman"/>
        <w:b/>
        <w:bCs/>
        <w:color w:val="000000"/>
      </w:rPr>
      <w:t>31 December 2009</w:t>
    </w:r>
    <w:bookmarkStart w:id="1017" w:name="DBG732"/>
    <w:bookmarkEnd w:id="1017"/>
  </w:p>
  <w:p w14:paraId="5901CC17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18" w:name="DBG733"/>
    <w:bookmarkEnd w:id="1018"/>
  </w:p>
  <w:p w14:paraId="34FF75C2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19" w:name="DBG734"/>
    <w:bookmarkEnd w:id="1019"/>
  </w:p>
  <w:p w14:paraId="4755606E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20" w:name="DBG735"/>
    <w:bookmarkEnd w:id="1020"/>
    <w:r>
      <w:rPr>
        <w:rFonts w:ascii="Times New Roman" w:hAnsi="Times New Roman" w:cs="Times New Roman"/>
        <w:b/>
        <w:bCs/>
        <w:color w:val="000000"/>
      </w:rPr>
      <w:t xml:space="preserve">CREDITORS OVER ONE YEAR LEAD SCHEDULE </w:t>
    </w:r>
    <w:r>
      <w:rPr>
        <w:rFonts w:ascii="Times New Roman" w:hAnsi="Times New Roman" w:cs="Times New Roman"/>
        <w:color w:val="000000"/>
      </w:rPr>
      <w:tab/>
    </w:r>
    <w:bookmarkStart w:id="1021" w:name="DBG736"/>
    <w:bookmarkEnd w:id="1021"/>
    <w:r>
      <w:rPr>
        <w:rFonts w:ascii="Times New Roman" w:hAnsi="Times New Roman" w:cs="Times New Roman"/>
        <w:color w:val="000000"/>
      </w:rPr>
      <w:t xml:space="preserve">Section: </w:t>
    </w:r>
    <w:bookmarkStart w:id="1022" w:name="DBG737"/>
    <w:bookmarkEnd w:id="1022"/>
    <w:r>
      <w:rPr>
        <w:rFonts w:ascii="Times New Roman" w:hAnsi="Times New Roman" w:cs="Times New Roman"/>
        <w:b/>
        <w:bCs/>
        <w:color w:val="000000"/>
      </w:rPr>
      <w:t>G</w:t>
    </w:r>
    <w:bookmarkStart w:id="1023" w:name="DBG738"/>
    <w:bookmarkEnd w:id="102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024" w:name="DBG739"/>
    <w:bookmarkEnd w:id="1024"/>
    <w:r>
      <w:rPr>
        <w:rFonts w:ascii="Times New Roman" w:hAnsi="Times New Roman" w:cs="Times New Roman"/>
        <w:b/>
        <w:bCs/>
        <w:color w:val="000000"/>
      </w:rPr>
      <w:t>A</w:t>
    </w:r>
    <w:bookmarkStart w:id="1025" w:name="DBG740"/>
    <w:bookmarkEnd w:id="1025"/>
  </w:p>
  <w:p w14:paraId="31612458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26" w:name="DBG741"/>
    <w:bookmarkEnd w:id="1026"/>
  </w:p>
  <w:p w14:paraId="76BC0946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27" w:name="DBG742"/>
    <w:bookmarkEnd w:id="1027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9BE0E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088" w:name="DBG839"/>
    <w:bookmarkEnd w:id="1088"/>
  </w:p>
  <w:p w14:paraId="2BCD0657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089" w:name="DBG840"/>
    <w:bookmarkEnd w:id="1089"/>
  </w:p>
  <w:p w14:paraId="7378F69E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090" w:name="DBG841"/>
    <w:bookmarkEnd w:id="1090"/>
    <w:r>
      <w:rPr>
        <w:rFonts w:ascii="Times New Roman" w:hAnsi="Times New Roman" w:cs="Times New Roman"/>
        <w:sz w:val="24"/>
        <w:szCs w:val="24"/>
      </w:rPr>
      <w:t xml:space="preserve">  </w:t>
    </w:r>
    <w:bookmarkStart w:id="1091" w:name="DBG842"/>
    <w:bookmarkEnd w:id="109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092" w:name="DBG843"/>
    <w:bookmarkEnd w:id="109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093" w:name="DBG844"/>
    <w:bookmarkEnd w:id="1093"/>
    <w:r>
      <w:rPr>
        <w:rFonts w:ascii="Times New Roman" w:hAnsi="Times New Roman" w:cs="Times New Roman"/>
        <w:b/>
        <w:bCs/>
        <w:color w:val="000000"/>
      </w:rPr>
      <w:t>AAAAA</w:t>
    </w:r>
    <w:bookmarkStart w:id="1094" w:name="DBG845"/>
    <w:bookmarkEnd w:id="1094"/>
  </w:p>
  <w:p w14:paraId="029A0263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695A5486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95" w:name="DBG846"/>
    <w:bookmarkEnd w:id="1095"/>
    <w:r>
      <w:rPr>
        <w:rFonts w:ascii="Times New Roman" w:hAnsi="Times New Roman" w:cs="Times New Roman"/>
        <w:color w:val="000000"/>
      </w:rPr>
      <w:t xml:space="preserve">Prepared on </w:t>
    </w:r>
    <w:bookmarkStart w:id="1096" w:name="DBG847"/>
    <w:bookmarkEnd w:id="109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97" w:name="DBG848"/>
    <w:bookmarkEnd w:id="1097"/>
    <w:r>
      <w:rPr>
        <w:rFonts w:ascii="Times New Roman" w:hAnsi="Times New Roman" w:cs="Times New Roman"/>
        <w:color w:val="000000"/>
      </w:rPr>
      <w:t xml:space="preserve">Period End: </w:t>
    </w:r>
    <w:bookmarkStart w:id="1098" w:name="DBG849"/>
    <w:bookmarkEnd w:id="1098"/>
    <w:r>
      <w:rPr>
        <w:rFonts w:ascii="Times New Roman" w:hAnsi="Times New Roman" w:cs="Times New Roman"/>
        <w:b/>
        <w:bCs/>
        <w:color w:val="000000"/>
      </w:rPr>
      <w:t>31 December 2009</w:t>
    </w:r>
    <w:bookmarkStart w:id="1099" w:name="DBG850"/>
    <w:bookmarkEnd w:id="1099"/>
  </w:p>
  <w:p w14:paraId="49697A3D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00" w:name="DBG851"/>
    <w:bookmarkEnd w:id="1100"/>
  </w:p>
  <w:p w14:paraId="6E8353AB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01" w:name="DBG852"/>
    <w:bookmarkEnd w:id="1101"/>
  </w:p>
  <w:p w14:paraId="3F2DBB56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02" w:name="DBG853"/>
    <w:bookmarkEnd w:id="1102"/>
    <w:r>
      <w:rPr>
        <w:rFonts w:ascii="Times New Roman" w:hAnsi="Times New Roman" w:cs="Times New Roman"/>
        <w:b/>
        <w:bCs/>
        <w:color w:val="000000"/>
      </w:rPr>
      <w:t xml:space="preserve">PROVISIONS LEAD SCHEDULE </w:t>
    </w:r>
    <w:r>
      <w:rPr>
        <w:rFonts w:ascii="Times New Roman" w:hAnsi="Times New Roman" w:cs="Times New Roman"/>
        <w:color w:val="000000"/>
      </w:rPr>
      <w:tab/>
    </w:r>
    <w:bookmarkStart w:id="1103" w:name="DBG854"/>
    <w:bookmarkEnd w:id="1103"/>
    <w:r>
      <w:rPr>
        <w:rFonts w:ascii="Times New Roman" w:hAnsi="Times New Roman" w:cs="Times New Roman"/>
        <w:color w:val="000000"/>
      </w:rPr>
      <w:t xml:space="preserve">Section: </w:t>
    </w:r>
    <w:bookmarkStart w:id="1104" w:name="DBG855"/>
    <w:bookmarkEnd w:id="1104"/>
    <w:r>
      <w:rPr>
        <w:rFonts w:ascii="Times New Roman" w:hAnsi="Times New Roman" w:cs="Times New Roman"/>
        <w:b/>
        <w:bCs/>
        <w:color w:val="000000"/>
      </w:rPr>
      <w:t>H</w:t>
    </w:r>
    <w:bookmarkStart w:id="1105" w:name="DBG856"/>
    <w:bookmarkEnd w:id="1105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106" w:name="DBG857"/>
    <w:bookmarkEnd w:id="1106"/>
    <w:r>
      <w:rPr>
        <w:rFonts w:ascii="Times New Roman" w:hAnsi="Times New Roman" w:cs="Times New Roman"/>
        <w:b/>
        <w:bCs/>
        <w:color w:val="000000"/>
      </w:rPr>
      <w:t>A</w:t>
    </w:r>
    <w:bookmarkStart w:id="1107" w:name="DBG858"/>
    <w:bookmarkEnd w:id="1107"/>
  </w:p>
  <w:p w14:paraId="5878A197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08" w:name="DBG859"/>
    <w:bookmarkEnd w:id="1108"/>
  </w:p>
  <w:p w14:paraId="26DC0569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09" w:name="DBG860"/>
    <w:bookmarkEnd w:id="1109"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E78F7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32" w:name="DBG911"/>
    <w:bookmarkEnd w:id="1232"/>
  </w:p>
  <w:p w14:paraId="39539723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33" w:name="DBG912"/>
    <w:bookmarkEnd w:id="1233"/>
  </w:p>
  <w:p w14:paraId="56D9F9D9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34" w:name="DBG913"/>
    <w:bookmarkEnd w:id="1234"/>
    <w:r>
      <w:rPr>
        <w:rFonts w:ascii="Times New Roman" w:hAnsi="Times New Roman" w:cs="Times New Roman"/>
        <w:sz w:val="24"/>
        <w:szCs w:val="24"/>
      </w:rPr>
      <w:t xml:space="preserve">  </w:t>
    </w:r>
    <w:bookmarkStart w:id="1235" w:name="DBG914"/>
    <w:bookmarkEnd w:id="1235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36" w:name="DBG915"/>
    <w:bookmarkEnd w:id="1236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37" w:name="DBG916"/>
    <w:bookmarkEnd w:id="1237"/>
    <w:r>
      <w:rPr>
        <w:rFonts w:ascii="Times New Roman" w:hAnsi="Times New Roman" w:cs="Times New Roman"/>
        <w:b/>
        <w:bCs/>
        <w:color w:val="000000"/>
      </w:rPr>
      <w:t>AAAAA</w:t>
    </w:r>
    <w:bookmarkStart w:id="1238" w:name="DBG917"/>
    <w:bookmarkEnd w:id="1238"/>
  </w:p>
  <w:p w14:paraId="0352D566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1BD15C2F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39" w:name="DBG918"/>
    <w:bookmarkEnd w:id="1239"/>
    <w:r>
      <w:rPr>
        <w:rFonts w:ascii="Times New Roman" w:hAnsi="Times New Roman" w:cs="Times New Roman"/>
        <w:color w:val="000000"/>
      </w:rPr>
      <w:t xml:space="preserve">Prepared on </w:t>
    </w:r>
    <w:bookmarkStart w:id="1240" w:name="DBG919"/>
    <w:bookmarkEnd w:id="1240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41" w:name="DBG920"/>
    <w:bookmarkEnd w:id="1241"/>
    <w:r>
      <w:rPr>
        <w:rFonts w:ascii="Times New Roman" w:hAnsi="Times New Roman" w:cs="Times New Roman"/>
        <w:color w:val="000000"/>
      </w:rPr>
      <w:t xml:space="preserve">Period End: </w:t>
    </w:r>
    <w:bookmarkStart w:id="1242" w:name="DBG921"/>
    <w:bookmarkEnd w:id="1242"/>
    <w:r>
      <w:rPr>
        <w:rFonts w:ascii="Times New Roman" w:hAnsi="Times New Roman" w:cs="Times New Roman"/>
        <w:b/>
        <w:bCs/>
        <w:color w:val="000000"/>
      </w:rPr>
      <w:t>31 December 2009</w:t>
    </w:r>
    <w:bookmarkStart w:id="1243" w:name="DBG922"/>
    <w:bookmarkEnd w:id="1243"/>
  </w:p>
  <w:p w14:paraId="49CA3E68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44" w:name="DBG923"/>
    <w:bookmarkEnd w:id="1244"/>
  </w:p>
  <w:p w14:paraId="6EC909A0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45" w:name="DBG924"/>
    <w:bookmarkEnd w:id="1245"/>
  </w:p>
  <w:p w14:paraId="318323E8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46" w:name="DBG925"/>
    <w:bookmarkEnd w:id="1246"/>
    <w:r>
      <w:rPr>
        <w:rFonts w:ascii="Times New Roman" w:hAnsi="Times New Roman" w:cs="Times New Roman"/>
        <w:b/>
        <w:bCs/>
        <w:color w:val="000000"/>
      </w:rPr>
      <w:t xml:space="preserve">TAXATION LEAD SCHEDULE </w:t>
    </w:r>
    <w:r>
      <w:rPr>
        <w:rFonts w:ascii="Times New Roman" w:hAnsi="Times New Roman" w:cs="Times New Roman"/>
        <w:color w:val="000000"/>
      </w:rPr>
      <w:tab/>
    </w:r>
    <w:bookmarkStart w:id="1247" w:name="DBG926"/>
    <w:bookmarkEnd w:id="1247"/>
    <w:r>
      <w:rPr>
        <w:rFonts w:ascii="Times New Roman" w:hAnsi="Times New Roman" w:cs="Times New Roman"/>
        <w:color w:val="000000"/>
      </w:rPr>
      <w:t xml:space="preserve">Section: </w:t>
    </w:r>
    <w:bookmarkStart w:id="1248" w:name="DBG927"/>
    <w:bookmarkEnd w:id="1248"/>
    <w:r>
      <w:rPr>
        <w:rFonts w:ascii="Times New Roman" w:hAnsi="Times New Roman" w:cs="Times New Roman"/>
        <w:b/>
        <w:bCs/>
        <w:color w:val="000000"/>
      </w:rPr>
      <w:t>I</w:t>
    </w:r>
    <w:bookmarkStart w:id="1249" w:name="DBG928"/>
    <w:bookmarkEnd w:id="1249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250" w:name="DBG929"/>
    <w:bookmarkEnd w:id="1250"/>
    <w:r>
      <w:rPr>
        <w:rFonts w:ascii="Times New Roman" w:hAnsi="Times New Roman" w:cs="Times New Roman"/>
        <w:b/>
        <w:bCs/>
        <w:color w:val="000000"/>
      </w:rPr>
      <w:t>A</w:t>
    </w:r>
    <w:bookmarkStart w:id="1251" w:name="DBG930"/>
    <w:bookmarkEnd w:id="1251"/>
  </w:p>
  <w:p w14:paraId="0F053A99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52" w:name="DBG931"/>
    <w:bookmarkEnd w:id="1252"/>
  </w:p>
  <w:p w14:paraId="56A5C5B7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53" w:name="DBG932"/>
    <w:bookmarkEnd w:id="1253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0F569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306" w:name="DBG1029"/>
    <w:bookmarkEnd w:id="1306"/>
  </w:p>
  <w:p w14:paraId="47C389B9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307" w:name="DBG1030"/>
    <w:bookmarkEnd w:id="1307"/>
  </w:p>
  <w:p w14:paraId="33874A1C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08" w:name="DBG1031"/>
    <w:bookmarkEnd w:id="1308"/>
    <w:r>
      <w:rPr>
        <w:rFonts w:ascii="Times New Roman" w:hAnsi="Times New Roman" w:cs="Times New Roman"/>
        <w:sz w:val="24"/>
        <w:szCs w:val="24"/>
      </w:rPr>
      <w:t xml:space="preserve">  </w:t>
    </w:r>
    <w:bookmarkStart w:id="1309" w:name="DBG1032"/>
    <w:bookmarkEnd w:id="130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310" w:name="DBG1033"/>
    <w:bookmarkEnd w:id="131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311" w:name="DBG1034"/>
    <w:bookmarkEnd w:id="1311"/>
    <w:r>
      <w:rPr>
        <w:rFonts w:ascii="Times New Roman" w:hAnsi="Times New Roman" w:cs="Times New Roman"/>
        <w:b/>
        <w:bCs/>
        <w:color w:val="000000"/>
      </w:rPr>
      <w:t>AAAAA</w:t>
    </w:r>
    <w:bookmarkStart w:id="1312" w:name="DBG1035"/>
    <w:bookmarkEnd w:id="1312"/>
  </w:p>
  <w:p w14:paraId="6832EE15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04E49AA3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13" w:name="DBG1036"/>
    <w:bookmarkEnd w:id="1313"/>
    <w:r>
      <w:rPr>
        <w:rFonts w:ascii="Times New Roman" w:hAnsi="Times New Roman" w:cs="Times New Roman"/>
        <w:color w:val="000000"/>
      </w:rPr>
      <w:t xml:space="preserve">Prepared on </w:t>
    </w:r>
    <w:bookmarkStart w:id="1314" w:name="DBG1037"/>
    <w:bookmarkEnd w:id="131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315" w:name="DBG1038"/>
    <w:bookmarkEnd w:id="1315"/>
    <w:r>
      <w:rPr>
        <w:rFonts w:ascii="Times New Roman" w:hAnsi="Times New Roman" w:cs="Times New Roman"/>
        <w:color w:val="000000"/>
      </w:rPr>
      <w:t xml:space="preserve">Period End: </w:t>
    </w:r>
    <w:bookmarkStart w:id="1316" w:name="DBG1039"/>
    <w:bookmarkEnd w:id="1316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17" w:name="DBG1040"/>
    <w:bookmarkEnd w:id="1317"/>
  </w:p>
  <w:p w14:paraId="510D0E1F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18" w:name="DBG1041"/>
    <w:bookmarkEnd w:id="1318"/>
  </w:p>
  <w:p w14:paraId="7CE389DC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19" w:name="DBG1042"/>
    <w:bookmarkEnd w:id="1319"/>
  </w:p>
  <w:p w14:paraId="402CAB84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20" w:name="DBG1043"/>
    <w:bookmarkEnd w:id="1320"/>
    <w:r>
      <w:rPr>
        <w:rFonts w:ascii="Times New Roman" w:hAnsi="Times New Roman" w:cs="Times New Roman"/>
        <w:b/>
        <w:bCs/>
        <w:color w:val="000000"/>
      </w:rPr>
      <w:t xml:space="preserve">CAPITAL LEAD SCHEDULE </w:t>
    </w:r>
    <w:r>
      <w:rPr>
        <w:rFonts w:ascii="Times New Roman" w:hAnsi="Times New Roman" w:cs="Times New Roman"/>
        <w:color w:val="000000"/>
      </w:rPr>
      <w:tab/>
    </w:r>
    <w:bookmarkStart w:id="1321" w:name="DBG1044"/>
    <w:bookmarkEnd w:id="1321"/>
    <w:r>
      <w:rPr>
        <w:rFonts w:ascii="Times New Roman" w:hAnsi="Times New Roman" w:cs="Times New Roman"/>
        <w:color w:val="000000"/>
      </w:rPr>
      <w:t>Section:</w:t>
    </w:r>
    <w:bookmarkStart w:id="1322" w:name="DBG1045"/>
    <w:bookmarkEnd w:id="1322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23" w:name="DBG1046"/>
    <w:bookmarkEnd w:id="1323"/>
    <w:r>
      <w:rPr>
        <w:rFonts w:ascii="Times New Roman" w:hAnsi="Times New Roman" w:cs="Times New Roman"/>
        <w:b/>
        <w:bCs/>
        <w:color w:val="000000"/>
      </w:rPr>
      <w:t>J</w:t>
    </w:r>
    <w:bookmarkStart w:id="1324" w:name="DBG1047"/>
    <w:bookmarkEnd w:id="1324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25" w:name="DBG1048"/>
    <w:bookmarkEnd w:id="1325"/>
    <w:r>
      <w:rPr>
        <w:rFonts w:ascii="Times New Roman" w:hAnsi="Times New Roman" w:cs="Times New Roman"/>
        <w:b/>
        <w:bCs/>
        <w:color w:val="000000"/>
      </w:rPr>
      <w:t>A</w:t>
    </w:r>
    <w:bookmarkStart w:id="1326" w:name="DBG1049"/>
    <w:bookmarkEnd w:id="1326"/>
  </w:p>
  <w:p w14:paraId="0CBCC4B1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7" w:name="DBG1050"/>
    <w:bookmarkEnd w:id="1327"/>
  </w:p>
  <w:p w14:paraId="40D276B1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28" w:name="DBG1051"/>
    <w:bookmarkEnd w:id="1328"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C9630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390" w:name="DBG1094"/>
    <w:bookmarkEnd w:id="1390"/>
  </w:p>
  <w:p w14:paraId="1E8A92DF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391" w:name="DBG1095"/>
    <w:bookmarkEnd w:id="1391"/>
  </w:p>
  <w:p w14:paraId="453129E9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92" w:name="DBG1096"/>
    <w:bookmarkEnd w:id="1392"/>
    <w:r>
      <w:rPr>
        <w:rFonts w:ascii="Times New Roman" w:hAnsi="Times New Roman" w:cs="Times New Roman"/>
        <w:sz w:val="24"/>
        <w:szCs w:val="24"/>
      </w:rPr>
      <w:t xml:space="preserve">  </w:t>
    </w:r>
    <w:bookmarkStart w:id="1393" w:name="DBG1097"/>
    <w:bookmarkEnd w:id="139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394" w:name="DBG1098"/>
    <w:bookmarkEnd w:id="139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395" w:name="DBG1099"/>
    <w:bookmarkEnd w:id="1395"/>
    <w:r>
      <w:rPr>
        <w:rFonts w:ascii="Times New Roman" w:hAnsi="Times New Roman" w:cs="Times New Roman"/>
        <w:b/>
        <w:bCs/>
        <w:color w:val="000000"/>
      </w:rPr>
      <w:t>AAAAA</w:t>
    </w:r>
    <w:bookmarkStart w:id="1396" w:name="DBG1100"/>
    <w:bookmarkEnd w:id="1396"/>
  </w:p>
  <w:p w14:paraId="0A21B2A1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49CE7BF1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97" w:name="DBG1101"/>
    <w:bookmarkEnd w:id="1397"/>
    <w:r>
      <w:rPr>
        <w:rFonts w:ascii="Times New Roman" w:hAnsi="Times New Roman" w:cs="Times New Roman"/>
        <w:color w:val="000000"/>
      </w:rPr>
      <w:t xml:space="preserve">Prepared on </w:t>
    </w:r>
    <w:bookmarkStart w:id="1398" w:name="DBG1102"/>
    <w:bookmarkEnd w:id="139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399" w:name="DBG1103"/>
    <w:bookmarkEnd w:id="1399"/>
    <w:r>
      <w:rPr>
        <w:rFonts w:ascii="Times New Roman" w:hAnsi="Times New Roman" w:cs="Times New Roman"/>
        <w:color w:val="000000"/>
      </w:rPr>
      <w:t xml:space="preserve">Period End: </w:t>
    </w:r>
    <w:bookmarkStart w:id="1400" w:name="DBG1104"/>
    <w:bookmarkEnd w:id="140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401" w:name="DBG1105"/>
    <w:bookmarkEnd w:id="1401"/>
  </w:p>
  <w:p w14:paraId="1175A1E6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2" w:name="DBG1106"/>
    <w:bookmarkEnd w:id="1402"/>
  </w:p>
  <w:p w14:paraId="68D0A3C2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03" w:name="DBG1107"/>
    <w:bookmarkEnd w:id="1403"/>
  </w:p>
  <w:p w14:paraId="272733F4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04" w:name="DBG1108"/>
    <w:bookmarkEnd w:id="1404"/>
    <w:r>
      <w:rPr>
        <w:rFonts w:ascii="Times New Roman" w:hAnsi="Times New Roman" w:cs="Times New Roman"/>
        <w:b/>
        <w:bCs/>
        <w:color w:val="000000"/>
      </w:rPr>
      <w:t xml:space="preserve">RESERVES LEAD SCHEDULE </w:t>
    </w:r>
    <w:r>
      <w:rPr>
        <w:rFonts w:ascii="Times New Roman" w:hAnsi="Times New Roman" w:cs="Times New Roman"/>
        <w:color w:val="000000"/>
      </w:rPr>
      <w:tab/>
    </w:r>
    <w:bookmarkStart w:id="1405" w:name="DBG1109"/>
    <w:bookmarkEnd w:id="1405"/>
    <w:r>
      <w:rPr>
        <w:rFonts w:ascii="Times New Roman" w:hAnsi="Times New Roman" w:cs="Times New Roman"/>
        <w:color w:val="000000"/>
      </w:rPr>
      <w:t xml:space="preserve">Section: </w:t>
    </w:r>
    <w:bookmarkStart w:id="1406" w:name="DBG1110"/>
    <w:bookmarkEnd w:id="1406"/>
    <w:r>
      <w:rPr>
        <w:rFonts w:ascii="Times New Roman" w:hAnsi="Times New Roman" w:cs="Times New Roman"/>
        <w:b/>
        <w:bCs/>
        <w:color w:val="000000"/>
      </w:rPr>
      <w:t>K</w:t>
    </w:r>
    <w:bookmarkStart w:id="1407" w:name="DBG1111"/>
    <w:bookmarkEnd w:id="1407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408" w:name="DBG1112"/>
    <w:bookmarkEnd w:id="1408"/>
    <w:r>
      <w:rPr>
        <w:rFonts w:ascii="Times New Roman" w:hAnsi="Times New Roman" w:cs="Times New Roman"/>
        <w:b/>
        <w:bCs/>
        <w:color w:val="000000"/>
      </w:rPr>
      <w:t>A</w:t>
    </w:r>
    <w:bookmarkStart w:id="1409" w:name="DBG1113"/>
    <w:bookmarkEnd w:id="1409"/>
  </w:p>
  <w:p w14:paraId="2600CF64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10" w:name="DBG1114"/>
    <w:bookmarkEnd w:id="1410"/>
  </w:p>
  <w:p w14:paraId="0820E834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11" w:name="DBG1115"/>
    <w:bookmarkEnd w:id="1411"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B6811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549" w:name="DBG1165"/>
    <w:bookmarkEnd w:id="1549"/>
  </w:p>
  <w:p w14:paraId="55340CBF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550" w:name="DBG1166"/>
    <w:bookmarkEnd w:id="1550"/>
  </w:p>
  <w:p w14:paraId="48D9DA8C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51" w:name="DBG1167"/>
    <w:bookmarkEnd w:id="1551"/>
    <w:r>
      <w:rPr>
        <w:rFonts w:ascii="Times New Roman" w:hAnsi="Times New Roman" w:cs="Times New Roman"/>
        <w:sz w:val="24"/>
        <w:szCs w:val="24"/>
      </w:rPr>
      <w:t xml:space="preserve">  </w:t>
    </w:r>
    <w:bookmarkStart w:id="1552" w:name="DBG1168"/>
    <w:bookmarkEnd w:id="1552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553" w:name="DBG1169"/>
    <w:bookmarkEnd w:id="1553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554" w:name="DBG1170"/>
    <w:bookmarkEnd w:id="1554"/>
    <w:r>
      <w:rPr>
        <w:rFonts w:ascii="Times New Roman" w:hAnsi="Times New Roman" w:cs="Times New Roman"/>
        <w:b/>
        <w:bCs/>
        <w:color w:val="000000"/>
      </w:rPr>
      <w:t>AAAAA</w:t>
    </w:r>
    <w:bookmarkStart w:id="1555" w:name="DBG1171"/>
    <w:bookmarkEnd w:id="1555"/>
  </w:p>
  <w:p w14:paraId="68A1FA8F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91627A7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56" w:name="DBG1172"/>
    <w:bookmarkEnd w:id="1556"/>
    <w:r>
      <w:rPr>
        <w:rFonts w:ascii="Times New Roman" w:hAnsi="Times New Roman" w:cs="Times New Roman"/>
        <w:color w:val="000000"/>
      </w:rPr>
      <w:t xml:space="preserve">Prepared on </w:t>
    </w:r>
    <w:bookmarkStart w:id="1557" w:name="DBG1173"/>
    <w:bookmarkEnd w:id="1557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558" w:name="DBG1174"/>
    <w:bookmarkEnd w:id="1558"/>
    <w:r>
      <w:rPr>
        <w:rFonts w:ascii="Times New Roman" w:hAnsi="Times New Roman" w:cs="Times New Roman"/>
        <w:color w:val="000000"/>
      </w:rPr>
      <w:t xml:space="preserve">Period End: </w:t>
    </w:r>
    <w:bookmarkStart w:id="1559" w:name="DBG1175"/>
    <w:bookmarkEnd w:id="1559"/>
    <w:r>
      <w:rPr>
        <w:rFonts w:ascii="Times New Roman" w:hAnsi="Times New Roman" w:cs="Times New Roman"/>
        <w:b/>
        <w:bCs/>
        <w:color w:val="000000"/>
      </w:rPr>
      <w:t>31 December 2009</w:t>
    </w:r>
    <w:bookmarkStart w:id="1560" w:name="DBG1176"/>
    <w:bookmarkEnd w:id="1560"/>
  </w:p>
  <w:p w14:paraId="51FBF421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61" w:name="DBG1177"/>
    <w:bookmarkEnd w:id="1561"/>
  </w:p>
  <w:p w14:paraId="49D1743F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62" w:name="DBG1178"/>
    <w:bookmarkEnd w:id="1562"/>
  </w:p>
  <w:p w14:paraId="03658210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63" w:name="DBG1179"/>
    <w:bookmarkEnd w:id="1563"/>
    <w:r>
      <w:rPr>
        <w:rFonts w:ascii="Times New Roman" w:hAnsi="Times New Roman" w:cs="Times New Roman"/>
        <w:b/>
        <w:bCs/>
        <w:color w:val="000000"/>
      </w:rPr>
      <w:t xml:space="preserve">PROFIT AND LOSS ACCOUNT LEAD SCHEDULE </w:t>
    </w:r>
    <w:r>
      <w:rPr>
        <w:rFonts w:ascii="Times New Roman" w:hAnsi="Times New Roman" w:cs="Times New Roman"/>
        <w:color w:val="000000"/>
      </w:rPr>
      <w:tab/>
    </w:r>
    <w:bookmarkStart w:id="1564" w:name="DBG1180"/>
    <w:bookmarkEnd w:id="1564"/>
    <w:r>
      <w:rPr>
        <w:rFonts w:ascii="Times New Roman" w:hAnsi="Times New Roman" w:cs="Times New Roman"/>
        <w:color w:val="000000"/>
      </w:rPr>
      <w:t xml:space="preserve">Section: </w:t>
    </w:r>
    <w:bookmarkStart w:id="1565" w:name="DBG1181"/>
    <w:bookmarkEnd w:id="1565"/>
    <w:r>
      <w:rPr>
        <w:rFonts w:ascii="Times New Roman" w:hAnsi="Times New Roman" w:cs="Times New Roman"/>
        <w:b/>
        <w:bCs/>
        <w:color w:val="000000"/>
      </w:rPr>
      <w:t>M</w:t>
    </w:r>
    <w:bookmarkStart w:id="1566" w:name="DBG1182"/>
    <w:bookmarkEnd w:id="156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567" w:name="DBG1183"/>
    <w:bookmarkEnd w:id="1567"/>
    <w:r>
      <w:rPr>
        <w:rFonts w:ascii="Times New Roman" w:hAnsi="Times New Roman" w:cs="Times New Roman"/>
        <w:b/>
        <w:bCs/>
        <w:color w:val="000000"/>
      </w:rPr>
      <w:t>A</w:t>
    </w:r>
    <w:bookmarkStart w:id="1568" w:name="DBG1184"/>
    <w:bookmarkEnd w:id="1568"/>
  </w:p>
  <w:p w14:paraId="683B45E0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69" w:name="DBG1185"/>
    <w:bookmarkEnd w:id="1569"/>
  </w:p>
  <w:p w14:paraId="44F486B4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70" w:name="DBG1186"/>
    <w:bookmarkEnd w:id="1570"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ECC2F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964" w:name="DBG1278"/>
    <w:bookmarkEnd w:id="1964"/>
  </w:p>
  <w:p w14:paraId="7E0BCA83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965" w:name="DBG1279"/>
    <w:bookmarkEnd w:id="1965"/>
  </w:p>
  <w:p w14:paraId="25650092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66" w:name="DBG1280"/>
    <w:bookmarkEnd w:id="1966"/>
    <w:r>
      <w:rPr>
        <w:rFonts w:ascii="Times New Roman" w:hAnsi="Times New Roman" w:cs="Times New Roman"/>
        <w:sz w:val="24"/>
        <w:szCs w:val="24"/>
      </w:rPr>
      <w:t xml:space="preserve">  </w:t>
    </w:r>
    <w:bookmarkStart w:id="1967" w:name="DBG1281"/>
    <w:bookmarkEnd w:id="196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968" w:name="DBG1282"/>
    <w:bookmarkEnd w:id="196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969" w:name="DBG1283"/>
    <w:bookmarkEnd w:id="1969"/>
    <w:r>
      <w:rPr>
        <w:rFonts w:ascii="Times New Roman" w:hAnsi="Times New Roman" w:cs="Times New Roman"/>
        <w:b/>
        <w:bCs/>
        <w:color w:val="000000"/>
      </w:rPr>
      <w:t>AAAAA</w:t>
    </w:r>
    <w:bookmarkStart w:id="1970" w:name="DBG1284"/>
    <w:bookmarkEnd w:id="1970"/>
  </w:p>
  <w:p w14:paraId="2ED3B9FB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0B929CF7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71" w:name="DBG1285"/>
    <w:bookmarkEnd w:id="1971"/>
    <w:r>
      <w:rPr>
        <w:rFonts w:ascii="Times New Roman" w:hAnsi="Times New Roman" w:cs="Times New Roman"/>
        <w:color w:val="000000"/>
      </w:rPr>
      <w:t xml:space="preserve">Prepared on </w:t>
    </w:r>
    <w:bookmarkStart w:id="1972" w:name="DBG1286"/>
    <w:bookmarkEnd w:id="197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973" w:name="DBG1287"/>
    <w:bookmarkEnd w:id="1973"/>
    <w:r>
      <w:rPr>
        <w:rFonts w:ascii="Times New Roman" w:hAnsi="Times New Roman" w:cs="Times New Roman"/>
        <w:color w:val="000000"/>
      </w:rPr>
      <w:t xml:space="preserve">Period End: </w:t>
    </w:r>
    <w:bookmarkStart w:id="1974" w:name="DBG1288"/>
    <w:bookmarkEnd w:id="1974"/>
    <w:r>
      <w:rPr>
        <w:rFonts w:ascii="Times New Roman" w:hAnsi="Times New Roman" w:cs="Times New Roman"/>
        <w:b/>
        <w:bCs/>
        <w:color w:val="000000"/>
      </w:rPr>
      <w:t>31 December 2009</w:t>
    </w:r>
    <w:bookmarkStart w:id="1975" w:name="DBG1289"/>
    <w:bookmarkEnd w:id="1975"/>
  </w:p>
  <w:p w14:paraId="129C6DD9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76" w:name="DBG1290"/>
    <w:bookmarkEnd w:id="1976"/>
  </w:p>
  <w:p w14:paraId="162EE790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77" w:name="DBG1291"/>
    <w:bookmarkEnd w:id="1977"/>
  </w:p>
  <w:p w14:paraId="20764EF7" w14:textId="77777777" w:rsidR="00FB257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78" w:name="DBG1292"/>
    <w:bookmarkEnd w:id="1978"/>
    <w:r>
      <w:rPr>
        <w:rFonts w:ascii="Times New Roman" w:hAnsi="Times New Roman" w:cs="Times New Roman"/>
        <w:b/>
        <w:bCs/>
        <w:color w:val="000000"/>
      </w:rPr>
      <w:t xml:space="preserve">SCHEDULE OF MAIN ACCOUNTING RATIOS </w:t>
    </w:r>
    <w:bookmarkStart w:id="1979" w:name="DBG1293"/>
    <w:bookmarkEnd w:id="1979"/>
  </w:p>
  <w:p w14:paraId="75C0106D" w14:textId="77777777" w:rsidR="00FB2570" w:rsidRDefault="00FB2570">
    <w:pPr>
      <w:widowControl w:val="0"/>
      <w:pBdr>
        <w:bottom w:val="doub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80" w:name="DBG1294"/>
    <w:bookmarkEnd w:id="1980"/>
  </w:p>
  <w:p w14:paraId="6443165D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81" w:name="DBG1295"/>
    <w:bookmarkEnd w:id="1981"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28C91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082" w:name="DBG1559"/>
    <w:bookmarkEnd w:id="2082"/>
  </w:p>
  <w:p w14:paraId="1E9748E1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083" w:name="DBG1560"/>
    <w:bookmarkEnd w:id="2083"/>
  </w:p>
  <w:p w14:paraId="2CD3AE0A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084" w:name="DBG1561"/>
    <w:bookmarkEnd w:id="2084"/>
    <w:r>
      <w:rPr>
        <w:rFonts w:ascii="Times New Roman" w:hAnsi="Times New Roman" w:cs="Times New Roman"/>
        <w:sz w:val="24"/>
        <w:szCs w:val="24"/>
      </w:rPr>
      <w:t xml:space="preserve">  </w:t>
    </w:r>
    <w:bookmarkStart w:id="2085" w:name="DBG1562"/>
    <w:bookmarkEnd w:id="2085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086" w:name="DBG1563"/>
    <w:bookmarkEnd w:id="2086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087" w:name="DBG1564"/>
    <w:bookmarkEnd w:id="2087"/>
    <w:r>
      <w:rPr>
        <w:rFonts w:ascii="Times New Roman" w:hAnsi="Times New Roman" w:cs="Times New Roman"/>
        <w:b/>
        <w:bCs/>
        <w:color w:val="000000"/>
      </w:rPr>
      <w:t>AAAAA</w:t>
    </w:r>
    <w:bookmarkStart w:id="2088" w:name="DBG1565"/>
    <w:bookmarkEnd w:id="2088"/>
  </w:p>
  <w:p w14:paraId="4FC8885A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5B23D2EA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89" w:name="DBG1566"/>
    <w:bookmarkEnd w:id="2089"/>
    <w:r>
      <w:rPr>
        <w:rFonts w:ascii="Times New Roman" w:hAnsi="Times New Roman" w:cs="Times New Roman"/>
        <w:color w:val="000000"/>
      </w:rPr>
      <w:t xml:space="preserve">Prepared on </w:t>
    </w:r>
    <w:bookmarkStart w:id="2090" w:name="DBG1567"/>
    <w:bookmarkEnd w:id="2090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091" w:name="DBG1568"/>
    <w:bookmarkEnd w:id="2091"/>
    <w:r>
      <w:rPr>
        <w:rFonts w:ascii="Times New Roman" w:hAnsi="Times New Roman" w:cs="Times New Roman"/>
        <w:color w:val="000000"/>
      </w:rPr>
      <w:t xml:space="preserve">Period End: </w:t>
    </w:r>
    <w:bookmarkStart w:id="2092" w:name="DBG1569"/>
    <w:bookmarkEnd w:id="2092"/>
    <w:r>
      <w:rPr>
        <w:rFonts w:ascii="Times New Roman" w:hAnsi="Times New Roman" w:cs="Times New Roman"/>
        <w:b/>
        <w:bCs/>
        <w:color w:val="000000"/>
      </w:rPr>
      <w:t>31 December 2009</w:t>
    </w:r>
    <w:bookmarkStart w:id="2093" w:name="DBG1570"/>
    <w:bookmarkEnd w:id="2093"/>
  </w:p>
  <w:p w14:paraId="085F3C45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94" w:name="DBG1571"/>
    <w:bookmarkEnd w:id="2094"/>
  </w:p>
  <w:p w14:paraId="4897CDB3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95" w:name="DBG1572"/>
    <w:bookmarkEnd w:id="2095"/>
  </w:p>
  <w:p w14:paraId="02BB336F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96" w:name="DBG1573"/>
    <w:bookmarkEnd w:id="2096"/>
    <w:r>
      <w:rPr>
        <w:rFonts w:ascii="Times New Roman" w:hAnsi="Times New Roman" w:cs="Times New Roman"/>
        <w:b/>
        <w:bCs/>
        <w:color w:val="000000"/>
      </w:rPr>
      <w:t xml:space="preserve">AUDIT ADJUSTMENTS </w:t>
    </w:r>
    <w:r>
      <w:rPr>
        <w:rFonts w:ascii="Times New Roman" w:hAnsi="Times New Roman" w:cs="Times New Roman"/>
        <w:color w:val="000000"/>
      </w:rPr>
      <w:tab/>
    </w:r>
    <w:bookmarkStart w:id="2097" w:name="DBG1574"/>
    <w:bookmarkEnd w:id="2097"/>
    <w:r>
      <w:rPr>
        <w:rFonts w:ascii="Times New Roman" w:hAnsi="Times New Roman" w:cs="Times New Roman"/>
        <w:color w:val="000000"/>
      </w:rPr>
      <w:t xml:space="preserve">Section: </w:t>
    </w:r>
    <w:bookmarkStart w:id="2098" w:name="DBG1575"/>
    <w:bookmarkEnd w:id="209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2099" w:name="DBG1576"/>
    <w:bookmarkEnd w:id="2099"/>
    <w:r>
      <w:rPr>
        <w:rFonts w:ascii="Times New Roman" w:hAnsi="Times New Roman" w:cs="Times New Roman"/>
        <w:b/>
        <w:bCs/>
        <w:color w:val="000000"/>
      </w:rPr>
      <w:t>A</w:t>
    </w:r>
    <w:bookmarkStart w:id="2100" w:name="DBG1577"/>
    <w:bookmarkEnd w:id="2100"/>
  </w:p>
  <w:p w14:paraId="62B0CFE9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01" w:name="DBG1578"/>
    <w:bookmarkEnd w:id="2101"/>
  </w:p>
  <w:p w14:paraId="34250C64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02" w:name="DBG1579"/>
    <w:bookmarkEnd w:id="2102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3B75D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186" w:name="DBG1672"/>
    <w:bookmarkEnd w:id="2186"/>
  </w:p>
  <w:p w14:paraId="2BFE28AD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187" w:name="DBG1673"/>
    <w:bookmarkEnd w:id="2187"/>
  </w:p>
  <w:p w14:paraId="506B5009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88" w:name="DBG1674"/>
    <w:bookmarkEnd w:id="2188"/>
    <w:r>
      <w:rPr>
        <w:rFonts w:ascii="Times New Roman" w:hAnsi="Times New Roman" w:cs="Times New Roman"/>
        <w:sz w:val="24"/>
        <w:szCs w:val="24"/>
      </w:rPr>
      <w:t xml:space="preserve">  </w:t>
    </w:r>
    <w:bookmarkStart w:id="2189" w:name="DBG1675"/>
    <w:bookmarkEnd w:id="218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190" w:name="DBG1676"/>
    <w:bookmarkEnd w:id="219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191" w:name="DBG1677"/>
    <w:bookmarkEnd w:id="2191"/>
    <w:r>
      <w:rPr>
        <w:rFonts w:ascii="Times New Roman" w:hAnsi="Times New Roman" w:cs="Times New Roman"/>
        <w:b/>
        <w:bCs/>
        <w:color w:val="000000"/>
      </w:rPr>
      <w:t>AAAAA</w:t>
    </w:r>
    <w:bookmarkStart w:id="2192" w:name="DBG1678"/>
    <w:bookmarkEnd w:id="2192"/>
  </w:p>
  <w:p w14:paraId="3FEA4548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1970B719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93" w:name="DBG1679"/>
    <w:bookmarkEnd w:id="2193"/>
    <w:r>
      <w:rPr>
        <w:rFonts w:ascii="Times New Roman" w:hAnsi="Times New Roman" w:cs="Times New Roman"/>
        <w:color w:val="000000"/>
      </w:rPr>
      <w:t xml:space="preserve">Prepared on </w:t>
    </w:r>
    <w:bookmarkStart w:id="2194" w:name="DBG1680"/>
    <w:bookmarkEnd w:id="219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195" w:name="DBG1681"/>
    <w:bookmarkEnd w:id="2195"/>
    <w:r>
      <w:rPr>
        <w:rFonts w:ascii="Times New Roman" w:hAnsi="Times New Roman" w:cs="Times New Roman"/>
        <w:color w:val="000000"/>
      </w:rPr>
      <w:t xml:space="preserve">Period End: </w:t>
    </w:r>
    <w:bookmarkStart w:id="2196" w:name="DBG1682"/>
    <w:bookmarkEnd w:id="2196"/>
    <w:r>
      <w:rPr>
        <w:rFonts w:ascii="Times New Roman" w:hAnsi="Times New Roman" w:cs="Times New Roman"/>
        <w:b/>
        <w:bCs/>
        <w:color w:val="000000"/>
      </w:rPr>
      <w:t>31 December 2009</w:t>
    </w:r>
    <w:bookmarkStart w:id="2197" w:name="DBG1683"/>
    <w:bookmarkEnd w:id="2197"/>
  </w:p>
  <w:p w14:paraId="142CE8B1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98" w:name="DBG1684"/>
    <w:bookmarkEnd w:id="2198"/>
  </w:p>
  <w:p w14:paraId="19E78108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99" w:name="DBG1685"/>
    <w:bookmarkEnd w:id="2199"/>
  </w:p>
  <w:p w14:paraId="614DC242" w14:textId="77777777" w:rsidR="00FB257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00" w:name="DBG1686"/>
    <w:bookmarkEnd w:id="2200"/>
    <w:r>
      <w:rPr>
        <w:rFonts w:ascii="Times New Roman" w:hAnsi="Times New Roman" w:cs="Times New Roman"/>
        <w:b/>
        <w:bCs/>
        <w:color w:val="000000"/>
      </w:rPr>
      <w:t>CLIENT PERMANENT INFORMATION</w:t>
    </w:r>
    <w:bookmarkStart w:id="2201" w:name="DBG1687"/>
    <w:bookmarkEnd w:id="2201"/>
  </w:p>
  <w:p w14:paraId="7F223A36" w14:textId="77777777" w:rsidR="00FB2570" w:rsidRDefault="00FB2570">
    <w:pPr>
      <w:widowControl w:val="0"/>
      <w:pBdr>
        <w:bottom w:val="doub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202" w:name="DBG1688"/>
    <w:bookmarkEnd w:id="2202"/>
  </w:p>
  <w:p w14:paraId="5F201A75" w14:textId="77777777" w:rsidR="00FB2570" w:rsidRDefault="00FB2570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203" w:name="DBG1689"/>
    <w:bookmarkEnd w:id="220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A8542" w14:textId="77777777" w:rsidR="00A8348D" w:rsidRDefault="00A834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A682F" w14:textId="77777777" w:rsidR="00A8348D" w:rsidRDefault="00A8348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85B32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0" w:name="DBG67"/>
    <w:bookmarkEnd w:id="120"/>
  </w:p>
  <w:p w14:paraId="023F5733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1" w:name="DBG68"/>
    <w:bookmarkEnd w:id="121"/>
  </w:p>
  <w:p w14:paraId="5300DE52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" w:name="DBG69"/>
    <w:bookmarkEnd w:id="122"/>
    <w:r>
      <w:rPr>
        <w:rFonts w:ascii="Times New Roman" w:hAnsi="Times New Roman" w:cs="Times New Roman"/>
        <w:sz w:val="24"/>
        <w:szCs w:val="24"/>
      </w:rPr>
      <w:t xml:space="preserve">  </w:t>
    </w:r>
    <w:bookmarkStart w:id="123" w:name="DBG70"/>
    <w:bookmarkEnd w:id="12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4" w:name="DBG71"/>
    <w:bookmarkEnd w:id="12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5" w:name="DBG72"/>
    <w:bookmarkEnd w:id="125"/>
    <w:r>
      <w:rPr>
        <w:rFonts w:ascii="Times New Roman" w:hAnsi="Times New Roman" w:cs="Times New Roman"/>
        <w:b/>
        <w:bCs/>
        <w:color w:val="000000"/>
      </w:rPr>
      <w:t>AAAAA</w:t>
    </w:r>
    <w:bookmarkStart w:id="126" w:name="DBG73"/>
    <w:bookmarkEnd w:id="126"/>
  </w:p>
  <w:p w14:paraId="635DE2BB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3D002D7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" w:name="DBG74"/>
    <w:bookmarkEnd w:id="127"/>
    <w:r>
      <w:rPr>
        <w:rFonts w:ascii="Times New Roman" w:hAnsi="Times New Roman" w:cs="Times New Roman"/>
        <w:color w:val="000000"/>
      </w:rPr>
      <w:t xml:space="preserve">Prepared on </w:t>
    </w:r>
    <w:bookmarkStart w:id="128" w:name="DBG75"/>
    <w:bookmarkEnd w:id="12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9" w:name="DBG76"/>
    <w:bookmarkEnd w:id="129"/>
    <w:r>
      <w:rPr>
        <w:rFonts w:ascii="Times New Roman" w:hAnsi="Times New Roman" w:cs="Times New Roman"/>
        <w:color w:val="000000"/>
      </w:rPr>
      <w:t xml:space="preserve">Period End: </w:t>
    </w:r>
    <w:bookmarkStart w:id="130" w:name="DBG77"/>
    <w:bookmarkEnd w:id="13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1" w:name="DBG78"/>
    <w:bookmarkEnd w:id="131"/>
  </w:p>
  <w:p w14:paraId="7E09C2F3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" w:name="DBG79"/>
    <w:bookmarkEnd w:id="132"/>
  </w:p>
  <w:p w14:paraId="5788E41B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3" w:name="DBG80"/>
    <w:bookmarkEnd w:id="133"/>
  </w:p>
  <w:p w14:paraId="39A3B501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4" w:name="DBG81"/>
    <w:bookmarkEnd w:id="134"/>
    <w:r>
      <w:rPr>
        <w:rFonts w:ascii="Times New Roman" w:hAnsi="Times New Roman" w:cs="Times New Roman"/>
        <w:b/>
        <w:bCs/>
        <w:color w:val="000000"/>
      </w:rPr>
      <w:t>INTANGIBLE FIXED ASSETS LEAD SCHEDULE</w:t>
    </w:r>
    <w:r>
      <w:rPr>
        <w:rFonts w:ascii="Times New Roman" w:hAnsi="Times New Roman" w:cs="Times New Roman"/>
        <w:color w:val="000000"/>
      </w:rPr>
      <w:tab/>
    </w:r>
    <w:bookmarkStart w:id="135" w:name="DBG82"/>
    <w:bookmarkEnd w:id="135"/>
    <w:r>
      <w:rPr>
        <w:rFonts w:ascii="Times New Roman" w:hAnsi="Times New Roman" w:cs="Times New Roman"/>
        <w:color w:val="000000"/>
      </w:rPr>
      <w:t xml:space="preserve">Section: </w:t>
    </w:r>
    <w:bookmarkStart w:id="136" w:name="DBG83"/>
    <w:bookmarkEnd w:id="13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7" w:name="DBG84"/>
    <w:bookmarkEnd w:id="137"/>
    <w:r>
      <w:rPr>
        <w:rFonts w:ascii="Times New Roman" w:hAnsi="Times New Roman" w:cs="Times New Roman"/>
        <w:b/>
        <w:bCs/>
        <w:color w:val="000000"/>
      </w:rPr>
      <w:t>A</w:t>
    </w:r>
    <w:bookmarkStart w:id="138" w:name="DBG85"/>
    <w:bookmarkEnd w:id="138"/>
    <w:r>
      <w:rPr>
        <w:rFonts w:ascii="Times New Roman" w:hAnsi="Times New Roman" w:cs="Times New Roman"/>
        <w:b/>
        <w:bCs/>
        <w:color w:val="000000"/>
      </w:rPr>
      <w:t xml:space="preserve"> - 1</w:t>
    </w:r>
    <w:bookmarkStart w:id="139" w:name="DBG86"/>
    <w:bookmarkEnd w:id="139"/>
  </w:p>
  <w:p w14:paraId="5863AEFE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" w:name="DBG87"/>
    <w:bookmarkEnd w:id="140"/>
  </w:p>
  <w:p w14:paraId="033D38FE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1" w:name="DBG88"/>
    <w:bookmarkEnd w:id="141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CCB29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87" w:name="DBG151"/>
    <w:bookmarkEnd w:id="287"/>
  </w:p>
  <w:p w14:paraId="379AD7CF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88" w:name="DBG152"/>
    <w:bookmarkEnd w:id="288"/>
  </w:p>
  <w:p w14:paraId="4A55F9F7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9" w:name="DBG153"/>
    <w:bookmarkEnd w:id="289"/>
    <w:r>
      <w:rPr>
        <w:rFonts w:ascii="Times New Roman" w:hAnsi="Times New Roman" w:cs="Times New Roman"/>
        <w:sz w:val="24"/>
        <w:szCs w:val="24"/>
      </w:rPr>
      <w:t xml:space="preserve">  </w:t>
    </w:r>
    <w:bookmarkStart w:id="290" w:name="DBG154"/>
    <w:bookmarkEnd w:id="290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91" w:name="DBG155"/>
    <w:bookmarkEnd w:id="291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92" w:name="DBG156"/>
    <w:bookmarkEnd w:id="292"/>
    <w:r>
      <w:rPr>
        <w:rFonts w:ascii="Times New Roman" w:hAnsi="Times New Roman" w:cs="Times New Roman"/>
        <w:b/>
        <w:bCs/>
        <w:color w:val="000000"/>
      </w:rPr>
      <w:t>AAAAA</w:t>
    </w:r>
    <w:bookmarkStart w:id="293" w:name="DBG157"/>
    <w:bookmarkEnd w:id="293"/>
  </w:p>
  <w:p w14:paraId="5F63436F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7E1ED6D5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4" w:name="DBG158"/>
    <w:bookmarkEnd w:id="294"/>
    <w:r>
      <w:rPr>
        <w:rFonts w:ascii="Times New Roman" w:hAnsi="Times New Roman" w:cs="Times New Roman"/>
        <w:color w:val="000000"/>
      </w:rPr>
      <w:t xml:space="preserve">Prepared on </w:t>
    </w:r>
    <w:bookmarkStart w:id="295" w:name="DBG159"/>
    <w:bookmarkEnd w:id="295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96" w:name="DBG160"/>
    <w:bookmarkEnd w:id="296"/>
    <w:r>
      <w:rPr>
        <w:rFonts w:ascii="Times New Roman" w:hAnsi="Times New Roman" w:cs="Times New Roman"/>
        <w:color w:val="000000"/>
      </w:rPr>
      <w:t xml:space="preserve">Period End: </w:t>
    </w:r>
    <w:bookmarkStart w:id="297" w:name="DBG161"/>
    <w:bookmarkEnd w:id="297"/>
    <w:r>
      <w:rPr>
        <w:rFonts w:ascii="Times New Roman" w:hAnsi="Times New Roman" w:cs="Times New Roman"/>
        <w:b/>
        <w:bCs/>
        <w:color w:val="000000"/>
      </w:rPr>
      <w:t>31 December 2009</w:t>
    </w:r>
    <w:bookmarkStart w:id="298" w:name="DBG162"/>
    <w:bookmarkEnd w:id="298"/>
  </w:p>
  <w:p w14:paraId="00249D99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99" w:name="DBG163"/>
    <w:bookmarkEnd w:id="299"/>
  </w:p>
  <w:p w14:paraId="17BE9F92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0" w:name="DBG164"/>
    <w:bookmarkEnd w:id="300"/>
  </w:p>
  <w:p w14:paraId="06FC653B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1" w:name="DBG165"/>
    <w:bookmarkEnd w:id="301"/>
    <w:r>
      <w:rPr>
        <w:rFonts w:ascii="Times New Roman" w:hAnsi="Times New Roman" w:cs="Times New Roman"/>
        <w:b/>
        <w:bCs/>
        <w:color w:val="000000"/>
      </w:rPr>
      <w:t>TANGIBLE FIXED ASSETS LEAD SCHEDULE</w:t>
    </w:r>
    <w:r>
      <w:rPr>
        <w:rFonts w:ascii="Times New Roman" w:hAnsi="Times New Roman" w:cs="Times New Roman"/>
        <w:color w:val="000000"/>
      </w:rPr>
      <w:tab/>
    </w:r>
    <w:bookmarkStart w:id="302" w:name="DBG166"/>
    <w:bookmarkEnd w:id="302"/>
    <w:r>
      <w:rPr>
        <w:rFonts w:ascii="Times New Roman" w:hAnsi="Times New Roman" w:cs="Times New Roman"/>
        <w:color w:val="000000"/>
      </w:rPr>
      <w:t xml:space="preserve">Section: </w:t>
    </w:r>
    <w:bookmarkStart w:id="303" w:name="DBG167"/>
    <w:bookmarkEnd w:id="303"/>
    <w:r>
      <w:rPr>
        <w:rFonts w:ascii="Times New Roman" w:hAnsi="Times New Roman" w:cs="Times New Roman"/>
        <w:b/>
        <w:bCs/>
        <w:color w:val="000000"/>
      </w:rPr>
      <w:t>A</w:t>
    </w:r>
    <w:bookmarkStart w:id="304" w:name="DBG168"/>
    <w:bookmarkEnd w:id="304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305" w:name="DBG169"/>
    <w:bookmarkEnd w:id="305"/>
    <w:proofErr w:type="spellStart"/>
    <w:r>
      <w:rPr>
        <w:rFonts w:ascii="Times New Roman" w:hAnsi="Times New Roman" w:cs="Times New Roman"/>
        <w:b/>
        <w:bCs/>
        <w:color w:val="000000"/>
      </w:rPr>
      <w:t>A</w:t>
    </w:r>
    <w:bookmarkStart w:id="306" w:name="DBG170"/>
    <w:bookmarkEnd w:id="306"/>
    <w:proofErr w:type="spellEnd"/>
    <w:r>
      <w:rPr>
        <w:rFonts w:ascii="Times New Roman" w:hAnsi="Times New Roman" w:cs="Times New Roman"/>
        <w:b/>
        <w:bCs/>
        <w:color w:val="000000"/>
      </w:rPr>
      <w:t xml:space="preserve"> - </w:t>
    </w:r>
    <w:bookmarkStart w:id="307" w:name="DBG171"/>
    <w:bookmarkEnd w:id="307"/>
    <w:r>
      <w:rPr>
        <w:rFonts w:ascii="Times New Roman" w:hAnsi="Times New Roman" w:cs="Times New Roman"/>
        <w:b/>
        <w:bCs/>
        <w:color w:val="000000"/>
      </w:rPr>
      <w:t>1</w:t>
    </w:r>
    <w:bookmarkStart w:id="308" w:name="DBG172"/>
    <w:bookmarkEnd w:id="308"/>
  </w:p>
  <w:p w14:paraId="1BC44B54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09" w:name="DBG173"/>
    <w:bookmarkEnd w:id="309"/>
  </w:p>
  <w:p w14:paraId="548A98B5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0" w:name="DBG174"/>
    <w:bookmarkEnd w:id="310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7B52D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384" w:name="DBG280"/>
    <w:bookmarkEnd w:id="384"/>
  </w:p>
  <w:p w14:paraId="0C0E409D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385" w:name="DBG281"/>
    <w:bookmarkEnd w:id="385"/>
  </w:p>
  <w:p w14:paraId="19D18288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86" w:name="DBG282"/>
    <w:bookmarkEnd w:id="386"/>
    <w:r>
      <w:rPr>
        <w:rFonts w:ascii="Times New Roman" w:hAnsi="Times New Roman" w:cs="Times New Roman"/>
        <w:sz w:val="24"/>
        <w:szCs w:val="24"/>
      </w:rPr>
      <w:t xml:space="preserve">  </w:t>
    </w:r>
    <w:bookmarkStart w:id="387" w:name="DBG283"/>
    <w:bookmarkEnd w:id="38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388" w:name="DBG284"/>
    <w:bookmarkEnd w:id="38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389" w:name="DBG285"/>
    <w:bookmarkEnd w:id="389"/>
    <w:r>
      <w:rPr>
        <w:rFonts w:ascii="Times New Roman" w:hAnsi="Times New Roman" w:cs="Times New Roman"/>
        <w:b/>
        <w:bCs/>
        <w:color w:val="000000"/>
      </w:rPr>
      <w:t>AAAAA</w:t>
    </w:r>
    <w:bookmarkStart w:id="390" w:name="DBG286"/>
    <w:bookmarkEnd w:id="390"/>
  </w:p>
  <w:p w14:paraId="1589576D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50EBB708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91" w:name="DBG287"/>
    <w:bookmarkEnd w:id="391"/>
    <w:r>
      <w:rPr>
        <w:rFonts w:ascii="Times New Roman" w:hAnsi="Times New Roman" w:cs="Times New Roman"/>
        <w:color w:val="000000"/>
      </w:rPr>
      <w:t xml:space="preserve">Prepared on </w:t>
    </w:r>
    <w:bookmarkStart w:id="392" w:name="DBG288"/>
    <w:bookmarkEnd w:id="39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393" w:name="DBG289"/>
    <w:bookmarkEnd w:id="393"/>
    <w:r>
      <w:rPr>
        <w:rFonts w:ascii="Times New Roman" w:hAnsi="Times New Roman" w:cs="Times New Roman"/>
        <w:color w:val="000000"/>
      </w:rPr>
      <w:t xml:space="preserve">Period End: </w:t>
    </w:r>
    <w:bookmarkStart w:id="394" w:name="DBG290"/>
    <w:bookmarkEnd w:id="394"/>
    <w:r>
      <w:rPr>
        <w:rFonts w:ascii="Times New Roman" w:hAnsi="Times New Roman" w:cs="Times New Roman"/>
        <w:b/>
        <w:bCs/>
        <w:color w:val="000000"/>
      </w:rPr>
      <w:t>31 December 2009</w:t>
    </w:r>
    <w:bookmarkStart w:id="395" w:name="DBG291"/>
    <w:bookmarkEnd w:id="395"/>
  </w:p>
  <w:p w14:paraId="7DD97DDA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96" w:name="DBG292"/>
    <w:bookmarkEnd w:id="396"/>
  </w:p>
  <w:p w14:paraId="1BBE0D22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7" w:name="DBG293"/>
    <w:bookmarkEnd w:id="397"/>
  </w:p>
  <w:p w14:paraId="650A8B45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8" w:name="DBG294"/>
    <w:bookmarkEnd w:id="398"/>
    <w:r>
      <w:rPr>
        <w:rFonts w:ascii="Times New Roman" w:hAnsi="Times New Roman" w:cs="Times New Roman"/>
        <w:b/>
        <w:bCs/>
        <w:color w:val="000000"/>
      </w:rPr>
      <w:t xml:space="preserve">STOCK AND WORK IN PROGRESS LEAD SCHEDULE </w:t>
    </w:r>
    <w:r>
      <w:rPr>
        <w:rFonts w:ascii="Times New Roman" w:hAnsi="Times New Roman" w:cs="Times New Roman"/>
        <w:color w:val="000000"/>
      </w:rPr>
      <w:tab/>
    </w:r>
    <w:bookmarkStart w:id="399" w:name="DBG295"/>
    <w:bookmarkEnd w:id="399"/>
    <w:r>
      <w:rPr>
        <w:rFonts w:ascii="Times New Roman" w:hAnsi="Times New Roman" w:cs="Times New Roman"/>
        <w:color w:val="000000"/>
      </w:rPr>
      <w:t xml:space="preserve">Section: </w:t>
    </w:r>
    <w:bookmarkStart w:id="400" w:name="DBG296"/>
    <w:bookmarkEnd w:id="400"/>
    <w:r>
      <w:rPr>
        <w:rFonts w:ascii="Times New Roman" w:hAnsi="Times New Roman" w:cs="Times New Roman"/>
        <w:b/>
        <w:bCs/>
        <w:color w:val="000000"/>
      </w:rPr>
      <w:t>C</w:t>
    </w:r>
    <w:bookmarkStart w:id="401" w:name="DBG297"/>
    <w:bookmarkEnd w:id="401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402" w:name="DBG298"/>
    <w:bookmarkEnd w:id="402"/>
    <w:r>
      <w:rPr>
        <w:rFonts w:ascii="Times New Roman" w:hAnsi="Times New Roman" w:cs="Times New Roman"/>
        <w:b/>
        <w:bCs/>
        <w:color w:val="000000"/>
      </w:rPr>
      <w:t>A</w:t>
    </w:r>
    <w:bookmarkStart w:id="403" w:name="DBG299"/>
    <w:bookmarkEnd w:id="403"/>
  </w:p>
  <w:p w14:paraId="608DBF90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04" w:name="DBG300"/>
    <w:bookmarkEnd w:id="404"/>
  </w:p>
  <w:p w14:paraId="38FAEDED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05" w:name="DBG301"/>
    <w:bookmarkEnd w:id="405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4EB65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496" w:name="DBG361"/>
    <w:bookmarkEnd w:id="496"/>
  </w:p>
  <w:p w14:paraId="7647542F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497" w:name="DBG362"/>
    <w:bookmarkEnd w:id="497"/>
  </w:p>
  <w:p w14:paraId="29758EC1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98" w:name="DBG363"/>
    <w:bookmarkEnd w:id="498"/>
    <w:r>
      <w:rPr>
        <w:rFonts w:ascii="Times New Roman" w:hAnsi="Times New Roman" w:cs="Times New Roman"/>
        <w:sz w:val="24"/>
        <w:szCs w:val="24"/>
      </w:rPr>
      <w:t xml:space="preserve">  </w:t>
    </w:r>
    <w:bookmarkStart w:id="499" w:name="DBG364"/>
    <w:bookmarkEnd w:id="49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500" w:name="DBG365"/>
    <w:bookmarkEnd w:id="50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501" w:name="DBG366"/>
    <w:bookmarkEnd w:id="501"/>
    <w:r>
      <w:rPr>
        <w:rFonts w:ascii="Times New Roman" w:hAnsi="Times New Roman" w:cs="Times New Roman"/>
        <w:b/>
        <w:bCs/>
        <w:color w:val="000000"/>
      </w:rPr>
      <w:t>AAAAA</w:t>
    </w:r>
    <w:bookmarkStart w:id="502" w:name="DBG367"/>
    <w:bookmarkEnd w:id="502"/>
  </w:p>
  <w:p w14:paraId="1DF2495F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72F59162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03" w:name="DBG368"/>
    <w:bookmarkEnd w:id="503"/>
    <w:r>
      <w:rPr>
        <w:rFonts w:ascii="Times New Roman" w:hAnsi="Times New Roman" w:cs="Times New Roman"/>
        <w:color w:val="000000"/>
      </w:rPr>
      <w:t xml:space="preserve">Prepared on </w:t>
    </w:r>
    <w:bookmarkStart w:id="504" w:name="DBG369"/>
    <w:bookmarkEnd w:id="50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505" w:name="DBG370"/>
    <w:bookmarkEnd w:id="505"/>
    <w:r>
      <w:rPr>
        <w:rFonts w:ascii="Times New Roman" w:hAnsi="Times New Roman" w:cs="Times New Roman"/>
        <w:color w:val="000000"/>
      </w:rPr>
      <w:t xml:space="preserve">Period End: </w:t>
    </w:r>
    <w:bookmarkStart w:id="506" w:name="DBG371"/>
    <w:bookmarkEnd w:id="506"/>
    <w:r>
      <w:rPr>
        <w:rFonts w:ascii="Times New Roman" w:hAnsi="Times New Roman" w:cs="Times New Roman"/>
        <w:b/>
        <w:bCs/>
        <w:color w:val="000000"/>
      </w:rPr>
      <w:t>31 December 2009</w:t>
    </w:r>
    <w:bookmarkStart w:id="507" w:name="DBG372"/>
    <w:bookmarkEnd w:id="507"/>
  </w:p>
  <w:p w14:paraId="51D74E91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08" w:name="DBG373"/>
    <w:bookmarkEnd w:id="508"/>
  </w:p>
  <w:p w14:paraId="4BEDF527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9" w:name="DBG374"/>
    <w:bookmarkEnd w:id="509"/>
  </w:p>
  <w:p w14:paraId="02E2C944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10" w:name="DBG375"/>
    <w:bookmarkEnd w:id="510"/>
    <w:r>
      <w:rPr>
        <w:rFonts w:ascii="Times New Roman" w:hAnsi="Times New Roman" w:cs="Times New Roman"/>
        <w:b/>
        <w:bCs/>
        <w:color w:val="000000"/>
      </w:rPr>
      <w:t xml:space="preserve"> LEAD SCHEDULE: DEBTORS </w:t>
    </w:r>
    <w:r>
      <w:rPr>
        <w:rFonts w:ascii="Times New Roman" w:hAnsi="Times New Roman" w:cs="Times New Roman"/>
        <w:color w:val="000000"/>
      </w:rPr>
      <w:tab/>
    </w:r>
    <w:bookmarkStart w:id="511" w:name="DBG376"/>
    <w:bookmarkEnd w:id="511"/>
    <w:r>
      <w:rPr>
        <w:rFonts w:ascii="Times New Roman" w:hAnsi="Times New Roman" w:cs="Times New Roman"/>
        <w:color w:val="000000"/>
      </w:rPr>
      <w:t xml:space="preserve">Section: </w:t>
    </w:r>
    <w:bookmarkStart w:id="512" w:name="DBG377"/>
    <w:bookmarkEnd w:id="512"/>
    <w:r>
      <w:rPr>
        <w:rFonts w:ascii="Times New Roman" w:hAnsi="Times New Roman" w:cs="Times New Roman"/>
        <w:b/>
        <w:bCs/>
        <w:color w:val="000000"/>
      </w:rPr>
      <w:t>D</w:t>
    </w:r>
    <w:bookmarkStart w:id="513" w:name="DBG378"/>
    <w:bookmarkEnd w:id="51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514" w:name="DBG379"/>
    <w:bookmarkEnd w:id="514"/>
    <w:r>
      <w:rPr>
        <w:rFonts w:ascii="Times New Roman" w:hAnsi="Times New Roman" w:cs="Times New Roman"/>
        <w:b/>
        <w:bCs/>
        <w:color w:val="000000"/>
      </w:rPr>
      <w:t>A</w:t>
    </w:r>
    <w:bookmarkStart w:id="515" w:name="DBG380"/>
    <w:bookmarkEnd w:id="515"/>
  </w:p>
  <w:p w14:paraId="514FDEFD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16" w:name="DBG381"/>
    <w:bookmarkEnd w:id="516"/>
  </w:p>
  <w:p w14:paraId="002A6CFA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17" w:name="DBG382"/>
    <w:bookmarkEnd w:id="517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DF28C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23" w:name="DBG449"/>
    <w:bookmarkEnd w:id="623"/>
  </w:p>
  <w:p w14:paraId="63FEA512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624" w:name="DBG450"/>
    <w:bookmarkEnd w:id="624"/>
  </w:p>
  <w:p w14:paraId="3B0F96EE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25" w:name="DBG451"/>
    <w:bookmarkEnd w:id="625"/>
    <w:r>
      <w:rPr>
        <w:rFonts w:ascii="Times New Roman" w:hAnsi="Times New Roman" w:cs="Times New Roman"/>
        <w:sz w:val="24"/>
        <w:szCs w:val="24"/>
      </w:rPr>
      <w:t xml:space="preserve">  </w:t>
    </w:r>
    <w:bookmarkStart w:id="626" w:name="DBG452"/>
    <w:bookmarkEnd w:id="626"/>
    <w:r>
      <w:rPr>
        <w:rFonts w:ascii="Times New Roman" w:hAnsi="Times New Roman" w:cs="Times New Roman"/>
        <w:sz w:val="24"/>
        <w:szCs w:val="24"/>
      </w:rPr>
      <w:t xml:space="preserve">CLIENT: </w:t>
    </w:r>
    <w:bookmarkStart w:id="627" w:name="DBG453"/>
    <w:bookmarkEnd w:id="627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628" w:name="DBG454"/>
    <w:bookmarkEnd w:id="628"/>
    <w:r>
      <w:rPr>
        <w:rFonts w:ascii="Times New Roman" w:hAnsi="Times New Roman" w:cs="Times New Roman"/>
        <w:b/>
        <w:bCs/>
        <w:color w:val="000000"/>
      </w:rPr>
      <w:t>AAAAA</w:t>
    </w:r>
    <w:bookmarkStart w:id="629" w:name="DBG455"/>
    <w:bookmarkEnd w:id="629"/>
  </w:p>
  <w:p w14:paraId="601DF7CF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78B8A7BF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30" w:name="DBG456"/>
    <w:bookmarkEnd w:id="630"/>
    <w:r>
      <w:rPr>
        <w:rFonts w:ascii="Times New Roman" w:hAnsi="Times New Roman" w:cs="Times New Roman"/>
        <w:color w:val="000000"/>
      </w:rPr>
      <w:t xml:space="preserve">Prepared on </w:t>
    </w:r>
    <w:bookmarkStart w:id="631" w:name="DBG457"/>
    <w:bookmarkEnd w:id="631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632" w:name="DBG458"/>
    <w:bookmarkEnd w:id="632"/>
    <w:r>
      <w:rPr>
        <w:rFonts w:ascii="Times New Roman" w:hAnsi="Times New Roman" w:cs="Times New Roman"/>
        <w:color w:val="000000"/>
      </w:rPr>
      <w:t xml:space="preserve">Period End: </w:t>
    </w:r>
    <w:bookmarkStart w:id="633" w:name="DBG459"/>
    <w:bookmarkEnd w:id="633"/>
    <w:r>
      <w:rPr>
        <w:rFonts w:ascii="Times New Roman" w:hAnsi="Times New Roman" w:cs="Times New Roman"/>
        <w:b/>
        <w:bCs/>
        <w:color w:val="000000"/>
      </w:rPr>
      <w:t>31 December 2009</w:t>
    </w:r>
    <w:bookmarkStart w:id="634" w:name="DBG460"/>
    <w:bookmarkEnd w:id="634"/>
  </w:p>
  <w:p w14:paraId="5F084BA3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35" w:name="DBG461"/>
    <w:bookmarkEnd w:id="635"/>
  </w:p>
  <w:p w14:paraId="5C4A92CA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36" w:name="DBG462"/>
    <w:bookmarkEnd w:id="636"/>
  </w:p>
  <w:p w14:paraId="33EE42C6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37" w:name="DBG463"/>
    <w:bookmarkEnd w:id="637"/>
    <w:r>
      <w:rPr>
        <w:rFonts w:ascii="Times New Roman" w:hAnsi="Times New Roman" w:cs="Times New Roman"/>
        <w:b/>
        <w:bCs/>
        <w:color w:val="000000"/>
      </w:rPr>
      <w:t xml:space="preserve">CASH AND BANK LEAD SCHEDULE </w:t>
    </w:r>
    <w:r>
      <w:rPr>
        <w:rFonts w:ascii="Times New Roman" w:hAnsi="Times New Roman" w:cs="Times New Roman"/>
        <w:color w:val="000000"/>
      </w:rPr>
      <w:tab/>
    </w:r>
    <w:bookmarkStart w:id="638" w:name="DBG464"/>
    <w:bookmarkEnd w:id="638"/>
    <w:r>
      <w:rPr>
        <w:rFonts w:ascii="Times New Roman" w:hAnsi="Times New Roman" w:cs="Times New Roman"/>
        <w:color w:val="000000"/>
      </w:rPr>
      <w:t xml:space="preserve">Section: </w:t>
    </w:r>
    <w:bookmarkStart w:id="639" w:name="DBG465"/>
    <w:bookmarkEnd w:id="639"/>
    <w:r>
      <w:rPr>
        <w:rFonts w:ascii="Times New Roman" w:hAnsi="Times New Roman" w:cs="Times New Roman"/>
        <w:b/>
        <w:bCs/>
        <w:color w:val="000000"/>
      </w:rPr>
      <w:t>E</w:t>
    </w:r>
    <w:bookmarkStart w:id="640" w:name="DBG466"/>
    <w:bookmarkEnd w:id="640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641" w:name="DBG467"/>
    <w:bookmarkEnd w:id="641"/>
    <w:r>
      <w:rPr>
        <w:rFonts w:ascii="Times New Roman" w:hAnsi="Times New Roman" w:cs="Times New Roman"/>
        <w:b/>
        <w:bCs/>
        <w:color w:val="000000"/>
      </w:rPr>
      <w:t>A</w:t>
    </w:r>
    <w:bookmarkStart w:id="642" w:name="DBG468"/>
    <w:bookmarkEnd w:id="642"/>
  </w:p>
  <w:p w14:paraId="56847547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43" w:name="DBG469"/>
    <w:bookmarkEnd w:id="643"/>
  </w:p>
  <w:p w14:paraId="32940C58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44" w:name="DBG470"/>
    <w:bookmarkEnd w:id="644"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F2169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858" w:name="DBG552"/>
    <w:bookmarkEnd w:id="858"/>
  </w:p>
  <w:p w14:paraId="05E167D4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859" w:name="DBG553"/>
    <w:bookmarkEnd w:id="859"/>
  </w:p>
  <w:p w14:paraId="3358E9B6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860" w:name="DBG554"/>
    <w:bookmarkEnd w:id="860"/>
    <w:r>
      <w:rPr>
        <w:rFonts w:ascii="Times New Roman" w:hAnsi="Times New Roman" w:cs="Times New Roman"/>
        <w:sz w:val="24"/>
        <w:szCs w:val="24"/>
      </w:rPr>
      <w:t xml:space="preserve">  </w:t>
    </w:r>
    <w:bookmarkStart w:id="861" w:name="DBG555"/>
    <w:bookmarkEnd w:id="86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862" w:name="DBG556"/>
    <w:bookmarkEnd w:id="86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863" w:name="DBG557"/>
    <w:bookmarkEnd w:id="863"/>
    <w:r>
      <w:rPr>
        <w:rFonts w:ascii="Times New Roman" w:hAnsi="Times New Roman" w:cs="Times New Roman"/>
        <w:b/>
        <w:bCs/>
        <w:color w:val="000000"/>
      </w:rPr>
      <w:t>AAAAA</w:t>
    </w:r>
    <w:bookmarkStart w:id="864" w:name="DBG558"/>
    <w:bookmarkEnd w:id="864"/>
  </w:p>
  <w:p w14:paraId="750ABFB5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386985BB" w14:textId="77777777" w:rsidR="00FB257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65" w:name="DBG559"/>
    <w:bookmarkEnd w:id="865"/>
    <w:r>
      <w:rPr>
        <w:rFonts w:ascii="Times New Roman" w:hAnsi="Times New Roman" w:cs="Times New Roman"/>
        <w:color w:val="000000"/>
      </w:rPr>
      <w:t xml:space="preserve">Prepared on </w:t>
    </w:r>
    <w:bookmarkStart w:id="866" w:name="DBG560"/>
    <w:bookmarkEnd w:id="86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867" w:name="DBG561"/>
    <w:bookmarkEnd w:id="867"/>
    <w:r>
      <w:rPr>
        <w:rFonts w:ascii="Times New Roman" w:hAnsi="Times New Roman" w:cs="Times New Roman"/>
        <w:color w:val="000000"/>
      </w:rPr>
      <w:t xml:space="preserve">Period End: </w:t>
    </w:r>
    <w:bookmarkStart w:id="868" w:name="DBG562"/>
    <w:bookmarkEnd w:id="868"/>
    <w:r>
      <w:rPr>
        <w:rFonts w:ascii="Times New Roman" w:hAnsi="Times New Roman" w:cs="Times New Roman"/>
        <w:b/>
        <w:bCs/>
        <w:color w:val="000000"/>
      </w:rPr>
      <w:t>31 December 2009</w:t>
    </w:r>
    <w:bookmarkStart w:id="869" w:name="DBG563"/>
    <w:bookmarkEnd w:id="869"/>
  </w:p>
  <w:p w14:paraId="433C1DE4" w14:textId="77777777" w:rsidR="00FB2570" w:rsidRDefault="00FB2570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70" w:name="DBG564"/>
    <w:bookmarkEnd w:id="870"/>
  </w:p>
  <w:p w14:paraId="74538E30" w14:textId="77777777" w:rsidR="00FB2570" w:rsidRDefault="00FB25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71" w:name="DBG565"/>
    <w:bookmarkEnd w:id="871"/>
  </w:p>
  <w:p w14:paraId="4482C9E3" w14:textId="77777777" w:rsidR="00FB257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72" w:name="DBG566"/>
    <w:bookmarkEnd w:id="872"/>
    <w:r>
      <w:rPr>
        <w:rFonts w:ascii="Times New Roman" w:hAnsi="Times New Roman" w:cs="Times New Roman"/>
        <w:b/>
        <w:bCs/>
        <w:color w:val="000000"/>
      </w:rPr>
      <w:t xml:space="preserve">CREDITORS LEAD SCHEDULE </w:t>
    </w:r>
    <w:r>
      <w:rPr>
        <w:rFonts w:ascii="Times New Roman" w:hAnsi="Times New Roman" w:cs="Times New Roman"/>
        <w:color w:val="000000"/>
      </w:rPr>
      <w:tab/>
    </w:r>
    <w:bookmarkStart w:id="873" w:name="DBG567"/>
    <w:bookmarkEnd w:id="873"/>
    <w:r>
      <w:rPr>
        <w:rFonts w:ascii="Times New Roman" w:hAnsi="Times New Roman" w:cs="Times New Roman"/>
        <w:color w:val="000000"/>
      </w:rPr>
      <w:t xml:space="preserve">Section: </w:t>
    </w:r>
    <w:bookmarkStart w:id="874" w:name="DBG568"/>
    <w:bookmarkEnd w:id="874"/>
    <w:r>
      <w:rPr>
        <w:rFonts w:ascii="Times New Roman" w:hAnsi="Times New Roman" w:cs="Times New Roman"/>
        <w:b/>
        <w:bCs/>
        <w:color w:val="000000"/>
      </w:rPr>
      <w:t>G</w:t>
    </w:r>
    <w:bookmarkStart w:id="875" w:name="DBG569"/>
    <w:bookmarkEnd w:id="875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876" w:name="DBG570"/>
    <w:bookmarkEnd w:id="876"/>
    <w:r>
      <w:rPr>
        <w:rFonts w:ascii="Times New Roman" w:hAnsi="Times New Roman" w:cs="Times New Roman"/>
        <w:b/>
        <w:bCs/>
        <w:color w:val="000000"/>
      </w:rPr>
      <w:t>A</w:t>
    </w:r>
    <w:bookmarkStart w:id="877" w:name="DBG571"/>
    <w:bookmarkEnd w:id="877"/>
  </w:p>
  <w:p w14:paraId="6887EC71" w14:textId="77777777" w:rsidR="00FB2570" w:rsidRDefault="00FB2570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78" w:name="DBG572"/>
    <w:bookmarkEnd w:id="878"/>
  </w:p>
  <w:p w14:paraId="4186A93B" w14:textId="77777777" w:rsidR="00FB2570" w:rsidRDefault="00FB2570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79" w:name="DBG573"/>
    <w:bookmarkEnd w:id="87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general\schedule.p"/>
    <w:docVar w:name="sapaMainHandle" w:val="591734"/>
    <w:docVar w:name="sapaPeriod" w:val="0"/>
    <w:docVar w:name="sapaPeriodEndDate" w:val="31/12/09"/>
    <w:docVar w:name="sapaRptHandle" w:val="1378472"/>
    <w:docVar w:name="sapaYearIndex" w:val="4"/>
    <w:docVar w:name="viDdFileNo" w:val="2"/>
    <w:docVar w:name="viDebugTblFileNo" w:val="1"/>
    <w:docVar w:name="viLogFileNo" w:val="3"/>
    <w:docVar w:name="vsDirName" w:val="D:\hc\output\root_SCHEDULE"/>
  </w:docVars>
  <w:rsids>
    <w:rsidRoot w:val="00A8348D"/>
    <w:rsid w:val="000C5236"/>
    <w:rsid w:val="00114E4C"/>
    <w:rsid w:val="00297717"/>
    <w:rsid w:val="00537D14"/>
    <w:rsid w:val="005C58B0"/>
    <w:rsid w:val="007F739E"/>
    <w:rsid w:val="00A452C7"/>
    <w:rsid w:val="00A8348D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48D"/>
  </w:style>
  <w:style w:type="paragraph" w:styleId="Footer">
    <w:name w:val="footer"/>
    <w:basedOn w:val="Normal"/>
    <w:link w:val="Foot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48D"/>
  </w:style>
  <w:style w:type="paragraph" w:styleId="Footer">
    <w:name w:val="footer"/>
    <w:basedOn w:val="Normal"/>
    <w:link w:val="Foot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41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7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6D6-D88A-41BE-9F96-7A87BFBC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2</TotalTime>
  <Pages>1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2013-01-01T10:18:00Z</dcterms:created>
  <dcterms:modified xsi:type="dcterms:W3CDTF">2013-01-01T10:23:00Z</dcterms:modified>
</cp:coreProperties>
</file>